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60E3" w14:textId="77777777" w:rsidR="00FC1B9A" w:rsidRDefault="00FC1B9A">
      <w:pPr>
        <w:pStyle w:val="BodyText"/>
        <w:rPr>
          <w:rFonts w:ascii="Times New Roman"/>
          <w:sz w:val="28"/>
        </w:rPr>
      </w:pPr>
    </w:p>
    <w:p w14:paraId="764F60E4" w14:textId="77777777" w:rsidR="00FC1B9A" w:rsidRDefault="00FC1B9A">
      <w:pPr>
        <w:pStyle w:val="BodyText"/>
        <w:spacing w:before="188"/>
        <w:rPr>
          <w:rFonts w:ascii="Times New Roman"/>
          <w:sz w:val="28"/>
        </w:rPr>
      </w:pPr>
    </w:p>
    <w:p w14:paraId="764F60E5" w14:textId="77777777" w:rsidR="00FC1B9A" w:rsidRDefault="00845D41" w:rsidP="003105BA">
      <w:pPr>
        <w:spacing w:line="228" w:lineRule="auto"/>
        <w:ind w:left="269" w:right="1424" w:hanging="2"/>
        <w:rPr>
          <w:sz w:val="28"/>
        </w:rPr>
      </w:pPr>
      <w:bookmarkStart w:id="0" w:name="Abstract"/>
      <w:bookmarkStart w:id="1" w:name="_bookmark0"/>
      <w:bookmarkEnd w:id="0"/>
      <w:bookmarkEnd w:id="1"/>
      <w:r>
        <w:rPr>
          <w:w w:val="120"/>
          <w:sz w:val="28"/>
        </w:rPr>
        <w:t>Neural mechanisms in processing of emotion in real and virtual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>faces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>using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>functional-near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>infrared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 xml:space="preserve">spectroscopy </w:t>
      </w:r>
      <w:r>
        <w:rPr>
          <w:spacing w:val="-2"/>
          <w:w w:val="120"/>
          <w:sz w:val="28"/>
        </w:rPr>
        <w:t>(fNIRS)</w:t>
      </w:r>
    </w:p>
    <w:p w14:paraId="764F60E6" w14:textId="77777777" w:rsidR="00FC1B9A" w:rsidRDefault="00FC1B9A">
      <w:pPr>
        <w:pStyle w:val="BodyText"/>
        <w:rPr>
          <w:sz w:val="28"/>
        </w:rPr>
      </w:pPr>
    </w:p>
    <w:p w14:paraId="764F60E7" w14:textId="77777777" w:rsidR="00FC1B9A" w:rsidRDefault="00FC1B9A">
      <w:pPr>
        <w:pStyle w:val="BodyText"/>
        <w:spacing w:before="123"/>
        <w:rPr>
          <w:sz w:val="28"/>
        </w:rPr>
      </w:pPr>
    </w:p>
    <w:p w14:paraId="764F60E8" w14:textId="77777777" w:rsidR="00FC1B9A" w:rsidRDefault="00845D41" w:rsidP="003105BA">
      <w:pPr>
        <w:spacing w:before="1"/>
        <w:ind w:left="1" w:right="1158"/>
        <w:rPr>
          <w:sz w:val="28"/>
        </w:rPr>
      </w:pPr>
      <w:r>
        <w:rPr>
          <w:spacing w:val="-5"/>
          <w:sz w:val="28"/>
        </w:rPr>
        <w:t>by</w:t>
      </w:r>
    </w:p>
    <w:p w14:paraId="764F60E9" w14:textId="77777777" w:rsidR="00FC1B9A" w:rsidRDefault="00FC1B9A">
      <w:pPr>
        <w:pStyle w:val="BodyText"/>
        <w:rPr>
          <w:sz w:val="28"/>
        </w:rPr>
      </w:pPr>
    </w:p>
    <w:p w14:paraId="764F60EA" w14:textId="77777777" w:rsidR="00FC1B9A" w:rsidRDefault="00FC1B9A">
      <w:pPr>
        <w:pStyle w:val="BodyText"/>
        <w:spacing w:before="119"/>
        <w:rPr>
          <w:sz w:val="28"/>
        </w:rPr>
      </w:pPr>
    </w:p>
    <w:p w14:paraId="764F60EB" w14:textId="77777777" w:rsidR="00FC1B9A" w:rsidRDefault="00845D41" w:rsidP="003105BA">
      <w:pPr>
        <w:ind w:left="1" w:right="1158"/>
        <w:rPr>
          <w:sz w:val="28"/>
        </w:rPr>
      </w:pPr>
      <w:r>
        <w:rPr>
          <w:sz w:val="28"/>
        </w:rPr>
        <w:t xml:space="preserve">Dylan </w:t>
      </w:r>
      <w:r>
        <w:rPr>
          <w:spacing w:val="-2"/>
          <w:sz w:val="28"/>
        </w:rPr>
        <w:t>Rapanan</w:t>
      </w:r>
    </w:p>
    <w:p w14:paraId="764F60EC" w14:textId="77777777" w:rsidR="00FC1B9A" w:rsidRDefault="00FC1B9A">
      <w:pPr>
        <w:pStyle w:val="BodyText"/>
        <w:rPr>
          <w:sz w:val="28"/>
        </w:rPr>
      </w:pPr>
    </w:p>
    <w:p w14:paraId="764F60ED" w14:textId="77777777" w:rsidR="00FC1B9A" w:rsidRDefault="00FC1B9A">
      <w:pPr>
        <w:pStyle w:val="BodyText"/>
        <w:rPr>
          <w:sz w:val="28"/>
        </w:rPr>
      </w:pPr>
    </w:p>
    <w:p w14:paraId="764F60EE" w14:textId="77777777" w:rsidR="00FC1B9A" w:rsidRDefault="00FC1B9A">
      <w:pPr>
        <w:pStyle w:val="BodyText"/>
        <w:rPr>
          <w:sz w:val="28"/>
        </w:rPr>
      </w:pPr>
    </w:p>
    <w:p w14:paraId="764F60EF" w14:textId="77777777" w:rsidR="00FC1B9A" w:rsidRDefault="00FC1B9A">
      <w:pPr>
        <w:pStyle w:val="BodyText"/>
        <w:spacing w:before="258"/>
        <w:rPr>
          <w:sz w:val="28"/>
        </w:rPr>
      </w:pPr>
    </w:p>
    <w:p w14:paraId="764F60F0" w14:textId="77777777" w:rsidR="00FC1B9A" w:rsidRDefault="00845D41" w:rsidP="003105BA">
      <w:pPr>
        <w:spacing w:line="368" w:lineRule="exact"/>
        <w:ind w:left="1" w:right="1158"/>
        <w:rPr>
          <w:sz w:val="28"/>
        </w:rPr>
      </w:pP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thesis</w:t>
      </w:r>
      <w:r>
        <w:rPr>
          <w:spacing w:val="10"/>
          <w:sz w:val="28"/>
        </w:rPr>
        <w:t xml:space="preserve"> </w:t>
      </w:r>
      <w:r>
        <w:rPr>
          <w:sz w:val="28"/>
        </w:rPr>
        <w:t>submitted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pacing w:val="-5"/>
          <w:sz w:val="28"/>
        </w:rPr>
        <w:t>the</w:t>
      </w:r>
    </w:p>
    <w:p w14:paraId="764F60F1" w14:textId="77777777" w:rsidR="00FC1B9A" w:rsidRDefault="00845D41" w:rsidP="003105BA">
      <w:pPr>
        <w:spacing w:line="359" w:lineRule="exact"/>
        <w:ind w:left="2" w:right="1158"/>
        <w:rPr>
          <w:sz w:val="28"/>
        </w:rPr>
      </w:pPr>
      <w:r>
        <w:rPr>
          <w:sz w:val="28"/>
        </w:rPr>
        <w:t>School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Graduate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Postdoctoral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Studies</w:t>
      </w:r>
    </w:p>
    <w:p w14:paraId="764F60F2" w14:textId="77777777" w:rsidR="00FC1B9A" w:rsidRDefault="00845D41" w:rsidP="003105BA">
      <w:pPr>
        <w:spacing w:line="368" w:lineRule="exact"/>
        <w:ind w:left="2" w:right="1158"/>
        <w:rPr>
          <w:sz w:val="28"/>
        </w:rPr>
      </w:pPr>
      <w:r>
        <w:rPr>
          <w:spacing w:val="-2"/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764F60F3" w14:textId="77777777" w:rsidR="00FC1B9A" w:rsidRDefault="00FC1B9A">
      <w:pPr>
        <w:pStyle w:val="BodyText"/>
        <w:rPr>
          <w:sz w:val="28"/>
        </w:rPr>
      </w:pPr>
    </w:p>
    <w:p w14:paraId="764F60F4" w14:textId="77777777" w:rsidR="00FC1B9A" w:rsidRDefault="00FC1B9A">
      <w:pPr>
        <w:pStyle w:val="BodyText"/>
        <w:spacing w:before="119"/>
        <w:rPr>
          <w:sz w:val="28"/>
        </w:rPr>
      </w:pPr>
    </w:p>
    <w:p w14:paraId="764F60F5" w14:textId="77777777" w:rsidR="00FC1B9A" w:rsidRDefault="00845D41" w:rsidP="003105BA">
      <w:pPr>
        <w:spacing w:before="1"/>
        <w:ind w:left="1" w:right="1158"/>
        <w:rPr>
          <w:b/>
          <w:sz w:val="28"/>
        </w:rPr>
      </w:pPr>
      <w:r>
        <w:rPr>
          <w:b/>
          <w:w w:val="110"/>
          <w:sz w:val="28"/>
        </w:rPr>
        <w:t>Masters</w:t>
      </w:r>
      <w:r>
        <w:rPr>
          <w:b/>
          <w:spacing w:val="6"/>
          <w:w w:val="110"/>
          <w:sz w:val="28"/>
        </w:rPr>
        <w:t xml:space="preserve"> </w:t>
      </w:r>
      <w:r>
        <w:rPr>
          <w:b/>
          <w:w w:val="110"/>
          <w:sz w:val="28"/>
        </w:rPr>
        <w:t>of</w:t>
      </w:r>
      <w:r>
        <w:rPr>
          <w:b/>
          <w:spacing w:val="7"/>
          <w:w w:val="110"/>
          <w:sz w:val="28"/>
        </w:rPr>
        <w:t xml:space="preserve"> </w:t>
      </w:r>
      <w:r>
        <w:rPr>
          <w:b/>
          <w:w w:val="110"/>
          <w:sz w:val="28"/>
        </w:rPr>
        <w:t>Science</w:t>
      </w:r>
      <w:r>
        <w:rPr>
          <w:b/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4"/>
          <w:w w:val="110"/>
          <w:sz w:val="28"/>
        </w:rPr>
        <w:t xml:space="preserve"> </w:t>
      </w:r>
      <w:r>
        <w:rPr>
          <w:b/>
          <w:w w:val="110"/>
          <w:sz w:val="28"/>
        </w:rPr>
        <w:t>Computer</w:t>
      </w:r>
      <w:r>
        <w:rPr>
          <w:b/>
          <w:spacing w:val="7"/>
          <w:w w:val="110"/>
          <w:sz w:val="28"/>
        </w:rPr>
        <w:t xml:space="preserve"> </w:t>
      </w:r>
      <w:r>
        <w:rPr>
          <w:b/>
          <w:spacing w:val="-2"/>
          <w:w w:val="110"/>
          <w:sz w:val="28"/>
        </w:rPr>
        <w:t>Science</w:t>
      </w:r>
    </w:p>
    <w:p w14:paraId="764F60F6" w14:textId="77777777" w:rsidR="00FC1B9A" w:rsidRDefault="00FC1B9A">
      <w:pPr>
        <w:pStyle w:val="BodyText"/>
        <w:rPr>
          <w:b/>
          <w:sz w:val="28"/>
        </w:rPr>
      </w:pPr>
    </w:p>
    <w:p w14:paraId="764F60F7" w14:textId="77777777" w:rsidR="00FC1B9A" w:rsidRDefault="00FC1B9A">
      <w:pPr>
        <w:pStyle w:val="BodyText"/>
        <w:spacing w:before="134"/>
        <w:rPr>
          <w:b/>
          <w:sz w:val="28"/>
        </w:rPr>
      </w:pPr>
    </w:p>
    <w:p w14:paraId="764F60F8" w14:textId="77777777" w:rsidR="00FC1B9A" w:rsidRDefault="00845D41" w:rsidP="003105BA">
      <w:pPr>
        <w:spacing w:line="228" w:lineRule="auto"/>
        <w:ind w:left="3071" w:right="4229"/>
        <w:rPr>
          <w:sz w:val="28"/>
        </w:rPr>
      </w:pPr>
      <w:r>
        <w:rPr>
          <w:sz w:val="28"/>
        </w:rPr>
        <w:t xml:space="preserve">Faculty of Science Ontario Tech University </w:t>
      </w:r>
      <w:r>
        <w:rPr>
          <w:spacing w:val="-2"/>
          <w:sz w:val="28"/>
        </w:rPr>
        <w:t>Oshawa,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Ontario,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Canada</w:t>
      </w:r>
    </w:p>
    <w:p w14:paraId="764F60F9" w14:textId="77777777" w:rsidR="00FC1B9A" w:rsidRDefault="00FC1B9A">
      <w:pPr>
        <w:pStyle w:val="BodyText"/>
        <w:rPr>
          <w:sz w:val="28"/>
        </w:rPr>
      </w:pPr>
    </w:p>
    <w:p w14:paraId="764F60FA" w14:textId="77777777" w:rsidR="00FC1B9A" w:rsidRDefault="00FC1B9A">
      <w:pPr>
        <w:pStyle w:val="BodyText"/>
        <w:spacing w:before="123"/>
        <w:rPr>
          <w:sz w:val="28"/>
        </w:rPr>
      </w:pPr>
    </w:p>
    <w:p w14:paraId="764F60FB" w14:textId="77777777" w:rsidR="00FC1B9A" w:rsidRDefault="00845D41" w:rsidP="003105BA">
      <w:pPr>
        <w:ind w:left="1" w:right="1158"/>
        <w:rPr>
          <w:sz w:val="28"/>
        </w:rPr>
      </w:pPr>
      <w:r>
        <w:rPr>
          <w:rFonts w:ascii="Microsoft Sans Serif" w:hAnsi="Microsoft Sans Serif"/>
          <w:sz w:val="28"/>
        </w:rPr>
        <w:t>©</w:t>
      </w:r>
      <w:r>
        <w:rPr>
          <w:rFonts w:ascii="Microsoft Sans Serif" w:hAnsi="Microsoft Sans Serif"/>
          <w:spacing w:val="3"/>
          <w:sz w:val="28"/>
        </w:rPr>
        <w:t xml:space="preserve"> </w:t>
      </w:r>
      <w:r>
        <w:rPr>
          <w:sz w:val="28"/>
        </w:rPr>
        <w:t>Dylan</w:t>
      </w:r>
      <w:r>
        <w:rPr>
          <w:spacing w:val="8"/>
          <w:sz w:val="28"/>
        </w:rPr>
        <w:t xml:space="preserve"> </w:t>
      </w:r>
      <w:r>
        <w:rPr>
          <w:sz w:val="28"/>
        </w:rPr>
        <w:t>Rapanan</w:t>
      </w:r>
      <w:r>
        <w:rPr>
          <w:spacing w:val="7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764F60FC" w14:textId="77777777" w:rsidR="00FC1B9A" w:rsidRDefault="00FC1B9A" w:rsidP="003105BA">
      <w:pPr>
        <w:rPr>
          <w:sz w:val="28"/>
        </w:rPr>
        <w:sectPr w:rsidR="00FC1B9A">
          <w:type w:val="continuous"/>
          <w:pgSz w:w="12240" w:h="15840"/>
          <w:pgMar w:top="1820" w:right="120" w:bottom="280" w:left="1640" w:header="720" w:footer="720" w:gutter="0"/>
          <w:cols w:space="720"/>
        </w:sectPr>
      </w:pPr>
    </w:p>
    <w:p w14:paraId="764F60FD" w14:textId="77777777" w:rsidR="00FC1B9A" w:rsidRDefault="00845D41" w:rsidP="003105BA">
      <w:pPr>
        <w:spacing w:before="105"/>
        <w:ind w:right="1158"/>
        <w:rPr>
          <w:b/>
          <w:sz w:val="34"/>
        </w:rPr>
      </w:pPr>
      <w:bookmarkStart w:id="2" w:name="Acknowledgment"/>
      <w:bookmarkStart w:id="3" w:name="_bookmark1"/>
      <w:bookmarkEnd w:id="2"/>
      <w:bookmarkEnd w:id="3"/>
      <w:r>
        <w:rPr>
          <w:b/>
          <w:spacing w:val="-2"/>
          <w:w w:val="115"/>
          <w:sz w:val="34"/>
        </w:rPr>
        <w:lastRenderedPageBreak/>
        <w:t>Abstract</w:t>
      </w:r>
    </w:p>
    <w:p w14:paraId="764F60FE" w14:textId="77777777" w:rsidR="00FC1B9A" w:rsidRDefault="00845D41" w:rsidP="003105BA">
      <w:pPr>
        <w:pStyle w:val="BodyText"/>
        <w:spacing w:before="385" w:line="355" w:lineRule="auto"/>
        <w:ind w:left="160" w:right="1315"/>
      </w:pPr>
      <w:r>
        <w:rPr>
          <w:spacing w:val="-6"/>
        </w:rPr>
        <w:t xml:space="preserve">As avatars permeate social media, gaming, and telecommunications, understanding how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brain</w:t>
      </w:r>
      <w:r>
        <w:rPr>
          <w:spacing w:val="-11"/>
        </w:rPr>
        <w:t xml:space="preserve"> </w:t>
      </w:r>
      <w:r>
        <w:rPr>
          <w:spacing w:val="-4"/>
        </w:rPr>
        <w:t>reads</w:t>
      </w:r>
      <w:r>
        <w:rPr>
          <w:spacing w:val="-11"/>
        </w:rPr>
        <w:t xml:space="preserve"> </w:t>
      </w:r>
      <w:r>
        <w:rPr>
          <w:spacing w:val="-4"/>
        </w:rPr>
        <w:t>emotions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virtual</w:t>
      </w:r>
      <w:r>
        <w:rPr>
          <w:spacing w:val="-11"/>
        </w:rPr>
        <w:t xml:space="preserve"> </w:t>
      </w:r>
      <w:r>
        <w:rPr>
          <w:spacing w:val="-4"/>
        </w:rPr>
        <w:t>faces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increasingly</w:t>
      </w:r>
      <w:r>
        <w:rPr>
          <w:spacing w:val="-11"/>
        </w:rPr>
        <w:t xml:space="preserve"> </w:t>
      </w:r>
      <w:r>
        <w:rPr>
          <w:spacing w:val="-4"/>
        </w:rPr>
        <w:t>important.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recorded</w:t>
      </w:r>
      <w:r>
        <w:rPr>
          <w:spacing w:val="-11"/>
        </w:rPr>
        <w:t xml:space="preserve"> </w:t>
      </w:r>
      <w:r>
        <w:rPr>
          <w:spacing w:val="-4"/>
        </w:rPr>
        <w:t xml:space="preserve">func- </w:t>
      </w:r>
      <w:r>
        <w:rPr>
          <w:spacing w:val="-6"/>
        </w:rPr>
        <w:t xml:space="preserve">tional near-infrared spectroscopy (fNIRS) data from adults viewing real photographs and </w:t>
      </w:r>
      <w:r>
        <w:rPr>
          <w:spacing w:val="-2"/>
        </w:rPr>
        <w:t>matched</w:t>
      </w:r>
      <w:r>
        <w:rPr>
          <w:spacing w:val="-8"/>
        </w:rPr>
        <w:t xml:space="preserve"> </w:t>
      </w:r>
      <w:r>
        <w:rPr>
          <w:spacing w:val="-2"/>
        </w:rPr>
        <w:t>computer-generated</w:t>
      </w:r>
      <w:r>
        <w:rPr>
          <w:spacing w:val="-8"/>
        </w:rPr>
        <w:t xml:space="preserve"> </w:t>
      </w:r>
      <w:r>
        <w:rPr>
          <w:spacing w:val="-2"/>
        </w:rPr>
        <w:t>faces</w:t>
      </w:r>
      <w:r>
        <w:rPr>
          <w:spacing w:val="-8"/>
        </w:rPr>
        <w:t xml:space="preserve"> </w:t>
      </w:r>
      <w:r>
        <w:rPr>
          <w:spacing w:val="-2"/>
        </w:rPr>
        <w:t>expressing</w:t>
      </w:r>
      <w:r>
        <w:rPr>
          <w:spacing w:val="-8"/>
        </w:rPr>
        <w:t xml:space="preserve"> </w:t>
      </w:r>
      <w:r>
        <w:rPr>
          <w:spacing w:val="-2"/>
        </w:rPr>
        <w:t>Anger,</w:t>
      </w:r>
      <w:r>
        <w:rPr>
          <w:spacing w:val="-6"/>
        </w:rPr>
        <w:t xml:space="preserve"> </w:t>
      </w:r>
      <w:r>
        <w:rPr>
          <w:spacing w:val="-2"/>
        </w:rPr>
        <w:t>Disgust,</w:t>
      </w:r>
      <w:r>
        <w:rPr>
          <w:spacing w:val="-6"/>
        </w:rPr>
        <w:t xml:space="preserve"> </w:t>
      </w:r>
      <w:r>
        <w:rPr>
          <w:spacing w:val="-2"/>
        </w:rPr>
        <w:t>Fear,</w:t>
      </w:r>
      <w:r>
        <w:rPr>
          <w:spacing w:val="-6"/>
        </w:rPr>
        <w:t xml:space="preserve"> </w:t>
      </w:r>
      <w:r>
        <w:rPr>
          <w:spacing w:val="-2"/>
        </w:rPr>
        <w:t>Joy,</w:t>
      </w:r>
      <w:r>
        <w:rPr>
          <w:spacing w:val="-6"/>
        </w:rPr>
        <w:t xml:space="preserve"> </w:t>
      </w:r>
      <w:r>
        <w:rPr>
          <w:spacing w:val="-2"/>
        </w:rPr>
        <w:t>Sadness,</w:t>
      </w:r>
      <w:r>
        <w:rPr>
          <w:spacing w:val="-6"/>
        </w:rPr>
        <w:t xml:space="preserve"> </w:t>
      </w:r>
      <w:r>
        <w:rPr>
          <w:spacing w:val="-2"/>
        </w:rPr>
        <w:t>Sur- prise,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Neutral</w:t>
      </w:r>
      <w:r>
        <w:rPr>
          <w:spacing w:val="-13"/>
        </w:rPr>
        <w:t xml:space="preserve"> </w:t>
      </w:r>
      <w:r>
        <w:rPr>
          <w:spacing w:val="-2"/>
        </w:rPr>
        <w:t>(control).</w:t>
      </w:r>
      <w:r>
        <w:rPr>
          <w:spacing w:val="-13"/>
        </w:rPr>
        <w:t xml:space="preserve"> </w:t>
      </w:r>
      <w:r>
        <w:rPr>
          <w:spacing w:val="-2"/>
        </w:rPr>
        <w:t>General-linear-model</w:t>
      </w:r>
      <w:r>
        <w:rPr>
          <w:spacing w:val="-13"/>
        </w:rPr>
        <w:t xml:space="preserve"> </w:t>
      </w:r>
      <w:r>
        <w:rPr>
          <w:spacing w:val="-2"/>
        </w:rPr>
        <w:t>mapping</w:t>
      </w:r>
      <w:r>
        <w:rPr>
          <w:spacing w:val="-13"/>
        </w:rPr>
        <w:t xml:space="preserve"> </w:t>
      </w:r>
      <w:r>
        <w:rPr>
          <w:spacing w:val="-2"/>
        </w:rPr>
        <w:t>revealed</w:t>
      </w:r>
      <w:r>
        <w:rPr>
          <w:spacing w:val="-13"/>
        </w:rPr>
        <w:t xml:space="preserve">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activation</w:t>
      </w:r>
      <w:r>
        <w:rPr>
          <w:spacing w:val="-13"/>
        </w:rPr>
        <w:t xml:space="preserve"> </w:t>
      </w:r>
      <w:r>
        <w:rPr>
          <w:spacing w:val="-2"/>
        </w:rPr>
        <w:t xml:space="preserve">in </w:t>
      </w:r>
      <w:r>
        <w:t>virtual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occipital</w:t>
      </w:r>
      <w:r>
        <w:rPr>
          <w:spacing w:val="-5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Surprise </w:t>
      </w:r>
      <w:r>
        <w:rPr>
          <w:spacing w:val="-6"/>
        </w:rPr>
        <w:t>compared to the other emotions in parietal and occipital regions.</w:t>
      </w:r>
      <w:r>
        <w:rPr>
          <w:spacing w:val="33"/>
        </w:rPr>
        <w:t xml:space="preserve"> </w:t>
      </w:r>
      <w:r>
        <w:rPr>
          <w:spacing w:val="-6"/>
        </w:rPr>
        <w:t xml:space="preserve">Functional-connectivity </w:t>
      </w:r>
      <w:r>
        <w:rPr>
          <w:spacing w:val="-4"/>
        </w:rPr>
        <w:t>analysis</w:t>
      </w:r>
      <w:r>
        <w:rPr>
          <w:spacing w:val="-11"/>
        </w:rPr>
        <w:t xml:space="preserve"> </w:t>
      </w:r>
      <w:r>
        <w:rPr>
          <w:spacing w:val="-4"/>
        </w:rPr>
        <w:t>revealed</w:t>
      </w:r>
      <w:r>
        <w:rPr>
          <w:spacing w:val="-11"/>
        </w:rPr>
        <w:t xml:space="preserve"> </w:t>
      </w:r>
      <w:r>
        <w:rPr>
          <w:spacing w:val="-4"/>
        </w:rPr>
        <w:t>higher</w:t>
      </w:r>
      <w:r>
        <w:rPr>
          <w:spacing w:val="-11"/>
        </w:rPr>
        <w:t xml:space="preserve"> </w:t>
      </w:r>
      <w:r>
        <w:rPr>
          <w:spacing w:val="-4"/>
        </w:rPr>
        <w:t>connectivity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real</w:t>
      </w:r>
      <w:r>
        <w:rPr>
          <w:spacing w:val="-11"/>
        </w:rPr>
        <w:t xml:space="preserve"> </w:t>
      </w:r>
      <w:r>
        <w:rPr>
          <w:spacing w:val="-4"/>
        </w:rPr>
        <w:t>faces</w:t>
      </w:r>
      <w:r>
        <w:rPr>
          <w:spacing w:val="-11"/>
        </w:rPr>
        <w:t xml:space="preserve"> </w:t>
      </w:r>
      <w:r>
        <w:rPr>
          <w:spacing w:val="-4"/>
        </w:rPr>
        <w:t>across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brain,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higher</w:t>
      </w:r>
      <w:r>
        <w:rPr>
          <w:spacing w:val="-11"/>
        </w:rPr>
        <w:t xml:space="preserve"> </w:t>
      </w:r>
      <w:r>
        <w:rPr>
          <w:spacing w:val="-4"/>
        </w:rPr>
        <w:t xml:space="preserve">connectiv- </w:t>
      </w:r>
      <w:r>
        <w:rPr>
          <w:spacing w:val="-2"/>
        </w:rPr>
        <w:t>ity</w:t>
      </w:r>
      <w:r>
        <w:rPr>
          <w:spacing w:val="-13"/>
        </w:rPr>
        <w:t xml:space="preserve"> </w:t>
      </w:r>
      <w:r>
        <w:rPr>
          <w:spacing w:val="-2"/>
        </w:rPr>
        <w:t>across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brain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Anger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Fear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emotions. Collectively,</w:t>
      </w:r>
      <w:r>
        <w:rPr>
          <w:spacing w:val="-12"/>
        </w:rPr>
        <w:t xml:space="preserve"> </w:t>
      </w:r>
      <w:r>
        <w:rPr>
          <w:spacing w:val="-2"/>
        </w:rPr>
        <w:t>the results</w:t>
      </w:r>
      <w:r>
        <w:rPr>
          <w:spacing w:val="-12"/>
        </w:rPr>
        <w:t xml:space="preserve"> </w:t>
      </w:r>
      <w:r>
        <w:rPr>
          <w:spacing w:val="-2"/>
        </w:rPr>
        <w:t>demonstrate</w:t>
      </w:r>
      <w:r>
        <w:rPr>
          <w:spacing w:val="-12"/>
        </w:rPr>
        <w:t xml:space="preserve"> </w:t>
      </w:r>
      <w:r>
        <w:rPr>
          <w:spacing w:val="-2"/>
        </w:rPr>
        <w:t>differences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activation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occipital</w:t>
      </w:r>
      <w:r>
        <w:rPr>
          <w:spacing w:val="-12"/>
        </w:rPr>
        <w:t xml:space="preserve"> </w:t>
      </w:r>
      <w:r>
        <w:rPr>
          <w:spacing w:val="-2"/>
        </w:rPr>
        <w:t>areas,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differential</w:t>
      </w:r>
      <w:r>
        <w:rPr>
          <w:spacing w:val="-12"/>
        </w:rPr>
        <w:t xml:space="preserve"> </w:t>
      </w:r>
      <w:r>
        <w:rPr>
          <w:spacing w:val="-2"/>
        </w:rPr>
        <w:t xml:space="preserve">process- </w:t>
      </w:r>
      <w:r>
        <w:t>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emotion</w:t>
      </w:r>
      <w:r>
        <w:rPr>
          <w:spacing w:val="-14"/>
        </w:rPr>
        <w:t xml:space="preserve"> </w:t>
      </w:r>
      <w:r>
        <w:t>types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whole</w:t>
      </w:r>
      <w:r>
        <w:rPr>
          <w:spacing w:val="-14"/>
        </w:rPr>
        <w:t xml:space="preserve"> </w:t>
      </w:r>
      <w:r>
        <w:t>brain.</w:t>
      </w:r>
      <w:r>
        <w:rPr>
          <w:spacing w:val="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signatures</w:t>
      </w:r>
      <w:r>
        <w:rPr>
          <w:spacing w:val="-14"/>
        </w:rPr>
        <w:t xml:space="preserve"> </w:t>
      </w:r>
      <w:r>
        <w:t xml:space="preserve">provide </w:t>
      </w:r>
      <w:r>
        <w:rPr>
          <w:spacing w:val="-2"/>
        </w:rPr>
        <w:t>quantitative</w:t>
      </w:r>
      <w:r>
        <w:rPr>
          <w:spacing w:val="-6"/>
        </w:rPr>
        <w:t xml:space="preserve"> </w:t>
      </w:r>
      <w:r>
        <w:rPr>
          <w:spacing w:val="-2"/>
        </w:rPr>
        <w:t>targets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refining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realism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emotional</w:t>
      </w:r>
      <w:r>
        <w:rPr>
          <w:spacing w:val="-6"/>
        </w:rPr>
        <w:t xml:space="preserve"> </w:t>
      </w:r>
      <w:r>
        <w:rPr>
          <w:spacing w:val="-2"/>
        </w:rPr>
        <w:t>efficacy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digital</w:t>
      </w:r>
      <w:r>
        <w:rPr>
          <w:spacing w:val="-6"/>
        </w:rPr>
        <w:t xml:space="preserve"> </w:t>
      </w:r>
      <w:r>
        <w:rPr>
          <w:spacing w:val="-2"/>
        </w:rPr>
        <w:t xml:space="preserve">characters </w:t>
      </w:r>
      <w:r>
        <w:t>in</w:t>
      </w:r>
      <w:r>
        <w:rPr>
          <w:spacing w:val="-10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augmented</w:t>
      </w:r>
      <w:r>
        <w:rPr>
          <w:spacing w:val="-10"/>
        </w:rPr>
        <w:t xml:space="preserve"> </w:t>
      </w:r>
      <w:r>
        <w:t>environments.</w:t>
      </w:r>
    </w:p>
    <w:p w14:paraId="764F60FF" w14:textId="77777777" w:rsidR="00FC1B9A" w:rsidRDefault="00FC1B9A" w:rsidP="003105BA">
      <w:pPr>
        <w:spacing w:line="355" w:lineRule="auto"/>
        <w:sectPr w:rsidR="00FC1B9A">
          <w:footerReference w:type="default" r:id="rId7"/>
          <w:pgSz w:w="12240" w:h="15840"/>
          <w:pgMar w:top="1220" w:right="120" w:bottom="980" w:left="1640" w:header="0" w:footer="789" w:gutter="0"/>
          <w:pgNumType w:start="2"/>
          <w:cols w:space="720"/>
        </w:sectPr>
      </w:pPr>
    </w:p>
    <w:p w14:paraId="764F6100" w14:textId="77777777" w:rsidR="00FC1B9A" w:rsidRDefault="00845D41">
      <w:pPr>
        <w:spacing w:before="105"/>
        <w:ind w:left="3058"/>
        <w:rPr>
          <w:b/>
          <w:sz w:val="34"/>
        </w:rPr>
      </w:pPr>
      <w:r>
        <w:rPr>
          <w:b/>
          <w:spacing w:val="-2"/>
          <w:w w:val="105"/>
          <w:sz w:val="34"/>
        </w:rPr>
        <w:lastRenderedPageBreak/>
        <w:t>Acknowledgements</w:t>
      </w:r>
    </w:p>
    <w:p w14:paraId="764F6101" w14:textId="77777777" w:rsidR="00FC1B9A" w:rsidRDefault="00845D41">
      <w:pPr>
        <w:pStyle w:val="BodyText"/>
        <w:spacing w:before="385"/>
        <w:ind w:left="160"/>
      </w:pPr>
      <w:r>
        <w:rPr>
          <w:spacing w:val="-4"/>
        </w:rPr>
        <w:t>**</w:t>
      </w:r>
      <w:r>
        <w:rPr>
          <w:spacing w:val="-7"/>
        </w:rPr>
        <w:t xml:space="preserve"> </w:t>
      </w:r>
      <w:r>
        <w:rPr>
          <w:spacing w:val="-4"/>
        </w:rPr>
        <w:t>Put</w:t>
      </w:r>
      <w:r>
        <w:rPr>
          <w:spacing w:val="-6"/>
        </w:rPr>
        <w:t xml:space="preserve"> </w:t>
      </w:r>
      <w:r>
        <w:rPr>
          <w:spacing w:val="-4"/>
        </w:rPr>
        <w:t>your</w:t>
      </w:r>
      <w:r>
        <w:rPr>
          <w:spacing w:val="-5"/>
        </w:rPr>
        <w:t xml:space="preserve"> </w:t>
      </w:r>
      <w:r>
        <w:rPr>
          <w:spacing w:val="-4"/>
        </w:rPr>
        <w:t>Acknowledgements</w:t>
      </w:r>
      <w:r>
        <w:rPr>
          <w:spacing w:val="-6"/>
        </w:rPr>
        <w:t xml:space="preserve"> </w:t>
      </w:r>
      <w:r>
        <w:rPr>
          <w:spacing w:val="-4"/>
        </w:rPr>
        <w:t>here.</w:t>
      </w:r>
      <w:r>
        <w:rPr>
          <w:spacing w:val="12"/>
        </w:rPr>
        <w:t xml:space="preserve"> </w:t>
      </w:r>
      <w:r>
        <w:rPr>
          <w:spacing w:val="-5"/>
        </w:rPr>
        <w:t>***</w:t>
      </w:r>
    </w:p>
    <w:p w14:paraId="764F6102" w14:textId="77777777" w:rsidR="00FC1B9A" w:rsidRDefault="00FC1B9A">
      <w:pPr>
        <w:sectPr w:rsidR="00FC1B9A">
          <w:pgSz w:w="12240" w:h="15840"/>
          <w:pgMar w:top="1220" w:right="120" w:bottom="980" w:left="1640" w:header="0" w:footer="789" w:gutter="0"/>
          <w:cols w:space="720"/>
        </w:sectPr>
      </w:pPr>
    </w:p>
    <w:p w14:paraId="764F6103" w14:textId="77777777" w:rsidR="00FC1B9A" w:rsidRDefault="00FC1B9A">
      <w:pPr>
        <w:pStyle w:val="BodyText"/>
        <w:rPr>
          <w:sz w:val="49"/>
        </w:rPr>
      </w:pPr>
    </w:p>
    <w:p w14:paraId="764F6104" w14:textId="77777777" w:rsidR="00FC1B9A" w:rsidRDefault="00FC1B9A">
      <w:pPr>
        <w:pStyle w:val="BodyText"/>
        <w:spacing w:before="11"/>
        <w:rPr>
          <w:sz w:val="49"/>
        </w:rPr>
      </w:pPr>
    </w:p>
    <w:p w14:paraId="764F6105" w14:textId="77777777" w:rsidR="00FC1B9A" w:rsidRDefault="00845D41">
      <w:pPr>
        <w:ind w:left="160"/>
        <w:rPr>
          <w:b/>
          <w:sz w:val="49"/>
        </w:rPr>
      </w:pPr>
      <w:r>
        <w:rPr>
          <w:b/>
          <w:spacing w:val="-2"/>
          <w:w w:val="110"/>
          <w:sz w:val="49"/>
        </w:rPr>
        <w:t>Contents</w:t>
      </w:r>
    </w:p>
    <w:p w14:paraId="764F6106" w14:textId="77777777" w:rsidR="00FC1B9A" w:rsidRDefault="00FC1B9A">
      <w:pPr>
        <w:pStyle w:val="BodyText"/>
        <w:rPr>
          <w:b/>
          <w:sz w:val="20"/>
        </w:rPr>
      </w:pPr>
    </w:p>
    <w:p w14:paraId="764F6107" w14:textId="77777777" w:rsidR="00FC1B9A" w:rsidRDefault="00FC1B9A">
      <w:pPr>
        <w:pStyle w:val="BodyText"/>
        <w:rPr>
          <w:b/>
          <w:sz w:val="20"/>
        </w:rPr>
      </w:pPr>
    </w:p>
    <w:p w14:paraId="764F6108" w14:textId="77777777" w:rsidR="00FC1B9A" w:rsidRDefault="00FC1B9A">
      <w:pPr>
        <w:pStyle w:val="BodyText"/>
        <w:rPr>
          <w:b/>
          <w:sz w:val="20"/>
        </w:rPr>
      </w:pPr>
    </w:p>
    <w:p w14:paraId="764F6109" w14:textId="77777777" w:rsidR="00FC1B9A" w:rsidRDefault="00FC1B9A">
      <w:pPr>
        <w:pStyle w:val="BodyText"/>
        <w:spacing w:before="13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4"/>
        <w:gridCol w:w="2749"/>
        <w:gridCol w:w="447"/>
      </w:tblGrid>
      <w:tr w:rsidR="00FC1B9A" w14:paraId="764F6111" w14:textId="07300A8F">
        <w:trPr>
          <w:trHeight w:val="1241"/>
        </w:trPr>
        <w:tc>
          <w:tcPr>
            <w:tcW w:w="5904" w:type="dxa"/>
          </w:tcPr>
          <w:p w14:paraId="764F610A" w14:textId="77777777" w:rsidR="00FC1B9A" w:rsidRDefault="00845D41">
            <w:pPr>
              <w:pStyle w:val="TableParagraph"/>
              <w:spacing w:before="20"/>
              <w:ind w:left="50"/>
              <w:jc w:val="left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spacing w:val="-2"/>
                  <w:w w:val="110"/>
                  <w:sz w:val="24"/>
                </w:rPr>
                <w:t>Abstract</w:t>
              </w:r>
            </w:hyperlink>
          </w:p>
          <w:p w14:paraId="764F610B" w14:textId="77777777" w:rsidR="00FC1B9A" w:rsidRDefault="00FC1B9A">
            <w:pPr>
              <w:pStyle w:val="TableParagraph"/>
              <w:spacing w:before="66"/>
              <w:ind w:left="0"/>
              <w:jc w:val="left"/>
              <w:rPr>
                <w:b/>
                <w:sz w:val="24"/>
              </w:rPr>
            </w:pPr>
          </w:p>
          <w:p w14:paraId="764F610C" w14:textId="77777777" w:rsidR="00FC1B9A" w:rsidRDefault="00845D41">
            <w:pPr>
              <w:pStyle w:val="TableParagraph"/>
              <w:spacing w:before="0"/>
              <w:ind w:left="50"/>
              <w:jc w:val="left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spacing w:val="-2"/>
                  <w:w w:val="105"/>
                  <w:sz w:val="24"/>
                </w:rPr>
                <w:t>Acknowledgment</w:t>
              </w:r>
            </w:hyperlink>
          </w:p>
        </w:tc>
        <w:tc>
          <w:tcPr>
            <w:tcW w:w="2749" w:type="dxa"/>
          </w:tcPr>
          <w:p w14:paraId="764F610D" w14:textId="77777777" w:rsidR="00FC1B9A" w:rsidRDefault="00FC1B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47" w:type="dxa"/>
          </w:tcPr>
          <w:p w14:paraId="764F610E" w14:textId="77777777" w:rsidR="00FC1B9A" w:rsidRDefault="00845D41">
            <w:pPr>
              <w:pStyle w:val="TableParagraph"/>
              <w:spacing w:before="20"/>
              <w:ind w:left="247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</w:t>
            </w:r>
          </w:p>
          <w:p w14:paraId="764F610F" w14:textId="77777777" w:rsidR="00FC1B9A" w:rsidRDefault="00FC1B9A">
            <w:pPr>
              <w:pStyle w:val="TableParagraph"/>
              <w:spacing w:before="66"/>
              <w:ind w:left="0"/>
              <w:jc w:val="left"/>
              <w:rPr>
                <w:b/>
                <w:sz w:val="24"/>
              </w:rPr>
            </w:pPr>
          </w:p>
          <w:p w14:paraId="764F6110" w14:textId="77777777" w:rsidR="00FC1B9A" w:rsidRDefault="00845D41">
            <w:pPr>
              <w:pStyle w:val="TableParagraph"/>
              <w:spacing w:before="0"/>
              <w:ind w:left="173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iii</w:t>
            </w:r>
          </w:p>
        </w:tc>
      </w:tr>
      <w:tr w:rsidR="00FC1B9A" w14:paraId="764F6115" w14:textId="4C099FA4">
        <w:trPr>
          <w:trHeight w:val="597"/>
        </w:trPr>
        <w:tc>
          <w:tcPr>
            <w:tcW w:w="5904" w:type="dxa"/>
          </w:tcPr>
          <w:p w14:paraId="764F6112" w14:textId="77777777" w:rsidR="00FC1B9A" w:rsidRDefault="00845D41">
            <w:pPr>
              <w:pStyle w:val="TableParagraph"/>
              <w:tabs>
                <w:tab w:val="left" w:pos="401"/>
              </w:tabs>
              <w:spacing w:before="206"/>
              <w:ind w:left="50"/>
              <w:jc w:val="left"/>
              <w:rPr>
                <w:b/>
                <w:sz w:val="24"/>
              </w:rPr>
            </w:pPr>
            <w:hyperlink w:anchor="_bookmark2" w:history="1">
              <w:r>
                <w:rPr>
                  <w:b/>
                  <w:spacing w:val="-10"/>
                  <w:w w:val="110"/>
                  <w:sz w:val="24"/>
                </w:rPr>
                <w:t>1</w:t>
              </w:r>
              <w:r>
                <w:rPr>
                  <w:b/>
                  <w:sz w:val="24"/>
                </w:rPr>
                <w:tab/>
              </w:r>
              <w:r>
                <w:rPr>
                  <w:b/>
                  <w:spacing w:val="-2"/>
                  <w:w w:val="110"/>
                  <w:sz w:val="24"/>
                </w:rPr>
                <w:t>Introduction</w:t>
              </w:r>
            </w:hyperlink>
          </w:p>
        </w:tc>
        <w:tc>
          <w:tcPr>
            <w:tcW w:w="2749" w:type="dxa"/>
          </w:tcPr>
          <w:p w14:paraId="764F6113" w14:textId="77777777" w:rsidR="00FC1B9A" w:rsidRDefault="00FC1B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47" w:type="dxa"/>
          </w:tcPr>
          <w:p w14:paraId="764F6114" w14:textId="77777777" w:rsidR="00FC1B9A" w:rsidRDefault="00845D41" w:rsidP="003105BA">
            <w:pPr>
              <w:pStyle w:val="TableParagraph"/>
              <w:spacing w:before="206"/>
              <w:ind w:left="0" w:right="47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</w:tr>
      <w:tr w:rsidR="00FC1B9A" w14:paraId="764F6119" w14:textId="50D5986B">
        <w:trPr>
          <w:trHeight w:val="406"/>
        </w:trPr>
        <w:tc>
          <w:tcPr>
            <w:tcW w:w="5904" w:type="dxa"/>
          </w:tcPr>
          <w:p w14:paraId="764F6116" w14:textId="77777777" w:rsidR="00FC1B9A" w:rsidRDefault="00845D41">
            <w:pPr>
              <w:pStyle w:val="TableParagraph"/>
              <w:tabs>
                <w:tab w:val="left" w:pos="939"/>
              </w:tabs>
              <w:spacing w:before="88" w:line="299" w:lineRule="exact"/>
              <w:ind w:left="401"/>
              <w:jc w:val="left"/>
              <w:rPr>
                <w:sz w:val="24"/>
              </w:rPr>
            </w:pPr>
            <w:hyperlink w:anchor="_bookmark3" w:history="1">
              <w:r>
                <w:rPr>
                  <w:spacing w:val="-5"/>
                  <w:sz w:val="24"/>
                </w:rPr>
                <w:t>1.1</w:t>
              </w:r>
              <w:r>
                <w:rPr>
                  <w:sz w:val="24"/>
                </w:rPr>
                <w:tab/>
              </w:r>
              <w:r>
                <w:rPr>
                  <w:spacing w:val="-6"/>
                  <w:sz w:val="24"/>
                </w:rPr>
                <w:t>Functional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Near-Infrared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Spectroscopy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(fNIRS)</w:t>
              </w:r>
            </w:hyperlink>
          </w:p>
        </w:tc>
        <w:tc>
          <w:tcPr>
            <w:tcW w:w="2749" w:type="dxa"/>
          </w:tcPr>
          <w:p w14:paraId="764F6117" w14:textId="77777777" w:rsidR="00FC1B9A" w:rsidRDefault="00845D41">
            <w:pPr>
              <w:pStyle w:val="TableParagraph"/>
              <w:spacing w:before="88" w:line="299" w:lineRule="exact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.</w:t>
            </w:r>
          </w:p>
        </w:tc>
        <w:tc>
          <w:tcPr>
            <w:tcW w:w="447" w:type="dxa"/>
          </w:tcPr>
          <w:p w14:paraId="764F6118" w14:textId="77777777" w:rsidR="00FC1B9A" w:rsidRDefault="00845D41" w:rsidP="003105BA">
            <w:pPr>
              <w:pStyle w:val="TableParagraph"/>
              <w:spacing w:before="88" w:line="299" w:lineRule="exact"/>
              <w:ind w:left="0" w:right="4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764F611A" w14:textId="77777777" w:rsidR="00FC1B9A" w:rsidRDefault="00845D41">
      <w:pPr>
        <w:pStyle w:val="ListParagraph"/>
        <w:numPr>
          <w:ilvl w:val="1"/>
          <w:numId w:val="24"/>
        </w:numPr>
        <w:tabs>
          <w:tab w:val="left" w:pos="1049"/>
          <w:tab w:val="left" w:pos="9042"/>
        </w:tabs>
        <w:spacing w:before="162"/>
        <w:ind w:hanging="538"/>
        <w:rPr>
          <w:sz w:val="24"/>
        </w:rPr>
      </w:pPr>
      <w:hyperlink w:anchor="_bookmark4" w:history="1">
        <w:r>
          <w:rPr>
            <w:w w:val="105"/>
            <w:sz w:val="24"/>
          </w:rPr>
          <w:t>Facial</w:t>
        </w:r>
        <w:r>
          <w:rPr>
            <w:spacing w:val="10"/>
            <w:w w:val="105"/>
            <w:sz w:val="24"/>
          </w:rPr>
          <w:t xml:space="preserve"> </w:t>
        </w:r>
        <w:r>
          <w:rPr>
            <w:w w:val="105"/>
            <w:sz w:val="24"/>
          </w:rPr>
          <w:t>Emotion</w:t>
        </w:r>
        <w:r>
          <w:rPr>
            <w:spacing w:val="10"/>
            <w:w w:val="105"/>
            <w:sz w:val="24"/>
          </w:rPr>
          <w:t xml:space="preserve"> </w:t>
        </w:r>
        <w:r>
          <w:rPr>
            <w:w w:val="105"/>
            <w:sz w:val="24"/>
          </w:rPr>
          <w:t>Perception</w:t>
        </w:r>
      </w:hyperlink>
      <w:r>
        <w:rPr>
          <w:spacing w:val="6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764F611B" w14:textId="77777777" w:rsidR="00FC1B9A" w:rsidRDefault="00845D41">
      <w:pPr>
        <w:pStyle w:val="ListParagraph"/>
        <w:numPr>
          <w:ilvl w:val="1"/>
          <w:numId w:val="24"/>
        </w:numPr>
        <w:tabs>
          <w:tab w:val="left" w:pos="1049"/>
          <w:tab w:val="left" w:pos="5573"/>
          <w:tab w:val="left" w:pos="9043"/>
        </w:tabs>
        <w:ind w:hanging="538"/>
        <w:rPr>
          <w:sz w:val="24"/>
        </w:rPr>
      </w:pPr>
      <w:hyperlink w:anchor="_bookmark5" w:history="1">
        <w:r>
          <w:rPr>
            <w:sz w:val="24"/>
          </w:rPr>
          <w:t>Real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vs.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Virtual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(Avatar)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Face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Perception</w:t>
        </w:r>
      </w:hyperlink>
      <w:r>
        <w:rPr>
          <w:sz w:val="24"/>
        </w:rPr>
        <w:tab/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 w14:paraId="764F611C" w14:textId="77777777" w:rsidR="00FC1B9A" w:rsidRDefault="00845D41">
      <w:pPr>
        <w:pStyle w:val="ListParagraph"/>
        <w:numPr>
          <w:ilvl w:val="1"/>
          <w:numId w:val="24"/>
        </w:numPr>
        <w:tabs>
          <w:tab w:val="left" w:pos="1049"/>
          <w:tab w:val="left" w:pos="9042"/>
        </w:tabs>
        <w:ind w:hanging="538"/>
        <w:rPr>
          <w:sz w:val="24"/>
        </w:rPr>
      </w:pPr>
      <w:hyperlink w:anchor="_bookmark6" w:history="1">
        <w:r>
          <w:rPr>
            <w:w w:val="105"/>
            <w:sz w:val="24"/>
          </w:rPr>
          <w:t>Objectives</w:t>
        </w:r>
        <w:r>
          <w:rPr>
            <w:spacing w:val="8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  <w:r>
          <w:rPr>
            <w:spacing w:val="8"/>
            <w:w w:val="105"/>
            <w:sz w:val="24"/>
          </w:rPr>
          <w:t xml:space="preserve"> </w:t>
        </w:r>
        <w:r>
          <w:rPr>
            <w:w w:val="105"/>
            <w:sz w:val="24"/>
          </w:rPr>
          <w:t>Hypotheses</w:t>
        </w:r>
      </w:hyperlink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64F611D" w14:textId="77777777" w:rsidR="00FC1B9A" w:rsidRDefault="00FC1B9A">
      <w:pPr>
        <w:rPr>
          <w:sz w:val="24"/>
        </w:rPr>
        <w:sectPr w:rsidR="00FC1B9A">
          <w:pgSz w:w="12240" w:h="15840"/>
          <w:pgMar w:top="1820" w:right="120" w:bottom="1714" w:left="1640" w:header="0" w:footer="789" w:gutter="0"/>
          <w:cols w:space="720"/>
        </w:sectPr>
      </w:pPr>
    </w:p>
    <w:sdt>
      <w:sdtPr>
        <w:rPr>
          <w:b w:val="0"/>
          <w:bCs w:val="0"/>
        </w:rPr>
        <w:id w:val="278920514"/>
        <w:docPartObj>
          <w:docPartGallery w:val="Table of Contents"/>
          <w:docPartUnique/>
        </w:docPartObj>
      </w:sdtPr>
      <w:sdtEndPr/>
      <w:sdtContent>
        <w:p w14:paraId="764F611E" w14:textId="77777777" w:rsidR="00FC1B9A" w:rsidRDefault="00845D41">
          <w:pPr>
            <w:pStyle w:val="TOC1"/>
            <w:numPr>
              <w:ilvl w:val="0"/>
              <w:numId w:val="23"/>
            </w:numPr>
            <w:tabs>
              <w:tab w:val="left" w:pos="511"/>
              <w:tab w:val="right" w:pos="9159"/>
            </w:tabs>
            <w:ind w:hanging="351"/>
          </w:pPr>
          <w:hyperlink w:anchor="_bookmark7" w:history="1">
            <w:r>
              <w:rPr>
                <w:spacing w:val="-2"/>
              </w:rPr>
              <w:t>Methodology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14:paraId="764F611F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60"/>
            </w:tabs>
            <w:ind w:hanging="538"/>
          </w:pPr>
          <w:hyperlink w:anchor="_bookmark8" w:history="1">
            <w:r>
              <w:rPr>
                <w:spacing w:val="-2"/>
              </w:rPr>
              <w:t>Participants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 w14:paraId="764F6120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60"/>
            </w:tabs>
            <w:spacing w:before="155"/>
            <w:ind w:hanging="538"/>
          </w:pPr>
          <w:hyperlink w:anchor="_bookmark10" w:history="1">
            <w:r>
              <w:rPr>
                <w:spacing w:val="-2"/>
              </w:rPr>
              <w:t>Stimuli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apparatus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764F6121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9"/>
            </w:tabs>
          </w:pPr>
          <w:hyperlink w:anchor="_bookmark11" w:history="1">
            <w:r>
              <w:rPr>
                <w:spacing w:val="-2"/>
              </w:rPr>
              <w:t>Stimuli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764F6122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60"/>
            </w:tabs>
          </w:pPr>
          <w:hyperlink w:anchor="_bookmark12" w:history="1">
            <w:r>
              <w:rPr>
                <w:spacing w:val="-2"/>
              </w:rPr>
              <w:t>Apparatus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764F6123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59"/>
            </w:tabs>
            <w:ind w:hanging="538"/>
          </w:pPr>
          <w:hyperlink w:anchor="_bookmark14" w:history="1">
            <w:r>
              <w:rPr>
                <w:spacing w:val="-6"/>
              </w:rPr>
              <w:t>Design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procedure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764F6124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9"/>
            </w:tabs>
          </w:pPr>
          <w:hyperlink w:anchor="_bookmark15" w:history="1">
            <w:r>
              <w:rPr>
                <w:spacing w:val="-2"/>
              </w:rPr>
              <w:t>Design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764F6125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9"/>
            </w:tabs>
          </w:pPr>
          <w:hyperlink w:anchor="_bookmark16" w:history="1">
            <w:r>
              <w:rPr>
                <w:spacing w:val="-2"/>
              </w:rPr>
              <w:t>Procedure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764F6126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60"/>
            </w:tabs>
            <w:spacing w:before="155"/>
            <w:ind w:hanging="538"/>
          </w:pPr>
          <w:hyperlink w:anchor="_bookmark18" w:history="1">
            <w:r>
              <w:rPr>
                <w:spacing w:val="-2"/>
              </w:rPr>
              <w:t>Analyses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 w14:paraId="764F6127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8"/>
            </w:tabs>
          </w:pPr>
          <w:hyperlink w:anchor="_bookmark19" w:history="1">
            <w:r>
              <w:t>fNIRS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preprocessing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764F6128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60"/>
            </w:tabs>
            <w:spacing w:after="20"/>
          </w:pPr>
          <w:hyperlink w:anchor="_bookmark21" w:history="1">
            <w:r>
              <w:rPr>
                <w:spacing w:val="-4"/>
              </w:rPr>
              <w:t>Activation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magnitude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General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Linear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Model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(GLM)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 w14:paraId="764F6129" w14:textId="77777777" w:rsidR="00FC1B9A" w:rsidRDefault="00845D41">
          <w:pPr>
            <w:pStyle w:val="TOC4"/>
            <w:tabs>
              <w:tab w:val="right" w:leader="dot" w:pos="9159"/>
            </w:tabs>
            <w:spacing w:before="107"/>
          </w:pPr>
          <w:hyperlink w:anchor="_bookmark22" w:history="1">
            <w:r>
              <w:rPr>
                <w:spacing w:val="-7"/>
              </w:rPr>
              <w:t>Design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Matrix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 w14:paraId="764F612A" w14:textId="77777777" w:rsidR="00FC1B9A" w:rsidRDefault="00845D41">
          <w:pPr>
            <w:pStyle w:val="TOC4"/>
            <w:tabs>
              <w:tab w:val="right" w:leader="dot" w:pos="9160"/>
            </w:tabs>
          </w:pPr>
          <w:hyperlink w:anchor="_bookmark24" w:history="1">
            <w:r>
              <w:rPr>
                <w:spacing w:val="-2"/>
              </w:rPr>
              <w:t>Contrast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Computation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 w14:paraId="764F612B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9"/>
            </w:tabs>
            <w:spacing w:before="155"/>
          </w:pPr>
          <w:hyperlink w:anchor="_bookmark25" w:history="1">
            <w:r>
              <w:rPr>
                <w:spacing w:val="-6"/>
              </w:rPr>
              <w:t>Network mapping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Functional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Connectivity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21</w:t>
          </w:r>
        </w:p>
        <w:p w14:paraId="764F612C" w14:textId="77777777" w:rsidR="00FC1B9A" w:rsidRDefault="00845D41">
          <w:pPr>
            <w:pStyle w:val="TOC4"/>
            <w:tabs>
              <w:tab w:val="right" w:leader="dot" w:pos="9160"/>
            </w:tabs>
          </w:pPr>
          <w:hyperlink w:anchor="_bookmark26" w:history="1">
            <w:r>
              <w:rPr>
                <w:spacing w:val="-4"/>
              </w:rPr>
              <w:t>Paired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Sample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t-tests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764F612D" w14:textId="77777777" w:rsidR="00FC1B9A" w:rsidRDefault="00845D41">
          <w:pPr>
            <w:pStyle w:val="TOC4"/>
            <w:tabs>
              <w:tab w:val="right" w:leader="dot" w:pos="9160"/>
            </w:tabs>
          </w:pPr>
          <w:hyperlink w:anchor="_bookmark27" w:history="1">
            <w:r>
              <w:t>ROI</w:t>
            </w:r>
            <w:r>
              <w:rPr>
                <w:spacing w:val="-7"/>
              </w:rPr>
              <w:t xml:space="preserve"> </w:t>
            </w:r>
            <w:r>
              <w:t>Chord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Plots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764F612E" w14:textId="77777777" w:rsidR="00FC1B9A" w:rsidRDefault="00845D41">
          <w:pPr>
            <w:pStyle w:val="TOC4"/>
            <w:tabs>
              <w:tab w:val="right" w:leader="dot" w:pos="9159"/>
            </w:tabs>
          </w:pPr>
          <w:hyperlink w:anchor="_bookmark28" w:history="1">
            <w:r>
              <w:rPr>
                <w:spacing w:val="-2"/>
              </w:rPr>
              <w:t>Emotion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Ratio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Plot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764F612F" w14:textId="77777777" w:rsidR="00FC1B9A" w:rsidRDefault="00845D41">
          <w:pPr>
            <w:pStyle w:val="TOC4"/>
            <w:tabs>
              <w:tab w:val="right" w:leader="dot" w:pos="9159"/>
            </w:tabs>
          </w:pPr>
          <w:hyperlink w:anchor="_bookmark29" w:history="1">
            <w:r>
              <w:rPr>
                <w:spacing w:val="-6"/>
              </w:rPr>
              <w:t>Region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Summary</w:t>
            </w:r>
            <w:r>
              <w:t xml:space="preserve"> </w:t>
            </w:r>
            <w:r>
              <w:rPr>
                <w:spacing w:val="-6"/>
              </w:rPr>
              <w:t>Plot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764F6130" w14:textId="77777777" w:rsidR="00FC1B9A" w:rsidRDefault="00845D41">
          <w:pPr>
            <w:pStyle w:val="TOC3"/>
            <w:numPr>
              <w:ilvl w:val="2"/>
              <w:numId w:val="23"/>
            </w:numPr>
            <w:tabs>
              <w:tab w:val="left" w:pos="1798"/>
              <w:tab w:val="right" w:leader="dot" w:pos="9159"/>
            </w:tabs>
          </w:pPr>
          <w:hyperlink w:anchor="_bookmark30" w:history="1">
            <w:r>
              <w:rPr>
                <w:spacing w:val="-6"/>
              </w:rPr>
              <w:t>Memory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Task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 w14:paraId="764F6131" w14:textId="77777777" w:rsidR="00FC1B9A" w:rsidRDefault="00845D41">
          <w:pPr>
            <w:pStyle w:val="TOC1"/>
            <w:numPr>
              <w:ilvl w:val="0"/>
              <w:numId w:val="23"/>
            </w:numPr>
            <w:tabs>
              <w:tab w:val="left" w:pos="511"/>
              <w:tab w:val="right" w:pos="9159"/>
            </w:tabs>
            <w:spacing w:before="389"/>
            <w:ind w:hanging="351"/>
          </w:pPr>
          <w:hyperlink w:anchor="_bookmark31" w:history="1">
            <w:r>
              <w:rPr>
                <w:spacing w:val="-2"/>
                <w:w w:val="110"/>
              </w:rPr>
              <w:t>Results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25</w:t>
          </w:r>
        </w:p>
        <w:p w14:paraId="764F6132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60"/>
            </w:tabs>
            <w:ind w:hanging="538"/>
          </w:pPr>
          <w:hyperlink w:anchor="_bookmark32" w:history="1">
            <w:r>
              <w:rPr>
                <w:spacing w:val="-4"/>
              </w:rPr>
              <w:t>Neural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activation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magnitude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25</w:t>
          </w:r>
        </w:p>
        <w:p w14:paraId="764F6133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59"/>
            </w:tabs>
            <w:ind w:hanging="538"/>
          </w:pPr>
          <w:hyperlink w:anchor="_bookmark37" w:history="1">
            <w:r>
              <w:rPr>
                <w:spacing w:val="-4"/>
              </w:rPr>
              <w:t>Functional</w:t>
            </w:r>
            <w:r>
              <w:t xml:space="preserve"> </w:t>
            </w:r>
            <w:r>
              <w:rPr>
                <w:spacing w:val="-4"/>
              </w:rPr>
              <w:t>Connectivity</w:t>
            </w:r>
            <w:r>
              <w:t xml:space="preserve"> </w:t>
            </w:r>
            <w:r>
              <w:rPr>
                <w:spacing w:val="-4"/>
              </w:rPr>
              <w:t>Mapping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29</w:t>
          </w:r>
        </w:p>
        <w:p w14:paraId="764F6134" w14:textId="77777777" w:rsidR="00FC1B9A" w:rsidRDefault="00845D41">
          <w:pPr>
            <w:pStyle w:val="TOC2"/>
            <w:numPr>
              <w:ilvl w:val="1"/>
              <w:numId w:val="23"/>
            </w:numPr>
            <w:tabs>
              <w:tab w:val="left" w:pos="1049"/>
              <w:tab w:val="right" w:leader="dot" w:pos="9159"/>
            </w:tabs>
            <w:ind w:hanging="538"/>
          </w:pPr>
          <w:hyperlink w:anchor="_bookmark43" w:history="1">
            <w:r>
              <w:rPr>
                <w:spacing w:val="-6"/>
              </w:rPr>
              <w:t>Memory Task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36</w:t>
          </w:r>
        </w:p>
        <w:p w14:paraId="764F6135" w14:textId="77777777" w:rsidR="00FC1B9A" w:rsidRDefault="00845D41">
          <w:pPr>
            <w:pStyle w:val="TOC1"/>
            <w:numPr>
              <w:ilvl w:val="0"/>
              <w:numId w:val="23"/>
            </w:numPr>
            <w:tabs>
              <w:tab w:val="left" w:pos="511"/>
              <w:tab w:val="right" w:pos="9160"/>
            </w:tabs>
            <w:ind w:hanging="351"/>
          </w:pPr>
          <w:hyperlink w:anchor="_bookmark45" w:history="1">
            <w:r>
              <w:rPr>
                <w:spacing w:val="-2"/>
              </w:rPr>
              <w:t>Discussion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38</w:t>
          </w:r>
        </w:p>
        <w:p w14:paraId="764F6136" w14:textId="77777777" w:rsidR="00FC1B9A" w:rsidRDefault="00845D41">
          <w:pPr>
            <w:pStyle w:val="TOC1"/>
            <w:tabs>
              <w:tab w:val="right" w:pos="9160"/>
            </w:tabs>
            <w:ind w:firstLine="0"/>
          </w:pPr>
          <w:hyperlink w:anchor="_bookmark45" w:history="1">
            <w:r>
              <w:rPr>
                <w:spacing w:val="-2"/>
                <w:w w:val="110"/>
              </w:rPr>
              <w:t>Bibliography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38</w:t>
          </w:r>
        </w:p>
        <w:p w14:paraId="764F6137" w14:textId="77777777" w:rsidR="00FC1B9A" w:rsidRDefault="00845D41">
          <w:pPr>
            <w:pStyle w:val="TOC1"/>
            <w:tabs>
              <w:tab w:val="right" w:pos="9159"/>
            </w:tabs>
            <w:ind w:firstLine="0"/>
          </w:pPr>
          <w:hyperlink w:anchor="_bookmark46" w:history="1">
            <w:r>
              <w:rPr>
                <w:spacing w:val="-2"/>
              </w:rPr>
              <w:t>Appendix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46</w:t>
          </w:r>
        </w:p>
        <w:p w14:paraId="764F6138" w14:textId="77777777" w:rsidR="00FC1B9A" w:rsidRDefault="00845D41">
          <w:pPr>
            <w:pStyle w:val="TOC1"/>
            <w:tabs>
              <w:tab w:val="right" w:pos="9160"/>
            </w:tabs>
            <w:ind w:firstLine="0"/>
          </w:pPr>
          <w:hyperlink w:anchor="_bookmark99" w:history="1">
            <w:r>
              <w:rPr>
                <w:w w:val="110"/>
              </w:rPr>
              <w:t>A</w:t>
            </w:r>
            <w:r>
              <w:rPr>
                <w:spacing w:val="67"/>
                <w:w w:val="110"/>
              </w:rPr>
              <w:t xml:space="preserve"> </w:t>
            </w:r>
            <w:r>
              <w:rPr>
                <w:w w:val="110"/>
              </w:rPr>
              <w:t>GLM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Contrasts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47</w:t>
          </w:r>
        </w:p>
        <w:p w14:paraId="764F6139" w14:textId="77777777" w:rsidR="00FC1B9A" w:rsidRDefault="00845D41">
          <w:pPr>
            <w:pStyle w:val="TOC1"/>
            <w:numPr>
              <w:ilvl w:val="0"/>
              <w:numId w:val="22"/>
            </w:numPr>
            <w:tabs>
              <w:tab w:val="left" w:pos="510"/>
              <w:tab w:val="right" w:pos="9159"/>
            </w:tabs>
            <w:ind w:left="510" w:hanging="350"/>
          </w:pPr>
          <w:hyperlink w:anchor="_bookmark101" w:history="1">
            <w:r>
              <w:t>Functional</w:t>
            </w:r>
            <w:r>
              <w:rPr>
                <w:spacing w:val="61"/>
                <w:w w:val="150"/>
              </w:rPr>
              <w:t xml:space="preserve"> </w:t>
            </w:r>
            <w:r>
              <w:t>Connectivity</w:t>
            </w:r>
            <w:r>
              <w:rPr>
                <w:spacing w:val="61"/>
                <w:w w:val="150"/>
              </w:rPr>
              <w:t xml:space="preserve"> </w:t>
            </w:r>
            <w:r>
              <w:rPr>
                <w:spacing w:val="-2"/>
              </w:rPr>
              <w:t>Contrasts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52</w:t>
          </w:r>
        </w:p>
        <w:p w14:paraId="764F613A" w14:textId="77777777" w:rsidR="00FC1B9A" w:rsidRDefault="00845D41">
          <w:pPr>
            <w:pStyle w:val="TOC1"/>
            <w:numPr>
              <w:ilvl w:val="0"/>
              <w:numId w:val="22"/>
            </w:numPr>
            <w:tabs>
              <w:tab w:val="left" w:pos="510"/>
              <w:tab w:val="right" w:pos="9159"/>
            </w:tabs>
            <w:ind w:left="510" w:hanging="350"/>
          </w:pPr>
          <w:hyperlink w:anchor="_bookmark105" w:history="1">
            <w:r>
              <w:t>Memory</w:t>
            </w:r>
            <w:r>
              <w:rPr>
                <w:spacing w:val="70"/>
              </w:rPr>
              <w:t xml:space="preserve"> </w:t>
            </w:r>
            <w:r>
              <w:rPr>
                <w:spacing w:val="-4"/>
              </w:rPr>
              <w:t>Task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62</w:t>
          </w:r>
        </w:p>
        <w:p w14:paraId="764F613B" w14:textId="77777777" w:rsidR="00FC1B9A" w:rsidRDefault="00845D41">
          <w:pPr>
            <w:pStyle w:val="TOC2"/>
            <w:numPr>
              <w:ilvl w:val="1"/>
              <w:numId w:val="22"/>
            </w:numPr>
            <w:tabs>
              <w:tab w:val="left" w:pos="1047"/>
              <w:tab w:val="right" w:leader="dot" w:pos="9159"/>
            </w:tabs>
            <w:spacing w:before="155"/>
            <w:ind w:left="1047" w:hanging="536"/>
          </w:pPr>
          <w:hyperlink w:anchor="_bookmark106" w:history="1">
            <w:r>
              <w:rPr>
                <w:spacing w:val="-16"/>
              </w:rPr>
              <w:t>ANOVA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62</w:t>
          </w:r>
        </w:p>
        <w:p w14:paraId="764F613C" w14:textId="77777777" w:rsidR="00FC1B9A" w:rsidRDefault="00845D41">
          <w:pPr>
            <w:pStyle w:val="TOC2"/>
            <w:numPr>
              <w:ilvl w:val="1"/>
              <w:numId w:val="22"/>
            </w:numPr>
            <w:tabs>
              <w:tab w:val="left" w:pos="1047"/>
              <w:tab w:val="right" w:leader="dot" w:pos="9159"/>
            </w:tabs>
            <w:ind w:left="1047" w:hanging="536"/>
          </w:pPr>
          <w:hyperlink w:anchor="_bookmark108" w:history="1">
            <w:r>
              <w:rPr>
                <w:spacing w:val="-6"/>
              </w:rPr>
              <w:t>Memory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Task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Response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Distribution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63</w:t>
          </w:r>
        </w:p>
      </w:sdtContent>
    </w:sdt>
    <w:p w14:paraId="764F613D" w14:textId="77777777" w:rsidR="00FC1B9A" w:rsidRDefault="00FC1B9A">
      <w:pPr>
        <w:sectPr w:rsidR="00FC1B9A">
          <w:type w:val="continuous"/>
          <w:pgSz w:w="12240" w:h="15840"/>
          <w:pgMar w:top="1320" w:right="120" w:bottom="1714" w:left="1640" w:header="0" w:footer="789" w:gutter="0"/>
          <w:cols w:space="720"/>
        </w:sectPr>
      </w:pPr>
    </w:p>
    <w:p w14:paraId="764F613E" w14:textId="77777777" w:rsidR="00FC1B9A" w:rsidRDefault="00FC1B9A">
      <w:pPr>
        <w:pStyle w:val="BodyText"/>
        <w:rPr>
          <w:sz w:val="49"/>
        </w:rPr>
      </w:pPr>
    </w:p>
    <w:p w14:paraId="764F613F" w14:textId="77777777" w:rsidR="00FC1B9A" w:rsidRDefault="00FC1B9A">
      <w:pPr>
        <w:pStyle w:val="BodyText"/>
        <w:spacing w:before="11"/>
        <w:rPr>
          <w:sz w:val="49"/>
        </w:rPr>
      </w:pPr>
    </w:p>
    <w:p w14:paraId="764F6140" w14:textId="77777777" w:rsidR="00FC1B9A" w:rsidRDefault="00845D41">
      <w:pPr>
        <w:ind w:left="160"/>
        <w:rPr>
          <w:b/>
          <w:sz w:val="49"/>
        </w:rPr>
      </w:pPr>
      <w:r>
        <w:rPr>
          <w:b/>
          <w:w w:val="105"/>
          <w:sz w:val="49"/>
        </w:rPr>
        <w:t>List</w:t>
      </w:r>
      <w:r>
        <w:rPr>
          <w:b/>
          <w:spacing w:val="56"/>
          <w:w w:val="105"/>
          <w:sz w:val="49"/>
        </w:rPr>
        <w:t xml:space="preserve"> </w:t>
      </w:r>
      <w:r>
        <w:rPr>
          <w:b/>
          <w:w w:val="105"/>
          <w:sz w:val="49"/>
        </w:rPr>
        <w:t>of</w:t>
      </w:r>
      <w:r>
        <w:rPr>
          <w:b/>
          <w:spacing w:val="56"/>
          <w:w w:val="105"/>
          <w:sz w:val="49"/>
        </w:rPr>
        <w:t xml:space="preserve"> </w:t>
      </w:r>
      <w:r>
        <w:rPr>
          <w:b/>
          <w:spacing w:val="-2"/>
          <w:w w:val="105"/>
          <w:sz w:val="49"/>
        </w:rPr>
        <w:t>Tables</w:t>
      </w:r>
    </w:p>
    <w:p w14:paraId="764F6141" w14:textId="77777777" w:rsidR="00FC1B9A" w:rsidRDefault="00FC1B9A">
      <w:pPr>
        <w:pStyle w:val="BodyText"/>
        <w:spacing w:before="217"/>
        <w:rPr>
          <w:b/>
          <w:sz w:val="49"/>
        </w:rPr>
      </w:pPr>
    </w:p>
    <w:p w14:paraId="764F6142" w14:textId="77777777" w:rsidR="00FC1B9A" w:rsidRDefault="00845D41">
      <w:pPr>
        <w:pStyle w:val="ListParagraph"/>
        <w:numPr>
          <w:ilvl w:val="1"/>
          <w:numId w:val="21"/>
        </w:numPr>
        <w:tabs>
          <w:tab w:val="left" w:pos="1046"/>
          <w:tab w:val="left" w:leader="dot" w:pos="8926"/>
        </w:tabs>
        <w:spacing w:before="0"/>
        <w:ind w:left="1046" w:hanging="535"/>
        <w:rPr>
          <w:sz w:val="24"/>
        </w:rPr>
      </w:pPr>
      <w:hyperlink w:anchor="_bookmark100" w:history="1">
        <w:r>
          <w:rPr>
            <w:spacing w:val="-2"/>
            <w:sz w:val="24"/>
          </w:rPr>
          <w:t>Table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significant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contrast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results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from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GLM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analysis.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47</w:t>
      </w:r>
    </w:p>
    <w:p w14:paraId="764F6143" w14:textId="77777777" w:rsidR="00FC1B9A" w:rsidRDefault="00FC1B9A">
      <w:pPr>
        <w:pStyle w:val="BodyText"/>
        <w:spacing w:before="31"/>
      </w:pPr>
    </w:p>
    <w:p w14:paraId="764F6144" w14:textId="77777777" w:rsidR="00FC1B9A" w:rsidRDefault="00845D41" w:rsidP="003105BA">
      <w:pPr>
        <w:pStyle w:val="ListParagraph"/>
        <w:numPr>
          <w:ilvl w:val="1"/>
          <w:numId w:val="20"/>
        </w:numPr>
        <w:tabs>
          <w:tab w:val="left" w:pos="1045"/>
          <w:tab w:val="left" w:pos="1049"/>
        </w:tabs>
        <w:spacing w:before="0" w:line="355" w:lineRule="auto"/>
        <w:ind w:right="1913"/>
        <w:rPr>
          <w:sz w:val="24"/>
        </w:rPr>
      </w:pPr>
      <w:hyperlink w:anchor="_bookmark104" w:history="1">
        <w:r>
          <w:rPr>
            <w:sz w:val="24"/>
          </w:rPr>
          <w:t xml:space="preserve">Ratio of positive to negative </w:t>
        </w:r>
        <w:r>
          <w:rPr>
            <w:rFonts w:ascii="Times New Roman"/>
            <w:i/>
            <w:sz w:val="24"/>
          </w:rPr>
          <w:t>t</w:t>
        </w:r>
        <w:r>
          <w:rPr>
            <w:sz w:val="24"/>
          </w:rPr>
          <w:t>-values for each contrast.</w:t>
        </w:r>
        <w:r>
          <w:rPr>
            <w:spacing w:val="35"/>
            <w:sz w:val="24"/>
          </w:rPr>
          <w:t xml:space="preserve"> </w:t>
        </w:r>
        <w:r>
          <w:rPr>
            <w:sz w:val="24"/>
          </w:rPr>
          <w:t>The ratio is cal-</w:t>
        </w:r>
      </w:hyperlink>
      <w:r>
        <w:rPr>
          <w:sz w:val="24"/>
        </w:rPr>
        <w:t xml:space="preserve"> </w:t>
      </w:r>
      <w:hyperlink w:anchor="_bookmark104" w:history="1">
        <w:r>
          <w:rPr>
            <w:sz w:val="24"/>
          </w:rPr>
          <w:t xml:space="preserve">culated as Ratio </w:t>
        </w:r>
        <w:r>
          <w:rPr>
            <w:w w:val="125"/>
            <w:sz w:val="24"/>
          </w:rPr>
          <w:t>=</w:t>
        </w:r>
        <w:r>
          <w:rPr>
            <w:spacing w:val="-8"/>
            <w:w w:val="125"/>
            <w:sz w:val="24"/>
          </w:rPr>
          <w:t xml:space="preserve"> </w:t>
        </w:r>
        <w:r>
          <w:rPr>
            <w:sz w:val="24"/>
          </w:rPr>
          <w:t xml:space="preserve">(Number of Positive </w:t>
        </w:r>
        <w:r>
          <w:rPr>
            <w:rFonts w:ascii="Times New Roman"/>
            <w:i/>
            <w:sz w:val="24"/>
          </w:rPr>
          <w:t>t</w:t>
        </w:r>
        <w:r>
          <w:rPr>
            <w:sz w:val="24"/>
          </w:rPr>
          <w:t>-values - Number of Negative</w:t>
        </w:r>
      </w:hyperlink>
      <w:r>
        <w:rPr>
          <w:sz w:val="24"/>
        </w:rPr>
        <w:t xml:space="preserve"> </w:t>
      </w:r>
      <w:hyperlink w:anchor="_bookmark104" w:history="1">
        <w:r>
          <w:rPr>
            <w:rFonts w:ascii="Times New Roman"/>
            <w:i/>
            <w:spacing w:val="-2"/>
            <w:sz w:val="24"/>
          </w:rPr>
          <w:t>t</w:t>
        </w:r>
        <w:r>
          <w:rPr>
            <w:spacing w:val="-2"/>
            <w:sz w:val="24"/>
          </w:rPr>
          <w:t>-values)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w w:val="125"/>
            <w:sz w:val="24"/>
          </w:rPr>
          <w:t>/</w:t>
        </w:r>
        <w:r>
          <w:rPr>
            <w:spacing w:val="-17"/>
            <w:w w:val="125"/>
            <w:sz w:val="24"/>
          </w:rPr>
          <w:t xml:space="preserve"> </w:t>
        </w:r>
        <w:r>
          <w:rPr>
            <w:spacing w:val="-2"/>
            <w:sz w:val="24"/>
          </w:rPr>
          <w:t>(Number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Positive</w:t>
        </w:r>
        <w:r>
          <w:rPr>
            <w:spacing w:val="-8"/>
            <w:sz w:val="24"/>
          </w:rPr>
          <w:t xml:space="preserve"> </w:t>
        </w:r>
        <w:r>
          <w:rPr>
            <w:rFonts w:ascii="Times New Roman"/>
            <w:i/>
            <w:spacing w:val="-2"/>
            <w:sz w:val="24"/>
          </w:rPr>
          <w:t>t</w:t>
        </w:r>
        <w:r>
          <w:rPr>
            <w:spacing w:val="-2"/>
            <w:sz w:val="24"/>
          </w:rPr>
          <w:t>-values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w w:val="125"/>
            <w:sz w:val="24"/>
          </w:rPr>
          <w:t>+</w:t>
        </w:r>
        <w:r>
          <w:rPr>
            <w:spacing w:val="-17"/>
            <w:w w:val="125"/>
            <w:sz w:val="24"/>
          </w:rPr>
          <w:t xml:space="preserve"> </w:t>
        </w:r>
        <w:r>
          <w:rPr>
            <w:spacing w:val="-2"/>
            <w:sz w:val="24"/>
          </w:rPr>
          <w:t>Number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Negative</w:t>
        </w:r>
        <w:r>
          <w:rPr>
            <w:spacing w:val="-8"/>
            <w:sz w:val="24"/>
          </w:rPr>
          <w:t xml:space="preserve"> </w:t>
        </w:r>
        <w:r>
          <w:rPr>
            <w:rFonts w:ascii="Times New Roman"/>
            <w:i/>
            <w:spacing w:val="-2"/>
            <w:sz w:val="24"/>
          </w:rPr>
          <w:t>t</w:t>
        </w:r>
        <w:r>
          <w:rPr>
            <w:spacing w:val="-2"/>
            <w:sz w:val="24"/>
          </w:rPr>
          <w:t>-values).</w:t>
        </w:r>
      </w:hyperlink>
      <w:r>
        <w:rPr>
          <w:spacing w:val="-2"/>
          <w:sz w:val="24"/>
        </w:rPr>
        <w:t xml:space="preserve"> </w:t>
      </w:r>
      <w:hyperlink w:anchor="_bookmark104" w:history="1">
        <w:r>
          <w:rPr>
            <w:spacing w:val="-2"/>
            <w:sz w:val="24"/>
          </w:rPr>
          <w:t>For</w:t>
        </w:r>
        <w:r>
          <w:rPr>
            <w:spacing w:val="-15"/>
            <w:sz w:val="24"/>
          </w:rPr>
          <w:t xml:space="preserve"> </w:t>
        </w:r>
        <w:r>
          <w:rPr>
            <w:spacing w:val="-2"/>
            <w:sz w:val="24"/>
          </w:rPr>
          <w:t>condition1</w:t>
        </w:r>
        <w:r>
          <w:rPr>
            <w:spacing w:val="-13"/>
            <w:sz w:val="24"/>
          </w:rPr>
          <w:t xml:space="preserve"> </w:t>
        </w:r>
        <w:r>
          <w:rPr>
            <w:rFonts w:ascii="Times New Roman"/>
            <w:i/>
            <w:spacing w:val="-2"/>
            <w:sz w:val="24"/>
          </w:rPr>
          <w:t>&gt;</w:t>
        </w:r>
        <w:r>
          <w:rPr>
            <w:rFonts w:ascii="Times New Roman"/>
            <w:i/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condition2,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positive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ratio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indicates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that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condition1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has</w:t>
        </w:r>
      </w:hyperlink>
      <w:r>
        <w:rPr>
          <w:spacing w:val="-2"/>
          <w:sz w:val="24"/>
        </w:rPr>
        <w:t xml:space="preserve"> </w:t>
      </w:r>
      <w:hyperlink w:anchor="_bookmark104" w:history="1">
        <w:r>
          <w:rPr>
            <w:spacing w:val="-6"/>
            <w:sz w:val="24"/>
          </w:rPr>
          <w:t xml:space="preserve">more positive </w:t>
        </w:r>
        <w:r>
          <w:rPr>
            <w:rFonts w:ascii="Times New Roman"/>
            <w:i/>
            <w:spacing w:val="-6"/>
            <w:sz w:val="24"/>
          </w:rPr>
          <w:t>t</w:t>
        </w:r>
        <w:r>
          <w:rPr>
            <w:spacing w:val="-6"/>
            <w:sz w:val="24"/>
          </w:rPr>
          <w:t>-values than condition2, while a negative ratio indicates the</w:t>
        </w:r>
      </w:hyperlink>
    </w:p>
    <w:p w14:paraId="764F6145" w14:textId="77777777" w:rsidR="00FC1B9A" w:rsidRDefault="00845D41" w:rsidP="003105BA">
      <w:pPr>
        <w:pStyle w:val="BodyText"/>
        <w:tabs>
          <w:tab w:val="left" w:leader="dot" w:pos="8925"/>
        </w:tabs>
        <w:spacing w:before="2"/>
        <w:ind w:left="1049"/>
      </w:pPr>
      <w:hyperlink w:anchor="_bookmark104" w:history="1">
        <w:r>
          <w:rPr>
            <w:spacing w:val="-2"/>
          </w:rPr>
          <w:t>opposite.</w:t>
        </w:r>
      </w:hyperlink>
      <w:r>
        <w:rPr>
          <w:rFonts w:ascii="Times New Roman"/>
        </w:rPr>
        <w:tab/>
      </w:r>
      <w:r>
        <w:rPr>
          <w:spacing w:val="-5"/>
        </w:rPr>
        <w:t>55</w:t>
      </w:r>
    </w:p>
    <w:p w14:paraId="764F6146" w14:textId="77777777" w:rsidR="00FC1B9A" w:rsidRDefault="00FC1B9A">
      <w:pPr>
        <w:pStyle w:val="BodyText"/>
        <w:spacing w:before="31"/>
      </w:pPr>
    </w:p>
    <w:p w14:paraId="764F6147" w14:textId="77777777" w:rsidR="00FC1B9A" w:rsidRDefault="00845D41">
      <w:pPr>
        <w:pStyle w:val="ListParagraph"/>
        <w:numPr>
          <w:ilvl w:val="1"/>
          <w:numId w:val="19"/>
        </w:numPr>
        <w:tabs>
          <w:tab w:val="left" w:pos="1047"/>
        </w:tabs>
        <w:spacing w:before="0"/>
        <w:ind w:left="1047" w:hanging="536"/>
        <w:rPr>
          <w:sz w:val="24"/>
        </w:rPr>
      </w:pPr>
      <w:hyperlink w:anchor="_bookmark107" w:history="1">
        <w:r>
          <w:rPr>
            <w:spacing w:val="-2"/>
            <w:sz w:val="24"/>
          </w:rPr>
          <w:t>Two-way</w:t>
        </w:r>
        <w:r>
          <w:rPr>
            <w:spacing w:val="10"/>
            <w:sz w:val="24"/>
          </w:rPr>
          <w:t xml:space="preserve"> </w:t>
        </w:r>
        <w:r>
          <w:rPr>
            <w:spacing w:val="-2"/>
            <w:sz w:val="24"/>
          </w:rPr>
          <w:t>ANOVA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results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effect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Face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Type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11"/>
            <w:sz w:val="24"/>
          </w:rPr>
          <w:t xml:space="preserve"> </w:t>
        </w:r>
        <w:r>
          <w:rPr>
            <w:spacing w:val="-2"/>
            <w:sz w:val="24"/>
          </w:rPr>
          <w:t>Emotion</w:t>
        </w:r>
        <w:r>
          <w:rPr>
            <w:spacing w:val="12"/>
            <w:sz w:val="24"/>
          </w:rPr>
          <w:t xml:space="preserve"> </w:t>
        </w:r>
        <w:r>
          <w:rPr>
            <w:spacing w:val="-5"/>
            <w:sz w:val="24"/>
          </w:rPr>
          <w:t>and</w:t>
        </w:r>
      </w:hyperlink>
    </w:p>
    <w:p w14:paraId="764F6148" w14:textId="77777777" w:rsidR="00FC1B9A" w:rsidRDefault="00845D41" w:rsidP="003105BA">
      <w:pPr>
        <w:pStyle w:val="BodyText"/>
        <w:tabs>
          <w:tab w:val="left" w:leader="dot" w:pos="8925"/>
        </w:tabs>
        <w:spacing w:before="156"/>
        <w:ind w:left="1049"/>
      </w:pPr>
      <w:hyperlink w:anchor="_bookmark107" w:history="1">
        <w:r>
          <w:rPr>
            <w:spacing w:val="-2"/>
          </w:rPr>
          <w:t>their</w:t>
        </w:r>
        <w:r>
          <w:rPr>
            <w:spacing w:val="-1"/>
          </w:rPr>
          <w:t xml:space="preserve"> </w:t>
        </w:r>
        <w:r>
          <w:rPr>
            <w:spacing w:val="-2"/>
          </w:rPr>
          <w:t>interaction</w:t>
        </w:r>
        <w:r>
          <w:t xml:space="preserve"> </w:t>
        </w:r>
        <w:r>
          <w:rPr>
            <w:spacing w:val="-2"/>
          </w:rPr>
          <w:t>on</w:t>
        </w:r>
        <w:r>
          <w:t xml:space="preserve"> </w:t>
        </w:r>
        <w:r>
          <w:rPr>
            <w:spacing w:val="-2"/>
          </w:rPr>
          <w:t>the</w:t>
        </w:r>
        <w:r>
          <w:rPr>
            <w:spacing w:val="1"/>
          </w:rPr>
          <w:t xml:space="preserve"> </w:t>
        </w:r>
        <w:r>
          <w:rPr>
            <w:spacing w:val="-2"/>
          </w:rPr>
          <w:t>correct</w:t>
        </w:r>
        <w:r>
          <w:t xml:space="preserve"> </w:t>
        </w:r>
        <w:r>
          <w:rPr>
            <w:spacing w:val="-2"/>
          </w:rPr>
          <w:t>responses.</w:t>
        </w:r>
      </w:hyperlink>
      <w:r>
        <w:rPr>
          <w:rFonts w:ascii="Times New Roman"/>
        </w:rPr>
        <w:tab/>
      </w:r>
      <w:r>
        <w:rPr>
          <w:spacing w:val="-5"/>
        </w:rPr>
        <w:t>62</w:t>
      </w:r>
    </w:p>
    <w:p w14:paraId="764F6149" w14:textId="77777777" w:rsidR="00FC1B9A" w:rsidRDefault="00FC1B9A" w:rsidP="003105BA">
      <w:pPr>
        <w:sectPr w:rsidR="00FC1B9A">
          <w:pgSz w:w="12240" w:h="15840"/>
          <w:pgMar w:top="1820" w:right="120" w:bottom="980" w:left="1640" w:header="0" w:footer="789" w:gutter="0"/>
          <w:cols w:space="720"/>
        </w:sectPr>
      </w:pPr>
    </w:p>
    <w:p w14:paraId="764F614A" w14:textId="77777777" w:rsidR="00FC1B9A" w:rsidRDefault="00FC1B9A">
      <w:pPr>
        <w:pStyle w:val="BodyText"/>
        <w:rPr>
          <w:sz w:val="49"/>
        </w:rPr>
      </w:pPr>
    </w:p>
    <w:p w14:paraId="764F614B" w14:textId="77777777" w:rsidR="00FC1B9A" w:rsidRDefault="00FC1B9A">
      <w:pPr>
        <w:pStyle w:val="BodyText"/>
        <w:spacing w:before="11"/>
        <w:rPr>
          <w:sz w:val="49"/>
        </w:rPr>
      </w:pPr>
    </w:p>
    <w:p w14:paraId="764F614C" w14:textId="77777777" w:rsidR="00FC1B9A" w:rsidRDefault="00845D41">
      <w:pPr>
        <w:ind w:left="160"/>
        <w:rPr>
          <w:b/>
          <w:sz w:val="49"/>
        </w:rPr>
      </w:pPr>
      <w:r>
        <w:rPr>
          <w:b/>
          <w:w w:val="105"/>
          <w:sz w:val="49"/>
        </w:rPr>
        <w:t>List</w:t>
      </w:r>
      <w:r>
        <w:rPr>
          <w:b/>
          <w:spacing w:val="56"/>
          <w:w w:val="105"/>
          <w:sz w:val="49"/>
        </w:rPr>
        <w:t xml:space="preserve"> </w:t>
      </w:r>
      <w:r>
        <w:rPr>
          <w:b/>
          <w:w w:val="105"/>
          <w:sz w:val="49"/>
        </w:rPr>
        <w:t>of</w:t>
      </w:r>
      <w:r>
        <w:rPr>
          <w:b/>
          <w:spacing w:val="56"/>
          <w:w w:val="105"/>
          <w:sz w:val="49"/>
        </w:rPr>
        <w:t xml:space="preserve"> </w:t>
      </w:r>
      <w:r>
        <w:rPr>
          <w:b/>
          <w:spacing w:val="-2"/>
          <w:w w:val="105"/>
          <w:sz w:val="49"/>
        </w:rPr>
        <w:t>Figures</w:t>
      </w:r>
    </w:p>
    <w:p w14:paraId="764F614D" w14:textId="77777777" w:rsidR="00FC1B9A" w:rsidRDefault="00FC1B9A">
      <w:pPr>
        <w:pStyle w:val="BodyText"/>
        <w:rPr>
          <w:b/>
          <w:sz w:val="20"/>
        </w:rPr>
      </w:pPr>
    </w:p>
    <w:p w14:paraId="764F614E" w14:textId="77777777" w:rsidR="00FC1B9A" w:rsidRDefault="00FC1B9A">
      <w:pPr>
        <w:pStyle w:val="BodyText"/>
        <w:rPr>
          <w:b/>
          <w:sz w:val="20"/>
        </w:rPr>
      </w:pPr>
    </w:p>
    <w:p w14:paraId="764F614F" w14:textId="77777777" w:rsidR="00FC1B9A" w:rsidRDefault="00FC1B9A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4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7770"/>
        <w:gridCol w:w="453"/>
      </w:tblGrid>
      <w:tr w:rsidR="00FC1B9A" w14:paraId="764F6153" w14:textId="1D3213A6">
        <w:trPr>
          <w:trHeight w:val="408"/>
        </w:trPr>
        <w:tc>
          <w:tcPr>
            <w:tcW w:w="527" w:type="dxa"/>
          </w:tcPr>
          <w:p w14:paraId="764F6150" w14:textId="77777777" w:rsidR="00FC1B9A" w:rsidRDefault="00845D41" w:rsidP="003105BA">
            <w:pPr>
              <w:pStyle w:val="TableParagraph"/>
              <w:spacing w:before="17"/>
              <w:ind w:left="0" w:right="125"/>
              <w:jc w:val="left"/>
              <w:rPr>
                <w:sz w:val="24"/>
              </w:rPr>
            </w:pPr>
            <w:hyperlink w:anchor="_bookmark9" w:history="1">
              <w:r>
                <w:rPr>
                  <w:spacing w:val="-5"/>
                  <w:sz w:val="24"/>
                </w:rPr>
                <w:t>2.1</w:t>
              </w:r>
            </w:hyperlink>
          </w:p>
        </w:tc>
        <w:tc>
          <w:tcPr>
            <w:tcW w:w="7770" w:type="dxa"/>
          </w:tcPr>
          <w:p w14:paraId="764F6151" w14:textId="77777777" w:rsidR="00FC1B9A" w:rsidRDefault="00845D41" w:rsidP="003105BA">
            <w:pPr>
              <w:pStyle w:val="TableParagraph"/>
              <w:spacing w:before="17"/>
              <w:ind w:left="0" w:right="103"/>
              <w:jc w:val="left"/>
              <w:rPr>
                <w:sz w:val="24"/>
              </w:rPr>
            </w:pPr>
            <w:hyperlink w:anchor="_bookmark9" w:history="1">
              <w:r>
                <w:rPr>
                  <w:w w:val="105"/>
                  <w:sz w:val="24"/>
                </w:rPr>
                <w:t>Participant</w:t>
              </w:r>
              <w:r>
                <w:rPr>
                  <w:spacing w:val="-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signal</w:t>
              </w:r>
              <w:r>
                <w:rPr>
                  <w:spacing w:val="-3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quality</w:t>
              </w:r>
              <w:r>
                <w:rPr>
                  <w:spacing w:val="-3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-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inclusion</w:t>
              </w:r>
              <w:r>
                <w:rPr>
                  <w:spacing w:val="-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flow</w:t>
              </w:r>
            </w:hyperlink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52" w14:textId="77777777" w:rsidR="00FC1B9A" w:rsidRDefault="00845D41" w:rsidP="003105BA">
            <w:pPr>
              <w:pStyle w:val="TableParagraph"/>
              <w:spacing w:before="17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FC1B9A" w14:paraId="764F6157" w14:textId="2ADA3F84">
        <w:trPr>
          <w:trHeight w:val="479"/>
        </w:trPr>
        <w:tc>
          <w:tcPr>
            <w:tcW w:w="527" w:type="dxa"/>
          </w:tcPr>
          <w:p w14:paraId="764F6154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13" w:history="1">
              <w:r>
                <w:rPr>
                  <w:spacing w:val="-5"/>
                  <w:sz w:val="24"/>
                </w:rPr>
                <w:t>2.2</w:t>
              </w:r>
            </w:hyperlink>
          </w:p>
        </w:tc>
        <w:tc>
          <w:tcPr>
            <w:tcW w:w="7770" w:type="dxa"/>
          </w:tcPr>
          <w:p w14:paraId="764F6155" w14:textId="77777777" w:rsidR="00FC1B9A" w:rsidRDefault="00845D41" w:rsidP="003105BA">
            <w:pPr>
              <w:pStyle w:val="TableParagraph"/>
              <w:tabs>
                <w:tab w:val="left" w:pos="3416"/>
              </w:tabs>
              <w:ind w:left="0" w:right="102"/>
              <w:jc w:val="left"/>
              <w:rPr>
                <w:sz w:val="24"/>
              </w:rPr>
            </w:pPr>
            <w:hyperlink w:anchor="_bookmark13" w:history="1">
              <w:r>
                <w:rPr>
                  <w:spacing w:val="-4"/>
                  <w:sz w:val="24"/>
                </w:rPr>
                <w:t>Montage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brain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region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map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56" w14:textId="77777777" w:rsidR="00FC1B9A" w:rsidRDefault="00845D41" w:rsidP="003105BA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FC1B9A" w14:paraId="764F615B" w14:textId="3535F06F">
        <w:trPr>
          <w:trHeight w:val="479"/>
        </w:trPr>
        <w:tc>
          <w:tcPr>
            <w:tcW w:w="527" w:type="dxa"/>
          </w:tcPr>
          <w:p w14:paraId="764F6158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17" w:history="1">
              <w:r>
                <w:rPr>
                  <w:spacing w:val="-5"/>
                  <w:sz w:val="24"/>
                </w:rPr>
                <w:t>2.3</w:t>
              </w:r>
            </w:hyperlink>
          </w:p>
        </w:tc>
        <w:tc>
          <w:tcPr>
            <w:tcW w:w="7770" w:type="dxa"/>
          </w:tcPr>
          <w:p w14:paraId="764F6159" w14:textId="77777777" w:rsidR="00FC1B9A" w:rsidRDefault="00845D41" w:rsidP="003105BA">
            <w:pPr>
              <w:pStyle w:val="TableParagraph"/>
              <w:tabs>
                <w:tab w:val="left" w:pos="3600"/>
              </w:tabs>
              <w:ind w:left="0" w:right="102"/>
              <w:jc w:val="left"/>
              <w:rPr>
                <w:sz w:val="24"/>
              </w:rPr>
            </w:pPr>
            <w:hyperlink w:anchor="_bookmark17" w:history="1">
              <w:r>
                <w:rPr>
                  <w:spacing w:val="-6"/>
                  <w:sz w:val="24"/>
                </w:rPr>
                <w:t>Experimental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paradigm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overview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5A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FC1B9A" w14:paraId="764F615F" w14:textId="5560C997">
        <w:trPr>
          <w:trHeight w:val="479"/>
        </w:trPr>
        <w:tc>
          <w:tcPr>
            <w:tcW w:w="527" w:type="dxa"/>
          </w:tcPr>
          <w:p w14:paraId="764F615C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20" w:history="1">
              <w:r>
                <w:rPr>
                  <w:spacing w:val="-5"/>
                  <w:sz w:val="24"/>
                </w:rPr>
                <w:t>2.4</w:t>
              </w:r>
            </w:hyperlink>
          </w:p>
        </w:tc>
        <w:tc>
          <w:tcPr>
            <w:tcW w:w="7770" w:type="dxa"/>
          </w:tcPr>
          <w:p w14:paraId="764F615D" w14:textId="77777777" w:rsidR="00FC1B9A" w:rsidRDefault="00845D41" w:rsidP="003105BA">
            <w:pPr>
              <w:pStyle w:val="TableParagraph"/>
              <w:ind w:left="0" w:right="104"/>
              <w:jc w:val="left"/>
              <w:rPr>
                <w:sz w:val="24"/>
              </w:rPr>
            </w:pPr>
            <w:hyperlink w:anchor="_bookmark20" w:history="1">
              <w:r>
                <w:rPr>
                  <w:w w:val="105"/>
                  <w:sz w:val="24"/>
                </w:rPr>
                <w:t>Preprocessing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steps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for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fNIRS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</w:t>
              </w:r>
            </w:hyperlink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5E" w14:textId="77777777" w:rsidR="00FC1B9A" w:rsidRDefault="00845D41" w:rsidP="003105BA">
            <w:pPr>
              <w:pStyle w:val="TableParagraph"/>
              <w:ind w:left="118" w:right="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FC1B9A" w14:paraId="764F6163" w14:textId="30236EDF">
        <w:trPr>
          <w:trHeight w:val="579"/>
        </w:trPr>
        <w:tc>
          <w:tcPr>
            <w:tcW w:w="527" w:type="dxa"/>
          </w:tcPr>
          <w:p w14:paraId="764F6160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23" w:history="1">
              <w:r>
                <w:rPr>
                  <w:spacing w:val="-5"/>
                  <w:sz w:val="24"/>
                </w:rPr>
                <w:t>2.5</w:t>
              </w:r>
            </w:hyperlink>
          </w:p>
        </w:tc>
        <w:tc>
          <w:tcPr>
            <w:tcW w:w="7770" w:type="dxa"/>
          </w:tcPr>
          <w:p w14:paraId="764F6161" w14:textId="77777777" w:rsidR="00FC1B9A" w:rsidRDefault="00845D41" w:rsidP="003105BA">
            <w:pPr>
              <w:pStyle w:val="TableParagraph"/>
              <w:tabs>
                <w:tab w:val="left" w:pos="3415"/>
              </w:tabs>
              <w:ind w:left="0" w:right="103"/>
              <w:jc w:val="left"/>
              <w:rPr>
                <w:sz w:val="24"/>
              </w:rPr>
            </w:pPr>
            <w:hyperlink w:anchor="_bookmark23" w:history="1">
              <w:r>
                <w:rPr>
                  <w:spacing w:val="-4"/>
                  <w:sz w:val="24"/>
                </w:rPr>
                <w:t>Sample design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matrix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 xml:space="preserve">for </w:t>
              </w:r>
              <w:r>
                <w:rPr>
                  <w:spacing w:val="-5"/>
                  <w:sz w:val="24"/>
                </w:rPr>
                <w:t>GLM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62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FC1B9A" w14:paraId="764F6167" w14:textId="6D8E24D7">
        <w:trPr>
          <w:trHeight w:val="579"/>
        </w:trPr>
        <w:tc>
          <w:tcPr>
            <w:tcW w:w="527" w:type="dxa"/>
          </w:tcPr>
          <w:p w14:paraId="764F6164" w14:textId="77777777" w:rsidR="00FC1B9A" w:rsidRDefault="00845D41" w:rsidP="003105BA">
            <w:pPr>
              <w:pStyle w:val="TableParagraph"/>
              <w:spacing w:before="188"/>
              <w:ind w:left="0" w:right="125"/>
              <w:jc w:val="left"/>
              <w:rPr>
                <w:sz w:val="24"/>
              </w:rPr>
            </w:pPr>
            <w:hyperlink w:anchor="_bookmark33" w:history="1">
              <w:r>
                <w:rPr>
                  <w:spacing w:val="-5"/>
                  <w:sz w:val="24"/>
                </w:rPr>
                <w:t>3.1</w:t>
              </w:r>
            </w:hyperlink>
          </w:p>
        </w:tc>
        <w:tc>
          <w:tcPr>
            <w:tcW w:w="7770" w:type="dxa"/>
          </w:tcPr>
          <w:p w14:paraId="764F6165" w14:textId="77777777" w:rsidR="00FC1B9A" w:rsidRDefault="00845D41" w:rsidP="003105BA">
            <w:pPr>
              <w:pStyle w:val="TableParagraph"/>
              <w:spacing w:before="188"/>
              <w:ind w:left="0" w:right="103"/>
              <w:jc w:val="left"/>
              <w:rPr>
                <w:sz w:val="24"/>
              </w:rPr>
            </w:pPr>
            <w:hyperlink w:anchor="_bookmark33" w:history="1">
              <w:r>
                <w:rPr>
                  <w:w w:val="105"/>
                  <w:sz w:val="24"/>
                </w:rPr>
                <w:t>GLM:</w:t>
              </w:r>
              <w:r>
                <w:rPr>
                  <w:spacing w:val="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Real</w:t>
              </w:r>
              <w:r>
                <w:rPr>
                  <w:spacing w:val="1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vs.</w:t>
              </w:r>
              <w:r>
                <w:rPr>
                  <w:spacing w:val="3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Virtual</w:t>
              </w:r>
              <w:r>
                <w:rPr>
                  <w:spacing w:val="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Faces</w:t>
              </w:r>
            </w:hyperlink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66" w14:textId="77777777" w:rsidR="00FC1B9A" w:rsidRDefault="00845D41" w:rsidP="003105BA">
            <w:pPr>
              <w:pStyle w:val="TableParagraph"/>
              <w:spacing w:before="188"/>
              <w:ind w:left="118" w:right="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FC1B9A" w14:paraId="764F616B" w14:textId="72C1C7BF">
        <w:trPr>
          <w:trHeight w:val="479"/>
        </w:trPr>
        <w:tc>
          <w:tcPr>
            <w:tcW w:w="527" w:type="dxa"/>
          </w:tcPr>
          <w:p w14:paraId="764F6168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34" w:history="1">
              <w:r>
                <w:rPr>
                  <w:spacing w:val="-5"/>
                  <w:sz w:val="24"/>
                </w:rPr>
                <w:t>3.2</w:t>
              </w:r>
            </w:hyperlink>
          </w:p>
        </w:tc>
        <w:tc>
          <w:tcPr>
            <w:tcW w:w="7770" w:type="dxa"/>
          </w:tcPr>
          <w:p w14:paraId="764F6169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34" w:history="1">
              <w:r>
                <w:rPr>
                  <w:w w:val="105"/>
                  <w:sz w:val="24"/>
                </w:rPr>
                <w:t>GLM:</w:t>
              </w:r>
              <w:r>
                <w:rPr>
                  <w:spacing w:val="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1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vs.</w:t>
              </w:r>
              <w:r>
                <w:rPr>
                  <w:spacing w:val="3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Neutral</w:t>
              </w:r>
            </w:hyperlink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6A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FC1B9A" w14:paraId="764F616F" w14:textId="3B875E87">
        <w:trPr>
          <w:trHeight w:val="479"/>
        </w:trPr>
        <w:tc>
          <w:tcPr>
            <w:tcW w:w="527" w:type="dxa"/>
          </w:tcPr>
          <w:p w14:paraId="764F616C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35" w:history="1">
              <w:r>
                <w:rPr>
                  <w:spacing w:val="-5"/>
                  <w:sz w:val="24"/>
                </w:rPr>
                <w:t>3.3</w:t>
              </w:r>
            </w:hyperlink>
          </w:p>
        </w:tc>
        <w:tc>
          <w:tcPr>
            <w:tcW w:w="7770" w:type="dxa"/>
          </w:tcPr>
          <w:p w14:paraId="764F616D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35" w:history="1">
              <w:r>
                <w:rPr>
                  <w:w w:val="105"/>
                  <w:sz w:val="24"/>
                </w:rPr>
                <w:t>GLM: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1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vs.</w:t>
              </w:r>
              <w:r>
                <w:rPr>
                  <w:spacing w:val="3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Surprise</w:t>
              </w:r>
            </w:hyperlink>
            <w:r>
              <w:rPr>
                <w:spacing w:val="24"/>
                <w:w w:val="105"/>
                <w:sz w:val="24"/>
              </w:rPr>
              <w:t xml:space="preserve"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6E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  <w:tr w:rsidR="00FC1B9A" w14:paraId="764F6173" w14:textId="5AE2932D">
        <w:trPr>
          <w:trHeight w:val="479"/>
        </w:trPr>
        <w:tc>
          <w:tcPr>
            <w:tcW w:w="527" w:type="dxa"/>
          </w:tcPr>
          <w:p w14:paraId="764F6170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36" w:history="1">
              <w:r>
                <w:rPr>
                  <w:spacing w:val="-5"/>
                  <w:sz w:val="24"/>
                </w:rPr>
                <w:t>3.4</w:t>
              </w:r>
            </w:hyperlink>
          </w:p>
        </w:tc>
        <w:tc>
          <w:tcPr>
            <w:tcW w:w="7770" w:type="dxa"/>
          </w:tcPr>
          <w:p w14:paraId="764F6171" w14:textId="77777777" w:rsidR="00FC1B9A" w:rsidRDefault="00845D41" w:rsidP="003105BA">
            <w:pPr>
              <w:pStyle w:val="TableParagraph"/>
              <w:ind w:left="0" w:right="104"/>
              <w:jc w:val="left"/>
              <w:rPr>
                <w:sz w:val="24"/>
              </w:rPr>
            </w:pPr>
            <w:hyperlink w:anchor="_bookmark36" w:history="1">
              <w:r>
                <w:rPr>
                  <w:w w:val="105"/>
                  <w:sz w:val="24"/>
                </w:rPr>
                <w:t>GLM: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Face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Type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rFonts w:ascii="Verdana" w:hAnsi="Verdana"/>
                  <w:i/>
                  <w:w w:val="105"/>
                  <w:sz w:val="24"/>
                </w:rPr>
                <w:t>×</w:t>
              </w:r>
              <w:r>
                <w:rPr>
                  <w:rFonts w:ascii="Verdana" w:hAnsi="Verdana"/>
                  <w:i/>
                  <w:spacing w:val="-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Contrasts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72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FC1B9A" w14:paraId="764F6177" w14:textId="09B206EA">
        <w:trPr>
          <w:trHeight w:val="479"/>
        </w:trPr>
        <w:tc>
          <w:tcPr>
            <w:tcW w:w="527" w:type="dxa"/>
          </w:tcPr>
          <w:p w14:paraId="764F6174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38" w:history="1">
              <w:r>
                <w:rPr>
                  <w:spacing w:val="-5"/>
                  <w:sz w:val="24"/>
                </w:rPr>
                <w:t>3.5</w:t>
              </w:r>
            </w:hyperlink>
          </w:p>
        </w:tc>
        <w:tc>
          <w:tcPr>
            <w:tcW w:w="7770" w:type="dxa"/>
          </w:tcPr>
          <w:p w14:paraId="764F6175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38" w:history="1">
              <w:r>
                <w:rPr>
                  <w:w w:val="105"/>
                  <w:sz w:val="24"/>
                </w:rPr>
                <w:t>FC:</w:t>
              </w:r>
              <w:r>
                <w:rPr>
                  <w:spacing w:val="1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Real</w:t>
              </w:r>
              <w:r>
                <w:rPr>
                  <w:spacing w:val="1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vs.</w:t>
              </w:r>
              <w:r>
                <w:rPr>
                  <w:spacing w:val="3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Virtual</w:t>
              </w:r>
            </w:hyperlink>
            <w:r>
              <w:rPr>
                <w:spacing w:val="31"/>
                <w:w w:val="105"/>
                <w:sz w:val="24"/>
              </w:rPr>
              <w:t xml:space="preserve"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76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FC1B9A" w14:paraId="764F617B" w14:textId="4B0388A6">
        <w:trPr>
          <w:trHeight w:val="479"/>
        </w:trPr>
        <w:tc>
          <w:tcPr>
            <w:tcW w:w="527" w:type="dxa"/>
          </w:tcPr>
          <w:p w14:paraId="764F6178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39" w:history="1">
              <w:r>
                <w:rPr>
                  <w:spacing w:val="-5"/>
                  <w:sz w:val="24"/>
                </w:rPr>
                <w:t>3.6</w:t>
              </w:r>
            </w:hyperlink>
          </w:p>
        </w:tc>
        <w:tc>
          <w:tcPr>
            <w:tcW w:w="7770" w:type="dxa"/>
          </w:tcPr>
          <w:p w14:paraId="764F6179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39" w:history="1">
              <w:r>
                <w:rPr>
                  <w:w w:val="105"/>
                  <w:sz w:val="24"/>
                </w:rPr>
                <w:t>FC:</w:t>
              </w:r>
              <w:r>
                <w:rPr>
                  <w:spacing w:val="1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1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Contrasts</w:t>
              </w:r>
            </w:hyperlink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7A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C1B9A" w14:paraId="764F617F" w14:textId="439E028B">
        <w:trPr>
          <w:trHeight w:val="479"/>
        </w:trPr>
        <w:tc>
          <w:tcPr>
            <w:tcW w:w="527" w:type="dxa"/>
          </w:tcPr>
          <w:p w14:paraId="764F617C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40" w:history="1">
              <w:r>
                <w:rPr>
                  <w:spacing w:val="-5"/>
                  <w:sz w:val="24"/>
                </w:rPr>
                <w:t>3.7</w:t>
              </w:r>
            </w:hyperlink>
          </w:p>
        </w:tc>
        <w:tc>
          <w:tcPr>
            <w:tcW w:w="7770" w:type="dxa"/>
          </w:tcPr>
          <w:p w14:paraId="764F617D" w14:textId="77777777" w:rsidR="00FC1B9A" w:rsidRDefault="00845D41" w:rsidP="003105BA">
            <w:pPr>
              <w:pStyle w:val="TableParagraph"/>
              <w:ind w:left="0" w:right="102"/>
              <w:jc w:val="left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FC:</w:t>
              </w:r>
              <w:r>
                <w:rPr>
                  <w:spacing w:val="13"/>
                  <w:sz w:val="24"/>
                </w:rPr>
                <w:t xml:space="preserve"> </w:t>
              </w:r>
              <w:r>
                <w:rPr>
                  <w:sz w:val="24"/>
                </w:rPr>
                <w:t>Summary</w:t>
              </w:r>
              <w:r>
                <w:rPr>
                  <w:spacing w:val="1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4"/>
                  <w:sz w:val="24"/>
                </w:rPr>
                <w:t xml:space="preserve"> </w:t>
              </w:r>
              <w:r>
                <w:rPr>
                  <w:sz w:val="24"/>
                </w:rPr>
                <w:t>Contrasts</w:t>
              </w:r>
              <w:r>
                <w:rPr>
                  <w:spacing w:val="15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14"/>
                  <w:sz w:val="24"/>
                </w:rPr>
                <w:t xml:space="preserve"> </w:t>
              </w:r>
              <w:r>
                <w:rPr>
                  <w:sz w:val="24"/>
                </w:rPr>
                <w:t>Emotion</w:t>
              </w:r>
              <w:r>
                <w:rPr>
                  <w:spacing w:val="13"/>
                  <w:sz w:val="24"/>
                </w:rPr>
                <w:t xml:space="preserve"> </w:t>
              </w:r>
              <w:r>
                <w:rPr>
                  <w:sz w:val="24"/>
                </w:rPr>
                <w:t>Pair</w:t>
              </w:r>
            </w:hyperlink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7E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FC1B9A" w14:paraId="764F6183" w14:textId="0CA7B6ED">
        <w:trPr>
          <w:trHeight w:val="479"/>
        </w:trPr>
        <w:tc>
          <w:tcPr>
            <w:tcW w:w="527" w:type="dxa"/>
          </w:tcPr>
          <w:p w14:paraId="764F6180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41" w:history="1">
              <w:r>
                <w:rPr>
                  <w:spacing w:val="-5"/>
                  <w:sz w:val="24"/>
                </w:rPr>
                <w:t>3.8</w:t>
              </w:r>
            </w:hyperlink>
          </w:p>
        </w:tc>
        <w:tc>
          <w:tcPr>
            <w:tcW w:w="7770" w:type="dxa"/>
          </w:tcPr>
          <w:p w14:paraId="764F6181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41" w:history="1">
              <w:r>
                <w:rPr>
                  <w:sz w:val="24"/>
                </w:rPr>
                <w:t>FC: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Count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Significantly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Different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Channel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Pairs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ROI</w:t>
              </w:r>
            </w:hyperlink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82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FC1B9A" w14:paraId="764F6187" w14:textId="75E30AC4">
        <w:trPr>
          <w:trHeight w:val="479"/>
        </w:trPr>
        <w:tc>
          <w:tcPr>
            <w:tcW w:w="527" w:type="dxa"/>
          </w:tcPr>
          <w:p w14:paraId="764F6184" w14:textId="77777777" w:rsidR="00FC1B9A" w:rsidRDefault="00845D41" w:rsidP="003105BA">
            <w:pPr>
              <w:pStyle w:val="TableParagraph"/>
              <w:ind w:left="0" w:right="125"/>
              <w:jc w:val="left"/>
              <w:rPr>
                <w:sz w:val="24"/>
              </w:rPr>
            </w:pPr>
            <w:hyperlink w:anchor="_bookmark42" w:history="1">
              <w:r>
                <w:rPr>
                  <w:spacing w:val="-5"/>
                  <w:sz w:val="24"/>
                </w:rPr>
                <w:t>3.9</w:t>
              </w:r>
            </w:hyperlink>
          </w:p>
        </w:tc>
        <w:tc>
          <w:tcPr>
            <w:tcW w:w="7770" w:type="dxa"/>
          </w:tcPr>
          <w:p w14:paraId="764F6185" w14:textId="77777777" w:rsidR="00FC1B9A" w:rsidRDefault="00845D41" w:rsidP="003105BA">
            <w:pPr>
              <w:pStyle w:val="TableParagraph"/>
              <w:ind w:left="0" w:right="102"/>
              <w:jc w:val="left"/>
              <w:rPr>
                <w:sz w:val="24"/>
              </w:rPr>
            </w:pPr>
            <w:hyperlink w:anchor="_bookmark42" w:history="1">
              <w:r>
                <w:rPr>
                  <w:w w:val="105"/>
                  <w:sz w:val="24"/>
                </w:rPr>
                <w:t>FC: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Face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Type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rFonts w:ascii="Verdana" w:hAnsi="Verdana"/>
                  <w:i/>
                  <w:w w:val="105"/>
                  <w:sz w:val="24"/>
                </w:rPr>
                <w:t>×</w:t>
              </w:r>
              <w:r>
                <w:rPr>
                  <w:rFonts w:ascii="Verdana" w:hAnsi="Verdana"/>
                  <w:i/>
                  <w:spacing w:val="-1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Contrasts</w:t>
              </w:r>
            </w:hyperlink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86" w14:textId="77777777" w:rsidR="00FC1B9A" w:rsidRDefault="00845D41" w:rsidP="003105BA">
            <w:pPr>
              <w:pStyle w:val="TableParagraph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FC1B9A" w14:paraId="764F618B" w14:textId="67120679">
        <w:trPr>
          <w:trHeight w:val="579"/>
        </w:trPr>
        <w:tc>
          <w:tcPr>
            <w:tcW w:w="527" w:type="dxa"/>
          </w:tcPr>
          <w:p w14:paraId="764F6188" w14:textId="77777777" w:rsidR="00FC1B9A" w:rsidRDefault="00845D41" w:rsidP="003105BA">
            <w:pPr>
              <w:pStyle w:val="TableParagraph"/>
              <w:ind w:left="0" w:right="8"/>
              <w:jc w:val="left"/>
              <w:rPr>
                <w:sz w:val="24"/>
              </w:rPr>
            </w:pPr>
            <w:hyperlink w:anchor="_bookmark44" w:history="1">
              <w:r>
                <w:rPr>
                  <w:spacing w:val="-4"/>
                  <w:sz w:val="24"/>
                </w:rPr>
                <w:t>3.10</w:t>
              </w:r>
            </w:hyperlink>
          </w:p>
        </w:tc>
        <w:tc>
          <w:tcPr>
            <w:tcW w:w="7770" w:type="dxa"/>
          </w:tcPr>
          <w:p w14:paraId="764F6189" w14:textId="77777777" w:rsidR="00FC1B9A" w:rsidRDefault="00845D41" w:rsidP="003105BA">
            <w:pPr>
              <w:pStyle w:val="TableParagraph"/>
              <w:ind w:left="0" w:right="103"/>
              <w:jc w:val="left"/>
              <w:rPr>
                <w:sz w:val="24"/>
              </w:rPr>
            </w:pPr>
            <w:hyperlink w:anchor="_bookmark44" w:history="1">
              <w:r>
                <w:rPr>
                  <w:sz w:val="24"/>
                </w:rPr>
                <w:t>Correct Memory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Task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Responses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Face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Type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Emotion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8A" w14:textId="77777777" w:rsidR="00FC1B9A" w:rsidRDefault="00845D41" w:rsidP="003105BA">
            <w:pPr>
              <w:pStyle w:val="TableParagraph"/>
              <w:ind w:left="118" w:right="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FC1B9A" w14:paraId="764F618F" w14:textId="34FF9940">
        <w:trPr>
          <w:trHeight w:val="678"/>
        </w:trPr>
        <w:tc>
          <w:tcPr>
            <w:tcW w:w="527" w:type="dxa"/>
          </w:tcPr>
          <w:p w14:paraId="764F618C" w14:textId="77777777" w:rsidR="00FC1B9A" w:rsidRDefault="00845D41" w:rsidP="003105BA">
            <w:pPr>
              <w:pStyle w:val="TableParagraph"/>
              <w:spacing w:before="188"/>
              <w:ind w:left="0" w:right="77"/>
              <w:jc w:val="left"/>
              <w:rPr>
                <w:sz w:val="24"/>
              </w:rPr>
            </w:pPr>
            <w:hyperlink w:anchor="_bookmark102" w:history="1">
              <w:r>
                <w:rPr>
                  <w:spacing w:val="-5"/>
                  <w:w w:val="105"/>
                  <w:sz w:val="24"/>
                </w:rPr>
                <w:t>B.1</w:t>
              </w:r>
            </w:hyperlink>
          </w:p>
        </w:tc>
        <w:tc>
          <w:tcPr>
            <w:tcW w:w="7770" w:type="dxa"/>
          </w:tcPr>
          <w:p w14:paraId="764F618D" w14:textId="77777777" w:rsidR="00FC1B9A" w:rsidRDefault="00845D41" w:rsidP="003105BA">
            <w:pPr>
              <w:pStyle w:val="TableParagraph"/>
              <w:spacing w:before="188"/>
              <w:ind w:left="0" w:right="103"/>
              <w:jc w:val="left"/>
              <w:rPr>
                <w:sz w:val="24"/>
              </w:rPr>
            </w:pPr>
            <w:hyperlink w:anchor="_bookmark102" w:history="1">
              <w:r>
                <w:rPr>
                  <w:w w:val="105"/>
                  <w:sz w:val="24"/>
                </w:rPr>
                <w:t>FC: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Additional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emotion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contrasts</w:t>
              </w:r>
            </w:hyperlink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4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64F618E" w14:textId="77777777" w:rsidR="00FC1B9A" w:rsidRDefault="00845D41" w:rsidP="003105BA">
            <w:pPr>
              <w:pStyle w:val="TableParagraph"/>
              <w:spacing w:before="188"/>
              <w:ind w:left="118" w:right="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C1B9A" w14:paraId="764F6193" w14:textId="519040FF">
        <w:trPr>
          <w:trHeight w:val="507"/>
        </w:trPr>
        <w:tc>
          <w:tcPr>
            <w:tcW w:w="527" w:type="dxa"/>
          </w:tcPr>
          <w:p w14:paraId="764F6190" w14:textId="77777777" w:rsidR="00FC1B9A" w:rsidRDefault="00845D41" w:rsidP="003105BA">
            <w:pPr>
              <w:pStyle w:val="TableParagraph"/>
              <w:spacing w:before="188" w:line="299" w:lineRule="exact"/>
              <w:ind w:left="3" w:right="77"/>
              <w:jc w:val="left"/>
              <w:rPr>
                <w:sz w:val="24"/>
              </w:rPr>
            </w:pPr>
            <w:hyperlink w:anchor="_bookmark109" w:history="1">
              <w:r>
                <w:rPr>
                  <w:spacing w:val="-5"/>
                  <w:sz w:val="24"/>
                </w:rPr>
                <w:t>C.1</w:t>
              </w:r>
            </w:hyperlink>
          </w:p>
        </w:tc>
        <w:tc>
          <w:tcPr>
            <w:tcW w:w="7770" w:type="dxa"/>
          </w:tcPr>
          <w:p w14:paraId="764F6191" w14:textId="77777777" w:rsidR="00FC1B9A" w:rsidRDefault="00845D41" w:rsidP="003105BA">
            <w:pPr>
              <w:pStyle w:val="TableParagraph"/>
              <w:tabs>
                <w:tab w:val="left" w:pos="4338"/>
              </w:tabs>
              <w:spacing w:before="188" w:line="299" w:lineRule="exact"/>
              <w:ind w:left="0" w:right="103"/>
              <w:jc w:val="left"/>
              <w:rPr>
                <w:sz w:val="24"/>
              </w:rPr>
            </w:pPr>
            <w:hyperlink w:anchor="_bookmark109" w:history="1">
              <w:r>
                <w:rPr>
                  <w:spacing w:val="-6"/>
                  <w:sz w:val="24"/>
                </w:rPr>
                <w:t>Memory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Task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No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Distribution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53" w:type="dxa"/>
          </w:tcPr>
          <w:p w14:paraId="764F6192" w14:textId="77777777" w:rsidR="00FC1B9A" w:rsidRDefault="00845D41" w:rsidP="003105BA">
            <w:pPr>
              <w:pStyle w:val="TableParagraph"/>
              <w:spacing w:before="188" w:line="299" w:lineRule="exact"/>
              <w:ind w:left="118" w:right="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</w:tr>
    </w:tbl>
    <w:p w14:paraId="764F6194" w14:textId="77777777" w:rsidR="00FC1B9A" w:rsidRDefault="00FC1B9A">
      <w:pPr>
        <w:spacing w:line="299" w:lineRule="exact"/>
        <w:rPr>
          <w:sz w:val="24"/>
        </w:rPr>
        <w:sectPr w:rsidR="00FC1B9A">
          <w:pgSz w:w="12240" w:h="15840"/>
          <w:pgMar w:top="1820" w:right="120" w:bottom="980" w:left="1640" w:header="0" w:footer="789" w:gutter="0"/>
          <w:cols w:space="720"/>
        </w:sectPr>
      </w:pPr>
    </w:p>
    <w:p w14:paraId="764F6195" w14:textId="77777777" w:rsidR="00FC1B9A" w:rsidRDefault="00FC1B9A">
      <w:pPr>
        <w:pStyle w:val="BodyText"/>
        <w:rPr>
          <w:b/>
          <w:sz w:val="49"/>
        </w:rPr>
      </w:pPr>
    </w:p>
    <w:p w14:paraId="764F6196" w14:textId="77777777" w:rsidR="00FC1B9A" w:rsidRDefault="00FC1B9A">
      <w:pPr>
        <w:pStyle w:val="BodyText"/>
        <w:spacing w:before="11"/>
        <w:rPr>
          <w:b/>
          <w:sz w:val="49"/>
        </w:rPr>
      </w:pPr>
    </w:p>
    <w:p w14:paraId="764F6197" w14:textId="77777777" w:rsidR="00FC1B9A" w:rsidRDefault="00845D41">
      <w:pPr>
        <w:spacing w:line="504" w:lineRule="auto"/>
        <w:ind w:left="160" w:right="6152"/>
        <w:rPr>
          <w:b/>
          <w:sz w:val="49"/>
        </w:rPr>
      </w:pPr>
      <w:bookmarkStart w:id="4" w:name="Introduction"/>
      <w:bookmarkStart w:id="5" w:name="_bookmark2"/>
      <w:bookmarkEnd w:id="4"/>
      <w:bookmarkEnd w:id="5"/>
      <w:r>
        <w:rPr>
          <w:b/>
          <w:w w:val="110"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764F6198" w14:textId="77777777" w:rsidR="00FC1B9A" w:rsidRDefault="00845D41" w:rsidP="003105BA">
      <w:pPr>
        <w:pStyle w:val="BodyText"/>
        <w:spacing w:before="153" w:line="355" w:lineRule="auto"/>
        <w:ind w:left="160" w:right="1315"/>
      </w:pPr>
      <w:r>
        <w:rPr>
          <w:spacing w:val="-6"/>
        </w:rPr>
        <w:t>Our</w:t>
      </w:r>
      <w:r>
        <w:rPr>
          <w:spacing w:val="-9"/>
        </w:rPr>
        <w:t xml:space="preserve"> </w:t>
      </w:r>
      <w:r>
        <w:rPr>
          <w:spacing w:val="-6"/>
        </w:rPr>
        <w:t>brains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evolutionarily</w:t>
      </w:r>
      <w:r>
        <w:rPr>
          <w:spacing w:val="-9"/>
        </w:rPr>
        <w:t xml:space="preserve"> </w:t>
      </w:r>
      <w:r>
        <w:rPr>
          <w:spacing w:val="-6"/>
        </w:rPr>
        <w:t>primed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process</w:t>
      </w:r>
      <w:r>
        <w:rPr>
          <w:spacing w:val="-9"/>
        </w:rPr>
        <w:t xml:space="preserve"> </w:t>
      </w:r>
      <w:r>
        <w:rPr>
          <w:spacing w:val="-6"/>
        </w:rPr>
        <w:t>faces,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they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crucial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social</w:t>
      </w:r>
      <w:r>
        <w:rPr>
          <w:spacing w:val="-9"/>
        </w:rPr>
        <w:t xml:space="preserve"> </w:t>
      </w:r>
      <w:r>
        <w:rPr>
          <w:spacing w:val="-6"/>
        </w:rPr>
        <w:t xml:space="preserve">interac- </w:t>
      </w:r>
      <w:r>
        <w:t>tions</w:t>
      </w:r>
      <w:r>
        <w:rPr>
          <w:spacing w:val="-15"/>
        </w:rPr>
        <w:t xml:space="preserve"> </w:t>
      </w:r>
      <w:r>
        <w:t>(</w:t>
      </w:r>
      <w:hyperlink w:anchor="_bookmark86" w:history="1">
        <w:r>
          <w:rPr>
            <w:color w:val="0000FF"/>
          </w:rPr>
          <w:t>Powell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al.</w:t>
        </w:r>
      </w:hyperlink>
      <w:r>
        <w:t>,</w:t>
      </w:r>
      <w:r>
        <w:rPr>
          <w:spacing w:val="-15"/>
        </w:rPr>
        <w:t xml:space="preserve"> </w:t>
      </w:r>
      <w:hyperlink w:anchor="_bookmark86" w:history="1">
        <w:r>
          <w:rPr>
            <w:color w:val="0000FF"/>
          </w:rPr>
          <w:t>2018</w:t>
        </w:r>
      </w:hyperlink>
      <w:r>
        <w:t>).</w:t>
      </w:r>
      <w:r>
        <w:rPr>
          <w:spacing w:val="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central</w:t>
      </w:r>
      <w:r>
        <w:rPr>
          <w:spacing w:val="-15"/>
        </w:rPr>
        <w:t xml:space="preserve"> </w:t>
      </w:r>
      <w:r>
        <w:t>aspect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facial</w:t>
      </w:r>
      <w:r>
        <w:rPr>
          <w:spacing w:val="-15"/>
        </w:rPr>
        <w:t xml:space="preserve"> </w:t>
      </w:r>
      <w:r>
        <w:t>perception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interpretation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emotional</w:t>
      </w:r>
      <w:r>
        <w:rPr>
          <w:spacing w:val="-13"/>
        </w:rPr>
        <w:t xml:space="preserve"> </w:t>
      </w:r>
      <w:r>
        <w:rPr>
          <w:spacing w:val="-2"/>
        </w:rPr>
        <w:t>expressions,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underpins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interactions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social</w:t>
      </w:r>
      <w:r>
        <w:rPr>
          <w:spacing w:val="-13"/>
        </w:rPr>
        <w:t xml:space="preserve"> </w:t>
      </w:r>
      <w:r>
        <w:rPr>
          <w:spacing w:val="-2"/>
        </w:rPr>
        <w:t>beings.</w:t>
      </w:r>
      <w:r>
        <w:rPr>
          <w:spacing w:val="12"/>
        </w:rPr>
        <w:t xml:space="preserve"> </w:t>
      </w:r>
      <w:r>
        <w:rPr>
          <w:spacing w:val="-2"/>
        </w:rPr>
        <w:t xml:space="preserve">Emotional </w:t>
      </w:r>
      <w:r>
        <w:rPr>
          <w:spacing w:val="-4"/>
        </w:rPr>
        <w:t>expressions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essential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  <w:r>
        <w:rPr>
          <w:spacing w:val="-8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individual’s</w:t>
      </w:r>
      <w:r>
        <w:rPr>
          <w:spacing w:val="-8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state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 xml:space="preserve">inten- </w:t>
      </w:r>
      <w:r>
        <w:t>tions, allowing us to navigate complex social environments.</w:t>
      </w:r>
      <w:r>
        <w:rPr>
          <w:spacing w:val="40"/>
        </w:rPr>
        <w:t xml:space="preserve"> </w:t>
      </w:r>
      <w:r>
        <w:t xml:space="preserve">Despite a rich literature </w:t>
      </w:r>
      <w:r>
        <w:rPr>
          <w:spacing w:val="-4"/>
        </w:rPr>
        <w:t>examining</w:t>
      </w:r>
      <w:r>
        <w:rPr>
          <w:spacing w:val="-7"/>
        </w:rPr>
        <w:t xml:space="preserve"> </w:t>
      </w:r>
      <w:r>
        <w:rPr>
          <w:spacing w:val="-4"/>
        </w:rPr>
        <w:t>human</w:t>
      </w:r>
      <w:r>
        <w:rPr>
          <w:spacing w:val="-7"/>
        </w:rPr>
        <w:t xml:space="preserve"> </w:t>
      </w:r>
      <w:r>
        <w:rPr>
          <w:spacing w:val="-4"/>
        </w:rPr>
        <w:t>emotion</w:t>
      </w:r>
      <w:r>
        <w:rPr>
          <w:spacing w:val="-7"/>
        </w:rPr>
        <w:t xml:space="preserve"> </w:t>
      </w:r>
      <w:r>
        <w:rPr>
          <w:spacing w:val="-4"/>
        </w:rPr>
        <w:t>perception,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remains</w:t>
      </w:r>
      <w:r>
        <w:rPr>
          <w:spacing w:val="-7"/>
        </w:rPr>
        <w:t xml:space="preserve"> </w:t>
      </w:r>
      <w:r>
        <w:rPr>
          <w:spacing w:val="-4"/>
        </w:rPr>
        <w:t>unclear</w:t>
      </w:r>
      <w:r>
        <w:rPr>
          <w:spacing w:val="-7"/>
        </w:rPr>
        <w:t xml:space="preserve"> </w:t>
      </w:r>
      <w:r>
        <w:rPr>
          <w:spacing w:val="-4"/>
        </w:rPr>
        <w:t>how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brain</w:t>
      </w:r>
      <w:r>
        <w:rPr>
          <w:spacing w:val="-7"/>
        </w:rPr>
        <w:t xml:space="preserve"> </w:t>
      </w:r>
      <w:r>
        <w:rPr>
          <w:spacing w:val="-4"/>
        </w:rPr>
        <w:t>processes</w:t>
      </w:r>
      <w:r>
        <w:rPr>
          <w:spacing w:val="-7"/>
        </w:rPr>
        <w:t xml:space="preserve"> </w:t>
      </w:r>
      <w:r>
        <w:rPr>
          <w:spacing w:val="-4"/>
        </w:rPr>
        <w:t xml:space="preserve">these </w:t>
      </w:r>
      <w:r>
        <w:t>emotional</w:t>
      </w:r>
      <w:r>
        <w:rPr>
          <w:spacing w:val="-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definitively</w:t>
      </w:r>
      <w:r>
        <w:rPr>
          <w:spacing w:val="-1"/>
        </w:rPr>
        <w:t xml:space="preserve"> </w:t>
      </w:r>
      <w:r>
        <w:t>(</w:t>
      </w:r>
      <w:hyperlink w:anchor="_bookmark47" w:history="1">
        <w:r>
          <w:rPr>
            <w:color w:val="0000FF"/>
          </w:rPr>
          <w:t>Barrett</w:t>
        </w:r>
      </w:hyperlink>
      <w:r>
        <w:t>,</w:t>
      </w:r>
      <w:r>
        <w:rPr>
          <w:spacing w:val="-1"/>
        </w:rPr>
        <w:t xml:space="preserve"> </w:t>
      </w:r>
      <w:hyperlink w:anchor="_bookmark47" w:history="1">
        <w:r>
          <w:rPr>
            <w:color w:val="0000FF"/>
          </w:rPr>
          <w:t>2006a</w:t>
        </w:r>
      </w:hyperlink>
      <w:r>
        <w:t>).</w:t>
      </w:r>
      <w:r>
        <w:rPr>
          <w:spacing w:val="3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clarity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particularly </w:t>
      </w:r>
      <w:r>
        <w:rPr>
          <w:spacing w:val="-2"/>
        </w:rPr>
        <w:t>relevant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interactions</w:t>
      </w:r>
      <w:r>
        <w:rPr>
          <w:spacing w:val="-13"/>
        </w:rPr>
        <w:t xml:space="preserve"> </w:t>
      </w:r>
      <w:r>
        <w:rPr>
          <w:spacing w:val="-2"/>
        </w:rPr>
        <w:t>shift</w:t>
      </w:r>
      <w:r>
        <w:rPr>
          <w:spacing w:val="-13"/>
        </w:rPr>
        <w:t xml:space="preserve"> </w:t>
      </w:r>
      <w:r>
        <w:rPr>
          <w:spacing w:val="-2"/>
        </w:rPr>
        <w:t>increasingly</w:t>
      </w:r>
      <w:r>
        <w:rPr>
          <w:spacing w:val="-13"/>
        </w:rPr>
        <w:t xml:space="preserve"> </w:t>
      </w:r>
      <w:r>
        <w:rPr>
          <w:spacing w:val="-2"/>
        </w:rPr>
        <w:t>toward</w:t>
      </w:r>
      <w:r>
        <w:rPr>
          <w:spacing w:val="-13"/>
        </w:rPr>
        <w:t xml:space="preserve"> </w:t>
      </w:r>
      <w:r>
        <w:rPr>
          <w:spacing w:val="-2"/>
        </w:rPr>
        <w:t>digital</w:t>
      </w:r>
      <w:r>
        <w:rPr>
          <w:spacing w:val="-13"/>
        </w:rPr>
        <w:t xml:space="preserve"> </w:t>
      </w:r>
      <w:r>
        <w:rPr>
          <w:spacing w:val="-2"/>
        </w:rPr>
        <w:t>platforms</w:t>
      </w:r>
      <w:r>
        <w:rPr>
          <w:spacing w:val="-13"/>
        </w:rPr>
        <w:t xml:space="preserve"> </w:t>
      </w:r>
      <w:r>
        <w:rPr>
          <w:spacing w:val="-2"/>
        </w:rPr>
        <w:t>featuring</w:t>
      </w:r>
      <w:r>
        <w:rPr>
          <w:spacing w:val="-13"/>
        </w:rPr>
        <w:t xml:space="preserve"> </w:t>
      </w:r>
      <w:r>
        <w:rPr>
          <w:spacing w:val="-2"/>
        </w:rPr>
        <w:t xml:space="preserve">virtual </w:t>
      </w:r>
      <w:r>
        <w:t>representations of human faces.</w:t>
      </w:r>
    </w:p>
    <w:p w14:paraId="764F6199" w14:textId="336D5E71" w:rsidR="00FC1B9A" w:rsidRDefault="00845D41" w:rsidP="003105BA">
      <w:pPr>
        <w:pStyle w:val="BodyText"/>
        <w:spacing w:before="4" w:line="355" w:lineRule="auto"/>
        <w:ind w:left="160" w:right="1314" w:firstLine="351"/>
      </w:pPr>
      <w:r>
        <w:t xml:space="preserve">There has been a dramatic increase in the use of avatars, </w:t>
      </w:r>
      <w:del w:id="6" w:author="Bobby Stojanoski" w:date="2025-06-23T21:42:00Z" w16du:dateUtc="2025-06-24T01:42:00Z">
        <w:r>
          <w:delText xml:space="preserve">which are </w:delText>
        </w:r>
      </w:del>
      <w:r>
        <w:t>computer-</w:t>
      </w:r>
      <w:del w:id="7" w:author="Bobby Stojanoski" w:date="2025-06-23T21:42:00Z" w16du:dateUtc="2025-06-24T01:42:00Z">
        <w:r>
          <w:delText xml:space="preserve"> </w:delText>
        </w:r>
      </w:del>
      <w:r>
        <w:rPr>
          <w:spacing w:val="-4"/>
        </w:rPr>
        <w:t>generated</w:t>
      </w:r>
      <w:r>
        <w:rPr>
          <w:spacing w:val="-5"/>
        </w:rPr>
        <w:t xml:space="preserve"> </w:t>
      </w:r>
      <w:r>
        <w:rPr>
          <w:spacing w:val="-4"/>
        </w:rPr>
        <w:t>representations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humans, across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wide</w:t>
      </w:r>
      <w:r>
        <w:rPr>
          <w:spacing w:val="-5"/>
        </w:rPr>
        <w:t xml:space="preserve"> </w:t>
      </w:r>
      <w:r>
        <w:rPr>
          <w:spacing w:val="-4"/>
        </w:rPr>
        <w:t>range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platforms, including</w:t>
      </w:r>
      <w:r>
        <w:rPr>
          <w:spacing w:val="-5"/>
        </w:rPr>
        <w:t xml:space="preserve"> </w:t>
      </w:r>
      <w:r>
        <w:rPr>
          <w:spacing w:val="-4"/>
        </w:rPr>
        <w:t xml:space="preserve">social </w:t>
      </w:r>
      <w:r>
        <w:t>media,</w:t>
      </w:r>
      <w:r>
        <w:rPr>
          <w:spacing w:val="-7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games,</w:t>
      </w:r>
      <w:r>
        <w:rPr>
          <w:spacing w:val="-7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(VR),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(AR).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del w:id="8" w:author="Bobby Stojanoski" w:date="2025-06-23T21:42:00Z" w16du:dateUtc="2025-06-24T01:42:00Z">
        <w:r>
          <w:delText>our</w:delText>
        </w:r>
        <w:r>
          <w:rPr>
            <w:spacing w:val="-8"/>
          </w:rPr>
          <w:delText xml:space="preserve"> </w:delText>
        </w:r>
      </w:del>
      <w:r>
        <w:t>interac</w:t>
      </w:r>
      <w:del w:id="9" w:author="Bobby Stojanoski" w:date="2025-06-23T21:42:00Z" w16du:dateUtc="2025-06-24T01:42:00Z">
        <w:r>
          <w:delText xml:space="preserve">- </w:delText>
        </w:r>
      </w:del>
      <w:r>
        <w:rPr>
          <w:spacing w:val="-6"/>
        </w:rPr>
        <w:t>tions with avatars become more prevalent, particularly in applications involving commu</w:t>
      </w:r>
      <w:del w:id="10" w:author="Bobby Stojanoski" w:date="2025-06-23T21:42:00Z" w16du:dateUtc="2025-06-24T01:42:00Z">
        <w:r>
          <w:rPr>
            <w:spacing w:val="-6"/>
          </w:rPr>
          <w:delText xml:space="preserve">- </w:delText>
        </w:r>
      </w:del>
      <w:r>
        <w:rPr>
          <w:spacing w:val="-4"/>
        </w:rPr>
        <w:t>nication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social</w:t>
      </w:r>
      <w:r>
        <w:rPr>
          <w:spacing w:val="-11"/>
        </w:rPr>
        <w:t xml:space="preserve"> </w:t>
      </w:r>
      <w:r>
        <w:rPr>
          <w:spacing w:val="-4"/>
        </w:rPr>
        <w:t>interaction,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11"/>
        </w:rPr>
        <w:t xml:space="preserve"> </w:t>
      </w:r>
      <w:r>
        <w:rPr>
          <w:spacing w:val="-4"/>
        </w:rPr>
        <w:t>ability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convincingly</w:t>
      </w:r>
      <w:r>
        <w:rPr>
          <w:spacing w:val="-11"/>
        </w:rPr>
        <w:t xml:space="preserve"> </w:t>
      </w:r>
      <w:r>
        <w:rPr>
          <w:spacing w:val="-4"/>
        </w:rPr>
        <w:t>express</w:t>
      </w:r>
      <w:r>
        <w:rPr>
          <w:spacing w:val="-11"/>
        </w:rPr>
        <w:t xml:space="preserve"> </w:t>
      </w:r>
      <w:r>
        <w:rPr>
          <w:spacing w:val="-4"/>
        </w:rPr>
        <w:t>human-like</w:t>
      </w:r>
      <w:r>
        <w:rPr>
          <w:spacing w:val="-11"/>
        </w:rPr>
        <w:t xml:space="preserve"> </w:t>
      </w:r>
      <w:r>
        <w:rPr>
          <w:spacing w:val="-4"/>
        </w:rPr>
        <w:t xml:space="preserve">emotions </w:t>
      </w:r>
      <w:r>
        <w:t>has</w:t>
      </w:r>
      <w:r>
        <w:rPr>
          <w:spacing w:val="-12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growing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(</w:t>
      </w:r>
      <w:hyperlink w:anchor="_bookmark72" w:history="1">
        <w:r>
          <w:rPr>
            <w:color w:val="0000FF"/>
          </w:rPr>
          <w:t>Kegel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al.</w:t>
        </w:r>
      </w:hyperlink>
      <w:r>
        <w:t>,</w:t>
      </w:r>
      <w:r>
        <w:rPr>
          <w:spacing w:val="-12"/>
        </w:rPr>
        <w:t xml:space="preserve"> </w:t>
      </w:r>
      <w:hyperlink w:anchor="_bookmark72" w:history="1">
        <w:r>
          <w:rPr>
            <w:color w:val="0000FF"/>
          </w:rPr>
          <w:t>2020</w:t>
        </w:r>
      </w:hyperlink>
      <w:r>
        <w:t>).</w:t>
      </w:r>
      <w:r>
        <w:rPr>
          <w:spacing w:val="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avatars</w:t>
      </w:r>
      <w:r>
        <w:rPr>
          <w:spacing w:val="-12"/>
        </w:rPr>
        <w:t xml:space="preserve"> </w:t>
      </w:r>
      <w:r>
        <w:t xml:space="preserve">to </w:t>
      </w:r>
      <w:r>
        <w:rPr>
          <w:spacing w:val="-2"/>
        </w:rPr>
        <w:t>produce</w:t>
      </w:r>
      <w:r>
        <w:rPr>
          <w:spacing w:val="-15"/>
        </w:rPr>
        <w:t xml:space="preserve"> </w:t>
      </w:r>
      <w:r>
        <w:rPr>
          <w:spacing w:val="-2"/>
        </w:rPr>
        <w:t>recognizable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appropriate</w:t>
      </w:r>
      <w:r>
        <w:rPr>
          <w:spacing w:val="-13"/>
        </w:rPr>
        <w:t xml:space="preserve"> </w:t>
      </w:r>
      <w:r>
        <w:rPr>
          <w:spacing w:val="-2"/>
        </w:rPr>
        <w:t>facial</w:t>
      </w:r>
      <w:r>
        <w:rPr>
          <w:spacing w:val="-13"/>
        </w:rPr>
        <w:t xml:space="preserve"> </w:t>
      </w:r>
      <w:r>
        <w:rPr>
          <w:spacing w:val="-2"/>
        </w:rPr>
        <w:t>emotional</w:t>
      </w:r>
      <w:r>
        <w:rPr>
          <w:spacing w:val="-13"/>
        </w:rPr>
        <w:t xml:space="preserve"> </w:t>
      </w:r>
      <w:r>
        <w:rPr>
          <w:spacing w:val="-2"/>
        </w:rPr>
        <w:t>expressions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 xml:space="preserve">social </w:t>
      </w:r>
      <w:r>
        <w:t>acceptance and utility.</w:t>
      </w:r>
    </w:p>
    <w:p w14:paraId="764F619A" w14:textId="77777777" w:rsidR="00FC1B9A" w:rsidRDefault="00FC1B9A" w:rsidP="003105BA">
      <w:pPr>
        <w:spacing w:line="355" w:lineRule="auto"/>
        <w:sectPr w:rsidR="00FC1B9A">
          <w:footerReference w:type="default" r:id="rId8"/>
          <w:pgSz w:w="12240" w:h="15840"/>
          <w:pgMar w:top="1820" w:right="120" w:bottom="980" w:left="1640" w:header="0" w:footer="789" w:gutter="0"/>
          <w:cols w:space="720"/>
        </w:sectPr>
      </w:pPr>
    </w:p>
    <w:p w14:paraId="764F619B" w14:textId="77777777" w:rsidR="00FC1B9A" w:rsidRDefault="00FC1B9A">
      <w:pPr>
        <w:pStyle w:val="BodyText"/>
        <w:spacing w:before="74"/>
      </w:pPr>
    </w:p>
    <w:p w14:paraId="764F619C" w14:textId="77777777" w:rsidR="00FC1B9A" w:rsidDel="004604D6" w:rsidRDefault="00845D41" w:rsidP="003105BA">
      <w:pPr>
        <w:pStyle w:val="BodyText"/>
        <w:spacing w:before="1" w:line="355" w:lineRule="auto"/>
        <w:ind w:left="159" w:right="1316" w:firstLine="351"/>
        <w:rPr>
          <w:del w:id="11" w:author="Bobby Stojanoski" w:date="2025-06-26T17:10:00Z" w16du:dateUtc="2025-06-26T21:10:00Z"/>
        </w:rPr>
      </w:pPr>
      <w:r>
        <w:rPr>
          <w:spacing w:val="-6"/>
        </w:rPr>
        <w:t>Unlike</w:t>
      </w:r>
      <w:r>
        <w:rPr>
          <w:spacing w:val="-11"/>
        </w:rPr>
        <w:t xml:space="preserve"> </w:t>
      </w:r>
      <w:r>
        <w:rPr>
          <w:spacing w:val="-6"/>
        </w:rPr>
        <w:t>real</w:t>
      </w:r>
      <w:r>
        <w:rPr>
          <w:spacing w:val="-9"/>
        </w:rPr>
        <w:t xml:space="preserve"> </w:t>
      </w:r>
      <w:r>
        <w:rPr>
          <w:spacing w:val="-6"/>
        </w:rPr>
        <w:t>human</w:t>
      </w:r>
      <w:r>
        <w:rPr>
          <w:spacing w:val="-9"/>
        </w:rPr>
        <w:t xml:space="preserve"> </w:t>
      </w:r>
      <w:r>
        <w:rPr>
          <w:spacing w:val="-6"/>
        </w:rPr>
        <w:t>faces,</w:t>
      </w:r>
      <w:r>
        <w:rPr>
          <w:spacing w:val="-9"/>
        </w:rPr>
        <w:t xml:space="preserve"> </w:t>
      </w:r>
      <w:r>
        <w:rPr>
          <w:spacing w:val="-6"/>
        </w:rPr>
        <w:t>which</w:t>
      </w:r>
      <w:r>
        <w:rPr>
          <w:spacing w:val="-9"/>
        </w:rPr>
        <w:t xml:space="preserve"> </w:t>
      </w:r>
      <w:r>
        <w:rPr>
          <w:spacing w:val="-6"/>
        </w:rPr>
        <w:t>convey</w:t>
      </w:r>
      <w:r>
        <w:rPr>
          <w:spacing w:val="-9"/>
        </w:rPr>
        <w:t xml:space="preserve"> </w:t>
      </w:r>
      <w:r>
        <w:rPr>
          <w:spacing w:val="-6"/>
        </w:rPr>
        <w:t>emotion</w:t>
      </w:r>
      <w:r>
        <w:rPr>
          <w:spacing w:val="-9"/>
        </w:rPr>
        <w:t xml:space="preserve"> </w:t>
      </w:r>
      <w:r>
        <w:rPr>
          <w:spacing w:val="-6"/>
        </w:rPr>
        <w:t>through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complex</w:t>
      </w:r>
      <w:r>
        <w:rPr>
          <w:spacing w:val="-9"/>
        </w:rPr>
        <w:t xml:space="preserve"> </w:t>
      </w:r>
      <w:r>
        <w:rPr>
          <w:spacing w:val="-6"/>
        </w:rPr>
        <w:t>interplay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 xml:space="preserve">subtle </w:t>
      </w:r>
      <w:r>
        <w:rPr>
          <w:spacing w:val="-2"/>
        </w:rPr>
        <w:t>muscle</w:t>
      </w:r>
      <w:r>
        <w:rPr>
          <w:spacing w:val="-15"/>
        </w:rPr>
        <w:t xml:space="preserve"> </w:t>
      </w:r>
      <w:r>
        <w:rPr>
          <w:spacing w:val="-2"/>
        </w:rPr>
        <w:t>movements,</w:t>
      </w:r>
      <w:r>
        <w:rPr>
          <w:spacing w:val="-13"/>
        </w:rPr>
        <w:t xml:space="preserve"> </w:t>
      </w:r>
      <w:r>
        <w:rPr>
          <w:spacing w:val="-2"/>
        </w:rPr>
        <w:t>virtual</w:t>
      </w:r>
      <w:r>
        <w:rPr>
          <w:spacing w:val="-13"/>
        </w:rPr>
        <w:t xml:space="preserve"> </w:t>
      </w:r>
      <w:r>
        <w:rPr>
          <w:spacing w:val="-2"/>
        </w:rPr>
        <w:t>faces</w:t>
      </w:r>
      <w:r>
        <w:rPr>
          <w:spacing w:val="-13"/>
        </w:rPr>
        <w:t xml:space="preserve"> </w:t>
      </w:r>
      <w:r>
        <w:rPr>
          <w:spacing w:val="-2"/>
        </w:rPr>
        <w:t>must</w:t>
      </w:r>
      <w:r>
        <w:rPr>
          <w:spacing w:val="-13"/>
        </w:rPr>
        <w:t xml:space="preserve"> </w:t>
      </w:r>
      <w:r>
        <w:rPr>
          <w:spacing w:val="-2"/>
        </w:rPr>
        <w:t>rely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pre-programmed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algorithmically</w:t>
      </w:r>
      <w:r>
        <w:rPr>
          <w:spacing w:val="-13"/>
        </w:rPr>
        <w:t xml:space="preserve"> </w:t>
      </w:r>
      <w:r>
        <w:rPr>
          <w:spacing w:val="-2"/>
        </w:rPr>
        <w:t>gen</w:t>
      </w:r>
      <w:del w:id="12" w:author="Bobby Stojanoski" w:date="2025-06-23T21:43:00Z" w16du:dateUtc="2025-06-24T01:43:00Z">
        <w:r>
          <w:rPr>
            <w:spacing w:val="-2"/>
          </w:rPr>
          <w:delText xml:space="preserve">- </w:delText>
        </w:r>
      </w:del>
      <w:r>
        <w:rPr>
          <w:spacing w:val="-2"/>
        </w:rPr>
        <w:t>erated</w:t>
      </w:r>
      <w:r>
        <w:rPr>
          <w:spacing w:val="-15"/>
        </w:rPr>
        <w:t xml:space="preserve"> </w:t>
      </w:r>
      <w:r>
        <w:rPr>
          <w:spacing w:val="-2"/>
        </w:rPr>
        <w:t>expressions.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expressions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differ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perceived</w:t>
      </w:r>
      <w:r>
        <w:rPr>
          <w:spacing w:val="-13"/>
        </w:rPr>
        <w:t xml:space="preserve"> </w:t>
      </w:r>
      <w:r>
        <w:rPr>
          <w:spacing w:val="-2"/>
        </w:rPr>
        <w:t>realism,</w:t>
      </w:r>
      <w:r>
        <w:rPr>
          <w:spacing w:val="-13"/>
        </w:rPr>
        <w:t xml:space="preserve"> </w:t>
      </w:r>
      <w:r>
        <w:rPr>
          <w:spacing w:val="-2"/>
        </w:rPr>
        <w:t>dynamicity,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authenticity,</w:t>
      </w:r>
      <w:r>
        <w:rPr>
          <w:spacing w:val="-9"/>
        </w:rPr>
        <w:t xml:space="preserve"> </w:t>
      </w:r>
      <w:r>
        <w:rPr>
          <w:spacing w:val="-4"/>
        </w:rPr>
        <w:t>potentially</w:t>
      </w:r>
      <w:r>
        <w:rPr>
          <w:spacing w:val="-11"/>
        </w:rPr>
        <w:t xml:space="preserve"> </w:t>
      </w:r>
      <w:r>
        <w:rPr>
          <w:spacing w:val="-4"/>
        </w:rPr>
        <w:t>altering</w:t>
      </w:r>
      <w:r>
        <w:rPr>
          <w:spacing w:val="-11"/>
        </w:rPr>
        <w:t xml:space="preserve"> </w:t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they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processed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brain.</w:t>
      </w:r>
      <w:r>
        <w:rPr>
          <w:spacing w:val="15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raises</w:t>
      </w:r>
      <w:r>
        <w:rPr>
          <w:spacing w:val="-11"/>
        </w:rPr>
        <w:t xml:space="preserve"> </w:t>
      </w:r>
      <w:r>
        <w:rPr>
          <w:spacing w:val="-4"/>
        </w:rPr>
        <w:t xml:space="preserve">several </w:t>
      </w:r>
      <w:r>
        <w:rPr>
          <w:spacing w:val="-2"/>
        </w:rPr>
        <w:t>important</w:t>
      </w:r>
      <w:r>
        <w:rPr>
          <w:spacing w:val="-13"/>
        </w:rPr>
        <w:t xml:space="preserve"> </w:t>
      </w:r>
      <w:r>
        <w:rPr>
          <w:spacing w:val="-2"/>
        </w:rPr>
        <w:t>questions:</w:t>
      </w:r>
      <w:r>
        <w:rPr>
          <w:spacing w:val="-13"/>
        </w:rPr>
        <w:t xml:space="preserve"> </w:t>
      </w:r>
      <w:r>
        <w:rPr>
          <w:spacing w:val="-2"/>
        </w:rPr>
        <w:t>Does</w:t>
      </w:r>
      <w:r>
        <w:rPr>
          <w:spacing w:val="-13"/>
        </w:rPr>
        <w:t xml:space="preserve"> </w:t>
      </w:r>
      <w:r>
        <w:rPr>
          <w:spacing w:val="-2"/>
        </w:rPr>
        <w:t>processing</w:t>
      </w:r>
      <w:r>
        <w:rPr>
          <w:spacing w:val="-13"/>
        </w:rPr>
        <w:t xml:space="preserve"> </w:t>
      </w:r>
      <w:r>
        <w:rPr>
          <w:spacing w:val="-2"/>
        </w:rPr>
        <w:t>virtual</w:t>
      </w:r>
      <w:r>
        <w:rPr>
          <w:spacing w:val="-13"/>
        </w:rPr>
        <w:t xml:space="preserve"> </w:t>
      </w:r>
      <w:r>
        <w:rPr>
          <w:spacing w:val="-2"/>
        </w:rPr>
        <w:t>facial</w:t>
      </w:r>
      <w:r>
        <w:rPr>
          <w:spacing w:val="-13"/>
        </w:rPr>
        <w:t xml:space="preserve"> </w:t>
      </w:r>
      <w:r>
        <w:rPr>
          <w:spacing w:val="-2"/>
        </w:rPr>
        <w:t>expressions</w:t>
      </w:r>
      <w:r>
        <w:rPr>
          <w:spacing w:val="-13"/>
        </w:rPr>
        <w:t xml:space="preserve"> </w:t>
      </w:r>
      <w:r>
        <w:rPr>
          <w:spacing w:val="-2"/>
        </w:rPr>
        <w:t>engage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3"/>
        </w:rPr>
        <w:t xml:space="preserve"> </w:t>
      </w:r>
      <w:r>
        <w:rPr>
          <w:spacing w:val="-2"/>
        </w:rPr>
        <w:t xml:space="preserve">neural </w:t>
      </w:r>
      <w:r>
        <w:rPr>
          <w:w w:val="90"/>
        </w:rPr>
        <w:t>mechanisms as processing real facial expressions?</w:t>
      </w:r>
      <w:r>
        <w:rPr>
          <w:spacing w:val="40"/>
        </w:rPr>
        <w:t xml:space="preserve"> </w:t>
      </w:r>
      <w:r>
        <w:rPr>
          <w:w w:val="90"/>
        </w:rPr>
        <w:t xml:space="preserve">Do different emotional expressions elicit </w:t>
      </w:r>
      <w:r>
        <w:rPr>
          <w:spacing w:val="-6"/>
        </w:rPr>
        <w:t>distinct</w:t>
      </w:r>
      <w:r>
        <w:rPr>
          <w:spacing w:val="-7"/>
        </w:rPr>
        <w:t xml:space="preserve"> </w:t>
      </w:r>
      <w:r>
        <w:rPr>
          <w:spacing w:val="-6"/>
        </w:rPr>
        <w:t>neural</w:t>
      </w:r>
      <w:r>
        <w:rPr>
          <w:spacing w:val="-7"/>
        </w:rPr>
        <w:t xml:space="preserve"> </w:t>
      </w:r>
      <w:r>
        <w:rPr>
          <w:spacing w:val="-6"/>
        </w:rPr>
        <w:t>responses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brain?</w:t>
      </w:r>
      <w:r>
        <w:rPr>
          <w:spacing w:val="22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finally, is</w:t>
      </w:r>
      <w:r>
        <w:rPr>
          <w:spacing w:val="-7"/>
        </w:rPr>
        <w:t xml:space="preserve"> </w:t>
      </w:r>
      <w:r>
        <w:rPr>
          <w:spacing w:val="-6"/>
        </w:rPr>
        <w:t>processing</w:t>
      </w:r>
      <w:r>
        <w:rPr>
          <w:spacing w:val="-7"/>
        </w:rPr>
        <w:t xml:space="preserve"> </w:t>
      </w:r>
      <w:r>
        <w:rPr>
          <w:spacing w:val="-6"/>
        </w:rPr>
        <w:t>emotional</w:t>
      </w:r>
      <w:r>
        <w:rPr>
          <w:spacing w:val="-7"/>
        </w:rPr>
        <w:t xml:space="preserve"> </w:t>
      </w:r>
      <w:r>
        <w:rPr>
          <w:spacing w:val="-6"/>
        </w:rPr>
        <w:t>expressions</w:t>
      </w:r>
      <w:r>
        <w:rPr>
          <w:spacing w:val="-7"/>
        </w:rPr>
        <w:t xml:space="preserve"> </w:t>
      </w:r>
      <w:r>
        <w:rPr>
          <w:spacing w:val="-6"/>
        </w:rPr>
        <w:t>in virtual</w:t>
      </w:r>
      <w:r>
        <w:rPr>
          <w:spacing w:val="-9"/>
        </w:rPr>
        <w:t xml:space="preserve"> </w:t>
      </w:r>
      <w:r>
        <w:rPr>
          <w:spacing w:val="-6"/>
        </w:rPr>
        <w:t>faces</w:t>
      </w:r>
      <w:r>
        <w:rPr>
          <w:spacing w:val="-9"/>
        </w:rPr>
        <w:t xml:space="preserve"> </w:t>
      </w:r>
      <w:r>
        <w:rPr>
          <w:spacing w:val="-6"/>
        </w:rPr>
        <w:t>fundamentally</w:t>
      </w:r>
      <w:r>
        <w:rPr>
          <w:spacing w:val="-9"/>
        </w:rPr>
        <w:t xml:space="preserve"> </w:t>
      </w:r>
      <w:r>
        <w:rPr>
          <w:spacing w:val="-6"/>
        </w:rPr>
        <w:t>different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processing</w:t>
      </w:r>
      <w:r>
        <w:rPr>
          <w:spacing w:val="-9"/>
        </w:rPr>
        <w:t xml:space="preserve"> </w:t>
      </w:r>
      <w:r>
        <w:rPr>
          <w:spacing w:val="-6"/>
        </w:rPr>
        <w:t>emotional</w:t>
      </w:r>
      <w:r>
        <w:rPr>
          <w:spacing w:val="-8"/>
        </w:rPr>
        <w:t xml:space="preserve"> </w:t>
      </w:r>
      <w:r>
        <w:rPr>
          <w:spacing w:val="-6"/>
        </w:rPr>
        <w:t>expressions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real</w:t>
      </w:r>
      <w:r>
        <w:rPr>
          <w:spacing w:val="-9"/>
        </w:rPr>
        <w:t xml:space="preserve"> </w:t>
      </w:r>
      <w:r>
        <w:rPr>
          <w:spacing w:val="-6"/>
        </w:rPr>
        <w:t xml:space="preserve">faces? </w:t>
      </w:r>
      <w:r>
        <w:t>To</w:t>
      </w:r>
      <w:r>
        <w:rPr>
          <w:spacing w:val="-15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questions,</w:t>
      </w:r>
      <w:r>
        <w:rPr>
          <w:spacing w:val="-12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thesis</w:t>
      </w:r>
      <w:r>
        <w:rPr>
          <w:spacing w:val="-15"/>
        </w:rPr>
        <w:t xml:space="preserve"> </w:t>
      </w:r>
      <w:r>
        <w:t>investigates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mechanisms</w:t>
      </w:r>
      <w:r>
        <w:rPr>
          <w:spacing w:val="-15"/>
        </w:rPr>
        <w:t xml:space="preserve"> </w:t>
      </w:r>
      <w:r>
        <w:t>underlying facial</w:t>
      </w:r>
      <w:r>
        <w:rPr>
          <w:spacing w:val="-9"/>
        </w:rPr>
        <w:t xml:space="preserve"> </w:t>
      </w:r>
      <w:r>
        <w:t>emotion</w:t>
      </w:r>
      <w:r>
        <w:rPr>
          <w:spacing w:val="-9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faces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near-infrared spectroscopy (fNIRS).</w:t>
      </w:r>
    </w:p>
    <w:p w14:paraId="764F619D" w14:textId="77777777" w:rsidR="00FC1B9A" w:rsidRDefault="00FC1B9A">
      <w:pPr>
        <w:pStyle w:val="BodyText"/>
        <w:spacing w:before="1" w:line="355" w:lineRule="auto"/>
        <w:ind w:left="159" w:right="1316" w:firstLine="351"/>
        <w:pPrChange w:id="13" w:author="Bobby Stojanoski" w:date="2025-06-26T17:10:00Z" w16du:dateUtc="2025-06-26T21:10:00Z">
          <w:pPr>
            <w:pStyle w:val="BodyText"/>
            <w:spacing w:before="183"/>
          </w:pPr>
        </w:pPrChange>
      </w:pPr>
    </w:p>
    <w:p w14:paraId="764F619E" w14:textId="77777777" w:rsidR="00FC1B9A" w:rsidDel="004604D6" w:rsidRDefault="00845D41">
      <w:pPr>
        <w:pStyle w:val="ListParagraph"/>
        <w:numPr>
          <w:ilvl w:val="1"/>
          <w:numId w:val="18"/>
        </w:numPr>
        <w:tabs>
          <w:tab w:val="left" w:pos="1042"/>
        </w:tabs>
        <w:spacing w:before="1"/>
        <w:rPr>
          <w:del w:id="14" w:author="Bobby Stojanoski" w:date="2025-06-26T17:10:00Z" w16du:dateUtc="2025-06-26T21:10:00Z"/>
          <w:b/>
          <w:sz w:val="34"/>
        </w:rPr>
      </w:pPr>
      <w:bookmarkStart w:id="15" w:name="Functional_Near-Infrared_Spectroscopy_(f"/>
      <w:bookmarkStart w:id="16" w:name="_bookmark3"/>
      <w:bookmarkEnd w:id="15"/>
      <w:bookmarkEnd w:id="16"/>
      <w:del w:id="17" w:author="Bobby Stojanoski" w:date="2025-06-26T17:10:00Z" w16du:dateUtc="2025-06-26T21:10:00Z">
        <w:r w:rsidDel="004604D6">
          <w:rPr>
            <w:b/>
            <w:spacing w:val="-2"/>
            <w:w w:val="110"/>
            <w:sz w:val="34"/>
          </w:rPr>
          <w:delText>Functional</w:delText>
        </w:r>
        <w:r w:rsidDel="004604D6">
          <w:rPr>
            <w:b/>
            <w:spacing w:val="1"/>
            <w:w w:val="110"/>
            <w:sz w:val="34"/>
          </w:rPr>
          <w:delText xml:space="preserve"> </w:delText>
        </w:r>
        <w:r w:rsidDel="004604D6">
          <w:rPr>
            <w:b/>
            <w:spacing w:val="-2"/>
            <w:w w:val="110"/>
            <w:sz w:val="34"/>
          </w:rPr>
          <w:delText>Near-Infrared</w:delText>
        </w:r>
        <w:r w:rsidDel="004604D6">
          <w:rPr>
            <w:b/>
            <w:spacing w:val="3"/>
            <w:w w:val="110"/>
            <w:sz w:val="34"/>
          </w:rPr>
          <w:delText xml:space="preserve"> </w:delText>
        </w:r>
        <w:r w:rsidDel="004604D6">
          <w:rPr>
            <w:b/>
            <w:spacing w:val="-2"/>
            <w:w w:val="110"/>
            <w:sz w:val="34"/>
          </w:rPr>
          <w:delText>Spectroscopy</w:delText>
        </w:r>
        <w:r w:rsidDel="004604D6">
          <w:rPr>
            <w:b/>
            <w:spacing w:val="3"/>
            <w:w w:val="110"/>
            <w:sz w:val="34"/>
          </w:rPr>
          <w:delText xml:space="preserve"> </w:delText>
        </w:r>
        <w:r w:rsidDel="004604D6">
          <w:rPr>
            <w:b/>
            <w:spacing w:val="-2"/>
            <w:w w:val="110"/>
            <w:sz w:val="34"/>
          </w:rPr>
          <w:delText>(fNIRS)</w:delText>
        </w:r>
      </w:del>
    </w:p>
    <w:p w14:paraId="764F619F" w14:textId="0EB70D6E" w:rsidR="00FC1B9A" w:rsidDel="004604D6" w:rsidRDefault="00845D41" w:rsidP="003105BA">
      <w:pPr>
        <w:pStyle w:val="BodyText"/>
        <w:spacing w:before="362" w:line="355" w:lineRule="auto"/>
        <w:ind w:left="159" w:right="1316"/>
        <w:rPr>
          <w:del w:id="18" w:author="Bobby Stojanoski" w:date="2025-06-26T17:10:00Z" w16du:dateUtc="2025-06-26T21:10:00Z"/>
        </w:rPr>
      </w:pPr>
      <w:commentRangeStart w:id="19"/>
      <w:del w:id="20" w:author="Bobby Stojanoski" w:date="2025-06-26T17:10:00Z" w16du:dateUtc="2025-06-26T21:10:00Z">
        <w:r w:rsidDel="004604D6">
          <w:rPr>
            <w:spacing w:val="-6"/>
          </w:rPr>
          <w:delText>fNIRS</w:delText>
        </w:r>
        <w:r w:rsidDel="004604D6">
          <w:rPr>
            <w:spacing w:val="-11"/>
          </w:rPr>
          <w:delText xml:space="preserve"> </w:delText>
        </w:r>
        <w:commentRangeEnd w:id="19"/>
        <w:r w:rsidR="001E0B9F" w:rsidDel="004604D6">
          <w:rPr>
            <w:rStyle w:val="CommentReference"/>
          </w:rPr>
          <w:commentReference w:id="19"/>
        </w:r>
        <w:r w:rsidDel="004604D6">
          <w:rPr>
            <w:spacing w:val="-6"/>
          </w:rPr>
          <w:delText>is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a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non-invasive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neuroimaging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technique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that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measures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brain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activity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by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 xml:space="preserve">detecting </w:delText>
        </w:r>
        <w:r w:rsidDel="004604D6">
          <w:delText>changes</w:delText>
        </w:r>
        <w:r w:rsidDel="004604D6">
          <w:rPr>
            <w:spacing w:val="-15"/>
          </w:rPr>
          <w:delText xml:space="preserve"> </w:delText>
        </w:r>
        <w:r w:rsidDel="004604D6">
          <w:delText>in</w:delText>
        </w:r>
        <w:r w:rsidDel="004604D6">
          <w:rPr>
            <w:spacing w:val="-15"/>
          </w:rPr>
          <w:delText xml:space="preserve"> </w:delText>
        </w:r>
        <w:r w:rsidDel="004604D6">
          <w:delText>Blood</w:delText>
        </w:r>
        <w:r w:rsidDel="004604D6">
          <w:rPr>
            <w:spacing w:val="-15"/>
          </w:rPr>
          <w:delText xml:space="preserve"> </w:delText>
        </w:r>
        <w:r w:rsidDel="004604D6">
          <w:delText>Oxygenation</w:delText>
        </w:r>
        <w:r w:rsidDel="004604D6">
          <w:rPr>
            <w:spacing w:val="-15"/>
          </w:rPr>
          <w:delText xml:space="preserve"> </w:delText>
        </w:r>
        <w:r w:rsidDel="004604D6">
          <w:delText>Level</w:delText>
        </w:r>
        <w:r w:rsidDel="004604D6">
          <w:rPr>
            <w:spacing w:val="-15"/>
          </w:rPr>
          <w:delText xml:space="preserve"> </w:delText>
        </w:r>
        <w:r w:rsidDel="004604D6">
          <w:delText>Dependent</w:delText>
        </w:r>
        <w:r w:rsidDel="004604D6">
          <w:rPr>
            <w:spacing w:val="-15"/>
          </w:rPr>
          <w:delText xml:space="preserve"> </w:delText>
        </w:r>
        <w:r w:rsidDel="004604D6">
          <w:delText>(BOLD)</w:delText>
        </w:r>
        <w:r w:rsidDel="004604D6">
          <w:rPr>
            <w:spacing w:val="-15"/>
          </w:rPr>
          <w:delText xml:space="preserve"> </w:delText>
        </w:r>
        <w:r w:rsidDel="004604D6">
          <w:delText>signals,</w:delText>
        </w:r>
        <w:r w:rsidDel="004604D6">
          <w:rPr>
            <w:spacing w:val="-15"/>
          </w:rPr>
          <w:delText xml:space="preserve"> </w:delText>
        </w:r>
        <w:r w:rsidDel="004604D6">
          <w:delText>which</w:delText>
        </w:r>
        <w:r w:rsidDel="004604D6">
          <w:rPr>
            <w:spacing w:val="-15"/>
          </w:rPr>
          <w:delText xml:space="preserve"> </w:delText>
        </w:r>
        <w:r w:rsidDel="004604D6">
          <w:delText>are</w:delText>
        </w:r>
        <w:r w:rsidDel="004604D6">
          <w:rPr>
            <w:spacing w:val="-15"/>
          </w:rPr>
          <w:delText xml:space="preserve"> </w:delText>
        </w:r>
        <w:r w:rsidDel="004604D6">
          <w:delText>associated with</w:delText>
        </w:r>
        <w:r w:rsidDel="004604D6">
          <w:rPr>
            <w:spacing w:val="-2"/>
          </w:rPr>
          <w:delText xml:space="preserve"> </w:delText>
        </w:r>
        <w:r w:rsidDel="004604D6">
          <w:delText>neural</w:delText>
        </w:r>
        <w:r w:rsidDel="004604D6">
          <w:rPr>
            <w:spacing w:val="-2"/>
          </w:rPr>
          <w:delText xml:space="preserve"> </w:delText>
        </w:r>
        <w:r w:rsidDel="004604D6">
          <w:delText>activity, similar</w:delText>
        </w:r>
        <w:r w:rsidDel="004604D6">
          <w:rPr>
            <w:spacing w:val="-2"/>
          </w:rPr>
          <w:delText xml:space="preserve"> </w:delText>
        </w:r>
        <w:r w:rsidDel="004604D6">
          <w:delText>to</w:delText>
        </w:r>
        <w:r w:rsidDel="004604D6">
          <w:rPr>
            <w:spacing w:val="-2"/>
          </w:rPr>
          <w:delText xml:space="preserve"> </w:delText>
        </w:r>
        <w:r w:rsidDel="004604D6">
          <w:delText>functional</w:delText>
        </w:r>
        <w:r w:rsidDel="004604D6">
          <w:rPr>
            <w:spacing w:val="-2"/>
          </w:rPr>
          <w:delText xml:space="preserve"> </w:delText>
        </w:r>
        <w:r w:rsidDel="004604D6">
          <w:delText>magnetic</w:delText>
        </w:r>
        <w:r w:rsidDel="004604D6">
          <w:rPr>
            <w:spacing w:val="-2"/>
          </w:rPr>
          <w:delText xml:space="preserve"> </w:delText>
        </w:r>
        <w:r w:rsidDel="004604D6">
          <w:delText>resonance</w:delText>
        </w:r>
        <w:r w:rsidDel="004604D6">
          <w:rPr>
            <w:spacing w:val="-2"/>
          </w:rPr>
          <w:delText xml:space="preserve"> </w:delText>
        </w:r>
        <w:r w:rsidDel="004604D6">
          <w:delText>imaging</w:delText>
        </w:r>
        <w:r w:rsidDel="004604D6">
          <w:rPr>
            <w:spacing w:val="-2"/>
          </w:rPr>
          <w:delText xml:space="preserve"> </w:delText>
        </w:r>
        <w:r w:rsidDel="004604D6">
          <w:delText>(fMRI).</w:delText>
        </w:r>
        <w:r w:rsidDel="004604D6">
          <w:rPr>
            <w:spacing w:val="-2"/>
          </w:rPr>
          <w:delText xml:space="preserve"> </w:delText>
        </w:r>
        <w:r w:rsidDel="004604D6">
          <w:delText xml:space="preserve">fNIRS </w:delText>
        </w:r>
        <w:r w:rsidDel="004604D6">
          <w:rPr>
            <w:spacing w:val="-2"/>
          </w:rPr>
          <w:delText>works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by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shining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near-infrared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light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(760-850nm)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through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the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scalp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measuring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 xml:space="preserve">the </w:delText>
        </w:r>
        <w:r w:rsidDel="004604D6">
          <w:delText>amount</w:delText>
        </w:r>
        <w:r w:rsidDel="004604D6">
          <w:rPr>
            <w:spacing w:val="-14"/>
          </w:rPr>
          <w:delText xml:space="preserve"> </w:delText>
        </w:r>
        <w:r w:rsidDel="004604D6">
          <w:delText>of</w:delText>
        </w:r>
        <w:r w:rsidDel="004604D6">
          <w:rPr>
            <w:spacing w:val="-14"/>
          </w:rPr>
          <w:delText xml:space="preserve"> </w:delText>
        </w:r>
        <w:r w:rsidDel="004604D6">
          <w:delText>light</w:delText>
        </w:r>
        <w:r w:rsidDel="004604D6">
          <w:rPr>
            <w:spacing w:val="-14"/>
          </w:rPr>
          <w:delText xml:space="preserve"> </w:delText>
        </w:r>
        <w:r w:rsidDel="004604D6">
          <w:delText>that</w:delText>
        </w:r>
        <w:r w:rsidDel="004604D6">
          <w:rPr>
            <w:spacing w:val="-14"/>
          </w:rPr>
          <w:delText xml:space="preserve"> </w:delText>
        </w:r>
        <w:r w:rsidDel="004604D6">
          <w:delText>is</w:delText>
        </w:r>
        <w:r w:rsidDel="004604D6">
          <w:rPr>
            <w:spacing w:val="-14"/>
          </w:rPr>
          <w:delText xml:space="preserve"> </w:delText>
        </w:r>
        <w:r w:rsidDel="004604D6">
          <w:delText>absorbed</w:delText>
        </w:r>
        <w:r w:rsidDel="004604D6">
          <w:rPr>
            <w:spacing w:val="-14"/>
          </w:rPr>
          <w:delText xml:space="preserve"> </w:delText>
        </w:r>
        <w:r w:rsidDel="004604D6">
          <w:delText>by</w:delText>
        </w:r>
        <w:r w:rsidDel="004604D6">
          <w:rPr>
            <w:spacing w:val="-14"/>
          </w:rPr>
          <w:delText xml:space="preserve"> </w:delText>
        </w:r>
        <w:r w:rsidDel="004604D6">
          <w:delText>oxygenated</w:delText>
        </w:r>
        <w:r w:rsidDel="004604D6">
          <w:rPr>
            <w:spacing w:val="-14"/>
          </w:rPr>
          <w:delText xml:space="preserve"> </w:delText>
        </w:r>
        <w:r w:rsidDel="004604D6">
          <w:delText>(HbO)</w:delText>
        </w:r>
        <w:r w:rsidDel="004604D6">
          <w:rPr>
            <w:spacing w:val="-14"/>
          </w:rPr>
          <w:delText xml:space="preserve"> </w:delText>
        </w:r>
        <w:r w:rsidDel="004604D6">
          <w:delText>and</w:delText>
        </w:r>
        <w:r w:rsidDel="004604D6">
          <w:rPr>
            <w:spacing w:val="-14"/>
          </w:rPr>
          <w:delText xml:space="preserve"> </w:delText>
        </w:r>
        <w:r w:rsidDel="004604D6">
          <w:delText>deoxygenated</w:delText>
        </w:r>
        <w:r w:rsidDel="004604D6">
          <w:rPr>
            <w:spacing w:val="-14"/>
          </w:rPr>
          <w:delText xml:space="preserve"> </w:delText>
        </w:r>
        <w:r w:rsidDel="004604D6">
          <w:delText>hemoglobin (HbR) in the brain.</w:delText>
        </w:r>
        <w:r w:rsidDel="004604D6">
          <w:rPr>
            <w:spacing w:val="40"/>
          </w:rPr>
          <w:delText xml:space="preserve"> </w:delText>
        </w:r>
        <w:r w:rsidDel="004604D6">
          <w:delText>This is possible through the Modified Beer-Lambert Law, which relates</w:delText>
        </w:r>
        <w:r w:rsidDel="004604D6">
          <w:rPr>
            <w:spacing w:val="-5"/>
          </w:rPr>
          <w:delText xml:space="preserve"> </w:delText>
        </w:r>
        <w:r w:rsidDel="004604D6">
          <w:delText>the</w:delText>
        </w:r>
        <w:r w:rsidDel="004604D6">
          <w:rPr>
            <w:spacing w:val="-5"/>
          </w:rPr>
          <w:delText xml:space="preserve"> </w:delText>
        </w:r>
        <w:r w:rsidDel="004604D6">
          <w:delText>concentration</w:delText>
        </w:r>
        <w:r w:rsidDel="004604D6">
          <w:rPr>
            <w:spacing w:val="-5"/>
          </w:rPr>
          <w:delText xml:space="preserve"> </w:delText>
        </w:r>
        <w:r w:rsidDel="004604D6">
          <w:delText>of</w:delText>
        </w:r>
        <w:r w:rsidDel="004604D6">
          <w:rPr>
            <w:spacing w:val="-5"/>
          </w:rPr>
          <w:delText xml:space="preserve"> </w:delText>
        </w:r>
        <w:r w:rsidDel="004604D6">
          <w:delText>hemoglobin</w:delText>
        </w:r>
        <w:r w:rsidDel="004604D6">
          <w:rPr>
            <w:spacing w:val="-5"/>
          </w:rPr>
          <w:delText xml:space="preserve"> </w:delText>
        </w:r>
        <w:r w:rsidDel="004604D6">
          <w:delText>to</w:delText>
        </w:r>
        <w:r w:rsidDel="004604D6">
          <w:rPr>
            <w:spacing w:val="-5"/>
          </w:rPr>
          <w:delText xml:space="preserve"> </w:delText>
        </w:r>
        <w:r w:rsidDel="004604D6">
          <w:delText>the</w:delText>
        </w:r>
        <w:r w:rsidDel="004604D6">
          <w:rPr>
            <w:spacing w:val="-5"/>
          </w:rPr>
          <w:delText xml:space="preserve"> </w:delText>
        </w:r>
        <w:r w:rsidDel="004604D6">
          <w:delText>absorption</w:delText>
        </w:r>
        <w:r w:rsidDel="004604D6">
          <w:rPr>
            <w:spacing w:val="-5"/>
          </w:rPr>
          <w:delText xml:space="preserve"> </w:delText>
        </w:r>
        <w:r w:rsidDel="004604D6">
          <w:delText>of</w:delText>
        </w:r>
        <w:r w:rsidDel="004604D6">
          <w:rPr>
            <w:spacing w:val="-5"/>
          </w:rPr>
          <w:delText xml:space="preserve"> </w:delText>
        </w:r>
        <w:r w:rsidDel="004604D6">
          <w:delText>light</w:delText>
        </w:r>
        <w:r w:rsidDel="004604D6">
          <w:rPr>
            <w:spacing w:val="-5"/>
          </w:rPr>
          <w:delText xml:space="preserve">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"_bookmark74"</w:delInstrText>
        </w:r>
        <w:r w:rsidDel="004604D6">
          <w:fldChar w:fldCharType="separate"/>
        </w:r>
        <w:r w:rsidDel="004604D6">
          <w:rPr>
            <w:color w:val="0000FF"/>
          </w:rPr>
          <w:delText>Kocsis</w:delText>
        </w:r>
        <w:r w:rsidDel="004604D6">
          <w:rPr>
            <w:color w:val="0000FF"/>
            <w:spacing w:val="-5"/>
          </w:rPr>
          <w:delText xml:space="preserve"> </w:delText>
        </w:r>
        <w:r w:rsidDel="004604D6">
          <w:rPr>
            <w:color w:val="0000FF"/>
          </w:rPr>
          <w:delText>et</w:delText>
        </w:r>
        <w:r w:rsidDel="004604D6">
          <w:rPr>
            <w:color w:val="0000FF"/>
            <w:spacing w:val="-5"/>
          </w:rPr>
          <w:delText xml:space="preserve"> </w:delText>
        </w:r>
        <w:r w:rsidDel="004604D6">
          <w:rPr>
            <w:color w:val="0000FF"/>
          </w:rPr>
          <w:delText>al.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5"/>
          </w:rPr>
          <w:delText xml:space="preserve"> </w:delText>
        </w:r>
        <w:r w:rsidDel="004604D6">
          <w:fldChar w:fldCharType="begin"/>
        </w:r>
        <w:r w:rsidDel="004604D6">
          <w:delInstrText>HYPERLINK \l "_bookmark74"</w:delInstrText>
        </w:r>
        <w:r w:rsidDel="004604D6">
          <w:fldChar w:fldCharType="separate"/>
        </w:r>
        <w:r w:rsidDel="004604D6">
          <w:rPr>
            <w:color w:val="0000FF"/>
          </w:rPr>
          <w:delText>2006</w:delText>
        </w:r>
        <w:r w:rsidDel="004604D6">
          <w:fldChar w:fldCharType="end"/>
        </w:r>
        <w:r w:rsidDel="004604D6">
          <w:delText xml:space="preserve">). </w:delText>
        </w:r>
        <w:r w:rsidDel="004604D6">
          <w:rPr>
            <w:spacing w:val="-2"/>
          </w:rPr>
          <w:delText>It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is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substantially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more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portable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cost-effective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than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MRI,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tolerates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moderate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partic- ipant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movement,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can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be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deployed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in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more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ecologically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valid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or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naturalistic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 xml:space="preserve">settings </w:delText>
        </w:r>
        <w:r w:rsidDel="004604D6">
          <w:rPr>
            <w:spacing w:val="16"/>
            <w:w w:val="107"/>
          </w:rPr>
          <w:delText>(</w:delText>
        </w:r>
        <w:r w:rsidDel="004604D6">
          <w:fldChar w:fldCharType="begin"/>
        </w:r>
        <w:r w:rsidDel="004604D6">
          <w:delInstrText>HYPERLINK \l "_bookmark98"</w:delInstrText>
        </w:r>
        <w:r w:rsidDel="004604D6">
          <w:fldChar w:fldCharType="separate"/>
        </w:r>
        <w:r w:rsidDel="004604D6">
          <w:rPr>
            <w:color w:val="0000FF"/>
            <w:spacing w:val="16"/>
            <w:w w:val="103"/>
          </w:rPr>
          <w:delText>Y</w:delText>
        </w:r>
        <w:r w:rsidDel="004604D6">
          <w:rPr>
            <w:color w:val="0000FF"/>
            <w:spacing w:val="-107"/>
            <w:w w:val="83"/>
          </w:rPr>
          <w:delText>u</w:delText>
        </w:r>
        <w:r w:rsidDel="004604D6">
          <w:rPr>
            <w:color w:val="0000FF"/>
            <w:spacing w:val="23"/>
            <w:w w:val="140"/>
          </w:rPr>
          <w:delText>¨</w:delText>
        </w:r>
        <w:r w:rsidDel="004604D6">
          <w:rPr>
            <w:color w:val="0000FF"/>
            <w:spacing w:val="17"/>
            <w:w w:val="87"/>
          </w:rPr>
          <w:delText>cel</w:delText>
        </w:r>
        <w:r w:rsidDel="004604D6">
          <w:rPr>
            <w:color w:val="0000FF"/>
            <w:spacing w:val="-5"/>
            <w:w w:val="99"/>
          </w:rPr>
          <w:delText xml:space="preserve"> </w:delText>
        </w:r>
        <w:r w:rsidDel="004604D6">
          <w:rPr>
            <w:color w:val="0000FF"/>
          </w:rPr>
          <w:delText>et</w:delText>
        </w:r>
        <w:r w:rsidDel="004604D6">
          <w:rPr>
            <w:color w:val="0000FF"/>
            <w:spacing w:val="-7"/>
          </w:rPr>
          <w:delText xml:space="preserve"> </w:delText>
        </w:r>
        <w:r w:rsidDel="004604D6">
          <w:rPr>
            <w:color w:val="0000FF"/>
          </w:rPr>
          <w:delText>al.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6"/>
          </w:rPr>
          <w:delText xml:space="preserve"> </w:delText>
        </w:r>
        <w:r w:rsidDel="004604D6">
          <w:fldChar w:fldCharType="begin"/>
        </w:r>
        <w:r w:rsidDel="004604D6">
          <w:delInstrText>HYPERLINK \l "_bookmark98"</w:delInstrText>
        </w:r>
        <w:r w:rsidDel="004604D6">
          <w:fldChar w:fldCharType="separate"/>
        </w:r>
        <w:r w:rsidDel="004604D6">
          <w:rPr>
            <w:color w:val="0000FF"/>
          </w:rPr>
          <w:delText>2017</w:delText>
        </w:r>
        <w:r w:rsidDel="004604D6">
          <w:fldChar w:fldCharType="end"/>
        </w:r>
        <w:r w:rsidDel="004604D6">
          <w:delText>).</w:delText>
        </w:r>
        <w:r w:rsidDel="004604D6">
          <w:rPr>
            <w:spacing w:val="25"/>
          </w:rPr>
          <w:delText xml:space="preserve"> </w:delText>
        </w:r>
        <w:r w:rsidDel="004604D6">
          <w:delText>Temporal</w:delText>
        </w:r>
        <w:r w:rsidDel="004604D6">
          <w:rPr>
            <w:spacing w:val="-7"/>
          </w:rPr>
          <w:delText xml:space="preserve"> </w:delText>
        </w:r>
        <w:r w:rsidDel="004604D6">
          <w:delText>resolution</w:delText>
        </w:r>
        <w:r w:rsidDel="004604D6">
          <w:rPr>
            <w:spacing w:val="-7"/>
          </w:rPr>
          <w:delText xml:space="preserve"> </w:delText>
        </w:r>
        <w:r w:rsidDel="004604D6">
          <w:delText>is</w:delText>
        </w:r>
        <w:r w:rsidDel="004604D6">
          <w:rPr>
            <w:spacing w:val="-6"/>
          </w:rPr>
          <w:delText xml:space="preserve"> </w:delText>
        </w:r>
        <w:r w:rsidDel="004604D6">
          <w:delText>moderate,</w:delText>
        </w:r>
        <w:r w:rsidDel="004604D6">
          <w:rPr>
            <w:spacing w:val="-4"/>
          </w:rPr>
          <w:delText xml:space="preserve"> </w:delText>
        </w:r>
        <w:r w:rsidDel="004604D6">
          <w:delText>on</w:delText>
        </w:r>
        <w:r w:rsidDel="004604D6">
          <w:rPr>
            <w:spacing w:val="-7"/>
          </w:rPr>
          <w:delText xml:space="preserve"> </w:delText>
        </w:r>
        <w:r w:rsidDel="004604D6">
          <w:delText>the</w:delText>
        </w:r>
        <w:r w:rsidDel="004604D6">
          <w:rPr>
            <w:spacing w:val="-6"/>
          </w:rPr>
          <w:delText xml:space="preserve"> </w:delText>
        </w:r>
        <w:r w:rsidDel="004604D6">
          <w:delText>order</w:delText>
        </w:r>
        <w:r w:rsidDel="004604D6">
          <w:rPr>
            <w:spacing w:val="-7"/>
          </w:rPr>
          <w:delText xml:space="preserve"> </w:delText>
        </w:r>
        <w:r w:rsidDel="004604D6">
          <w:delText>of</w:delText>
        </w:r>
        <w:r w:rsidDel="004604D6">
          <w:rPr>
            <w:spacing w:val="-6"/>
          </w:rPr>
          <w:delText xml:space="preserve"> </w:delText>
        </w:r>
        <w:r w:rsidDel="004604D6">
          <w:delText>seconds,</w:delText>
        </w:r>
        <w:r w:rsidDel="004604D6">
          <w:rPr>
            <w:spacing w:val="-4"/>
          </w:rPr>
          <w:delText xml:space="preserve"> </w:delText>
        </w:r>
        <w:r w:rsidDel="004604D6">
          <w:delText xml:space="preserve">which, </w:delText>
        </w:r>
        <w:r w:rsidDel="004604D6">
          <w:rPr>
            <w:spacing w:val="-2"/>
          </w:rPr>
          <w:delText>although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inferior</w:delText>
        </w:r>
        <w:r w:rsidDel="004604D6">
          <w:rPr>
            <w:spacing w:val="-7"/>
          </w:rPr>
          <w:delText xml:space="preserve"> </w:delText>
        </w:r>
        <w:r w:rsidDel="004604D6">
          <w:rPr>
            <w:spacing w:val="-2"/>
          </w:rPr>
          <w:delText>to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EEG’s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millisecond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fidelity,</w:delText>
        </w:r>
        <w:r w:rsidDel="004604D6">
          <w:rPr>
            <w:spacing w:val="-4"/>
          </w:rPr>
          <w:delText xml:space="preserve"> </w:delText>
        </w:r>
        <w:r w:rsidDel="004604D6">
          <w:rPr>
            <w:spacing w:val="-2"/>
          </w:rPr>
          <w:delText>remains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sufficient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to</w:delText>
        </w:r>
        <w:r w:rsidDel="004604D6">
          <w:rPr>
            <w:spacing w:val="-7"/>
          </w:rPr>
          <w:delText xml:space="preserve"> </w:delText>
        </w:r>
        <w:r w:rsidDel="004604D6">
          <w:rPr>
            <w:spacing w:val="-2"/>
          </w:rPr>
          <w:delText>capture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>the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2"/>
          </w:rPr>
          <w:delText xml:space="preserve">hemo- </w:delText>
        </w:r>
        <w:r w:rsidDel="004604D6">
          <w:delText>dynamic</w:delText>
        </w:r>
        <w:r w:rsidDel="004604D6">
          <w:rPr>
            <w:spacing w:val="-7"/>
          </w:rPr>
          <w:delText xml:space="preserve"> </w:delText>
        </w:r>
        <w:r w:rsidDel="004604D6">
          <w:delText>responses</w:delText>
        </w:r>
        <w:r w:rsidDel="004604D6">
          <w:rPr>
            <w:spacing w:val="-7"/>
          </w:rPr>
          <w:delText xml:space="preserve"> </w:delText>
        </w:r>
        <w:r w:rsidDel="004604D6">
          <w:delText>associated</w:delText>
        </w:r>
        <w:r w:rsidDel="004604D6">
          <w:rPr>
            <w:spacing w:val="-7"/>
          </w:rPr>
          <w:delText xml:space="preserve"> </w:delText>
        </w:r>
        <w:r w:rsidDel="004604D6">
          <w:delText>with</w:delText>
        </w:r>
        <w:r w:rsidDel="004604D6">
          <w:rPr>
            <w:spacing w:val="-7"/>
          </w:rPr>
          <w:delText xml:space="preserve"> </w:delText>
        </w:r>
        <w:r w:rsidDel="004604D6">
          <w:delText>emotional</w:delText>
        </w:r>
        <w:r w:rsidDel="004604D6">
          <w:rPr>
            <w:spacing w:val="-7"/>
          </w:rPr>
          <w:delText xml:space="preserve"> </w:delText>
        </w:r>
        <w:r w:rsidDel="004604D6">
          <w:delText>and</w:delText>
        </w:r>
        <w:r w:rsidDel="004604D6">
          <w:rPr>
            <w:spacing w:val="-7"/>
          </w:rPr>
          <w:delText xml:space="preserve"> </w:delText>
        </w:r>
        <w:r w:rsidDel="004604D6">
          <w:delText>cognitive</w:delText>
        </w:r>
        <w:r w:rsidDel="004604D6">
          <w:rPr>
            <w:spacing w:val="-7"/>
          </w:rPr>
          <w:delText xml:space="preserve"> </w:delText>
        </w:r>
        <w:r w:rsidDel="004604D6">
          <w:delText>processes.</w:delText>
        </w:r>
        <w:r w:rsidDel="004604D6">
          <w:rPr>
            <w:spacing w:val="39"/>
          </w:rPr>
          <w:delText xml:space="preserve"> </w:delText>
        </w:r>
        <w:r w:rsidDel="004604D6">
          <w:delText>Despite</w:delText>
        </w:r>
        <w:r w:rsidDel="004604D6">
          <w:rPr>
            <w:spacing w:val="-7"/>
          </w:rPr>
          <w:delText xml:space="preserve"> </w:delText>
        </w:r>
        <w:r w:rsidDel="004604D6">
          <w:delText xml:space="preserve">these </w:delText>
        </w:r>
        <w:r w:rsidDel="004604D6">
          <w:rPr>
            <w:spacing w:val="-4"/>
          </w:rPr>
          <w:delText>advantages,</w:delText>
        </w:r>
        <w:r w:rsidDel="004604D6">
          <w:rPr>
            <w:spacing w:val="13"/>
          </w:rPr>
          <w:delText xml:space="preserve"> </w:delText>
        </w:r>
        <w:r w:rsidDel="004604D6">
          <w:rPr>
            <w:spacing w:val="-4"/>
          </w:rPr>
          <w:delText>fNIRS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remains</w:delText>
        </w:r>
        <w:r w:rsidDel="004604D6">
          <w:rPr>
            <w:spacing w:val="10"/>
          </w:rPr>
          <w:delText xml:space="preserve"> </w:delText>
        </w:r>
        <w:r w:rsidDel="004604D6">
          <w:rPr>
            <w:spacing w:val="-4"/>
          </w:rPr>
          <w:delText>limited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to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superficial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cortical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regions;</w:delText>
        </w:r>
        <w:r w:rsidDel="004604D6">
          <w:rPr>
            <w:spacing w:val="15"/>
          </w:rPr>
          <w:delText xml:space="preserve"> </w:delText>
        </w:r>
        <w:r w:rsidDel="004604D6">
          <w:rPr>
            <w:spacing w:val="-4"/>
          </w:rPr>
          <w:delText>it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lacks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4"/>
          </w:rPr>
          <w:delText>sensitivity</w:delText>
        </w:r>
        <w:r w:rsidDel="004604D6">
          <w:rPr>
            <w:spacing w:val="11"/>
          </w:rPr>
          <w:delText xml:space="preserve"> </w:delText>
        </w:r>
        <w:r w:rsidDel="004604D6">
          <w:rPr>
            <w:spacing w:val="-5"/>
          </w:rPr>
          <w:delText>to</w:delText>
        </w:r>
      </w:del>
    </w:p>
    <w:p w14:paraId="764F61A0" w14:textId="77777777" w:rsidR="00FC1B9A" w:rsidDel="004604D6" w:rsidRDefault="00FC1B9A" w:rsidP="003105BA">
      <w:pPr>
        <w:spacing w:line="355" w:lineRule="auto"/>
        <w:rPr>
          <w:del w:id="21" w:author="Bobby Stojanoski" w:date="2025-06-26T17:10:00Z" w16du:dateUtc="2025-06-26T21:10:00Z"/>
        </w:rPr>
        <w:sectPr w:rsidR="00FC1B9A" w:rsidDel="004604D6">
          <w:headerReference w:type="default" r:id="rId13"/>
          <w:footerReference w:type="default" r:id="rId14"/>
          <w:pgSz w:w="12240" w:h="15840"/>
          <w:pgMar w:top="1020" w:right="120" w:bottom="280" w:left="1640" w:header="690" w:footer="0" w:gutter="0"/>
          <w:pgNumType w:start="2"/>
          <w:cols w:space="720"/>
        </w:sectPr>
      </w:pPr>
    </w:p>
    <w:p w14:paraId="764F61A1" w14:textId="77777777" w:rsidR="00FC1B9A" w:rsidDel="004604D6" w:rsidRDefault="00FC1B9A">
      <w:pPr>
        <w:pStyle w:val="BodyText"/>
        <w:spacing w:before="74"/>
        <w:rPr>
          <w:del w:id="22" w:author="Bobby Stojanoski" w:date="2025-06-26T17:10:00Z" w16du:dateUtc="2025-06-26T21:10:00Z"/>
        </w:rPr>
      </w:pPr>
    </w:p>
    <w:p w14:paraId="764F61A2" w14:textId="77777777" w:rsidR="00FC1B9A" w:rsidDel="004604D6" w:rsidRDefault="00845D41" w:rsidP="003105BA">
      <w:pPr>
        <w:pStyle w:val="BodyText"/>
        <w:spacing w:before="1" w:line="355" w:lineRule="auto"/>
        <w:ind w:left="159" w:right="1316"/>
        <w:rPr>
          <w:del w:id="23" w:author="Bobby Stojanoski" w:date="2025-06-26T17:10:00Z" w16du:dateUtc="2025-06-26T21:10:00Z"/>
        </w:rPr>
      </w:pPr>
      <w:del w:id="24" w:author="Bobby Stojanoski" w:date="2025-06-26T17:10:00Z" w16du:dateUtc="2025-06-26T21:10:00Z">
        <w:r w:rsidDel="004604D6">
          <w:delText>deeper</w:delText>
        </w:r>
        <w:r w:rsidDel="004604D6">
          <w:rPr>
            <w:spacing w:val="-3"/>
          </w:rPr>
          <w:delText xml:space="preserve"> </w:delText>
        </w:r>
        <w:r w:rsidDel="004604D6">
          <w:delText>subcortical</w:delText>
        </w:r>
        <w:r w:rsidDel="004604D6">
          <w:rPr>
            <w:spacing w:val="-3"/>
          </w:rPr>
          <w:delText xml:space="preserve"> </w:delText>
        </w:r>
        <w:r w:rsidDel="004604D6">
          <w:delText>structures</w:delText>
        </w:r>
        <w:r w:rsidDel="004604D6">
          <w:rPr>
            <w:spacing w:val="-3"/>
          </w:rPr>
          <w:delText xml:space="preserve"> </w:delText>
        </w:r>
        <w:r w:rsidDel="004604D6">
          <w:delText>such</w:delText>
        </w:r>
        <w:r w:rsidDel="004604D6">
          <w:rPr>
            <w:spacing w:val="-3"/>
          </w:rPr>
          <w:delText xml:space="preserve"> </w:delText>
        </w:r>
        <w:r w:rsidDel="004604D6">
          <w:delText>as</w:delText>
        </w:r>
        <w:r w:rsidDel="004604D6">
          <w:rPr>
            <w:spacing w:val="-3"/>
          </w:rPr>
          <w:delText xml:space="preserve"> </w:delText>
        </w:r>
        <w:r w:rsidDel="004604D6">
          <w:delText>the</w:delText>
        </w:r>
        <w:r w:rsidDel="004604D6">
          <w:rPr>
            <w:spacing w:val="-3"/>
          </w:rPr>
          <w:delText xml:space="preserve"> </w:delText>
        </w:r>
        <w:r w:rsidDel="004604D6">
          <w:delText>amygdala</w:delText>
        </w:r>
        <w:r w:rsidDel="004604D6">
          <w:rPr>
            <w:spacing w:val="-3"/>
          </w:rPr>
          <w:delText xml:space="preserve"> </w:delText>
        </w:r>
        <w:r w:rsidDel="004604D6">
          <w:delText>or</w:delText>
        </w:r>
        <w:r w:rsidDel="004604D6">
          <w:rPr>
            <w:spacing w:val="-3"/>
          </w:rPr>
          <w:delText xml:space="preserve"> </w:delText>
        </w:r>
        <w:r w:rsidDel="004604D6">
          <w:delText>insula, which</w:delText>
        </w:r>
        <w:r w:rsidDel="004604D6">
          <w:rPr>
            <w:spacing w:val="-3"/>
          </w:rPr>
          <w:delText xml:space="preserve"> </w:delText>
        </w:r>
        <w:r w:rsidDel="004604D6">
          <w:delText>play</w:delText>
        </w:r>
        <w:r w:rsidDel="004604D6">
          <w:rPr>
            <w:spacing w:val="-3"/>
          </w:rPr>
          <w:delText xml:space="preserve"> </w:delText>
        </w:r>
        <w:r w:rsidDel="004604D6">
          <w:delText>key</w:delText>
        </w:r>
        <w:r w:rsidDel="004604D6">
          <w:rPr>
            <w:spacing w:val="-3"/>
          </w:rPr>
          <w:delText xml:space="preserve"> </w:delText>
        </w:r>
        <w:r w:rsidDel="004604D6">
          <w:delText>roles</w:delText>
        </w:r>
        <w:r w:rsidDel="004604D6">
          <w:rPr>
            <w:spacing w:val="-3"/>
          </w:rPr>
          <w:delText xml:space="preserve"> </w:delText>
        </w:r>
        <w:r w:rsidDel="004604D6">
          <w:delText>in emotion</w:delText>
        </w:r>
        <w:r w:rsidDel="004604D6">
          <w:rPr>
            <w:spacing w:val="-2"/>
          </w:rPr>
          <w:delText xml:space="preserve"> </w:delText>
        </w:r>
        <w:r w:rsidDel="004604D6">
          <w:delText>processing</w:delText>
        </w:r>
        <w:r w:rsidDel="004604D6">
          <w:rPr>
            <w:spacing w:val="-2"/>
          </w:rPr>
          <w:delText xml:space="preserve">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"_bookmark88"</w:delInstrText>
        </w:r>
        <w:r w:rsidDel="004604D6">
          <w:fldChar w:fldCharType="separate"/>
        </w:r>
        <w:r w:rsidDel="004604D6">
          <w:rPr>
            <w:color w:val="0000FF"/>
          </w:rPr>
          <w:delText>Sato</w:delText>
        </w:r>
        <w:r w:rsidDel="004604D6">
          <w:rPr>
            <w:color w:val="0000FF"/>
            <w:spacing w:val="-2"/>
          </w:rPr>
          <w:delText xml:space="preserve"> </w:delText>
        </w:r>
        <w:r w:rsidDel="004604D6">
          <w:rPr>
            <w:color w:val="0000FF"/>
          </w:rPr>
          <w:delText>et</w:delText>
        </w:r>
        <w:r w:rsidDel="004604D6">
          <w:rPr>
            <w:color w:val="0000FF"/>
            <w:spacing w:val="-2"/>
          </w:rPr>
          <w:delText xml:space="preserve"> </w:delText>
        </w:r>
        <w:r w:rsidDel="004604D6">
          <w:rPr>
            <w:color w:val="0000FF"/>
          </w:rPr>
          <w:delText>al.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2"/>
          </w:rPr>
          <w:delText xml:space="preserve"> </w:delText>
        </w:r>
        <w:r w:rsidDel="004604D6">
          <w:fldChar w:fldCharType="begin"/>
        </w:r>
        <w:r w:rsidDel="004604D6">
          <w:delInstrText>HYPERLINK \l "_bookmark88"</w:delInstrText>
        </w:r>
        <w:r w:rsidDel="004604D6">
          <w:fldChar w:fldCharType="separate"/>
        </w:r>
        <w:r w:rsidDel="004604D6">
          <w:rPr>
            <w:color w:val="0000FF"/>
          </w:rPr>
          <w:delText>2004</w:delText>
        </w:r>
        <w:r w:rsidDel="004604D6">
          <w:fldChar w:fldCharType="end"/>
        </w:r>
        <w:r w:rsidDel="004604D6">
          <w:delText>).</w:delText>
        </w:r>
        <w:r w:rsidDel="004604D6">
          <w:rPr>
            <w:spacing w:val="29"/>
          </w:rPr>
          <w:delText xml:space="preserve"> </w:delText>
        </w:r>
        <w:r w:rsidDel="004604D6">
          <w:delText>Its</w:delText>
        </w:r>
        <w:r w:rsidDel="004604D6">
          <w:rPr>
            <w:spacing w:val="-2"/>
          </w:rPr>
          <w:delText xml:space="preserve"> </w:delText>
        </w:r>
        <w:r w:rsidDel="004604D6">
          <w:delText>spatial</w:delText>
        </w:r>
        <w:r w:rsidDel="004604D6">
          <w:rPr>
            <w:spacing w:val="-2"/>
          </w:rPr>
          <w:delText xml:space="preserve"> </w:delText>
        </w:r>
        <w:r w:rsidDel="004604D6">
          <w:delText>resolution</w:delText>
        </w:r>
        <w:r w:rsidDel="004604D6">
          <w:rPr>
            <w:spacing w:val="-2"/>
          </w:rPr>
          <w:delText xml:space="preserve"> </w:delText>
        </w:r>
        <w:r w:rsidDel="004604D6">
          <w:delText>is</w:delText>
        </w:r>
        <w:r w:rsidDel="004604D6">
          <w:rPr>
            <w:spacing w:val="-2"/>
          </w:rPr>
          <w:delText xml:space="preserve"> </w:delText>
        </w:r>
        <w:r w:rsidDel="004604D6">
          <w:delText>also</w:delText>
        </w:r>
        <w:r w:rsidDel="004604D6">
          <w:rPr>
            <w:spacing w:val="-2"/>
          </w:rPr>
          <w:delText xml:space="preserve"> </w:delText>
        </w:r>
        <w:r w:rsidDel="004604D6">
          <w:delText>lower</w:delText>
        </w:r>
        <w:r w:rsidDel="004604D6">
          <w:rPr>
            <w:spacing w:val="-2"/>
          </w:rPr>
          <w:delText xml:space="preserve"> </w:delText>
        </w:r>
        <w:r w:rsidDel="004604D6">
          <w:delText>than</w:delText>
        </w:r>
        <w:r w:rsidDel="004604D6">
          <w:rPr>
            <w:spacing w:val="-2"/>
          </w:rPr>
          <w:delText xml:space="preserve"> </w:delText>
        </w:r>
        <w:r w:rsidDel="004604D6">
          <w:delText>fMRI’s, and</w:delText>
        </w:r>
        <w:r w:rsidDel="004604D6">
          <w:rPr>
            <w:spacing w:val="-15"/>
          </w:rPr>
          <w:delText xml:space="preserve"> </w:delText>
        </w:r>
        <w:r w:rsidDel="004604D6">
          <w:delText>signal</w:delText>
        </w:r>
        <w:r w:rsidDel="004604D6">
          <w:rPr>
            <w:spacing w:val="-15"/>
          </w:rPr>
          <w:delText xml:space="preserve"> </w:delText>
        </w:r>
        <w:r w:rsidDel="004604D6">
          <w:delText>quality</w:delText>
        </w:r>
        <w:r w:rsidDel="004604D6">
          <w:rPr>
            <w:spacing w:val="-15"/>
          </w:rPr>
          <w:delText xml:space="preserve"> </w:delText>
        </w:r>
        <w:r w:rsidDel="004604D6">
          <w:delText>can</w:delText>
        </w:r>
        <w:r w:rsidDel="004604D6">
          <w:rPr>
            <w:spacing w:val="-15"/>
          </w:rPr>
          <w:delText xml:space="preserve"> </w:delText>
        </w:r>
        <w:r w:rsidDel="004604D6">
          <w:delText>be</w:delText>
        </w:r>
        <w:r w:rsidDel="004604D6">
          <w:rPr>
            <w:spacing w:val="-15"/>
          </w:rPr>
          <w:delText xml:space="preserve"> </w:delText>
        </w:r>
        <w:r w:rsidDel="004604D6">
          <w:delText>influenced</w:delText>
        </w:r>
        <w:r w:rsidDel="004604D6">
          <w:rPr>
            <w:spacing w:val="-15"/>
          </w:rPr>
          <w:delText xml:space="preserve"> </w:delText>
        </w:r>
        <w:r w:rsidDel="004604D6">
          <w:delText>by</w:delText>
        </w:r>
        <w:r w:rsidDel="004604D6">
          <w:rPr>
            <w:spacing w:val="-15"/>
          </w:rPr>
          <w:delText xml:space="preserve"> </w:delText>
        </w:r>
        <w:r w:rsidDel="004604D6">
          <w:delText>factors</w:delText>
        </w:r>
        <w:r w:rsidDel="004604D6">
          <w:rPr>
            <w:spacing w:val="-15"/>
          </w:rPr>
          <w:delText xml:space="preserve"> </w:delText>
        </w:r>
        <w:r w:rsidDel="004604D6">
          <w:delText>like</w:delText>
        </w:r>
        <w:r w:rsidDel="004604D6">
          <w:rPr>
            <w:spacing w:val="-15"/>
          </w:rPr>
          <w:delText xml:space="preserve"> </w:delText>
        </w:r>
        <w:r w:rsidDel="004604D6">
          <w:delText>hair</w:delText>
        </w:r>
        <w:r w:rsidDel="004604D6">
          <w:rPr>
            <w:spacing w:val="-15"/>
          </w:rPr>
          <w:delText xml:space="preserve"> </w:delText>
        </w:r>
        <w:r w:rsidDel="004604D6">
          <w:delText>density</w:delText>
        </w:r>
        <w:r w:rsidDel="004604D6">
          <w:rPr>
            <w:spacing w:val="-15"/>
          </w:rPr>
          <w:delText xml:space="preserve"> </w:delText>
        </w:r>
        <w:r w:rsidDel="004604D6">
          <w:delText>and</w:delText>
        </w:r>
        <w:r w:rsidDel="004604D6">
          <w:rPr>
            <w:spacing w:val="-15"/>
          </w:rPr>
          <w:delText xml:space="preserve"> </w:delText>
        </w:r>
        <w:r w:rsidDel="004604D6">
          <w:delText>skin</w:delText>
        </w:r>
        <w:r w:rsidDel="004604D6">
          <w:rPr>
            <w:spacing w:val="-15"/>
          </w:rPr>
          <w:delText xml:space="preserve"> </w:delText>
        </w:r>
        <w:r w:rsidDel="004604D6">
          <w:delText xml:space="preserve">pigmentation </w:delText>
        </w:r>
        <w:r w:rsidDel="004604D6">
          <w:rPr>
            <w:spacing w:val="-2"/>
          </w:rPr>
          <w:delText>(</w:delText>
        </w:r>
        <w:r w:rsidDel="004604D6">
          <w:fldChar w:fldCharType="begin"/>
        </w:r>
        <w:r w:rsidDel="004604D6">
          <w:delInstrText>HYPERLINK \l "_bookmark68"</w:delInstrText>
        </w:r>
        <w:r w:rsidDel="004604D6">
          <w:fldChar w:fldCharType="separate"/>
        </w:r>
        <w:r w:rsidDel="004604D6">
          <w:rPr>
            <w:color w:val="0000FF"/>
            <w:spacing w:val="-2"/>
          </w:rPr>
          <w:delText>Holmes</w:delText>
        </w:r>
        <w:r w:rsidDel="004604D6">
          <w:rPr>
            <w:color w:val="0000FF"/>
            <w:spacing w:val="-11"/>
          </w:rPr>
          <w:delText xml:space="preserve"> </w:delText>
        </w:r>
        <w:r w:rsidDel="004604D6">
          <w:rPr>
            <w:color w:val="0000FF"/>
            <w:spacing w:val="-2"/>
          </w:rPr>
          <w:delText>et</w:delText>
        </w:r>
        <w:r w:rsidDel="004604D6">
          <w:rPr>
            <w:color w:val="0000FF"/>
            <w:spacing w:val="-11"/>
          </w:rPr>
          <w:delText xml:space="preserve"> </w:delText>
        </w:r>
        <w:r w:rsidDel="004604D6">
          <w:rPr>
            <w:color w:val="0000FF"/>
            <w:spacing w:val="-2"/>
          </w:rPr>
          <w:delText>al.</w:delText>
        </w:r>
        <w:r w:rsidDel="004604D6">
          <w:fldChar w:fldCharType="end"/>
        </w:r>
        <w:r w:rsidDel="004604D6">
          <w:rPr>
            <w:spacing w:val="-2"/>
          </w:rPr>
          <w:delText>,</w:delText>
        </w:r>
        <w:r w:rsidDel="004604D6">
          <w:rPr>
            <w:spacing w:val="-11"/>
          </w:rPr>
          <w:delText xml:space="preserve"> </w:delText>
        </w:r>
        <w:r w:rsidDel="004604D6">
          <w:fldChar w:fldCharType="begin"/>
        </w:r>
        <w:r w:rsidDel="004604D6">
          <w:delInstrText>HYPERLINK \l "_bookmark68"</w:delInstrText>
        </w:r>
        <w:r w:rsidDel="004604D6">
          <w:fldChar w:fldCharType="separate"/>
        </w:r>
        <w:r w:rsidDel="004604D6">
          <w:rPr>
            <w:color w:val="0000FF"/>
            <w:spacing w:val="-2"/>
          </w:rPr>
          <w:delText>2024</w:delText>
        </w:r>
        <w:r w:rsidDel="004604D6">
          <w:fldChar w:fldCharType="end"/>
        </w:r>
        <w:r w:rsidDel="004604D6">
          <w:rPr>
            <w:spacing w:val="-2"/>
          </w:rPr>
          <w:delText>).</w:delText>
        </w:r>
        <w:r w:rsidDel="004604D6">
          <w:rPr>
            <w:spacing w:val="10"/>
          </w:rPr>
          <w:delText xml:space="preserve"> </w:delText>
        </w:r>
        <w:r w:rsidDel="004604D6">
          <w:rPr>
            <w:spacing w:val="-2"/>
          </w:rPr>
          <w:delText>Beyond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systemic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noise,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2"/>
          </w:rPr>
          <w:delText>fNIRS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signals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can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also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be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affected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by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 xml:space="preserve">light </w:delText>
        </w:r>
        <w:r w:rsidDel="004604D6">
          <w:delText>in</w:delText>
        </w:r>
        <w:r w:rsidDel="004604D6">
          <w:rPr>
            <w:spacing w:val="-4"/>
          </w:rPr>
          <w:delText xml:space="preserve"> </w:delText>
        </w:r>
        <w:r w:rsidDel="004604D6">
          <w:delText>the</w:delText>
        </w:r>
        <w:r w:rsidDel="004604D6">
          <w:rPr>
            <w:spacing w:val="-4"/>
          </w:rPr>
          <w:delText xml:space="preserve"> </w:delText>
        </w:r>
        <w:r w:rsidDel="004604D6">
          <w:delText>recording</w:delText>
        </w:r>
        <w:r w:rsidDel="004604D6">
          <w:rPr>
            <w:spacing w:val="-4"/>
          </w:rPr>
          <w:delText xml:space="preserve"> </w:delText>
        </w:r>
        <w:r w:rsidDel="004604D6">
          <w:delText>environment</w:delText>
        </w:r>
        <w:r w:rsidDel="004604D6">
          <w:rPr>
            <w:spacing w:val="-4"/>
          </w:rPr>
          <w:delText xml:space="preserve"> </w:delText>
        </w:r>
        <w:r w:rsidDel="004604D6">
          <w:delText>and</w:delText>
        </w:r>
        <w:r w:rsidDel="004604D6">
          <w:rPr>
            <w:spacing w:val="-4"/>
          </w:rPr>
          <w:delText xml:space="preserve"> </w:delText>
        </w:r>
        <w:r w:rsidDel="004604D6">
          <w:delText>interference</w:delText>
        </w:r>
        <w:r w:rsidDel="004604D6">
          <w:rPr>
            <w:spacing w:val="-4"/>
          </w:rPr>
          <w:delText xml:space="preserve"> </w:delText>
        </w:r>
        <w:r w:rsidDel="004604D6">
          <w:delText>from</w:delText>
        </w:r>
        <w:r w:rsidDel="004604D6">
          <w:rPr>
            <w:spacing w:val="-4"/>
          </w:rPr>
          <w:delText xml:space="preserve"> </w:delText>
        </w:r>
        <w:r w:rsidDel="004604D6">
          <w:delText>participant</w:delText>
        </w:r>
        <w:r w:rsidDel="004604D6">
          <w:rPr>
            <w:spacing w:val="-4"/>
          </w:rPr>
          <w:delText xml:space="preserve"> </w:delText>
        </w:r>
        <w:r w:rsidDel="004604D6">
          <w:delText>hair; these</w:delText>
        </w:r>
        <w:r w:rsidDel="004604D6">
          <w:rPr>
            <w:spacing w:val="-4"/>
          </w:rPr>
          <w:delText xml:space="preserve"> </w:delText>
        </w:r>
        <w:r w:rsidDel="004604D6">
          <w:delText>issues</w:delText>
        </w:r>
        <w:r w:rsidDel="004604D6">
          <w:rPr>
            <w:spacing w:val="-4"/>
          </w:rPr>
          <w:delText xml:space="preserve"> </w:delText>
        </w:r>
        <w:r w:rsidDel="004604D6">
          <w:delText>can be</w:delText>
        </w:r>
        <w:r w:rsidDel="004604D6">
          <w:rPr>
            <w:spacing w:val="-11"/>
          </w:rPr>
          <w:delText xml:space="preserve"> </w:delText>
        </w:r>
        <w:r w:rsidDel="004604D6">
          <w:delText>minimized</w:delText>
        </w:r>
        <w:r w:rsidDel="004604D6">
          <w:rPr>
            <w:spacing w:val="-11"/>
          </w:rPr>
          <w:delText xml:space="preserve"> </w:delText>
        </w:r>
        <w:r w:rsidDel="004604D6">
          <w:delText>through</w:delText>
        </w:r>
        <w:r w:rsidDel="004604D6">
          <w:rPr>
            <w:spacing w:val="-11"/>
          </w:rPr>
          <w:delText xml:space="preserve"> </w:delText>
        </w:r>
        <w:r w:rsidDel="004604D6">
          <w:delText>careful</w:delText>
        </w:r>
        <w:r w:rsidDel="004604D6">
          <w:rPr>
            <w:spacing w:val="-11"/>
          </w:rPr>
          <w:delText xml:space="preserve"> </w:delText>
        </w:r>
        <w:r w:rsidDel="004604D6">
          <w:delText>preparation</w:delText>
        </w:r>
        <w:r w:rsidDel="004604D6">
          <w:rPr>
            <w:spacing w:val="-11"/>
          </w:rPr>
          <w:delText xml:space="preserve"> </w:delText>
        </w:r>
        <w:r w:rsidDel="004604D6">
          <w:delText>and</w:delText>
        </w:r>
        <w:r w:rsidDel="004604D6">
          <w:rPr>
            <w:spacing w:val="-11"/>
          </w:rPr>
          <w:delText xml:space="preserve"> </w:delText>
        </w:r>
        <w:r w:rsidDel="004604D6">
          <w:delText>room</w:delText>
        </w:r>
        <w:r w:rsidDel="004604D6">
          <w:rPr>
            <w:spacing w:val="-11"/>
          </w:rPr>
          <w:delText xml:space="preserve"> </w:delText>
        </w:r>
        <w:r w:rsidDel="004604D6">
          <w:delText>setup.</w:delText>
        </w:r>
        <w:r w:rsidDel="004604D6">
          <w:rPr>
            <w:spacing w:val="18"/>
          </w:rPr>
          <w:delText xml:space="preserve"> </w:delText>
        </w:r>
        <w:r w:rsidDel="004604D6">
          <w:delText>These</w:delText>
        </w:r>
        <w:r w:rsidDel="004604D6">
          <w:rPr>
            <w:spacing w:val="-11"/>
          </w:rPr>
          <w:delText xml:space="preserve"> </w:delText>
        </w:r>
        <w:r w:rsidDel="004604D6">
          <w:delText>limitations</w:delText>
        </w:r>
        <w:r w:rsidDel="004604D6">
          <w:rPr>
            <w:spacing w:val="-11"/>
          </w:rPr>
          <w:delText xml:space="preserve"> </w:delText>
        </w:r>
        <w:r w:rsidDel="004604D6">
          <w:delText>are</w:delText>
        </w:r>
        <w:r w:rsidDel="004604D6">
          <w:rPr>
            <w:spacing w:val="-11"/>
          </w:rPr>
          <w:delText xml:space="preserve"> </w:delText>
        </w:r>
        <w:r w:rsidDel="004604D6">
          <w:delText xml:space="preserve">mit- </w:delText>
        </w:r>
        <w:r w:rsidDel="004604D6">
          <w:rPr>
            <w:spacing w:val="-4"/>
          </w:rPr>
          <w:delText>igated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through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methodological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refinements, such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as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high-density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>optode</w:delText>
        </w:r>
        <w:r w:rsidDel="004604D6">
          <w:rPr>
            <w:spacing w:val="-6"/>
          </w:rPr>
          <w:delText xml:space="preserve"> </w:delText>
        </w:r>
        <w:r w:rsidDel="004604D6">
          <w:rPr>
            <w:spacing w:val="-4"/>
          </w:rPr>
          <w:delText xml:space="preserve">arrangements, </w:delText>
        </w:r>
        <w:r w:rsidDel="004604D6">
          <w:delText>short-separation</w:delText>
        </w:r>
        <w:r w:rsidDel="004604D6">
          <w:rPr>
            <w:spacing w:val="-15"/>
          </w:rPr>
          <w:delText xml:space="preserve"> </w:delText>
        </w:r>
        <w:r w:rsidDel="004604D6">
          <w:delText>channels</w:delText>
        </w:r>
        <w:r w:rsidDel="004604D6">
          <w:rPr>
            <w:spacing w:val="-15"/>
          </w:rPr>
          <w:delText xml:space="preserve">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"_bookmark90"</w:delInstrText>
        </w:r>
        <w:r w:rsidDel="004604D6">
          <w:fldChar w:fldCharType="separate"/>
        </w:r>
        <w:r w:rsidDel="004604D6">
          <w:rPr>
            <w:color w:val="0000FF"/>
          </w:rPr>
          <w:delText>Scholkmann</w:delText>
        </w:r>
        <w:r w:rsidDel="004604D6">
          <w:rPr>
            <w:color w:val="0000FF"/>
            <w:spacing w:val="-15"/>
          </w:rPr>
          <w:delText xml:space="preserve"> </w:delText>
        </w:r>
        <w:r w:rsidDel="004604D6">
          <w:rPr>
            <w:color w:val="0000FF"/>
          </w:rPr>
          <w:delText>et</w:delText>
        </w:r>
        <w:r w:rsidDel="004604D6">
          <w:rPr>
            <w:color w:val="0000FF"/>
            <w:spacing w:val="-15"/>
          </w:rPr>
          <w:delText xml:space="preserve"> </w:delText>
        </w:r>
        <w:r w:rsidDel="004604D6">
          <w:rPr>
            <w:color w:val="0000FF"/>
          </w:rPr>
          <w:delText>al.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15"/>
          </w:rPr>
          <w:delText xml:space="preserve"> </w:delText>
        </w:r>
        <w:r w:rsidDel="004604D6">
          <w:fldChar w:fldCharType="begin"/>
        </w:r>
        <w:r w:rsidDel="004604D6">
          <w:delInstrText>HYPERLINK \l "_bookmark90"</w:delInstrText>
        </w:r>
        <w:r w:rsidDel="004604D6">
          <w:fldChar w:fldCharType="separate"/>
        </w:r>
        <w:r w:rsidDel="004604D6">
          <w:rPr>
            <w:color w:val="0000FF"/>
          </w:rPr>
          <w:delText>2014</w:delText>
        </w:r>
        <w:r w:rsidDel="004604D6">
          <w:fldChar w:fldCharType="end"/>
        </w:r>
        <w:r w:rsidDel="004604D6">
          <w:delText>),</w:delText>
        </w:r>
        <w:r w:rsidDel="004604D6">
          <w:rPr>
            <w:spacing w:val="-15"/>
          </w:rPr>
          <w:delText xml:space="preserve"> </w:delText>
        </w:r>
        <w:r w:rsidDel="004604D6">
          <w:delText>and</w:delText>
        </w:r>
        <w:r w:rsidDel="004604D6">
          <w:rPr>
            <w:spacing w:val="-15"/>
          </w:rPr>
          <w:delText xml:space="preserve"> </w:delText>
        </w:r>
        <w:r w:rsidDel="004604D6">
          <w:delText>motion</w:delText>
        </w:r>
        <w:r w:rsidDel="004604D6">
          <w:rPr>
            <w:spacing w:val="-15"/>
          </w:rPr>
          <w:delText xml:space="preserve"> </w:delText>
        </w:r>
        <w:r w:rsidDel="004604D6">
          <w:delText>correction</w:delText>
        </w:r>
        <w:r w:rsidDel="004604D6">
          <w:rPr>
            <w:spacing w:val="-15"/>
          </w:rPr>
          <w:delText xml:space="preserve"> </w:delText>
        </w:r>
        <w:r w:rsidDel="004604D6">
          <w:delText>techniques (</w:delText>
        </w:r>
        <w:r w:rsidDel="004604D6">
          <w:fldChar w:fldCharType="begin"/>
        </w:r>
        <w:r w:rsidDel="004604D6">
          <w:delInstrText>HYPERLINK \l "_bookmark61"</w:delInstrText>
        </w:r>
        <w:r w:rsidDel="004604D6">
          <w:fldChar w:fldCharType="separate"/>
        </w:r>
        <w:r w:rsidDel="004604D6">
          <w:rPr>
            <w:color w:val="0000FF"/>
          </w:rPr>
          <w:delText>Fishburn et al.</w:delText>
        </w:r>
        <w:r w:rsidDel="004604D6">
          <w:fldChar w:fldCharType="end"/>
        </w:r>
        <w:r w:rsidDel="004604D6">
          <w:delText xml:space="preserve">, </w:delText>
        </w:r>
        <w:r w:rsidDel="004604D6">
          <w:fldChar w:fldCharType="begin"/>
        </w:r>
        <w:r w:rsidDel="004604D6">
          <w:delInstrText>HYPERLINK \l "_bookmark61"</w:delInstrText>
        </w:r>
        <w:r w:rsidDel="004604D6">
          <w:fldChar w:fldCharType="separate"/>
        </w:r>
        <w:r w:rsidDel="004604D6">
          <w:rPr>
            <w:color w:val="0000FF"/>
          </w:rPr>
          <w:delText>2019</w:delText>
        </w:r>
        <w:r w:rsidDel="004604D6">
          <w:fldChar w:fldCharType="end"/>
        </w:r>
        <w:r w:rsidDel="004604D6">
          <w:delText xml:space="preserve">; </w:delText>
        </w:r>
        <w:r w:rsidDel="004604D6">
          <w:fldChar w:fldCharType="begin"/>
        </w:r>
        <w:r w:rsidDel="004604D6">
          <w:delInstrText>HYPERLINK \l "_bookmark51"</w:delInstrText>
        </w:r>
        <w:r w:rsidDel="004604D6">
          <w:fldChar w:fldCharType="separate"/>
        </w:r>
        <w:r w:rsidDel="004604D6">
          <w:rPr>
            <w:color w:val="0000FF"/>
          </w:rPr>
          <w:delText>Bergmann et al.</w:delText>
        </w:r>
        <w:r w:rsidDel="004604D6">
          <w:fldChar w:fldCharType="end"/>
        </w:r>
        <w:r w:rsidDel="004604D6">
          <w:delText xml:space="preserve">, </w:delText>
        </w:r>
        <w:r w:rsidDel="004604D6">
          <w:fldChar w:fldCharType="begin"/>
        </w:r>
        <w:r w:rsidDel="004604D6">
          <w:delInstrText>HYPERLINK \l "_bookmark51"</w:delInstrText>
        </w:r>
        <w:r w:rsidDel="004604D6">
          <w:fldChar w:fldCharType="separate"/>
        </w:r>
        <w:r w:rsidDel="004604D6">
          <w:rPr>
            <w:color w:val="0000FF"/>
          </w:rPr>
          <w:delText>2023</w:delText>
        </w:r>
        <w:r w:rsidDel="004604D6">
          <w:fldChar w:fldCharType="end"/>
        </w:r>
        <w:r w:rsidDel="004604D6">
          <w:delText>).</w:delText>
        </w:r>
      </w:del>
    </w:p>
    <w:p w14:paraId="764F61A3" w14:textId="359DABF8" w:rsidR="00FC1B9A" w:rsidDel="00FE77C0" w:rsidRDefault="00845D41" w:rsidP="003105BA">
      <w:pPr>
        <w:pStyle w:val="BodyText"/>
        <w:spacing w:before="3" w:line="355" w:lineRule="auto"/>
        <w:ind w:left="159" w:right="1315" w:firstLine="351"/>
        <w:rPr>
          <w:del w:id="25" w:author="Bobby Stojanoski" w:date="2025-06-26T14:53:00Z" w16du:dateUtc="2025-06-26T18:53:00Z"/>
        </w:rPr>
      </w:pPr>
      <w:del w:id="26" w:author="Bobby Stojanoski" w:date="2025-06-26T17:10:00Z" w16du:dateUtc="2025-06-26T21:10:00Z">
        <w:r w:rsidDel="004604D6">
          <w:rPr>
            <w:spacing w:val="-2"/>
          </w:rPr>
          <w:delText>Analysis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methods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such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as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the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General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Linear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Model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(GLM),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>functional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2"/>
          </w:rPr>
          <w:delText xml:space="preserve">connec- </w:delText>
        </w:r>
        <w:r w:rsidDel="004604D6">
          <w:rPr>
            <w:spacing w:val="-4"/>
          </w:rPr>
          <w:delText xml:space="preserve">tivity metrics allows for the identification of distributed activation/connectivity patterns </w:delText>
        </w:r>
        <w:r w:rsidDel="004604D6">
          <w:delText>within the cortical regions accessible to fNIRS. In standard fNIRS analys</w:delText>
        </w:r>
      </w:del>
      <w:del w:id="27" w:author="Bobby Stojanoski" w:date="2025-06-26T14:25:00Z" w16du:dateUtc="2025-06-26T18:25:00Z">
        <w:r w:rsidDel="006E13AA">
          <w:delText>e</w:delText>
        </w:r>
      </w:del>
      <w:del w:id="28" w:author="Bobby Stojanoski" w:date="2025-06-26T17:10:00Z" w16du:dateUtc="2025-06-26T21:10:00Z">
        <w:r w:rsidDel="004604D6">
          <w:delText>s, brain ac</w:delText>
        </w:r>
      </w:del>
      <w:del w:id="29" w:author="Bobby Stojanoski" w:date="2025-06-26T14:25:00Z" w16du:dateUtc="2025-06-26T18:25:00Z">
        <w:r w:rsidDel="006E13AA">
          <w:delText xml:space="preserve">- </w:delText>
        </w:r>
      </w:del>
      <w:del w:id="30" w:author="Bobby Stojanoski" w:date="2025-06-26T17:10:00Z" w16du:dateUtc="2025-06-26T21:10:00Z">
        <w:r w:rsidDel="004604D6">
          <w:delText>tivation</w:delText>
        </w:r>
        <w:r w:rsidDel="004604D6">
          <w:rPr>
            <w:spacing w:val="-13"/>
          </w:rPr>
          <w:delText xml:space="preserve"> </w:delText>
        </w:r>
      </w:del>
      <w:del w:id="31" w:author="Bobby Stojanoski" w:date="2025-06-26T14:25:00Z" w16du:dateUtc="2025-06-26T18:25:00Z">
        <w:r w:rsidDel="002E4CA3">
          <w:delText>is</w:delText>
        </w:r>
      </w:del>
      <w:del w:id="32" w:author="Bobby Stojanoski" w:date="2025-06-26T17:10:00Z" w16du:dateUtc="2025-06-26T21:10:00Z">
        <w:r w:rsidDel="004604D6">
          <w:rPr>
            <w:spacing w:val="-13"/>
          </w:rPr>
          <w:delText xml:space="preserve"> </w:delText>
        </w:r>
      </w:del>
      <w:del w:id="33" w:author="Bobby Stojanoski" w:date="2025-06-26T14:25:00Z" w16du:dateUtc="2025-06-26T18:25:00Z">
        <w:r w:rsidDel="006E13AA">
          <w:delText>often</w:delText>
        </w:r>
        <w:r w:rsidDel="006E13AA">
          <w:rPr>
            <w:spacing w:val="-13"/>
          </w:rPr>
          <w:delText xml:space="preserve"> </w:delText>
        </w:r>
        <w:r w:rsidDel="002E4CA3">
          <w:delText>assessed</w:delText>
        </w:r>
        <w:r w:rsidDel="002E4CA3">
          <w:rPr>
            <w:spacing w:val="-13"/>
          </w:rPr>
          <w:delText xml:space="preserve"> </w:delText>
        </w:r>
        <w:r w:rsidDel="002E4CA3">
          <w:delText>using</w:delText>
        </w:r>
        <w:r w:rsidDel="002E4CA3">
          <w:rPr>
            <w:spacing w:val="-13"/>
          </w:rPr>
          <w:delText xml:space="preserve"> </w:delText>
        </w:r>
        <w:r w:rsidDel="002E4CA3">
          <w:delText>a</w:delText>
        </w:r>
        <w:r w:rsidDel="002E4CA3">
          <w:rPr>
            <w:spacing w:val="-13"/>
          </w:rPr>
          <w:delText xml:space="preserve"> </w:delText>
        </w:r>
      </w:del>
      <w:del w:id="34" w:author="Bobby Stojanoski" w:date="2025-06-26T14:24:00Z" w16du:dateUtc="2025-06-26T18:24:00Z">
        <w:r w:rsidDel="006E13AA">
          <w:delText>general</w:delText>
        </w:r>
        <w:r w:rsidDel="006E13AA">
          <w:rPr>
            <w:spacing w:val="-13"/>
          </w:rPr>
          <w:delText xml:space="preserve"> </w:delText>
        </w:r>
        <w:r w:rsidDel="006E13AA">
          <w:delText>linear</w:delText>
        </w:r>
        <w:r w:rsidDel="006E13AA">
          <w:rPr>
            <w:spacing w:val="-13"/>
          </w:rPr>
          <w:delText xml:space="preserve"> </w:delText>
        </w:r>
        <w:r w:rsidDel="006E13AA">
          <w:delText>model</w:delText>
        </w:r>
        <w:r w:rsidDel="006E13AA">
          <w:rPr>
            <w:spacing w:val="-13"/>
          </w:rPr>
          <w:delText xml:space="preserve"> </w:delText>
        </w:r>
        <w:r w:rsidDel="006E13AA">
          <w:delText>(GLM),</w:delText>
        </w:r>
        <w:r w:rsidDel="006E13AA">
          <w:rPr>
            <w:spacing w:val="-13"/>
          </w:rPr>
          <w:delText xml:space="preserve"> </w:delText>
        </w:r>
      </w:del>
      <w:del w:id="35" w:author="Bobby Stojanoski" w:date="2025-06-26T14:25:00Z" w16du:dateUtc="2025-06-26T18:25:00Z">
        <w:r w:rsidDel="002E4CA3">
          <w:delText>where</w:delText>
        </w:r>
      </w:del>
      <w:del w:id="36" w:author="Bobby Stojanoski" w:date="2025-06-26T14:30:00Z" w16du:dateUtc="2025-06-26T18:30:00Z">
        <w:r w:rsidDel="00B919D7">
          <w:rPr>
            <w:spacing w:val="-13"/>
          </w:rPr>
          <w:delText xml:space="preserve"> </w:delText>
        </w:r>
      </w:del>
      <w:del w:id="37" w:author="Bobby Stojanoski" w:date="2025-06-26T17:10:00Z" w16du:dateUtc="2025-06-26T21:10:00Z">
        <w:r w:rsidDel="004604D6">
          <w:delText>the</w:delText>
        </w:r>
        <w:r w:rsidDel="004604D6">
          <w:rPr>
            <w:spacing w:val="-13"/>
          </w:rPr>
          <w:delText xml:space="preserve"> </w:delText>
        </w:r>
        <w:r w:rsidDel="004604D6">
          <w:delText xml:space="preserve">experimental </w:delText>
        </w:r>
        <w:r w:rsidDel="004604D6">
          <w:rPr>
            <w:spacing w:val="-6"/>
          </w:rPr>
          <w:delText>design (modeled as a boxcar or impulse function)</w:delText>
        </w:r>
      </w:del>
      <w:del w:id="38" w:author="Bobby Stojanoski" w:date="2025-06-26T14:26:00Z" w16du:dateUtc="2025-06-26T18:26:00Z">
        <w:r w:rsidDel="0085461D">
          <w:rPr>
            <w:spacing w:val="-6"/>
          </w:rPr>
          <w:delText xml:space="preserve"> is convolved</w:delText>
        </w:r>
      </w:del>
      <w:del w:id="39" w:author="Bobby Stojanoski" w:date="2025-06-26T17:10:00Z" w16du:dateUtc="2025-06-26T21:10:00Z">
        <w:r w:rsidDel="004604D6">
          <w:rPr>
            <w:spacing w:val="-6"/>
          </w:rPr>
          <w:delText xml:space="preserve"> with a canonical hemody</w:delText>
        </w:r>
      </w:del>
      <w:del w:id="40" w:author="Bobby Stojanoski" w:date="2025-06-26T14:26:00Z" w16du:dateUtc="2025-06-26T18:26:00Z">
        <w:r w:rsidDel="0092699A">
          <w:rPr>
            <w:spacing w:val="-6"/>
          </w:rPr>
          <w:delText xml:space="preserve">- </w:delText>
        </w:r>
      </w:del>
      <w:del w:id="41" w:author="Bobby Stojanoski" w:date="2025-06-26T17:10:00Z" w16du:dateUtc="2025-06-26T21:10:00Z">
        <w:r w:rsidDel="004604D6">
          <w:rPr>
            <w:spacing w:val="-6"/>
          </w:rPr>
          <w:delText xml:space="preserve">namic response function (HRF) to estimate stimulus-evoked responses in cortical regions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"_bookmark95"</w:delInstrText>
        </w:r>
        <w:r w:rsidDel="004604D6">
          <w:fldChar w:fldCharType="separate"/>
        </w:r>
        <w:r w:rsidDel="004604D6">
          <w:rPr>
            <w:color w:val="0000FF"/>
          </w:rPr>
          <w:delText>Tak</w:delText>
        </w:r>
        <w:r w:rsidDel="004604D6">
          <w:rPr>
            <w:color w:val="0000FF"/>
            <w:spacing w:val="-2"/>
          </w:rPr>
          <w:delText xml:space="preserve"> </w:delText>
        </w:r>
        <w:r w:rsidDel="004604D6">
          <w:rPr>
            <w:color w:val="0000FF"/>
          </w:rPr>
          <w:delText>and</w:delText>
        </w:r>
        <w:r w:rsidDel="004604D6">
          <w:rPr>
            <w:color w:val="0000FF"/>
            <w:spacing w:val="-2"/>
          </w:rPr>
          <w:delText xml:space="preserve"> </w:delText>
        </w:r>
        <w:r w:rsidDel="004604D6">
          <w:rPr>
            <w:color w:val="0000FF"/>
          </w:rPr>
          <w:delText>Ye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2"/>
          </w:rPr>
          <w:delText xml:space="preserve"> </w:delText>
        </w:r>
        <w:r w:rsidDel="004604D6">
          <w:fldChar w:fldCharType="begin"/>
        </w:r>
        <w:r w:rsidDel="004604D6">
          <w:delInstrText>HYPERLINK \l "_bookmark95"</w:delInstrText>
        </w:r>
        <w:r w:rsidDel="004604D6">
          <w:fldChar w:fldCharType="separate"/>
        </w:r>
        <w:r w:rsidDel="004604D6">
          <w:rPr>
            <w:color w:val="0000FF"/>
          </w:rPr>
          <w:delText>2014</w:delText>
        </w:r>
        <w:r w:rsidDel="004604D6">
          <w:fldChar w:fldCharType="end"/>
        </w:r>
        <w:r w:rsidDel="004604D6">
          <w:delText>).</w:delText>
        </w:r>
        <w:r w:rsidDel="004604D6">
          <w:rPr>
            <w:spacing w:val="32"/>
          </w:rPr>
          <w:delText xml:space="preserve"> </w:delText>
        </w:r>
      </w:del>
      <w:del w:id="42" w:author="Bobby Stojanoski" w:date="2025-06-26T14:31:00Z" w16du:dateUtc="2025-06-26T18:31:00Z">
        <w:r w:rsidDel="00A77F76">
          <w:delText>Since</w:delText>
        </w:r>
        <w:r w:rsidDel="00A77F76">
          <w:rPr>
            <w:spacing w:val="-2"/>
          </w:rPr>
          <w:delText xml:space="preserve"> </w:delText>
        </w:r>
      </w:del>
      <w:del w:id="43" w:author="Bobby Stojanoski" w:date="2025-06-26T17:10:00Z" w16du:dateUtc="2025-06-26T21:10:00Z">
        <w:r w:rsidDel="004604D6">
          <w:delText>fNIRS</w:delText>
        </w:r>
        <w:r w:rsidDel="004604D6">
          <w:rPr>
            <w:spacing w:val="-2"/>
          </w:rPr>
          <w:delText xml:space="preserve"> </w:delText>
        </w:r>
      </w:del>
      <w:del w:id="44" w:author="Bobby Stojanoski" w:date="2025-06-26T14:31:00Z" w16du:dateUtc="2025-06-26T18:31:00Z">
        <w:r w:rsidDel="00ED494A">
          <w:delText>data</w:delText>
        </w:r>
        <w:r w:rsidDel="00ED494A">
          <w:rPr>
            <w:spacing w:val="-2"/>
          </w:rPr>
          <w:delText xml:space="preserve"> </w:delText>
        </w:r>
      </w:del>
      <w:del w:id="45" w:author="Bobby Stojanoski" w:date="2025-06-26T17:10:00Z" w16du:dateUtc="2025-06-26T21:10:00Z">
        <w:r w:rsidDel="004604D6">
          <w:delText>tends</w:delText>
        </w:r>
        <w:r w:rsidDel="004604D6">
          <w:rPr>
            <w:spacing w:val="-2"/>
          </w:rPr>
          <w:delText xml:space="preserve"> </w:delText>
        </w:r>
        <w:r w:rsidDel="004604D6">
          <w:delText>to</w:delText>
        </w:r>
        <w:r w:rsidDel="004604D6">
          <w:rPr>
            <w:spacing w:val="-2"/>
          </w:rPr>
          <w:delText xml:space="preserve"> </w:delText>
        </w:r>
        <w:r w:rsidDel="004604D6">
          <w:delText>be</w:delText>
        </w:r>
        <w:r w:rsidDel="004604D6">
          <w:rPr>
            <w:spacing w:val="-2"/>
          </w:rPr>
          <w:delText xml:space="preserve"> </w:delText>
        </w:r>
        <w:r w:rsidDel="004604D6">
          <w:delText>noisy, correlated</w:delText>
        </w:r>
        <w:r w:rsidDel="004604D6">
          <w:rPr>
            <w:spacing w:val="-2"/>
          </w:rPr>
          <w:delText xml:space="preserve"> </w:delText>
        </w:r>
        <w:r w:rsidDel="004604D6">
          <w:delText>with</w:delText>
        </w:r>
        <w:r w:rsidDel="004604D6">
          <w:rPr>
            <w:spacing w:val="-2"/>
          </w:rPr>
          <w:delText xml:space="preserve"> </w:delText>
        </w:r>
        <w:r w:rsidDel="004604D6">
          <w:delText xml:space="preserve">physiological </w:delText>
        </w:r>
        <w:r w:rsidDel="004604D6">
          <w:rPr>
            <w:spacing w:val="-2"/>
          </w:rPr>
          <w:delText>signals,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is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not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independent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across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channels,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is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non-uniformly</w:delText>
        </w:r>
        <w:r w:rsidDel="004604D6">
          <w:rPr>
            <w:spacing w:val="-13"/>
          </w:rPr>
          <w:delText xml:space="preserve"> </w:delText>
        </w:r>
        <w:r w:rsidDel="004604D6">
          <w:rPr>
            <w:spacing w:val="-2"/>
          </w:rPr>
          <w:delText>distributed,</w:delText>
        </w:r>
        <w:r w:rsidDel="004604D6">
          <w:rPr>
            <w:spacing w:val="-11"/>
          </w:rPr>
          <w:delText xml:space="preserve"> </w:delText>
        </w:r>
      </w:del>
      <w:del w:id="46" w:author="Bobby Stojanoski" w:date="2025-06-26T14:44:00Z" w16du:dateUtc="2025-06-26T18:44:00Z">
        <w:r w:rsidDel="003B6766">
          <w:rPr>
            <w:spacing w:val="-2"/>
          </w:rPr>
          <w:delText>the</w:delText>
        </w:r>
        <w:r w:rsidDel="003B6766">
          <w:rPr>
            <w:spacing w:val="-13"/>
          </w:rPr>
          <w:delText xml:space="preserve"> </w:delText>
        </w:r>
      </w:del>
      <w:del w:id="47" w:author="Bobby Stojanoski" w:date="2025-06-26T17:10:00Z" w16du:dateUtc="2025-06-26T21:10:00Z">
        <w:r w:rsidDel="004604D6">
          <w:rPr>
            <w:spacing w:val="-2"/>
          </w:rPr>
          <w:delText xml:space="preserve">GLM </w:delText>
        </w:r>
        <w:r w:rsidDel="004604D6">
          <w:delText>is suited for analyzing fNIRS data due to its ability to deal with this noise (</w:delText>
        </w:r>
        <w:r w:rsidDel="004604D6">
          <w:fldChar w:fldCharType="begin"/>
        </w:r>
        <w:r w:rsidDel="004604D6">
          <w:delInstrText>HYPERLINK \l "_bookmark71"</w:delInstrText>
        </w:r>
        <w:r w:rsidDel="004604D6">
          <w:fldChar w:fldCharType="separate"/>
        </w:r>
        <w:r w:rsidDel="004604D6">
          <w:rPr>
            <w:color w:val="0000FF"/>
          </w:rPr>
          <w:delText>Huppert</w:delText>
        </w:r>
        <w:r w:rsidDel="004604D6">
          <w:fldChar w:fldCharType="end"/>
        </w:r>
        <w:r w:rsidDel="004604D6">
          <w:delText xml:space="preserve">, </w:delText>
        </w:r>
        <w:r w:rsidDel="004604D6">
          <w:fldChar w:fldCharType="begin"/>
        </w:r>
        <w:r w:rsidDel="004604D6">
          <w:delInstrText>HYPERLINK \l "_bookmark71"</w:delInstrText>
        </w:r>
        <w:r w:rsidDel="004604D6">
          <w:fldChar w:fldCharType="separate"/>
        </w:r>
        <w:r w:rsidDel="004604D6">
          <w:rPr>
            <w:color w:val="0000FF"/>
            <w:spacing w:val="-4"/>
          </w:rPr>
          <w:delText>2016</w:delText>
        </w:r>
        <w:r w:rsidDel="004604D6">
          <w:fldChar w:fldCharType="end"/>
        </w:r>
        <w:r w:rsidDel="004604D6">
          <w:rPr>
            <w:spacing w:val="-4"/>
          </w:rPr>
          <w:delText>).</w:delText>
        </w:r>
        <w:r w:rsidDel="004604D6">
          <w:rPr>
            <w:spacing w:val="30"/>
          </w:rPr>
          <w:delText xml:space="preserve"> </w:delText>
        </w:r>
        <w:r w:rsidDel="004604D6">
          <w:rPr>
            <w:spacing w:val="-4"/>
          </w:rPr>
          <w:delText>The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GLM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can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then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be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used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to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estimate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the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activation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of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specific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brain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channels/re</w:delText>
        </w:r>
      </w:del>
      <w:del w:id="48" w:author="Bobby Stojanoski" w:date="2025-06-26T14:44:00Z" w16du:dateUtc="2025-06-26T18:44:00Z">
        <w:r w:rsidDel="00704C0B">
          <w:rPr>
            <w:spacing w:val="-4"/>
          </w:rPr>
          <w:delText xml:space="preserve">- </w:delText>
        </w:r>
      </w:del>
      <w:del w:id="49" w:author="Bobby Stojanoski" w:date="2025-06-26T17:10:00Z" w16du:dateUtc="2025-06-26T21:10:00Z">
        <w:r w:rsidDel="004604D6">
          <w:rPr>
            <w:spacing w:val="-4"/>
          </w:rPr>
          <w:delText>gions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in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response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to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different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stimuli,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and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to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contrast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these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activations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>across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4"/>
          </w:rPr>
          <w:delText xml:space="preserve">conditions, </w:delText>
        </w:r>
        <w:r w:rsidDel="004604D6">
          <w:delText>such as real versus virtual faces or different emotional expressions.</w:delText>
        </w:r>
        <w:r w:rsidDel="004604D6">
          <w:rPr>
            <w:spacing w:val="40"/>
          </w:rPr>
          <w:delText xml:space="preserve"> </w:delText>
        </w:r>
      </w:del>
      <w:del w:id="50" w:author="Bobby Stojanoski" w:date="2025-06-26T14:44:00Z" w16du:dateUtc="2025-06-26T18:44:00Z">
        <w:r w:rsidDel="00166E06">
          <w:delText xml:space="preserve">While </w:delText>
        </w:r>
      </w:del>
      <w:del w:id="51" w:author="Bobby Stojanoski" w:date="2025-06-26T14:52:00Z" w16du:dateUtc="2025-06-26T18:52:00Z">
        <w:r w:rsidDel="009C00F4">
          <w:delText xml:space="preserve">the GLM </w:delText>
        </w:r>
        <w:r w:rsidDel="009C00F4">
          <w:rPr>
            <w:spacing w:val="-2"/>
          </w:rPr>
          <w:delText>measures</w:delText>
        </w:r>
        <w:r w:rsidDel="009C00F4">
          <w:rPr>
            <w:spacing w:val="-5"/>
          </w:rPr>
          <w:delText xml:space="preserve"> </w:delText>
        </w:r>
        <w:r w:rsidDel="009C00F4">
          <w:rPr>
            <w:spacing w:val="-2"/>
          </w:rPr>
          <w:delText>activation</w:delText>
        </w:r>
        <w:r w:rsidDel="009C00F4">
          <w:rPr>
            <w:spacing w:val="-5"/>
          </w:rPr>
          <w:delText xml:space="preserve"> </w:delText>
        </w:r>
        <w:r w:rsidDel="009C00F4">
          <w:rPr>
            <w:spacing w:val="-2"/>
          </w:rPr>
          <w:delText>in</w:delText>
        </w:r>
        <w:r w:rsidDel="009C00F4">
          <w:rPr>
            <w:spacing w:val="-5"/>
          </w:rPr>
          <w:delText xml:space="preserve"> </w:delText>
        </w:r>
        <w:r w:rsidDel="009C00F4">
          <w:rPr>
            <w:spacing w:val="-2"/>
          </w:rPr>
          <w:delText>specific</w:delText>
        </w:r>
        <w:r w:rsidDel="009C00F4">
          <w:rPr>
            <w:spacing w:val="-5"/>
          </w:rPr>
          <w:delText xml:space="preserve"> </w:delText>
        </w:r>
        <w:r w:rsidDel="009C00F4">
          <w:rPr>
            <w:spacing w:val="-2"/>
          </w:rPr>
          <w:delText>channels, f</w:delText>
        </w:r>
      </w:del>
      <w:del w:id="52" w:author="Bobby Stojanoski" w:date="2025-06-26T17:10:00Z" w16du:dateUtc="2025-06-26T21:10:00Z">
        <w:r w:rsidDel="004604D6">
          <w:rPr>
            <w:spacing w:val="-2"/>
          </w:rPr>
          <w:delText>unctional</w:delText>
        </w:r>
        <w:r w:rsidDel="004604D6">
          <w:rPr>
            <w:spacing w:val="-5"/>
          </w:rPr>
          <w:delText xml:space="preserve"> </w:delText>
        </w:r>
        <w:r w:rsidDel="004604D6">
          <w:rPr>
            <w:spacing w:val="-2"/>
          </w:rPr>
          <w:delText>connectivity</w:delText>
        </w:r>
        <w:r w:rsidDel="004604D6">
          <w:rPr>
            <w:spacing w:val="-5"/>
          </w:rPr>
          <w:delText xml:space="preserve"> </w:delText>
        </w:r>
        <w:r w:rsidDel="004604D6">
          <w:rPr>
            <w:spacing w:val="-2"/>
          </w:rPr>
          <w:delText>analysis</w:delText>
        </w:r>
        <w:r w:rsidDel="004604D6">
          <w:rPr>
            <w:spacing w:val="-5"/>
          </w:rPr>
          <w:delText xml:space="preserve"> </w:delText>
        </w:r>
        <w:r w:rsidDel="004604D6">
          <w:rPr>
            <w:spacing w:val="-2"/>
          </w:rPr>
          <w:delText>examines</w:delText>
        </w:r>
        <w:r w:rsidDel="004604D6">
          <w:rPr>
            <w:spacing w:val="-5"/>
          </w:rPr>
          <w:delText xml:space="preserve"> </w:delText>
        </w:r>
        <w:r w:rsidDel="004604D6">
          <w:rPr>
            <w:spacing w:val="-2"/>
          </w:rPr>
          <w:delText xml:space="preserve">the </w:delText>
        </w:r>
        <w:r w:rsidDel="004604D6">
          <w:rPr>
            <w:spacing w:val="-4"/>
          </w:rPr>
          <w:delText>temporal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correlations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between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different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brain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regions,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providing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insights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into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>how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4"/>
          </w:rPr>
          <w:delText xml:space="preserve">these </w:delText>
        </w:r>
        <w:r w:rsidDel="004604D6">
          <w:delText>regions</w:delText>
        </w:r>
        <w:r w:rsidDel="004604D6">
          <w:rPr>
            <w:spacing w:val="-15"/>
          </w:rPr>
          <w:delText xml:space="preserve"> </w:delText>
        </w:r>
        <w:r w:rsidDel="004604D6">
          <w:delText>interact</w:delText>
        </w:r>
        <w:r w:rsidDel="004604D6">
          <w:rPr>
            <w:spacing w:val="-15"/>
          </w:rPr>
          <w:delText xml:space="preserve"> </w:delText>
        </w:r>
        <w:r w:rsidDel="004604D6">
          <w:delText>during</w:delText>
        </w:r>
        <w:r w:rsidDel="004604D6">
          <w:rPr>
            <w:spacing w:val="-15"/>
          </w:rPr>
          <w:delText xml:space="preserve"> </w:delText>
        </w:r>
        <w:r w:rsidDel="004604D6">
          <w:delText>emotional</w:delText>
        </w:r>
        <w:r w:rsidDel="004604D6">
          <w:rPr>
            <w:spacing w:val="-15"/>
          </w:rPr>
          <w:delText xml:space="preserve"> </w:delText>
        </w:r>
        <w:r w:rsidDel="004604D6">
          <w:delText>processing.</w:delText>
        </w:r>
        <w:r w:rsidDel="004604D6">
          <w:rPr>
            <w:spacing w:val="10"/>
          </w:rPr>
          <w:delText xml:space="preserve"> </w:delText>
        </w:r>
        <w:r w:rsidDel="004604D6">
          <w:delText>Functional</w:delText>
        </w:r>
        <w:r w:rsidDel="004604D6">
          <w:rPr>
            <w:spacing w:val="-15"/>
          </w:rPr>
          <w:delText xml:space="preserve"> </w:delText>
        </w:r>
        <w:r w:rsidDel="004604D6">
          <w:delText>connectivity</w:delText>
        </w:r>
        <w:r w:rsidDel="004604D6">
          <w:rPr>
            <w:spacing w:val="-15"/>
          </w:rPr>
          <w:delText xml:space="preserve"> </w:delText>
        </w:r>
        <w:r w:rsidDel="004604D6">
          <w:delText>can</w:delText>
        </w:r>
        <w:r w:rsidDel="004604D6">
          <w:rPr>
            <w:spacing w:val="-15"/>
          </w:rPr>
          <w:delText xml:space="preserve"> </w:delText>
        </w:r>
        <w:r w:rsidDel="004604D6">
          <w:delText>be</w:delText>
        </w:r>
        <w:r w:rsidDel="004604D6">
          <w:rPr>
            <w:spacing w:val="-15"/>
          </w:rPr>
          <w:delText xml:space="preserve"> </w:delText>
        </w:r>
        <w:r w:rsidDel="004604D6">
          <w:delText xml:space="preserve">assessed </w:delText>
        </w:r>
        <w:r w:rsidDel="004604D6">
          <w:rPr>
            <w:spacing w:val="-2"/>
          </w:rPr>
          <w:delText>using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various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methods,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including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coherence,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phase-slope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index,</w:delText>
        </w:r>
        <w:r w:rsidDel="004604D6">
          <w:rPr>
            <w:spacing w:val="-8"/>
          </w:rPr>
          <w:delText xml:space="preserve"> </w:delText>
        </w:r>
        <w:r w:rsidDel="004604D6">
          <w:rPr>
            <w:spacing w:val="-2"/>
          </w:rPr>
          <w:delText>and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Granger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 xml:space="preserve">causality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"_bookmark49"</w:delInstrText>
        </w:r>
        <w:r w:rsidDel="004604D6">
          <w:fldChar w:fldCharType="separate"/>
        </w:r>
        <w:r w:rsidDel="004604D6">
          <w:rPr>
            <w:color w:val="0000FF"/>
          </w:rPr>
          <w:delText>Bastos</w:delText>
        </w:r>
        <w:r w:rsidDel="004604D6">
          <w:rPr>
            <w:color w:val="0000FF"/>
            <w:spacing w:val="-15"/>
          </w:rPr>
          <w:delText xml:space="preserve"> </w:delText>
        </w:r>
        <w:r w:rsidDel="004604D6">
          <w:rPr>
            <w:color w:val="0000FF"/>
          </w:rPr>
          <w:delText>and</w:delText>
        </w:r>
        <w:r w:rsidDel="004604D6">
          <w:rPr>
            <w:color w:val="0000FF"/>
            <w:spacing w:val="-15"/>
          </w:rPr>
          <w:delText xml:space="preserve"> </w:delText>
        </w:r>
        <w:r w:rsidDel="004604D6">
          <w:rPr>
            <w:color w:val="0000FF"/>
          </w:rPr>
          <w:delText>Schoffelen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15"/>
          </w:rPr>
          <w:delText xml:space="preserve"> </w:delText>
        </w:r>
        <w:r w:rsidDel="004604D6">
          <w:fldChar w:fldCharType="begin"/>
        </w:r>
        <w:r w:rsidDel="004604D6">
          <w:delInstrText>HYPERLINK \l "_bookmark49"</w:delInstrText>
        </w:r>
        <w:r w:rsidDel="004604D6">
          <w:fldChar w:fldCharType="separate"/>
        </w:r>
        <w:r w:rsidDel="004604D6">
          <w:rPr>
            <w:color w:val="0000FF"/>
          </w:rPr>
          <w:delText>2016</w:delText>
        </w:r>
        <w:r w:rsidDel="004604D6">
          <w:fldChar w:fldCharType="end"/>
        </w:r>
        <w:r w:rsidDel="004604D6">
          <w:delText>).</w:delText>
        </w:r>
        <w:r w:rsidDel="004604D6">
          <w:rPr>
            <w:spacing w:val="-15"/>
          </w:rPr>
          <w:delText xml:space="preserve"> </w:delText>
        </w:r>
        <w:r w:rsidDel="004604D6">
          <w:delText>The</w:delText>
        </w:r>
        <w:r w:rsidDel="004604D6">
          <w:rPr>
            <w:spacing w:val="-15"/>
          </w:rPr>
          <w:delText xml:space="preserve"> </w:delText>
        </w:r>
        <w:r w:rsidDel="004604D6">
          <w:delText>most</w:delText>
        </w:r>
        <w:r w:rsidDel="004604D6">
          <w:rPr>
            <w:spacing w:val="-15"/>
          </w:rPr>
          <w:delText xml:space="preserve"> </w:delText>
        </w:r>
        <w:r w:rsidDel="004604D6">
          <w:delText>common</w:delText>
        </w:r>
        <w:r w:rsidDel="004604D6">
          <w:rPr>
            <w:spacing w:val="-15"/>
          </w:rPr>
          <w:delText xml:space="preserve"> </w:delText>
        </w:r>
        <w:r w:rsidDel="004604D6">
          <w:delText>method</w:delText>
        </w:r>
        <w:r w:rsidDel="004604D6">
          <w:rPr>
            <w:spacing w:val="-15"/>
          </w:rPr>
          <w:delText xml:space="preserve"> </w:delText>
        </w:r>
        <w:r w:rsidDel="004604D6">
          <w:delText>for</w:delText>
        </w:r>
        <w:r w:rsidDel="004604D6">
          <w:rPr>
            <w:spacing w:val="-15"/>
          </w:rPr>
          <w:delText xml:space="preserve"> </w:delText>
        </w:r>
        <w:r w:rsidDel="004604D6">
          <w:delText>fNIRS</w:delText>
        </w:r>
        <w:r w:rsidDel="004604D6">
          <w:rPr>
            <w:spacing w:val="-15"/>
          </w:rPr>
          <w:delText xml:space="preserve"> </w:delText>
        </w:r>
        <w:r w:rsidDel="004604D6">
          <w:delText>functional</w:delText>
        </w:r>
        <w:r w:rsidDel="004604D6">
          <w:rPr>
            <w:spacing w:val="-15"/>
          </w:rPr>
          <w:delText xml:space="preserve"> </w:delText>
        </w:r>
        <w:r w:rsidDel="004604D6">
          <w:delText>connec</w:delText>
        </w:r>
      </w:del>
      <w:del w:id="53" w:author="Bobby Stojanoski" w:date="2025-06-26T14:53:00Z" w16du:dateUtc="2025-06-26T18:53:00Z">
        <w:r w:rsidDel="00FE77C0">
          <w:delText xml:space="preserve">- </w:delText>
        </w:r>
      </w:del>
      <w:del w:id="54" w:author="Bobby Stojanoski" w:date="2025-06-26T17:10:00Z" w16du:dateUtc="2025-06-26T21:10:00Z">
        <w:r w:rsidDel="004604D6">
          <w:rPr>
            <w:spacing w:val="-4"/>
          </w:rPr>
          <w:delText>tivity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analysis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is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the</w:delText>
        </w:r>
        <w:r w:rsidDel="004604D6">
          <w:rPr>
            <w:spacing w:val="4"/>
          </w:rPr>
          <w:delText xml:space="preserve"> </w:delText>
        </w:r>
        <w:r w:rsidDel="004604D6">
          <w:rPr>
            <w:spacing w:val="-4"/>
          </w:rPr>
          <w:delText>Wavelet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transform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coherence</w:delText>
        </w:r>
        <w:r w:rsidDel="004604D6">
          <w:rPr>
            <w:spacing w:val="4"/>
          </w:rPr>
          <w:delText xml:space="preserve"> </w:delText>
        </w:r>
        <w:r w:rsidDel="004604D6">
          <w:rPr>
            <w:spacing w:val="-4"/>
          </w:rPr>
          <w:delText>(WTC),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having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been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4"/>
          </w:rPr>
          <w:delText>employed</w:delText>
        </w:r>
        <w:r w:rsidDel="004604D6">
          <w:rPr>
            <w:spacing w:val="4"/>
          </w:rPr>
          <w:delText xml:space="preserve"> </w:delText>
        </w:r>
        <w:r w:rsidDel="004604D6">
          <w:rPr>
            <w:spacing w:val="-4"/>
          </w:rPr>
          <w:delText>in</w:delText>
        </w:r>
        <w:r w:rsidDel="004604D6">
          <w:rPr>
            <w:spacing w:val="3"/>
          </w:rPr>
          <w:delText xml:space="preserve"> </w:delText>
        </w:r>
        <w:r w:rsidDel="004604D6">
          <w:rPr>
            <w:spacing w:val="-5"/>
          </w:rPr>
          <w:delText>90</w:delText>
        </w:r>
      </w:del>
    </w:p>
    <w:p w14:paraId="764F61A4" w14:textId="77777777" w:rsidR="00FC1B9A" w:rsidDel="004604D6" w:rsidRDefault="00FC1B9A">
      <w:pPr>
        <w:pStyle w:val="BodyText"/>
        <w:spacing w:before="3" w:line="355" w:lineRule="auto"/>
        <w:ind w:left="159" w:right="1315" w:firstLine="351"/>
        <w:rPr>
          <w:del w:id="55" w:author="Bobby Stojanoski" w:date="2025-06-26T17:10:00Z" w16du:dateUtc="2025-06-26T21:10:00Z"/>
        </w:rPr>
        <w:sectPr w:rsidR="00FC1B9A" w:rsidDel="004604D6">
          <w:headerReference w:type="default" r:id="rId15"/>
          <w:footerReference w:type="default" r:id="rId16"/>
          <w:pgSz w:w="12240" w:h="15840"/>
          <w:pgMar w:top="1020" w:right="120" w:bottom="280" w:left="1640" w:header="690" w:footer="0" w:gutter="0"/>
          <w:cols w:space="720"/>
        </w:sectPr>
        <w:pPrChange w:id="56" w:author="Bobby Stojanoski" w:date="2025-06-26T14:53:00Z" w16du:dateUtc="2025-06-26T18:53:00Z">
          <w:pPr>
            <w:spacing w:line="355" w:lineRule="auto"/>
          </w:pPr>
        </w:pPrChange>
      </w:pPr>
    </w:p>
    <w:p w14:paraId="764F61A5" w14:textId="77777777" w:rsidR="00FC1B9A" w:rsidDel="004604D6" w:rsidRDefault="00FC1B9A">
      <w:pPr>
        <w:pStyle w:val="BodyText"/>
        <w:spacing w:before="74"/>
        <w:rPr>
          <w:del w:id="57" w:author="Bobby Stojanoski" w:date="2025-06-26T17:10:00Z" w16du:dateUtc="2025-06-26T21:10:00Z"/>
        </w:rPr>
      </w:pPr>
    </w:p>
    <w:p w14:paraId="764F61A6" w14:textId="77B84277" w:rsidR="00FC1B9A" w:rsidDel="004604D6" w:rsidRDefault="00845D41" w:rsidP="003105BA">
      <w:pPr>
        <w:pStyle w:val="BodyText"/>
        <w:spacing w:before="1" w:line="355" w:lineRule="auto"/>
        <w:ind w:left="159" w:right="1316"/>
        <w:rPr>
          <w:del w:id="58" w:author="Bobby Stojanoski" w:date="2025-06-26T17:10:00Z" w16du:dateUtc="2025-06-26T21:10:00Z"/>
        </w:rPr>
      </w:pPr>
      <w:del w:id="59" w:author="Bobby Stojanoski" w:date="2025-06-26T17:10:00Z" w16du:dateUtc="2025-06-26T21:10:00Z">
        <w:r w:rsidDel="004604D6">
          <w:delText>fNIRS</w:delText>
        </w:r>
        <w:r w:rsidDel="004604D6">
          <w:rPr>
            <w:spacing w:val="-1"/>
          </w:rPr>
          <w:delText xml:space="preserve"> </w:delText>
        </w:r>
        <w:r w:rsidDel="004604D6">
          <w:delText>studies</w:delText>
        </w:r>
        <w:r w:rsidDel="004604D6">
          <w:rPr>
            <w:spacing w:val="-1"/>
          </w:rPr>
          <w:delText xml:space="preserve"> </w:delText>
        </w:r>
        <w:r w:rsidDel="004604D6">
          <w:delText>(</w:delText>
        </w:r>
        <w:r w:rsidDel="004604D6">
          <w:fldChar w:fldCharType="begin"/>
        </w:r>
        <w:r w:rsidDel="004604D6">
          <w:delInstrText>HYPERLINK \l "_bookmark65"</w:delInstrText>
        </w:r>
        <w:r w:rsidDel="004604D6">
          <w:fldChar w:fldCharType="separate"/>
        </w:r>
        <w:r w:rsidDel="004604D6">
          <w:rPr>
            <w:color w:val="0000FF"/>
          </w:rPr>
          <w:delText>Hakim</w:delText>
        </w:r>
        <w:r w:rsidDel="004604D6">
          <w:rPr>
            <w:color w:val="0000FF"/>
            <w:spacing w:val="-1"/>
          </w:rPr>
          <w:delText xml:space="preserve"> </w:delText>
        </w:r>
        <w:r w:rsidDel="004604D6">
          <w:rPr>
            <w:color w:val="0000FF"/>
          </w:rPr>
          <w:delText>et</w:delText>
        </w:r>
        <w:r w:rsidDel="004604D6">
          <w:rPr>
            <w:color w:val="0000FF"/>
            <w:spacing w:val="-1"/>
          </w:rPr>
          <w:delText xml:space="preserve"> </w:delText>
        </w:r>
        <w:r w:rsidDel="004604D6">
          <w:rPr>
            <w:color w:val="0000FF"/>
          </w:rPr>
          <w:delText>al.</w:delText>
        </w:r>
        <w:r w:rsidDel="004604D6">
          <w:fldChar w:fldCharType="end"/>
        </w:r>
        <w:r w:rsidDel="004604D6">
          <w:delText>,</w:delText>
        </w:r>
        <w:r w:rsidDel="004604D6">
          <w:rPr>
            <w:spacing w:val="-1"/>
          </w:rPr>
          <w:delText xml:space="preserve"> </w:delText>
        </w:r>
        <w:r w:rsidDel="004604D6">
          <w:fldChar w:fldCharType="begin"/>
        </w:r>
        <w:r w:rsidDel="004604D6">
          <w:delInstrText>HYPERLINK \l "_bookmark65"</w:delInstrText>
        </w:r>
        <w:r w:rsidDel="004604D6">
          <w:fldChar w:fldCharType="separate"/>
        </w:r>
        <w:r w:rsidDel="004604D6">
          <w:rPr>
            <w:color w:val="0000FF"/>
          </w:rPr>
          <w:delText>2023</w:delText>
        </w:r>
        <w:r w:rsidDel="004604D6">
          <w:fldChar w:fldCharType="end"/>
        </w:r>
        <w:r w:rsidDel="004604D6">
          <w:delText>).</w:delText>
        </w:r>
        <w:r w:rsidDel="004604D6">
          <w:rPr>
            <w:spacing w:val="31"/>
          </w:rPr>
          <w:delText xml:space="preserve"> </w:delText>
        </w:r>
        <w:r w:rsidDel="004604D6">
          <w:delText>WTC</w:delText>
        </w:r>
        <w:r w:rsidDel="004604D6">
          <w:rPr>
            <w:spacing w:val="-1"/>
          </w:rPr>
          <w:delText xml:space="preserve"> </w:delText>
        </w:r>
        <w:r w:rsidDel="004604D6">
          <w:delText>is</w:delText>
        </w:r>
        <w:r w:rsidDel="004604D6">
          <w:rPr>
            <w:spacing w:val="-1"/>
          </w:rPr>
          <w:delText xml:space="preserve"> </w:delText>
        </w:r>
        <w:r w:rsidDel="004604D6">
          <w:delText>calculated</w:delText>
        </w:r>
        <w:r w:rsidDel="004604D6">
          <w:rPr>
            <w:spacing w:val="-1"/>
          </w:rPr>
          <w:delText xml:space="preserve"> </w:delText>
        </w:r>
        <w:r w:rsidDel="004604D6">
          <w:delText>by</w:delText>
        </w:r>
        <w:r w:rsidDel="004604D6">
          <w:rPr>
            <w:spacing w:val="-1"/>
          </w:rPr>
          <w:delText xml:space="preserve"> </w:delText>
        </w:r>
        <w:r w:rsidDel="004604D6">
          <w:delText>convolving</w:delText>
        </w:r>
        <w:r w:rsidDel="004604D6">
          <w:rPr>
            <w:spacing w:val="-1"/>
          </w:rPr>
          <w:delText xml:space="preserve"> </w:delText>
        </w:r>
        <w:r w:rsidDel="004604D6">
          <w:delText>the</w:delText>
        </w:r>
        <w:r w:rsidDel="004604D6">
          <w:rPr>
            <w:spacing w:val="-1"/>
          </w:rPr>
          <w:delText xml:space="preserve"> </w:delText>
        </w:r>
        <w:r w:rsidDel="004604D6">
          <w:delText>signals</w:delText>
        </w:r>
        <w:r w:rsidDel="004604D6">
          <w:rPr>
            <w:spacing w:val="-1"/>
          </w:rPr>
          <w:delText xml:space="preserve"> </w:delText>
        </w:r>
        <w:r w:rsidDel="004604D6">
          <w:delText>with a</w:delText>
        </w:r>
        <w:r w:rsidDel="004604D6">
          <w:rPr>
            <w:spacing w:val="-9"/>
          </w:rPr>
          <w:delText xml:space="preserve"> </w:delText>
        </w:r>
        <w:r w:rsidDel="004604D6">
          <w:delText>wavelet</w:delText>
        </w:r>
        <w:r w:rsidDel="004604D6">
          <w:rPr>
            <w:spacing w:val="-9"/>
          </w:rPr>
          <w:delText xml:space="preserve"> </w:delText>
        </w:r>
        <w:r w:rsidDel="004604D6">
          <w:delText>function,</w:delText>
        </w:r>
        <w:r w:rsidDel="004604D6">
          <w:rPr>
            <w:spacing w:val="-8"/>
          </w:rPr>
          <w:delText xml:space="preserve"> </w:delText>
        </w:r>
        <w:r w:rsidDel="004604D6">
          <w:delText>such</w:delText>
        </w:r>
        <w:r w:rsidDel="004604D6">
          <w:rPr>
            <w:spacing w:val="-9"/>
          </w:rPr>
          <w:delText xml:space="preserve"> </w:delText>
        </w:r>
        <w:r w:rsidDel="004604D6">
          <w:delText>as</w:delText>
        </w:r>
        <w:r w:rsidDel="004604D6">
          <w:rPr>
            <w:spacing w:val="-9"/>
          </w:rPr>
          <w:delText xml:space="preserve"> </w:delText>
        </w:r>
        <w:r w:rsidDel="004604D6">
          <w:delText>the</w:delText>
        </w:r>
        <w:r w:rsidDel="004604D6">
          <w:rPr>
            <w:spacing w:val="-9"/>
          </w:rPr>
          <w:delText xml:space="preserve"> </w:delText>
        </w:r>
        <w:r w:rsidDel="004604D6">
          <w:delText>Morlet</w:delText>
        </w:r>
        <w:r w:rsidDel="004604D6">
          <w:rPr>
            <w:spacing w:val="-9"/>
          </w:rPr>
          <w:delText xml:space="preserve"> </w:delText>
        </w:r>
        <w:r w:rsidDel="004604D6">
          <w:delText>wavelet.</w:delText>
        </w:r>
        <w:r w:rsidDel="004604D6">
          <w:rPr>
            <w:spacing w:val="19"/>
          </w:rPr>
          <w:delText xml:space="preserve"> </w:delText>
        </w:r>
        <w:r w:rsidDel="004604D6">
          <w:delText>WTC</w:delText>
        </w:r>
        <w:r w:rsidDel="004604D6">
          <w:rPr>
            <w:spacing w:val="-9"/>
          </w:rPr>
          <w:delText xml:space="preserve"> </w:delText>
        </w:r>
        <w:r w:rsidDel="004604D6">
          <w:delText>measures</w:delText>
        </w:r>
        <w:r w:rsidDel="004604D6">
          <w:rPr>
            <w:spacing w:val="-9"/>
          </w:rPr>
          <w:delText xml:space="preserve"> </w:delText>
        </w:r>
        <w:r w:rsidDel="004604D6">
          <w:delText>the</w:delText>
        </w:r>
        <w:r w:rsidDel="004604D6">
          <w:rPr>
            <w:spacing w:val="-9"/>
          </w:rPr>
          <w:delText xml:space="preserve"> </w:delText>
        </w:r>
        <w:r w:rsidDel="004604D6">
          <w:delText>strength</w:delText>
        </w:r>
        <w:r w:rsidDel="004604D6">
          <w:rPr>
            <w:spacing w:val="-9"/>
          </w:rPr>
          <w:delText xml:space="preserve"> </w:delText>
        </w:r>
        <w:r w:rsidDel="004604D6">
          <w:delText>of</w:delText>
        </w:r>
        <w:r w:rsidDel="004604D6">
          <w:rPr>
            <w:spacing w:val="-9"/>
          </w:rPr>
          <w:delText xml:space="preserve"> </w:delText>
        </w:r>
        <w:r w:rsidDel="004604D6">
          <w:delText xml:space="preserve">shared </w:delText>
        </w:r>
        <w:r w:rsidDel="004604D6">
          <w:rPr>
            <w:spacing w:val="-2"/>
          </w:rPr>
          <w:delText>frequency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components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between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signals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2"/>
          </w:rPr>
          <w:delText>in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the</w:delText>
        </w:r>
        <w:r w:rsidDel="004604D6">
          <w:rPr>
            <w:spacing w:val="-10"/>
          </w:rPr>
          <w:delText xml:space="preserve"> </w:delText>
        </w:r>
        <w:r w:rsidDel="004604D6">
          <w:rPr>
            <w:spacing w:val="-2"/>
          </w:rPr>
          <w:delText>time-frequency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domain,</w:delText>
        </w:r>
        <w:r w:rsidDel="004604D6">
          <w:rPr>
            <w:spacing w:val="-7"/>
          </w:rPr>
          <w:delText xml:space="preserve"> </w:delText>
        </w:r>
        <w:r w:rsidDel="004604D6">
          <w:rPr>
            <w:spacing w:val="-2"/>
          </w:rPr>
          <w:delText>allowing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>for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2"/>
          </w:rPr>
          <w:delText xml:space="preserve">the </w:delText>
        </w:r>
        <w:r w:rsidDel="004604D6">
          <w:rPr>
            <w:spacing w:val="-6"/>
          </w:rPr>
          <w:delText>assessment</w:delText>
        </w:r>
        <w:r w:rsidDel="004604D6">
          <w:rPr>
            <w:spacing w:val="-11"/>
          </w:rPr>
          <w:delText xml:space="preserve"> </w:delText>
        </w:r>
        <w:r w:rsidDel="004604D6">
          <w:rPr>
            <w:spacing w:val="-6"/>
          </w:rPr>
          <w:delText>of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how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connectivity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patterns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change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over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time,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a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key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advantage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>when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6"/>
          </w:rPr>
          <w:delText xml:space="preserve">analyz- </w:delText>
        </w:r>
        <w:r w:rsidDel="004604D6">
          <w:rPr>
            <w:spacing w:val="-4"/>
          </w:rPr>
          <w:delText>ing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non-stationary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physiological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signals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from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fNIRS.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Additionally,</w:delText>
        </w:r>
        <w:r w:rsidDel="004604D6">
          <w:rPr>
            <w:spacing w:val="-7"/>
          </w:rPr>
          <w:delText xml:space="preserve"> </w:delText>
        </w:r>
        <w:r w:rsidDel="004604D6">
          <w:rPr>
            <w:spacing w:val="-4"/>
          </w:rPr>
          <w:delText>WTC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can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>detect</w:delText>
        </w:r>
        <w:r w:rsidDel="004604D6">
          <w:rPr>
            <w:spacing w:val="-9"/>
          </w:rPr>
          <w:delText xml:space="preserve"> </w:delText>
        </w:r>
        <w:r w:rsidDel="004604D6">
          <w:rPr>
            <w:spacing w:val="-4"/>
          </w:rPr>
          <w:delText xml:space="preserve">both </w:delText>
        </w:r>
        <w:r w:rsidDel="004604D6">
          <w:rPr>
            <w:spacing w:val="-6"/>
          </w:rPr>
          <w:delText xml:space="preserve">in-phase and out-of-phase relationships between channels, which is particularly valuable </w:delText>
        </w:r>
        <w:r w:rsidDel="004604D6">
          <w:rPr>
            <w:spacing w:val="-4"/>
          </w:rPr>
          <w:delText xml:space="preserve">for distinguishing neural signals from physiological </w:delText>
        </w:r>
        <w:commentRangeStart w:id="60"/>
        <w:r w:rsidDel="004604D6">
          <w:rPr>
            <w:spacing w:val="-4"/>
          </w:rPr>
          <w:delText>noise</w:delText>
        </w:r>
        <w:commentRangeEnd w:id="60"/>
        <w:r w:rsidR="000E0A54" w:rsidDel="004604D6">
          <w:rPr>
            <w:rStyle w:val="CommentReference"/>
          </w:rPr>
          <w:commentReference w:id="60"/>
        </w:r>
      </w:del>
      <w:del w:id="61" w:author="Bobby Stojanoski" w:date="2025-06-26T14:58:00Z" w16du:dateUtc="2025-06-26T18:58:00Z">
        <w:r w:rsidDel="00AB2D82">
          <w:rPr>
            <w:spacing w:val="-4"/>
          </w:rPr>
          <w:delText xml:space="preserve"> from fNIRS recordings</w:delText>
        </w:r>
      </w:del>
      <w:del w:id="62" w:author="Bobby Stojanoski" w:date="2025-06-26T17:10:00Z" w16du:dateUtc="2025-06-26T21:10:00Z">
        <w:r w:rsidDel="004604D6">
          <w:rPr>
            <w:spacing w:val="-4"/>
          </w:rPr>
          <w:delText>.</w:delText>
        </w:r>
      </w:del>
    </w:p>
    <w:p w14:paraId="764F61A7" w14:textId="5C7038C6" w:rsidR="00FC1B9A" w:rsidDel="000E0A54" w:rsidRDefault="00845D41" w:rsidP="003105BA">
      <w:pPr>
        <w:pStyle w:val="BodyText"/>
        <w:spacing w:before="2" w:line="355" w:lineRule="auto"/>
        <w:ind w:left="159" w:right="1316" w:firstLine="351"/>
        <w:rPr>
          <w:del w:id="63" w:author="Bobby Stojanoski" w:date="2025-06-26T15:26:00Z" w16du:dateUtc="2025-06-26T19:26:00Z"/>
        </w:rPr>
      </w:pPr>
      <w:del w:id="64" w:author="Bobby Stojanoski" w:date="2025-06-26T15:26:00Z" w16du:dateUtc="2025-06-26T19:26:00Z">
        <w:r w:rsidDel="000E0A54">
          <w:delText>Critically, fNIRS demonstrates strong sensitivity to the prefrontal cortex (PFC), a region</w:delText>
        </w:r>
        <w:r w:rsidDel="000E0A54">
          <w:rPr>
            <w:spacing w:val="-11"/>
          </w:rPr>
          <w:delText xml:space="preserve"> </w:delText>
        </w:r>
        <w:r w:rsidDel="000E0A54">
          <w:delText>heavily</w:delText>
        </w:r>
        <w:r w:rsidDel="000E0A54">
          <w:rPr>
            <w:spacing w:val="-11"/>
          </w:rPr>
          <w:delText xml:space="preserve"> </w:delText>
        </w:r>
        <w:r w:rsidDel="000E0A54">
          <w:delText>implicated</w:delText>
        </w:r>
        <w:r w:rsidDel="000E0A54">
          <w:rPr>
            <w:spacing w:val="-11"/>
          </w:rPr>
          <w:delText xml:space="preserve"> </w:delText>
        </w:r>
        <w:r w:rsidDel="000E0A54">
          <w:delText>in</w:delText>
        </w:r>
        <w:r w:rsidDel="000E0A54">
          <w:rPr>
            <w:spacing w:val="-11"/>
          </w:rPr>
          <w:delText xml:space="preserve"> </w:delText>
        </w:r>
        <w:r w:rsidDel="000E0A54">
          <w:delText>the</w:delText>
        </w:r>
        <w:r w:rsidDel="000E0A54">
          <w:rPr>
            <w:spacing w:val="-11"/>
          </w:rPr>
          <w:delText xml:space="preserve"> </w:delText>
        </w:r>
        <w:r w:rsidDel="000E0A54">
          <w:delText>perception,</w:delText>
        </w:r>
        <w:r w:rsidDel="000E0A54">
          <w:rPr>
            <w:spacing w:val="-7"/>
          </w:rPr>
          <w:delText xml:space="preserve"> </w:delText>
        </w:r>
        <w:r w:rsidDel="000E0A54">
          <w:delText>interpretation,</w:delText>
        </w:r>
        <w:r w:rsidDel="000E0A54">
          <w:rPr>
            <w:spacing w:val="-7"/>
          </w:rPr>
          <w:delText xml:space="preserve"> </w:delText>
        </w:r>
        <w:r w:rsidDel="000E0A54">
          <w:delText>and</w:delText>
        </w:r>
        <w:r w:rsidDel="000E0A54">
          <w:rPr>
            <w:spacing w:val="-11"/>
          </w:rPr>
          <w:delText xml:space="preserve"> </w:delText>
        </w:r>
        <w:r w:rsidDel="000E0A54">
          <w:delText>regulation</w:delText>
        </w:r>
        <w:r w:rsidDel="000E0A54">
          <w:rPr>
            <w:spacing w:val="-11"/>
          </w:rPr>
          <w:delText xml:space="preserve"> </w:delText>
        </w:r>
        <w:r w:rsidDel="000E0A54">
          <w:delText>of</w:delText>
        </w:r>
        <w:r w:rsidDel="000E0A54">
          <w:rPr>
            <w:spacing w:val="-11"/>
          </w:rPr>
          <w:delText xml:space="preserve"> </w:delText>
        </w:r>
        <w:r w:rsidDel="000E0A54">
          <w:delText>emotion (</w:delText>
        </w:r>
        <w:r w:rsidDel="000E0A54">
          <w:fldChar w:fldCharType="begin"/>
        </w:r>
        <w:r w:rsidDel="000E0A54">
          <w:delInstrText>HYPERLINK \l "_bookmark96"</w:delInstrText>
        </w:r>
        <w:r w:rsidDel="000E0A54">
          <w:fldChar w:fldCharType="separate"/>
        </w:r>
        <w:r w:rsidDel="000E0A54">
          <w:rPr>
            <w:color w:val="0000FF"/>
          </w:rPr>
          <w:delText>Westgarth et al.</w:delText>
        </w:r>
        <w:r w:rsidDel="000E0A54">
          <w:fldChar w:fldCharType="end"/>
        </w:r>
        <w:r w:rsidDel="000E0A54">
          <w:delText xml:space="preserve">, </w:delText>
        </w:r>
        <w:r w:rsidDel="000E0A54">
          <w:fldChar w:fldCharType="begin"/>
        </w:r>
        <w:r w:rsidDel="000E0A54">
          <w:delInstrText>HYPERLINK \l "_bookmark96"</w:delInstrText>
        </w:r>
        <w:r w:rsidDel="000E0A54">
          <w:fldChar w:fldCharType="separate"/>
        </w:r>
        <w:r w:rsidDel="000E0A54">
          <w:rPr>
            <w:color w:val="0000FF"/>
          </w:rPr>
          <w:delText>2021</w:delText>
        </w:r>
        <w:r w:rsidDel="000E0A54">
          <w:fldChar w:fldCharType="end"/>
        </w:r>
        <w:r w:rsidDel="000E0A54">
          <w:delText xml:space="preserve">; </w:delText>
        </w:r>
        <w:r w:rsidDel="000E0A54">
          <w:fldChar w:fldCharType="begin"/>
        </w:r>
        <w:r w:rsidDel="000E0A54">
          <w:delInstrText>HYPERLINK \l "_bookmark50"</w:delInstrText>
        </w:r>
        <w:r w:rsidDel="000E0A54">
          <w:fldChar w:fldCharType="separate"/>
        </w:r>
        <w:r w:rsidDel="000E0A54">
          <w:rPr>
            <w:color w:val="0000FF"/>
          </w:rPr>
          <w:delText>Bendall et al.</w:delText>
        </w:r>
        <w:r w:rsidDel="000E0A54">
          <w:fldChar w:fldCharType="end"/>
        </w:r>
        <w:r w:rsidDel="000E0A54">
          <w:delText xml:space="preserve">, </w:delText>
        </w:r>
        <w:r w:rsidDel="000E0A54">
          <w:fldChar w:fldCharType="begin"/>
        </w:r>
        <w:r w:rsidDel="000E0A54">
          <w:delInstrText>HYPERLINK \l "_bookmark50"</w:delInstrText>
        </w:r>
        <w:r w:rsidDel="000E0A54">
          <w:fldChar w:fldCharType="separate"/>
        </w:r>
        <w:r w:rsidDel="000E0A54">
          <w:rPr>
            <w:color w:val="0000FF"/>
          </w:rPr>
          <w:delText>2016</w:delText>
        </w:r>
        <w:r w:rsidDel="000E0A54">
          <w:fldChar w:fldCharType="end"/>
        </w:r>
        <w:r w:rsidDel="000E0A54">
          <w:delText>).</w:delText>
        </w:r>
        <w:r w:rsidDel="000E0A54">
          <w:rPr>
            <w:spacing w:val="40"/>
          </w:rPr>
          <w:delText xml:space="preserve"> </w:delText>
        </w:r>
        <w:r w:rsidDel="000E0A54">
          <w:delText xml:space="preserve">Although prior studies have examined </w:delText>
        </w:r>
        <w:r w:rsidDel="000E0A54">
          <w:rPr>
            <w:spacing w:val="-4"/>
          </w:rPr>
          <w:delText>facial</w:delText>
        </w:r>
        <w:r w:rsidDel="000E0A54">
          <w:rPr>
            <w:spacing w:val="-8"/>
          </w:rPr>
          <w:delText xml:space="preserve"> </w:delText>
        </w:r>
        <w:r w:rsidDel="000E0A54">
          <w:rPr>
            <w:spacing w:val="-4"/>
          </w:rPr>
          <w:delText>emotion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4"/>
          </w:rPr>
          <w:delText>perception</w:delText>
        </w:r>
        <w:r w:rsidDel="000E0A54">
          <w:rPr>
            <w:spacing w:val="-8"/>
          </w:rPr>
          <w:delText xml:space="preserve"> </w:delText>
        </w:r>
      </w:del>
      <w:del w:id="65" w:author="Bobby Stojanoski" w:date="2025-06-26T15:19:00Z" w16du:dateUtc="2025-06-26T19:19:00Z">
        <w:r w:rsidDel="00374A4D">
          <w:rPr>
            <w:spacing w:val="-4"/>
          </w:rPr>
          <w:delText>and</w:delText>
        </w:r>
        <w:r w:rsidDel="00374A4D">
          <w:rPr>
            <w:spacing w:val="-8"/>
          </w:rPr>
          <w:delText xml:space="preserve"> </w:delText>
        </w:r>
      </w:del>
      <w:del w:id="66" w:author="Bobby Stojanoski" w:date="2025-06-26T15:26:00Z" w16du:dateUtc="2025-06-26T19:26:00Z">
        <w:r w:rsidDel="000E0A54">
          <w:rPr>
            <w:spacing w:val="-4"/>
          </w:rPr>
          <w:delText>avatar</w:delText>
        </w:r>
        <w:r w:rsidDel="000E0A54">
          <w:rPr>
            <w:spacing w:val="-8"/>
          </w:rPr>
          <w:delText xml:space="preserve"> </w:delText>
        </w:r>
      </w:del>
      <w:del w:id="67" w:author="Bobby Stojanoski" w:date="2025-06-26T15:19:00Z" w16du:dateUtc="2025-06-26T19:19:00Z">
        <w:r w:rsidDel="00FD2284">
          <w:rPr>
            <w:spacing w:val="-4"/>
          </w:rPr>
          <w:delText>realism</w:delText>
        </w:r>
        <w:r w:rsidDel="00FD2284">
          <w:rPr>
            <w:spacing w:val="-8"/>
          </w:rPr>
          <w:delText xml:space="preserve"> </w:delText>
        </w:r>
      </w:del>
      <w:del w:id="68" w:author="Bobby Stojanoski" w:date="2025-06-26T15:26:00Z" w16du:dateUtc="2025-06-26T19:26:00Z">
        <w:r w:rsidDel="000E0A54">
          <w:rPr>
            <w:spacing w:val="-4"/>
          </w:rPr>
          <w:delText>independently,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4"/>
          </w:rPr>
          <w:delText>few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4"/>
          </w:rPr>
          <w:delText>have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4"/>
          </w:rPr>
          <w:delText>explored</w:delText>
        </w:r>
        <w:r w:rsidDel="000E0A54">
          <w:rPr>
            <w:spacing w:val="-7"/>
          </w:rPr>
          <w:delText xml:space="preserve"> </w:delText>
        </w:r>
      </w:del>
      <w:del w:id="69" w:author="Bobby Stojanoski" w:date="2025-06-26T15:20:00Z" w16du:dateUtc="2025-06-26T19:20:00Z">
        <w:r w:rsidDel="00AB5C94">
          <w:rPr>
            <w:spacing w:val="-4"/>
          </w:rPr>
          <w:delText>their</w:delText>
        </w:r>
        <w:r w:rsidDel="00AB5C94">
          <w:rPr>
            <w:spacing w:val="-8"/>
          </w:rPr>
          <w:delText xml:space="preserve"> </w:delText>
        </w:r>
        <w:r w:rsidDel="000A425A">
          <w:rPr>
            <w:spacing w:val="-4"/>
          </w:rPr>
          <w:delText xml:space="preserve">in- </w:delText>
        </w:r>
        <w:r w:rsidDel="000A425A">
          <w:rPr>
            <w:spacing w:val="-2"/>
          </w:rPr>
          <w:delText>teraction</w:delText>
        </w:r>
        <w:r w:rsidDel="000A425A">
          <w:rPr>
            <w:spacing w:val="-12"/>
          </w:rPr>
          <w:delText xml:space="preserve"> </w:delText>
        </w:r>
      </w:del>
      <w:del w:id="70" w:author="Bobby Stojanoski" w:date="2025-06-26T15:26:00Z" w16du:dateUtc="2025-06-26T19:26:00Z">
        <w:r w:rsidDel="000E0A54">
          <w:rPr>
            <w:spacing w:val="-2"/>
          </w:rPr>
          <w:delText>within</w:delText>
        </w:r>
        <w:r w:rsidDel="000E0A54">
          <w:rPr>
            <w:spacing w:val="-13"/>
          </w:rPr>
          <w:delText xml:space="preserve"> </w:delText>
        </w:r>
        <w:r w:rsidDel="000E0A54">
          <w:rPr>
            <w:spacing w:val="-2"/>
          </w:rPr>
          <w:delText>the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same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neuroimaging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paradigm</w:delText>
        </w:r>
      </w:del>
      <w:del w:id="71" w:author="Bobby Stojanoski" w:date="2025-06-26T15:20:00Z" w16du:dateUtc="2025-06-26T19:20:00Z">
        <w:r w:rsidDel="00BE130F">
          <w:rPr>
            <w:spacing w:val="-2"/>
          </w:rPr>
          <w:delText>.</w:delText>
        </w:r>
        <w:r w:rsidDel="00BE130F">
          <w:rPr>
            <w:spacing w:val="19"/>
          </w:rPr>
          <w:delText xml:space="preserve"> </w:delText>
        </w:r>
        <w:r w:rsidDel="00BE130F">
          <w:rPr>
            <w:spacing w:val="-2"/>
          </w:rPr>
          <w:delText>E</w:delText>
        </w:r>
      </w:del>
      <w:del w:id="72" w:author="Bobby Stojanoski" w:date="2025-06-26T15:26:00Z" w16du:dateUtc="2025-06-26T19:26:00Z">
        <w:r w:rsidDel="000E0A54">
          <w:rPr>
            <w:spacing w:val="-2"/>
          </w:rPr>
          <w:delText>ven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fewer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studies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>have</w:delText>
        </w:r>
        <w:r w:rsidDel="000E0A54">
          <w:rPr>
            <w:spacing w:val="-12"/>
          </w:rPr>
          <w:delText xml:space="preserve"> </w:delText>
        </w:r>
        <w:r w:rsidDel="000E0A54">
          <w:rPr>
            <w:spacing w:val="-2"/>
          </w:rPr>
          <w:delText xml:space="preserve">employed </w:delText>
        </w:r>
        <w:r w:rsidDel="000E0A54">
          <w:rPr>
            <w:spacing w:val="-4"/>
          </w:rPr>
          <w:delText>fNIRS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to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do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so.</w:delText>
        </w:r>
        <w:r w:rsidDel="000E0A54">
          <w:rPr>
            <w:spacing w:val="12"/>
          </w:rPr>
          <w:delText xml:space="preserve"> </w:delText>
        </w:r>
        <w:r w:rsidDel="000E0A54">
          <w:rPr>
            <w:spacing w:val="-4"/>
          </w:rPr>
          <w:delText>To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our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knowledge,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4"/>
          </w:rPr>
          <w:delText>no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existing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research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has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4"/>
          </w:rPr>
          <w:delText>directly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compared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neural</w:delText>
        </w:r>
        <w:r w:rsidDel="000E0A54">
          <w:rPr>
            <w:spacing w:val="-10"/>
          </w:rPr>
          <w:delText xml:space="preserve"> </w:delText>
        </w:r>
        <w:r w:rsidDel="000E0A54">
          <w:rPr>
            <w:spacing w:val="-4"/>
          </w:rPr>
          <w:delText>re</w:delText>
        </w:r>
      </w:del>
      <w:del w:id="73" w:author="Bobby Stojanoski" w:date="2025-06-26T15:21:00Z" w16du:dateUtc="2025-06-26T19:21:00Z">
        <w:r w:rsidDel="009455D8">
          <w:rPr>
            <w:spacing w:val="-4"/>
          </w:rPr>
          <w:delText>-</w:delText>
        </w:r>
      </w:del>
      <w:del w:id="74" w:author="Bobby Stojanoski" w:date="2025-06-26T15:20:00Z" w16du:dateUtc="2025-06-26T19:20:00Z">
        <w:r w:rsidDel="009455D8">
          <w:rPr>
            <w:spacing w:val="-4"/>
          </w:rPr>
          <w:delText xml:space="preserve"> </w:delText>
        </w:r>
      </w:del>
      <w:del w:id="75" w:author="Bobby Stojanoski" w:date="2025-06-26T15:26:00Z" w16du:dateUtc="2025-06-26T19:26:00Z">
        <w:r w:rsidDel="000E0A54">
          <w:rPr>
            <w:spacing w:val="-6"/>
          </w:rPr>
          <w:delText xml:space="preserve">sponses to emotional expressions in real versus virtual faces using a within-subject fNIRS </w:delText>
        </w:r>
        <w:r w:rsidDel="000E0A54">
          <w:delText>design.</w:delText>
        </w:r>
        <w:r w:rsidDel="000E0A54">
          <w:rPr>
            <w:spacing w:val="9"/>
          </w:rPr>
          <w:delText xml:space="preserve"> </w:delText>
        </w:r>
        <w:r w:rsidDel="000E0A54">
          <w:delText>This</w:delText>
        </w:r>
        <w:r w:rsidDel="000E0A54">
          <w:rPr>
            <w:spacing w:val="-14"/>
          </w:rPr>
          <w:delText xml:space="preserve"> </w:delText>
        </w:r>
        <w:r w:rsidDel="000E0A54">
          <w:delText>gap</w:delText>
        </w:r>
        <w:r w:rsidDel="000E0A54">
          <w:rPr>
            <w:spacing w:val="-14"/>
          </w:rPr>
          <w:delText xml:space="preserve"> </w:delText>
        </w:r>
        <w:r w:rsidDel="000E0A54">
          <w:delText>limits</w:delText>
        </w:r>
        <w:r w:rsidDel="000E0A54">
          <w:rPr>
            <w:spacing w:val="-14"/>
          </w:rPr>
          <w:delText xml:space="preserve"> </w:delText>
        </w:r>
        <w:r w:rsidDel="000E0A54">
          <w:delText>our</w:delText>
        </w:r>
        <w:r w:rsidDel="000E0A54">
          <w:rPr>
            <w:spacing w:val="-15"/>
          </w:rPr>
          <w:delText xml:space="preserve"> </w:delText>
        </w:r>
        <w:r w:rsidDel="000E0A54">
          <w:delText>understanding</w:delText>
        </w:r>
        <w:r w:rsidDel="000E0A54">
          <w:rPr>
            <w:spacing w:val="-15"/>
          </w:rPr>
          <w:delText xml:space="preserve"> </w:delText>
        </w:r>
        <w:r w:rsidDel="000E0A54">
          <w:delText>of</w:delText>
        </w:r>
        <w:r w:rsidDel="000E0A54">
          <w:rPr>
            <w:spacing w:val="-14"/>
          </w:rPr>
          <w:delText xml:space="preserve"> </w:delText>
        </w:r>
        <w:r w:rsidDel="000E0A54">
          <w:delText>how</w:delText>
        </w:r>
        <w:r w:rsidDel="000E0A54">
          <w:rPr>
            <w:spacing w:val="-15"/>
          </w:rPr>
          <w:delText xml:space="preserve"> </w:delText>
        </w:r>
        <w:r w:rsidDel="000E0A54">
          <w:delText>face</w:delText>
        </w:r>
        <w:r w:rsidDel="000E0A54">
          <w:rPr>
            <w:spacing w:val="-14"/>
          </w:rPr>
          <w:delText xml:space="preserve"> </w:delText>
        </w:r>
        <w:r w:rsidDel="000E0A54">
          <w:delText>realism</w:delText>
        </w:r>
        <w:r w:rsidDel="000E0A54">
          <w:rPr>
            <w:spacing w:val="-14"/>
          </w:rPr>
          <w:delText xml:space="preserve"> </w:delText>
        </w:r>
        <w:r w:rsidDel="000E0A54">
          <w:delText>and</w:delText>
        </w:r>
        <w:r w:rsidDel="000E0A54">
          <w:rPr>
            <w:spacing w:val="-14"/>
          </w:rPr>
          <w:delText xml:space="preserve"> </w:delText>
        </w:r>
        <w:r w:rsidDel="000E0A54">
          <w:delText>emotion</w:delText>
        </w:r>
        <w:r w:rsidDel="000E0A54">
          <w:rPr>
            <w:spacing w:val="-14"/>
          </w:rPr>
          <w:delText xml:space="preserve"> </w:delText>
        </w:r>
        <w:r w:rsidDel="000E0A54">
          <w:delText>interact</w:delText>
        </w:r>
        <w:r w:rsidDel="000E0A54">
          <w:rPr>
            <w:spacing w:val="-15"/>
          </w:rPr>
          <w:delText xml:space="preserve"> </w:delText>
        </w:r>
        <w:r w:rsidDel="000E0A54">
          <w:delText xml:space="preserve">to </w:delText>
        </w:r>
        <w:r w:rsidDel="000E0A54">
          <w:rPr>
            <w:spacing w:val="-2"/>
          </w:rPr>
          <w:delText>shape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2"/>
          </w:rPr>
          <w:delText>cortical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2"/>
          </w:rPr>
          <w:delText>activation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2"/>
          </w:rPr>
          <w:delText>patterns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2"/>
          </w:rPr>
          <w:delText>and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2"/>
          </w:rPr>
          <w:delText>functional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2"/>
          </w:rPr>
          <w:delText>connectivity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2"/>
          </w:rPr>
          <w:delText>during</w:delText>
        </w:r>
        <w:r w:rsidDel="000E0A54">
          <w:rPr>
            <w:spacing w:val="-6"/>
          </w:rPr>
          <w:delText xml:space="preserve"> </w:delText>
        </w:r>
        <w:r w:rsidDel="000E0A54">
          <w:rPr>
            <w:spacing w:val="-2"/>
          </w:rPr>
          <w:delText>social</w:delText>
        </w:r>
        <w:r w:rsidDel="000E0A54">
          <w:rPr>
            <w:spacing w:val="-7"/>
          </w:rPr>
          <w:delText xml:space="preserve"> </w:delText>
        </w:r>
        <w:r w:rsidDel="000E0A54">
          <w:rPr>
            <w:spacing w:val="-2"/>
          </w:rPr>
          <w:delText xml:space="preserve">perception. </w:delText>
        </w:r>
        <w:r w:rsidDel="000E0A54">
          <w:rPr>
            <w:spacing w:val="-6"/>
          </w:rPr>
          <w:delText>Addressing</w:delText>
        </w:r>
        <w:r w:rsidDel="000E0A54">
          <w:rPr>
            <w:spacing w:val="-11"/>
          </w:rPr>
          <w:delText xml:space="preserve"> </w:delText>
        </w:r>
        <w:r w:rsidDel="000E0A54">
          <w:rPr>
            <w:spacing w:val="-6"/>
          </w:rPr>
          <w:delText>this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gap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will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provide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insights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into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how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digital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representations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of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>human</w:delText>
        </w:r>
        <w:r w:rsidDel="000E0A54">
          <w:rPr>
            <w:spacing w:val="-9"/>
          </w:rPr>
          <w:delText xml:space="preserve"> </w:delText>
        </w:r>
        <w:r w:rsidDel="000E0A54">
          <w:rPr>
            <w:spacing w:val="-6"/>
          </w:rPr>
          <w:delText xml:space="preserve">emo- </w:delText>
        </w:r>
        <w:r w:rsidDel="000E0A54">
          <w:delText>tion</w:delText>
        </w:r>
        <w:r w:rsidDel="000E0A54">
          <w:rPr>
            <w:spacing w:val="-1"/>
          </w:rPr>
          <w:delText xml:space="preserve"> </w:delText>
        </w:r>
        <w:r w:rsidDel="000E0A54">
          <w:delText>are processed</w:delText>
        </w:r>
        <w:r w:rsidDel="000E0A54">
          <w:rPr>
            <w:spacing w:val="-1"/>
          </w:rPr>
          <w:delText xml:space="preserve"> </w:delText>
        </w:r>
        <w:r w:rsidDel="000E0A54">
          <w:delText>and</w:delText>
        </w:r>
        <w:r w:rsidDel="000E0A54">
          <w:rPr>
            <w:spacing w:val="-1"/>
          </w:rPr>
          <w:delText xml:space="preserve"> </w:delText>
        </w:r>
        <w:r w:rsidDel="000E0A54">
          <w:delText>perceived in</w:delText>
        </w:r>
        <w:r w:rsidDel="000E0A54">
          <w:rPr>
            <w:spacing w:val="-1"/>
          </w:rPr>
          <w:delText xml:space="preserve"> </w:delText>
        </w:r>
        <w:r w:rsidDel="000E0A54">
          <w:delText>the brain.</w:delText>
        </w:r>
      </w:del>
    </w:p>
    <w:p w14:paraId="764F61A8" w14:textId="77777777" w:rsidR="00FC1B9A" w:rsidRDefault="00FC1B9A">
      <w:pPr>
        <w:pStyle w:val="BodyText"/>
        <w:spacing w:before="184"/>
      </w:pPr>
    </w:p>
    <w:p w14:paraId="764F61A9" w14:textId="77777777" w:rsidR="00FC1B9A" w:rsidRDefault="00845D41">
      <w:pPr>
        <w:pStyle w:val="ListParagraph"/>
        <w:numPr>
          <w:ilvl w:val="1"/>
          <w:numId w:val="18"/>
        </w:numPr>
        <w:tabs>
          <w:tab w:val="left" w:pos="1042"/>
        </w:tabs>
        <w:spacing w:before="0"/>
        <w:rPr>
          <w:b/>
          <w:sz w:val="34"/>
        </w:rPr>
      </w:pPr>
      <w:bookmarkStart w:id="76" w:name="Facial_Emotion_Perception"/>
      <w:bookmarkStart w:id="77" w:name="_bookmark4"/>
      <w:bookmarkEnd w:id="76"/>
      <w:bookmarkEnd w:id="77"/>
      <w:r>
        <w:rPr>
          <w:b/>
          <w:w w:val="110"/>
          <w:sz w:val="34"/>
        </w:rPr>
        <w:t>Facial</w:t>
      </w:r>
      <w:r>
        <w:rPr>
          <w:b/>
          <w:spacing w:val="5"/>
          <w:w w:val="110"/>
          <w:sz w:val="34"/>
        </w:rPr>
        <w:t xml:space="preserve"> </w:t>
      </w:r>
      <w:r>
        <w:rPr>
          <w:b/>
          <w:w w:val="110"/>
          <w:sz w:val="34"/>
        </w:rPr>
        <w:t>Emotion</w:t>
      </w:r>
      <w:r>
        <w:rPr>
          <w:b/>
          <w:spacing w:val="7"/>
          <w:w w:val="110"/>
          <w:sz w:val="34"/>
        </w:rPr>
        <w:t xml:space="preserve"> </w:t>
      </w:r>
      <w:r>
        <w:rPr>
          <w:b/>
          <w:spacing w:val="-2"/>
          <w:w w:val="110"/>
          <w:sz w:val="34"/>
        </w:rPr>
        <w:t>Perception</w:t>
      </w:r>
    </w:p>
    <w:p w14:paraId="764F61AA" w14:textId="24BF4141" w:rsidR="00FC1B9A" w:rsidDel="00DF11E2" w:rsidRDefault="00845D41" w:rsidP="003105BA">
      <w:pPr>
        <w:pStyle w:val="BodyText"/>
        <w:spacing w:before="363" w:line="355" w:lineRule="auto"/>
        <w:ind w:left="159" w:right="1316"/>
        <w:rPr>
          <w:del w:id="78" w:author="Bobby Stojanoski" w:date="2025-06-26T15:39:00Z" w16du:dateUtc="2025-06-26T19:39:00Z"/>
        </w:rPr>
      </w:pPr>
      <w:del w:id="79" w:author="Bobby Stojanoski" w:date="2025-06-26T15:29:00Z" w16du:dateUtc="2025-06-26T19:29:00Z">
        <w:r w:rsidDel="006042E9">
          <w:rPr>
            <w:spacing w:val="-2"/>
          </w:rPr>
          <w:delText>There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are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three</w:delText>
        </w:r>
        <w:r w:rsidDel="006042E9">
          <w:rPr>
            <w:spacing w:val="-13"/>
          </w:rPr>
          <w:delText xml:space="preserve"> </w:delText>
        </w:r>
      </w:del>
      <w:del w:id="80" w:author="Bobby Stojanoski" w:date="2025-06-26T15:28:00Z" w16du:dateUtc="2025-06-26T19:28:00Z">
        <w:r w:rsidDel="000A37C3">
          <w:rPr>
            <w:spacing w:val="-2"/>
          </w:rPr>
          <w:delText>main</w:delText>
        </w:r>
        <w:r w:rsidDel="000A37C3">
          <w:rPr>
            <w:spacing w:val="-13"/>
          </w:rPr>
          <w:delText xml:space="preserve"> </w:delText>
        </w:r>
      </w:del>
      <w:del w:id="81" w:author="Bobby Stojanoski" w:date="2025-06-26T15:29:00Z" w16du:dateUtc="2025-06-26T19:29:00Z">
        <w:r w:rsidDel="006042E9">
          <w:rPr>
            <w:spacing w:val="-2"/>
          </w:rPr>
          <w:delText>core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areas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of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emotion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processing:</w:delText>
        </w:r>
        <w:r w:rsidDel="006042E9">
          <w:delText xml:space="preserve"> </w:delText>
        </w:r>
        <w:r w:rsidDel="006042E9">
          <w:rPr>
            <w:spacing w:val="-2"/>
          </w:rPr>
          <w:delText>emotion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perception,</w:delText>
        </w:r>
        <w:r w:rsidDel="006042E9">
          <w:rPr>
            <w:spacing w:val="-13"/>
          </w:rPr>
          <w:delText xml:space="preserve"> </w:delText>
        </w:r>
        <w:r w:rsidDel="006042E9">
          <w:rPr>
            <w:spacing w:val="-2"/>
          </w:rPr>
          <w:delText>experience, and</w:delText>
        </w:r>
        <w:r w:rsidDel="006042E9">
          <w:rPr>
            <w:spacing w:val="-11"/>
          </w:rPr>
          <w:delText xml:space="preserve"> </w:delText>
        </w:r>
        <w:r w:rsidDel="006042E9">
          <w:rPr>
            <w:spacing w:val="-2"/>
          </w:rPr>
          <w:delText>regulation</w:delText>
        </w:r>
        <w:r w:rsidDel="006042E9">
          <w:rPr>
            <w:spacing w:val="-11"/>
          </w:rPr>
          <w:delText xml:space="preserve"> </w:delText>
        </w:r>
        <w:r w:rsidDel="006042E9">
          <w:rPr>
            <w:spacing w:val="-2"/>
          </w:rPr>
          <w:delText>(</w:delText>
        </w:r>
        <w:r w:rsidDel="006042E9">
          <w:fldChar w:fldCharType="begin"/>
        </w:r>
        <w:r w:rsidDel="006042E9">
          <w:delInstrText>HYPERLINK \l "_bookmark96"</w:delInstrText>
        </w:r>
        <w:r w:rsidDel="006042E9">
          <w:fldChar w:fldCharType="separate"/>
        </w:r>
        <w:r w:rsidDel="006042E9">
          <w:rPr>
            <w:color w:val="0000FF"/>
            <w:spacing w:val="-2"/>
          </w:rPr>
          <w:delText>Westgarth</w:delText>
        </w:r>
        <w:r w:rsidDel="006042E9">
          <w:rPr>
            <w:color w:val="0000FF"/>
            <w:spacing w:val="-11"/>
          </w:rPr>
          <w:delText xml:space="preserve"> </w:delText>
        </w:r>
        <w:r w:rsidDel="006042E9">
          <w:rPr>
            <w:color w:val="0000FF"/>
            <w:spacing w:val="-2"/>
          </w:rPr>
          <w:delText>et</w:delText>
        </w:r>
        <w:r w:rsidDel="006042E9">
          <w:rPr>
            <w:color w:val="0000FF"/>
            <w:spacing w:val="-11"/>
          </w:rPr>
          <w:delText xml:space="preserve"> </w:delText>
        </w:r>
        <w:r w:rsidDel="006042E9">
          <w:rPr>
            <w:color w:val="0000FF"/>
            <w:spacing w:val="-2"/>
          </w:rPr>
          <w:delText>al.</w:delText>
        </w:r>
        <w:r w:rsidDel="006042E9">
          <w:fldChar w:fldCharType="end"/>
        </w:r>
        <w:r w:rsidDel="006042E9">
          <w:rPr>
            <w:spacing w:val="-2"/>
          </w:rPr>
          <w:delText>,</w:delText>
        </w:r>
        <w:r w:rsidDel="006042E9">
          <w:rPr>
            <w:spacing w:val="-11"/>
          </w:rPr>
          <w:delText xml:space="preserve"> </w:delText>
        </w:r>
        <w:r w:rsidDel="006042E9">
          <w:fldChar w:fldCharType="begin"/>
        </w:r>
        <w:r w:rsidDel="006042E9">
          <w:delInstrText>HYPERLINK \l "_bookmark96"</w:delInstrText>
        </w:r>
        <w:r w:rsidDel="006042E9">
          <w:fldChar w:fldCharType="separate"/>
        </w:r>
        <w:r w:rsidDel="006042E9">
          <w:rPr>
            <w:color w:val="0000FF"/>
            <w:spacing w:val="-2"/>
          </w:rPr>
          <w:delText>2021</w:delText>
        </w:r>
        <w:r w:rsidDel="006042E9">
          <w:fldChar w:fldCharType="end"/>
        </w:r>
        <w:r w:rsidDel="006042E9">
          <w:rPr>
            <w:spacing w:val="-2"/>
          </w:rPr>
          <w:delText>).</w:delText>
        </w:r>
        <w:r w:rsidDel="006042E9">
          <w:rPr>
            <w:spacing w:val="9"/>
          </w:rPr>
          <w:delText xml:space="preserve"> </w:delText>
        </w:r>
      </w:del>
      <w:r>
        <w:rPr>
          <w:spacing w:val="-2"/>
        </w:rPr>
        <w:t>Emotion</w:t>
      </w:r>
      <w:r>
        <w:rPr>
          <w:spacing w:val="-11"/>
        </w:rPr>
        <w:t xml:space="preserve"> </w:t>
      </w:r>
      <w:r>
        <w:rPr>
          <w:spacing w:val="-2"/>
        </w:rPr>
        <w:t>perception</w:t>
      </w:r>
      <w:r>
        <w:rPr>
          <w:spacing w:val="-11"/>
        </w:rPr>
        <w:t xml:space="preserve"> </w:t>
      </w:r>
      <w:r>
        <w:rPr>
          <w:spacing w:val="-2"/>
        </w:rPr>
        <w:t>involves</w:t>
      </w:r>
      <w:r>
        <w:rPr>
          <w:spacing w:val="-11"/>
        </w:rPr>
        <w:t xml:space="preserve"> </w:t>
      </w:r>
      <w:r>
        <w:rPr>
          <w:spacing w:val="-2"/>
        </w:rPr>
        <w:t>recognizing</w:t>
      </w:r>
      <w:r>
        <w:rPr>
          <w:spacing w:val="-11"/>
        </w:rPr>
        <w:t xml:space="preserve"> </w:t>
      </w:r>
      <w:r>
        <w:rPr>
          <w:spacing w:val="-2"/>
        </w:rPr>
        <w:t xml:space="preserve">social </w:t>
      </w:r>
      <w:r>
        <w:t>cues such as facial emotional expressions, which is the focus of this thesis.</w:t>
      </w:r>
      <w:r>
        <w:rPr>
          <w:spacing w:val="40"/>
        </w:rPr>
        <w:t xml:space="preserve"> </w:t>
      </w:r>
      <w:r>
        <w:t xml:space="preserve">Human </w:t>
      </w:r>
      <w:r>
        <w:rPr>
          <w:spacing w:val="-4"/>
        </w:rPr>
        <w:t>facial</w:t>
      </w:r>
      <w:r>
        <w:rPr>
          <w:spacing w:val="-5"/>
        </w:rPr>
        <w:t xml:space="preserve"> </w:t>
      </w:r>
      <w:r>
        <w:rPr>
          <w:spacing w:val="-4"/>
        </w:rPr>
        <w:t>emotion</w:t>
      </w:r>
      <w:r>
        <w:rPr>
          <w:spacing w:val="-5"/>
        </w:rPr>
        <w:t xml:space="preserve"> </w:t>
      </w:r>
      <w:r>
        <w:rPr>
          <w:spacing w:val="-4"/>
        </w:rPr>
        <w:t>perception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central</w:t>
      </w:r>
      <w:r>
        <w:rPr>
          <w:spacing w:val="-5"/>
        </w:rPr>
        <w:t xml:space="preserve"> </w:t>
      </w:r>
      <w:r>
        <w:rPr>
          <w:spacing w:val="-4"/>
        </w:rPr>
        <w:t>topic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affective</w:t>
      </w:r>
      <w:r>
        <w:rPr>
          <w:spacing w:val="-5"/>
        </w:rPr>
        <w:t xml:space="preserve"> </w:t>
      </w:r>
      <w:r>
        <w:rPr>
          <w:spacing w:val="-4"/>
        </w:rPr>
        <w:t>neuroscience,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hyperlink w:anchor="_bookmark58" w:history="1">
        <w:r>
          <w:rPr>
            <w:color w:val="0000FF"/>
            <w:spacing w:val="-4"/>
          </w:rPr>
          <w:t>Ekman</w:t>
        </w:r>
      </w:hyperlink>
      <w:r>
        <w:rPr>
          <w:color w:val="0000FF"/>
          <w:spacing w:val="-4"/>
        </w:rPr>
        <w:t xml:space="preserve"> </w:t>
      </w:r>
      <w:hyperlink w:anchor="_bookmark58" w:history="1">
        <w:r>
          <w:rPr>
            <w:color w:val="0000FF"/>
          </w:rPr>
          <w:t>and Friesen</w:t>
        </w:r>
      </w:hyperlink>
      <w:r>
        <w:rPr>
          <w:color w:val="0000FF"/>
        </w:rPr>
        <w:t xml:space="preserve"> </w:t>
      </w:r>
      <w:r>
        <w:t>(</w:t>
      </w:r>
      <w:hyperlink w:anchor="_bookmark58" w:history="1">
        <w:r>
          <w:rPr>
            <w:color w:val="0000FF"/>
          </w:rPr>
          <w:t>1971</w:t>
        </w:r>
      </w:hyperlink>
      <w:r>
        <w:t xml:space="preserve">) identifying a set of basic emotions that are universally recognized </w:t>
      </w:r>
      <w:r>
        <w:rPr>
          <w:spacing w:val="-2"/>
        </w:rPr>
        <w:t>across</w:t>
      </w:r>
      <w:r>
        <w:rPr>
          <w:spacing w:val="7"/>
        </w:rPr>
        <w:t xml:space="preserve"> </w:t>
      </w:r>
      <w:r>
        <w:rPr>
          <w:spacing w:val="-2"/>
        </w:rPr>
        <w:t>cultures.</w:t>
      </w:r>
      <w:r>
        <w:rPr>
          <w:spacing w:val="55"/>
        </w:rPr>
        <w:t xml:space="preserve"> </w:t>
      </w:r>
      <w:r>
        <w:rPr>
          <w:spacing w:val="-2"/>
        </w:rPr>
        <w:t>Ekman</w:t>
      </w:r>
      <w:r>
        <w:rPr>
          <w:spacing w:val="7"/>
        </w:rPr>
        <w:t xml:space="preserve"> </w:t>
      </w:r>
      <w:r>
        <w:rPr>
          <w:spacing w:val="-2"/>
        </w:rPr>
        <w:t>proposed</w:t>
      </w:r>
      <w:r>
        <w:rPr>
          <w:spacing w:val="7"/>
        </w:rPr>
        <w:t xml:space="preserve"> </w:t>
      </w:r>
      <w:r>
        <w:rPr>
          <w:spacing w:val="-2"/>
        </w:rPr>
        <w:t>six</w:t>
      </w:r>
      <w:r>
        <w:rPr>
          <w:spacing w:val="7"/>
        </w:rPr>
        <w:t xml:space="preserve"> </w:t>
      </w:r>
      <w:r>
        <w:rPr>
          <w:spacing w:val="-2"/>
        </w:rPr>
        <w:t>basic</w:t>
      </w:r>
      <w:r>
        <w:rPr>
          <w:spacing w:val="7"/>
        </w:rPr>
        <w:t xml:space="preserve"> </w:t>
      </w:r>
      <w:r>
        <w:rPr>
          <w:spacing w:val="-2"/>
        </w:rPr>
        <w:t>emotions:</w:t>
      </w:r>
      <w:r>
        <w:rPr>
          <w:spacing w:val="40"/>
        </w:rPr>
        <w:t xml:space="preserve"> </w:t>
      </w:r>
      <w:r>
        <w:rPr>
          <w:spacing w:val="-2"/>
        </w:rPr>
        <w:t>happiness,</w:t>
      </w:r>
      <w:r>
        <w:rPr>
          <w:spacing w:val="11"/>
        </w:rPr>
        <w:t xml:space="preserve"> </w:t>
      </w:r>
      <w:r>
        <w:rPr>
          <w:spacing w:val="-2"/>
        </w:rPr>
        <w:t>sadness,</w:t>
      </w:r>
      <w:r>
        <w:rPr>
          <w:spacing w:val="11"/>
        </w:rPr>
        <w:t xml:space="preserve"> </w:t>
      </w:r>
      <w:r>
        <w:rPr>
          <w:spacing w:val="-2"/>
        </w:rPr>
        <w:t>anger,</w:t>
      </w:r>
      <w:r>
        <w:rPr>
          <w:spacing w:val="11"/>
        </w:rPr>
        <w:t xml:space="preserve"> </w:t>
      </w:r>
      <w:r>
        <w:rPr>
          <w:spacing w:val="-2"/>
        </w:rPr>
        <w:t>fear</w:t>
      </w:r>
      <w:del w:id="82" w:author="Bobby Stojanoski" w:date="2025-06-26T15:39:00Z" w16du:dateUtc="2025-06-26T19:39:00Z">
        <w:r w:rsidDel="00DF11E2">
          <w:rPr>
            <w:spacing w:val="-2"/>
          </w:rPr>
          <w:delText>,</w:delText>
        </w:r>
      </w:del>
    </w:p>
    <w:p w14:paraId="764F61AB" w14:textId="3ED27DAC" w:rsidR="00FC1B9A" w:rsidDel="00DF11E2" w:rsidRDefault="00FC1B9A" w:rsidP="003105BA">
      <w:pPr>
        <w:spacing w:line="355" w:lineRule="auto"/>
        <w:rPr>
          <w:del w:id="83" w:author="Bobby Stojanoski" w:date="2025-06-26T15:39:00Z" w16du:dateUtc="2025-06-26T19:39:00Z"/>
        </w:rPr>
        <w:sectPr w:rsidR="00FC1B9A" w:rsidDel="00DF11E2">
          <w:headerReference w:type="default" r:id="rId17"/>
          <w:footerReference w:type="default" r:id="rId18"/>
          <w:pgSz w:w="12240" w:h="15840"/>
          <w:pgMar w:top="1020" w:right="120" w:bottom="280" w:left="1640" w:header="690" w:footer="0" w:gutter="0"/>
          <w:cols w:space="720"/>
        </w:sectPr>
      </w:pPr>
    </w:p>
    <w:p w14:paraId="764F61AC" w14:textId="77777777" w:rsidR="00FC1B9A" w:rsidRDefault="00FC1B9A">
      <w:pPr>
        <w:pStyle w:val="BodyText"/>
        <w:spacing w:before="363" w:line="355" w:lineRule="auto"/>
        <w:ind w:left="159" w:right="1316"/>
        <w:pPrChange w:id="84" w:author="Bobby Stojanoski" w:date="2025-06-26T15:39:00Z" w16du:dateUtc="2025-06-26T19:39:00Z">
          <w:pPr>
            <w:pStyle w:val="BodyText"/>
            <w:spacing w:before="74"/>
          </w:pPr>
        </w:pPrChange>
      </w:pPr>
    </w:p>
    <w:p w14:paraId="764F61AD" w14:textId="3AAB6C82" w:rsidR="00FC1B9A" w:rsidRDefault="00845D41" w:rsidP="003105BA">
      <w:pPr>
        <w:pStyle w:val="BodyText"/>
        <w:spacing w:before="1" w:line="355" w:lineRule="auto"/>
        <w:ind w:left="159" w:right="1316"/>
      </w:pPr>
      <w:r>
        <w:rPr>
          <w:spacing w:val="-2"/>
        </w:rPr>
        <w:t>disgust,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surprise</w:t>
      </w:r>
      <w:ins w:id="85" w:author="Bobby Stojanoski" w:date="2025-06-26T15:32:00Z" w16du:dateUtc="2025-06-26T19:32:00Z">
        <w:r w:rsidR="00FB3F28">
          <w:rPr>
            <w:spacing w:val="-2"/>
          </w:rPr>
          <w:t>, with</w:t>
        </w:r>
      </w:ins>
      <w:del w:id="86" w:author="Bobby Stojanoski" w:date="2025-06-26T15:32:00Z" w16du:dateUtc="2025-06-26T19:32:00Z">
        <w:r w:rsidDel="00FB3F28">
          <w:rPr>
            <w:spacing w:val="-2"/>
          </w:rPr>
          <w:delText>.</w:delText>
        </w:r>
        <w:r w:rsidDel="00FB3F28">
          <w:rPr>
            <w:spacing w:val="6"/>
          </w:rPr>
          <w:delText xml:space="preserve"> </w:delText>
        </w:r>
        <w:r w:rsidDel="00FB3F28">
          <w:rPr>
            <w:spacing w:val="-2"/>
          </w:rPr>
          <w:delText>As</w:delText>
        </w:r>
        <w:r w:rsidDel="00FB3F28">
          <w:rPr>
            <w:spacing w:val="-12"/>
          </w:rPr>
          <w:delText xml:space="preserve"> </w:delText>
        </w:r>
        <w:r w:rsidDel="00FB3F28">
          <w:rPr>
            <w:spacing w:val="-2"/>
          </w:rPr>
          <w:delText>well,</w:delText>
        </w:r>
      </w:del>
      <w:r>
        <w:rPr>
          <w:spacing w:val="-12"/>
        </w:rPr>
        <w:t xml:space="preserve"> </w:t>
      </w:r>
      <w:r>
        <w:rPr>
          <w:spacing w:val="-2"/>
        </w:rPr>
        <w:t>neutral</w:t>
      </w:r>
      <w:r>
        <w:rPr>
          <w:spacing w:val="-12"/>
        </w:rPr>
        <w:t xml:space="preserve"> </w:t>
      </w:r>
      <w:r>
        <w:rPr>
          <w:spacing w:val="-2"/>
        </w:rPr>
        <w:t>faces</w:t>
      </w:r>
      <w:r>
        <w:rPr>
          <w:spacing w:val="-12"/>
        </w:rPr>
        <w:t xml:space="preserve"> </w:t>
      </w:r>
      <w:r>
        <w:rPr>
          <w:spacing w:val="-2"/>
        </w:rPr>
        <w:t>serv</w:t>
      </w:r>
      <w:ins w:id="87" w:author="Bobby Stojanoski" w:date="2025-06-26T15:32:00Z" w16du:dateUtc="2025-06-26T19:32:00Z">
        <w:r w:rsidR="00FB3F28">
          <w:rPr>
            <w:spacing w:val="-2"/>
          </w:rPr>
          <w:t>ing</w:t>
        </w:r>
      </w:ins>
      <w:del w:id="88" w:author="Bobby Stojanoski" w:date="2025-06-26T15:32:00Z" w16du:dateUtc="2025-06-26T19:32:00Z">
        <w:r w:rsidDel="00FB3F28">
          <w:rPr>
            <w:spacing w:val="-2"/>
          </w:rPr>
          <w:delText>e</w:delText>
        </w:r>
      </w:del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baseline</w:t>
      </w:r>
      <w:del w:id="89" w:author="Bobby Stojanoski" w:date="2025-06-26T15:32:00Z" w16du:dateUtc="2025-06-26T19:32:00Z">
        <w:r w:rsidDel="00FB3F28">
          <w:rPr>
            <w:spacing w:val="-12"/>
          </w:rPr>
          <w:delText xml:space="preserve"> </w:delText>
        </w:r>
        <w:r w:rsidDel="00FB3F28">
          <w:rPr>
            <w:spacing w:val="-2"/>
          </w:rPr>
          <w:delText>in</w:delText>
        </w:r>
        <w:r w:rsidDel="00FB3F28">
          <w:rPr>
            <w:spacing w:val="-12"/>
          </w:rPr>
          <w:delText xml:space="preserve"> </w:delText>
        </w:r>
        <w:r w:rsidDel="00FB3F28">
          <w:rPr>
            <w:spacing w:val="-2"/>
          </w:rPr>
          <w:delText>many</w:delText>
        </w:r>
        <w:r w:rsidDel="00FB3F28">
          <w:rPr>
            <w:spacing w:val="-12"/>
          </w:rPr>
          <w:delText xml:space="preserve"> </w:delText>
        </w:r>
        <w:r w:rsidDel="00FB3F28">
          <w:rPr>
            <w:spacing w:val="-2"/>
          </w:rPr>
          <w:delText>experiments,</w:delText>
        </w:r>
        <w:r w:rsidDel="00FB3F28">
          <w:rPr>
            <w:spacing w:val="-12"/>
          </w:rPr>
          <w:delText xml:space="preserve"> </w:delText>
        </w:r>
        <w:r w:rsidDel="00FB3F28">
          <w:rPr>
            <w:spacing w:val="-2"/>
          </w:rPr>
          <w:delText xml:space="preserve">in </w:delText>
        </w:r>
        <w:r w:rsidDel="00FB3F28">
          <w:delText>addition</w:delText>
        </w:r>
        <w:r w:rsidDel="00FB3F28">
          <w:rPr>
            <w:spacing w:val="-6"/>
          </w:rPr>
          <w:delText xml:space="preserve"> </w:delText>
        </w:r>
        <w:r w:rsidDel="00FB3F28">
          <w:delText>to</w:delText>
        </w:r>
        <w:r w:rsidDel="00FB3F28">
          <w:rPr>
            <w:spacing w:val="-6"/>
          </w:rPr>
          <w:delText xml:space="preserve"> </w:delText>
        </w:r>
        <w:r w:rsidDel="00FB3F28">
          <w:delText>these</w:delText>
        </w:r>
        <w:r w:rsidDel="00FB3F28">
          <w:rPr>
            <w:spacing w:val="-6"/>
          </w:rPr>
          <w:delText xml:space="preserve"> </w:delText>
        </w:r>
        <w:r w:rsidDel="00FB3F28">
          <w:delText>basic</w:delText>
        </w:r>
        <w:r w:rsidDel="00FB3F28">
          <w:rPr>
            <w:spacing w:val="-6"/>
          </w:rPr>
          <w:delText xml:space="preserve"> </w:delText>
        </w:r>
        <w:r w:rsidDel="00FB3F28">
          <w:delText>emotions</w:delText>
        </w:r>
      </w:del>
      <w:r>
        <w:t>.</w:t>
      </w:r>
      <w:r>
        <w:rPr>
          <w:spacing w:val="2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reliably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distinct </w:t>
      </w:r>
      <w:r>
        <w:rPr>
          <w:spacing w:val="-2"/>
        </w:rPr>
        <w:t>facial</w:t>
      </w:r>
      <w:r>
        <w:rPr>
          <w:spacing w:val="-12"/>
        </w:rPr>
        <w:t xml:space="preserve"> </w:t>
      </w:r>
      <w:r>
        <w:rPr>
          <w:spacing w:val="-2"/>
        </w:rPr>
        <w:t>configurations,</w:t>
      </w:r>
      <w:r>
        <w:rPr>
          <w:spacing w:val="-11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Facial</w:t>
      </w:r>
      <w:r>
        <w:rPr>
          <w:spacing w:val="-12"/>
        </w:rPr>
        <w:t xml:space="preserve"> </w:t>
      </w:r>
      <w:r>
        <w:rPr>
          <w:spacing w:val="-2"/>
        </w:rPr>
        <w:t>Action</w:t>
      </w:r>
      <w:r>
        <w:rPr>
          <w:spacing w:val="-12"/>
        </w:rPr>
        <w:t xml:space="preserve"> </w:t>
      </w:r>
      <w:r>
        <w:rPr>
          <w:spacing w:val="-2"/>
        </w:rPr>
        <w:t>Coding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(FACS),</w:t>
      </w:r>
      <w:r>
        <w:rPr>
          <w:spacing w:val="-12"/>
        </w:rPr>
        <w:t xml:space="preserve"> </w:t>
      </w:r>
      <w:r>
        <w:rPr>
          <w:spacing w:val="-2"/>
        </w:rPr>
        <w:t>developed</w:t>
      </w:r>
      <w:r>
        <w:rPr>
          <w:spacing w:val="-12"/>
        </w:rPr>
        <w:t xml:space="preserve"> </w:t>
      </w:r>
      <w:r>
        <w:rPr>
          <w:spacing w:val="-2"/>
        </w:rPr>
        <w:t xml:space="preserve">by </w:t>
      </w:r>
      <w:hyperlink w:anchor="_bookmark59" w:history="1">
        <w:r>
          <w:rPr>
            <w:color w:val="0000FF"/>
            <w:spacing w:val="-2"/>
          </w:rPr>
          <w:t>Ekman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  <w:spacing w:val="-2"/>
          </w:rPr>
          <w:t>and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  <w:spacing w:val="-2"/>
          </w:rPr>
          <w:t>Friesen</w:t>
        </w:r>
      </w:hyperlink>
      <w:r>
        <w:rPr>
          <w:color w:val="0000FF"/>
          <w:spacing w:val="-11"/>
        </w:rPr>
        <w:t xml:space="preserve"> </w:t>
      </w:r>
      <w:r>
        <w:rPr>
          <w:spacing w:val="-2"/>
        </w:rPr>
        <w:t>(</w:t>
      </w:r>
      <w:hyperlink w:anchor="_bookmark59" w:history="1">
        <w:r>
          <w:rPr>
            <w:color w:val="0000FF"/>
            <w:spacing w:val="-2"/>
          </w:rPr>
          <w:t>1978</w:t>
        </w:r>
      </w:hyperlink>
      <w:r>
        <w:rPr>
          <w:spacing w:val="-2"/>
        </w:rPr>
        <w:t>),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provides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comprehensive</w:t>
      </w:r>
      <w:r>
        <w:rPr>
          <w:spacing w:val="-11"/>
        </w:rPr>
        <w:t xml:space="preserve"> </w:t>
      </w:r>
      <w:r>
        <w:rPr>
          <w:spacing w:val="-2"/>
        </w:rPr>
        <w:t>taxonomy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facial</w:t>
      </w:r>
      <w:r>
        <w:rPr>
          <w:spacing w:val="-11"/>
        </w:rPr>
        <w:t xml:space="preserve"> </w:t>
      </w:r>
      <w:r>
        <w:rPr>
          <w:spacing w:val="-2"/>
        </w:rPr>
        <w:t>muscle movements,</w:t>
      </w:r>
      <w:r>
        <w:rPr>
          <w:spacing w:val="-10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action</w:t>
      </w:r>
      <w:r>
        <w:rPr>
          <w:spacing w:val="-12"/>
        </w:rPr>
        <w:t xml:space="preserve"> </w:t>
      </w:r>
      <w:r>
        <w:rPr>
          <w:spacing w:val="-2"/>
        </w:rPr>
        <w:t>units,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underpin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visible</w:t>
      </w:r>
      <w:r>
        <w:rPr>
          <w:spacing w:val="-12"/>
        </w:rPr>
        <w:t xml:space="preserve"> </w:t>
      </w:r>
      <w:r>
        <w:rPr>
          <w:spacing w:val="-2"/>
        </w:rPr>
        <w:t>expressions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 xml:space="preserve">emotion. </w:t>
      </w:r>
      <w:r>
        <w:rPr>
          <w:spacing w:val="-8"/>
        </w:rPr>
        <w:t>FACS</w:t>
      </w:r>
      <w:r>
        <w:rPr>
          <w:spacing w:val="-1"/>
        </w:rPr>
        <w:t xml:space="preserve"> </w:t>
      </w:r>
      <w:r>
        <w:rPr>
          <w:spacing w:val="-8"/>
        </w:rPr>
        <w:t>categorizes</w:t>
      </w:r>
      <w:r>
        <w:rPr>
          <w:spacing w:val="-1"/>
        </w:rPr>
        <w:t xml:space="preserve"> </w:t>
      </w:r>
      <w:r>
        <w:rPr>
          <w:spacing w:val="-8"/>
        </w:rPr>
        <w:t>facial</w:t>
      </w:r>
      <w:r>
        <w:rPr>
          <w:spacing w:val="-1"/>
        </w:rPr>
        <w:t xml:space="preserve"> </w:t>
      </w:r>
      <w:r>
        <w:rPr>
          <w:spacing w:val="-8"/>
        </w:rPr>
        <w:t>movements</w:t>
      </w:r>
      <w:r>
        <w:rPr>
          <w:spacing w:val="-1"/>
        </w:rPr>
        <w:t xml:space="preserve"> </w:t>
      </w:r>
      <w:r>
        <w:rPr>
          <w:spacing w:val="-8"/>
        </w:rPr>
        <w:t>into</w:t>
      </w:r>
      <w:r>
        <w:rPr>
          <w:spacing w:val="-1"/>
        </w:rPr>
        <w:t xml:space="preserve"> </w:t>
      </w:r>
      <w:r>
        <w:rPr>
          <w:spacing w:val="-8"/>
        </w:rPr>
        <w:t>action</w:t>
      </w:r>
      <w:r>
        <w:rPr>
          <w:spacing w:val="-1"/>
        </w:rPr>
        <w:t xml:space="preserve"> </w:t>
      </w:r>
      <w:r>
        <w:rPr>
          <w:spacing w:val="-8"/>
        </w:rPr>
        <w:t>units</w:t>
      </w:r>
      <w:r>
        <w:rPr>
          <w:spacing w:val="-1"/>
        </w:rPr>
        <w:t xml:space="preserve"> </w:t>
      </w:r>
      <w:r>
        <w:rPr>
          <w:spacing w:val="-8"/>
        </w:rPr>
        <w:t>(AUs),</w:t>
      </w:r>
      <w:r>
        <w:t xml:space="preserve"> </w:t>
      </w:r>
      <w:r>
        <w:rPr>
          <w:spacing w:val="-8"/>
        </w:rPr>
        <w:t>each</w:t>
      </w:r>
      <w:r>
        <w:rPr>
          <w:spacing w:val="-1"/>
        </w:rPr>
        <w:t xml:space="preserve"> </w:t>
      </w:r>
      <w:r>
        <w:rPr>
          <w:spacing w:val="-8"/>
        </w:rPr>
        <w:t>corresponding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 xml:space="preserve">specific </w:t>
      </w:r>
      <w:r>
        <w:t>muscle</w:t>
      </w:r>
      <w:r>
        <w:rPr>
          <w:spacing w:val="-12"/>
        </w:rPr>
        <w:t xml:space="preserve"> </w:t>
      </w:r>
      <w:r>
        <w:t>contractions,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raising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eyebrows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curling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lips.</w:t>
      </w:r>
      <w:r>
        <w:rPr>
          <w:spacing w:val="9"/>
        </w:rPr>
        <w:t xml:space="preserve"> </w:t>
      </w:r>
      <w:r>
        <w:t xml:space="preserve">This </w:t>
      </w:r>
      <w:r>
        <w:rPr>
          <w:spacing w:val="-6"/>
        </w:rPr>
        <w:t xml:space="preserve">system has informed both psychological research and the development of synthetic facial </w:t>
      </w:r>
      <w:r>
        <w:t>expression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environments.</w:t>
      </w:r>
    </w:p>
    <w:p w14:paraId="764F61AE" w14:textId="77777777" w:rsidR="00FC1B9A" w:rsidDel="008E48B0" w:rsidRDefault="00845D41" w:rsidP="003105BA">
      <w:pPr>
        <w:pStyle w:val="BodyText"/>
        <w:spacing w:before="3" w:line="355" w:lineRule="auto"/>
        <w:ind w:left="159" w:right="1315" w:firstLine="351"/>
        <w:rPr>
          <w:del w:id="90" w:author="Bobby Stojanoski" w:date="2025-06-26T15:35:00Z" w16du:dateUtc="2025-06-26T19:35:00Z"/>
        </w:rPr>
      </w:pPr>
      <w:commentRangeStart w:id="91"/>
      <w:commentRangeStart w:id="92"/>
      <w:del w:id="93" w:author="Bobby Stojanoski" w:date="2025-06-26T15:35:00Z" w16du:dateUtc="2025-06-26T19:35:00Z">
        <w:r w:rsidDel="008E48B0">
          <w:rPr>
            <w:spacing w:val="-4"/>
          </w:rPr>
          <w:delText>Datasets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are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crucial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for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studying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facial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emotion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perception,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as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they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>provide</w:delText>
        </w:r>
        <w:r w:rsidDel="008E48B0">
          <w:rPr>
            <w:spacing w:val="-11"/>
          </w:rPr>
          <w:delText xml:space="preserve"> </w:delText>
        </w:r>
        <w:r w:rsidDel="008E48B0">
          <w:rPr>
            <w:spacing w:val="-4"/>
          </w:rPr>
          <w:delText xml:space="preserve">standard- </w:delText>
        </w:r>
        <w:r w:rsidDel="008E48B0">
          <w:delText>ized</w:delText>
        </w:r>
        <w:r w:rsidDel="008E48B0">
          <w:rPr>
            <w:spacing w:val="-4"/>
          </w:rPr>
          <w:delText xml:space="preserve"> </w:delText>
        </w:r>
        <w:r w:rsidDel="008E48B0">
          <w:delText>stimuli</w:delText>
        </w:r>
        <w:r w:rsidDel="008E48B0">
          <w:rPr>
            <w:spacing w:val="-4"/>
          </w:rPr>
          <w:delText xml:space="preserve"> </w:delText>
        </w:r>
        <w:r w:rsidDel="008E48B0">
          <w:delText>for</w:delText>
        </w:r>
        <w:r w:rsidDel="008E48B0">
          <w:rPr>
            <w:spacing w:val="-4"/>
          </w:rPr>
          <w:delText xml:space="preserve"> </w:delText>
        </w:r>
        <w:r w:rsidDel="008E48B0">
          <w:delText>experimental</w:delText>
        </w:r>
        <w:r w:rsidDel="008E48B0">
          <w:rPr>
            <w:spacing w:val="-4"/>
          </w:rPr>
          <w:delText xml:space="preserve"> </w:delText>
        </w:r>
        <w:r w:rsidDel="008E48B0">
          <w:delText>manipulation</w:delText>
        </w:r>
        <w:r w:rsidDel="008E48B0">
          <w:rPr>
            <w:spacing w:val="-4"/>
          </w:rPr>
          <w:delText xml:space="preserve"> </w:delText>
        </w:r>
        <w:r w:rsidDel="008E48B0">
          <w:delText>and</w:delText>
        </w:r>
        <w:r w:rsidDel="008E48B0">
          <w:rPr>
            <w:spacing w:val="-4"/>
          </w:rPr>
          <w:delText xml:space="preserve"> </w:delText>
        </w:r>
        <w:r w:rsidDel="008E48B0">
          <w:delText>analysis.</w:delText>
        </w:r>
        <w:r w:rsidDel="008E48B0">
          <w:rPr>
            <w:spacing w:val="29"/>
          </w:rPr>
          <w:delText xml:space="preserve"> </w:delText>
        </w:r>
        <w:r w:rsidDel="008E48B0">
          <w:delText>The</w:delText>
        </w:r>
        <w:r w:rsidDel="008E48B0">
          <w:rPr>
            <w:spacing w:val="-4"/>
          </w:rPr>
          <w:delText xml:space="preserve"> </w:delText>
        </w:r>
        <w:r w:rsidDel="008E48B0">
          <w:delText>UIBVFED</w:delText>
        </w:r>
        <w:r w:rsidDel="008E48B0">
          <w:rPr>
            <w:spacing w:val="-4"/>
          </w:rPr>
          <w:delText xml:space="preserve"> </w:delText>
        </w:r>
        <w:r w:rsidDel="008E48B0">
          <w:delText>dataset</w:delText>
        </w:r>
        <w:r w:rsidDel="008E48B0">
          <w:rPr>
            <w:spacing w:val="-4"/>
          </w:rPr>
          <w:delText xml:space="preserve"> </w:delText>
        </w:r>
        <w:r w:rsidDel="008E48B0">
          <w:delText>is</w:delText>
        </w:r>
        <w:r w:rsidDel="008E48B0">
          <w:rPr>
            <w:spacing w:val="-4"/>
          </w:rPr>
          <w:delText xml:space="preserve"> </w:delText>
        </w:r>
        <w:r w:rsidDel="008E48B0">
          <w:delText>an example</w:delText>
        </w:r>
        <w:r w:rsidDel="008E48B0">
          <w:rPr>
            <w:spacing w:val="-15"/>
          </w:rPr>
          <w:delText xml:space="preserve"> </w:delText>
        </w:r>
        <w:r w:rsidDel="008E48B0">
          <w:delText>of</w:delText>
        </w:r>
        <w:r w:rsidDel="008E48B0">
          <w:rPr>
            <w:spacing w:val="-15"/>
          </w:rPr>
          <w:delText xml:space="preserve"> </w:delText>
        </w:r>
        <w:r w:rsidDel="008E48B0">
          <w:delText>a</w:delText>
        </w:r>
        <w:r w:rsidDel="008E48B0">
          <w:rPr>
            <w:spacing w:val="-15"/>
          </w:rPr>
          <w:delText xml:space="preserve"> </w:delText>
        </w:r>
        <w:r w:rsidDel="008E48B0">
          <w:delText>dataset</w:delText>
        </w:r>
        <w:r w:rsidDel="008E48B0">
          <w:rPr>
            <w:spacing w:val="-15"/>
          </w:rPr>
          <w:delText xml:space="preserve"> </w:delText>
        </w:r>
        <w:r w:rsidDel="008E48B0">
          <w:delText>that</w:delText>
        </w:r>
        <w:r w:rsidDel="008E48B0">
          <w:rPr>
            <w:spacing w:val="-15"/>
          </w:rPr>
          <w:delText xml:space="preserve"> </w:delText>
        </w:r>
        <w:r w:rsidDel="008E48B0">
          <w:delText>utilizes</w:delText>
        </w:r>
        <w:r w:rsidDel="008E48B0">
          <w:rPr>
            <w:spacing w:val="-15"/>
          </w:rPr>
          <w:delText xml:space="preserve"> </w:delText>
        </w:r>
        <w:r w:rsidDel="008E48B0">
          <w:delText>blendshapes</w:delText>
        </w:r>
        <w:r w:rsidDel="008E48B0">
          <w:rPr>
            <w:spacing w:val="-15"/>
          </w:rPr>
          <w:delText xml:space="preserve"> </w:delText>
        </w:r>
        <w:r w:rsidDel="008E48B0">
          <w:delText>to</w:delText>
        </w:r>
        <w:r w:rsidDel="008E48B0">
          <w:rPr>
            <w:spacing w:val="-15"/>
          </w:rPr>
          <w:delText xml:space="preserve"> </w:delText>
        </w:r>
        <w:r w:rsidDel="008E48B0">
          <w:delText>represent</w:delText>
        </w:r>
        <w:r w:rsidDel="008E48B0">
          <w:rPr>
            <w:spacing w:val="-15"/>
          </w:rPr>
          <w:delText xml:space="preserve"> </w:delText>
        </w:r>
        <w:r w:rsidDel="008E48B0">
          <w:delText>facial</w:delText>
        </w:r>
        <w:r w:rsidDel="008E48B0">
          <w:rPr>
            <w:spacing w:val="-15"/>
          </w:rPr>
          <w:delText xml:space="preserve"> </w:delText>
        </w:r>
        <w:r w:rsidDel="008E48B0">
          <w:delText>expressions</w:delText>
        </w:r>
        <w:r w:rsidDel="008E48B0">
          <w:rPr>
            <w:spacing w:val="-15"/>
          </w:rPr>
          <w:delText xml:space="preserve"> </w:delText>
        </w:r>
        <w:r w:rsidDel="008E48B0">
          <w:delText>in</w:delText>
        </w:r>
        <w:r w:rsidDel="008E48B0">
          <w:rPr>
            <w:spacing w:val="-15"/>
          </w:rPr>
          <w:delText xml:space="preserve"> </w:delText>
        </w:r>
        <w:r w:rsidDel="008E48B0">
          <w:delText>virtual characters</w:delText>
        </w:r>
        <w:r w:rsidDel="008E48B0">
          <w:rPr>
            <w:spacing w:val="-10"/>
          </w:rPr>
          <w:delText xml:space="preserve"> </w:delText>
        </w:r>
        <w:r w:rsidDel="008E48B0">
          <w:delText>(</w:delText>
        </w:r>
        <w:r w:rsidDel="008E48B0">
          <w:fldChar w:fldCharType="begin"/>
        </w:r>
        <w:r w:rsidDel="008E48B0">
          <w:delInstrText>HYPERLINK \l "_bookmark81"</w:delInstrText>
        </w:r>
        <w:r w:rsidDel="008E48B0">
          <w:fldChar w:fldCharType="separate"/>
        </w:r>
        <w:r w:rsidDel="008E48B0">
          <w:rPr>
            <w:color w:val="0000FF"/>
          </w:rPr>
          <w:delText>Oliver</w:delText>
        </w:r>
        <w:r w:rsidDel="008E48B0">
          <w:rPr>
            <w:color w:val="0000FF"/>
            <w:spacing w:val="-10"/>
          </w:rPr>
          <w:delText xml:space="preserve"> </w:delText>
        </w:r>
        <w:r w:rsidDel="008E48B0">
          <w:rPr>
            <w:color w:val="0000FF"/>
          </w:rPr>
          <w:delText>and</w:delText>
        </w:r>
        <w:r w:rsidDel="008E48B0">
          <w:rPr>
            <w:color w:val="0000FF"/>
            <w:spacing w:val="-10"/>
          </w:rPr>
          <w:delText xml:space="preserve"> </w:delText>
        </w:r>
        <w:r w:rsidDel="008E48B0">
          <w:rPr>
            <w:color w:val="0000FF"/>
          </w:rPr>
          <w:delText>Amengual</w:delText>
        </w:r>
        <w:r w:rsidDel="008E48B0">
          <w:rPr>
            <w:color w:val="0000FF"/>
            <w:spacing w:val="-10"/>
          </w:rPr>
          <w:delText xml:space="preserve"> </w:delText>
        </w:r>
        <w:r w:rsidDel="008E48B0">
          <w:rPr>
            <w:color w:val="0000FF"/>
          </w:rPr>
          <w:delText>Alcover</w:delText>
        </w:r>
        <w:r w:rsidDel="008E48B0">
          <w:fldChar w:fldCharType="end"/>
        </w:r>
        <w:r w:rsidDel="008E48B0">
          <w:delText>,</w:delText>
        </w:r>
        <w:r w:rsidDel="008E48B0">
          <w:rPr>
            <w:spacing w:val="-11"/>
          </w:rPr>
          <w:delText xml:space="preserve"> </w:delText>
        </w:r>
        <w:r w:rsidDel="008E48B0">
          <w:fldChar w:fldCharType="begin"/>
        </w:r>
        <w:r w:rsidDel="008E48B0">
          <w:delInstrText>HYPERLINK \l "_bookmark81"</w:delInstrText>
        </w:r>
        <w:r w:rsidDel="008E48B0">
          <w:fldChar w:fldCharType="separate"/>
        </w:r>
        <w:r w:rsidDel="008E48B0">
          <w:rPr>
            <w:color w:val="0000FF"/>
          </w:rPr>
          <w:delText>2020</w:delText>
        </w:r>
        <w:r w:rsidDel="008E48B0">
          <w:fldChar w:fldCharType="end"/>
        </w:r>
        <w:r w:rsidDel="008E48B0">
          <w:delText>). The</w:delText>
        </w:r>
        <w:r w:rsidDel="008E48B0">
          <w:rPr>
            <w:spacing w:val="-10"/>
          </w:rPr>
          <w:delText xml:space="preserve"> </w:delText>
        </w:r>
        <w:r w:rsidDel="008E48B0">
          <w:delText>UIBVFED</w:delText>
        </w:r>
        <w:r w:rsidDel="008E48B0">
          <w:rPr>
            <w:spacing w:val="-10"/>
          </w:rPr>
          <w:delText xml:space="preserve"> </w:delText>
        </w:r>
        <w:r w:rsidDel="008E48B0">
          <w:delText>dataset</w:delText>
        </w:r>
        <w:r w:rsidDel="008E48B0">
          <w:rPr>
            <w:spacing w:val="-10"/>
          </w:rPr>
          <w:delText xml:space="preserve"> </w:delText>
        </w:r>
        <w:r w:rsidDel="008E48B0">
          <w:delText>contains</w:delText>
        </w:r>
        <w:r w:rsidDel="008E48B0">
          <w:rPr>
            <w:spacing w:val="-10"/>
          </w:rPr>
          <w:delText xml:space="preserve"> </w:delText>
        </w:r>
        <w:r w:rsidDel="008E48B0">
          <w:delText>a</w:delText>
        </w:r>
        <w:r w:rsidDel="008E48B0">
          <w:rPr>
            <w:spacing w:val="-10"/>
          </w:rPr>
          <w:delText xml:space="preserve"> </w:delText>
        </w:r>
        <w:r w:rsidDel="008E48B0">
          <w:delText xml:space="preserve">set </w:delText>
        </w:r>
        <w:r w:rsidDel="008E48B0">
          <w:rPr>
            <w:spacing w:val="-6"/>
          </w:rPr>
          <w:delText xml:space="preserve">of 20 virtual characters that are also ethnically diverse, aged 20-80 years old expressing 32 </w:delText>
        </w:r>
        <w:r w:rsidDel="008E48B0">
          <w:rPr>
            <w:spacing w:val="-2"/>
          </w:rPr>
          <w:delText>emotions.</w:delText>
        </w:r>
        <w:r w:rsidDel="008E48B0">
          <w:rPr>
            <w:spacing w:val="10"/>
          </w:rPr>
          <w:delText xml:space="preserve"> </w:delText>
        </w:r>
        <w:r w:rsidDel="008E48B0">
          <w:rPr>
            <w:spacing w:val="-2"/>
          </w:rPr>
          <w:delText>The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UIBVFED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facial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expressions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were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created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using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blendshapes,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a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>tool</w:delText>
        </w:r>
        <w:r w:rsidDel="008E48B0">
          <w:rPr>
            <w:spacing w:val="-8"/>
          </w:rPr>
          <w:delText xml:space="preserve"> </w:delText>
        </w:r>
        <w:r w:rsidDel="008E48B0">
          <w:rPr>
            <w:spacing w:val="-2"/>
          </w:rPr>
          <w:delText xml:space="preserve">that </w:delText>
        </w:r>
        <w:r w:rsidDel="008E48B0">
          <w:delText>represents</w:delText>
        </w:r>
        <w:r w:rsidDel="008E48B0">
          <w:rPr>
            <w:spacing w:val="-8"/>
          </w:rPr>
          <w:delText xml:space="preserve"> </w:delText>
        </w:r>
        <w:r w:rsidDel="008E48B0">
          <w:delText>and</w:delText>
        </w:r>
        <w:r w:rsidDel="008E48B0">
          <w:rPr>
            <w:spacing w:val="-8"/>
          </w:rPr>
          <w:delText xml:space="preserve"> </w:delText>
        </w:r>
        <w:r w:rsidDel="008E48B0">
          <w:delText>manipulates</w:delText>
        </w:r>
        <w:r w:rsidDel="008E48B0">
          <w:rPr>
            <w:spacing w:val="-8"/>
          </w:rPr>
          <w:delText xml:space="preserve"> </w:delText>
        </w:r>
        <w:r w:rsidDel="008E48B0">
          <w:delText>clusters</w:delText>
        </w:r>
        <w:r w:rsidDel="008E48B0">
          <w:rPr>
            <w:spacing w:val="-8"/>
          </w:rPr>
          <w:delText xml:space="preserve"> </w:delText>
        </w:r>
        <w:r w:rsidDel="008E48B0">
          <w:delText>of</w:delText>
        </w:r>
        <w:r w:rsidDel="008E48B0">
          <w:rPr>
            <w:spacing w:val="-8"/>
          </w:rPr>
          <w:delText xml:space="preserve"> </w:delText>
        </w:r>
        <w:r w:rsidDel="008E48B0">
          <w:delText>facial</w:delText>
        </w:r>
        <w:r w:rsidDel="008E48B0">
          <w:rPr>
            <w:spacing w:val="-8"/>
          </w:rPr>
          <w:delText xml:space="preserve"> </w:delText>
        </w:r>
        <w:r w:rsidDel="008E48B0">
          <w:delText>landmarks</w:delText>
        </w:r>
        <w:r w:rsidDel="008E48B0">
          <w:rPr>
            <w:spacing w:val="-8"/>
          </w:rPr>
          <w:delText xml:space="preserve"> </w:delText>
        </w:r>
        <w:r w:rsidDel="008E48B0">
          <w:delText>similar</w:delText>
        </w:r>
        <w:r w:rsidDel="008E48B0">
          <w:rPr>
            <w:spacing w:val="-8"/>
          </w:rPr>
          <w:delText xml:space="preserve"> </w:delText>
        </w:r>
        <w:r w:rsidDel="008E48B0">
          <w:delText>to</w:delText>
        </w:r>
        <w:r w:rsidDel="008E48B0">
          <w:rPr>
            <w:spacing w:val="-8"/>
          </w:rPr>
          <w:delText xml:space="preserve"> </w:delText>
        </w:r>
        <w:r w:rsidDel="008E48B0">
          <w:delText>that</w:delText>
        </w:r>
        <w:r w:rsidDel="008E48B0">
          <w:rPr>
            <w:spacing w:val="-8"/>
          </w:rPr>
          <w:delText xml:space="preserve"> </w:delText>
        </w:r>
        <w:r w:rsidDel="008E48B0">
          <w:delText>of</w:delText>
        </w:r>
        <w:r w:rsidDel="008E48B0">
          <w:rPr>
            <w:spacing w:val="-8"/>
          </w:rPr>
          <w:delText xml:space="preserve"> </w:delText>
        </w:r>
        <w:r w:rsidDel="008E48B0">
          <w:delText>facial</w:delText>
        </w:r>
        <w:r w:rsidDel="008E48B0">
          <w:rPr>
            <w:spacing w:val="-8"/>
          </w:rPr>
          <w:delText xml:space="preserve"> </w:delText>
        </w:r>
        <w:r w:rsidDel="008E48B0">
          <w:delText xml:space="preserve">action </w:delText>
        </w:r>
        <w:r w:rsidDel="008E48B0">
          <w:rPr>
            <w:spacing w:val="-4"/>
          </w:rPr>
          <w:delText>units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(AUs).</w:delText>
        </w:r>
        <w:r w:rsidDel="008E48B0">
          <w:rPr>
            <w:spacing w:val="22"/>
          </w:rPr>
          <w:delText xml:space="preserve"> </w:delText>
        </w:r>
        <w:r w:rsidDel="008E48B0">
          <w:rPr>
            <w:spacing w:val="-4"/>
          </w:rPr>
          <w:delText>The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racially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diverse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affective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expression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(RADIATE)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face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stimulus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set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>is</w:delText>
        </w:r>
        <w:r w:rsidDel="008E48B0">
          <w:rPr>
            <w:spacing w:val="-10"/>
          </w:rPr>
          <w:delText xml:space="preserve"> </w:delText>
        </w:r>
        <w:r w:rsidDel="008E48B0">
          <w:rPr>
            <w:spacing w:val="-4"/>
          </w:rPr>
          <w:delText xml:space="preserve">an- </w:delText>
        </w:r>
        <w:r w:rsidDel="008E48B0">
          <w:rPr>
            <w:spacing w:val="-2"/>
          </w:rPr>
          <w:delText>other</w:delText>
        </w:r>
        <w:r w:rsidDel="008E48B0">
          <w:rPr>
            <w:spacing w:val="-15"/>
          </w:rPr>
          <w:delText xml:space="preserve"> </w:delText>
        </w:r>
        <w:r w:rsidDel="008E48B0">
          <w:rPr>
            <w:spacing w:val="-2"/>
          </w:rPr>
          <w:delText>dataset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that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enables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the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study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of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facial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emotion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perception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using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real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human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 xml:space="preserve">faces </w:delText>
        </w:r>
        <w:r w:rsidDel="008E48B0">
          <w:delText>(</w:delText>
        </w:r>
        <w:r w:rsidDel="008E48B0">
          <w:fldChar w:fldCharType="begin"/>
        </w:r>
        <w:r w:rsidDel="008E48B0">
          <w:delInstrText>HYPERLINK \l "_bookmark54"</w:delInstrText>
        </w:r>
        <w:r w:rsidDel="008E48B0">
          <w:fldChar w:fldCharType="separate"/>
        </w:r>
        <w:r w:rsidDel="008E48B0">
          <w:rPr>
            <w:color w:val="0000FF"/>
          </w:rPr>
          <w:delText>Conley</w:delText>
        </w:r>
        <w:r w:rsidDel="008E48B0">
          <w:rPr>
            <w:color w:val="0000FF"/>
            <w:spacing w:val="-13"/>
          </w:rPr>
          <w:delText xml:space="preserve"> </w:delText>
        </w:r>
        <w:r w:rsidDel="008E48B0">
          <w:rPr>
            <w:color w:val="0000FF"/>
          </w:rPr>
          <w:delText>et</w:delText>
        </w:r>
        <w:r w:rsidDel="008E48B0">
          <w:rPr>
            <w:color w:val="0000FF"/>
            <w:spacing w:val="-13"/>
          </w:rPr>
          <w:delText xml:space="preserve"> </w:delText>
        </w:r>
        <w:r w:rsidDel="008E48B0">
          <w:rPr>
            <w:color w:val="0000FF"/>
          </w:rPr>
          <w:delText>al.</w:delText>
        </w:r>
        <w:r w:rsidDel="008E48B0">
          <w:fldChar w:fldCharType="end"/>
        </w:r>
        <w:r w:rsidDel="008E48B0">
          <w:delText>,</w:delText>
        </w:r>
        <w:r w:rsidDel="008E48B0">
          <w:rPr>
            <w:spacing w:val="-14"/>
          </w:rPr>
          <w:delText xml:space="preserve"> </w:delText>
        </w:r>
        <w:r w:rsidDel="008E48B0">
          <w:fldChar w:fldCharType="begin"/>
        </w:r>
        <w:r w:rsidDel="008E48B0">
          <w:delInstrText>HYPERLINK \l "_bookmark54"</w:delInstrText>
        </w:r>
        <w:r w:rsidDel="008E48B0">
          <w:fldChar w:fldCharType="separate"/>
        </w:r>
        <w:r w:rsidDel="008E48B0">
          <w:rPr>
            <w:color w:val="0000FF"/>
          </w:rPr>
          <w:delText>2018</w:delText>
        </w:r>
        <w:r w:rsidDel="008E48B0">
          <w:fldChar w:fldCharType="end"/>
        </w:r>
        <w:r w:rsidDel="008E48B0">
          <w:delText>).</w:delText>
        </w:r>
        <w:r w:rsidDel="008E48B0">
          <w:rPr>
            <w:spacing w:val="5"/>
          </w:rPr>
          <w:delText xml:space="preserve"> </w:delText>
        </w:r>
        <w:r w:rsidDel="008E48B0">
          <w:delText>The</w:delText>
        </w:r>
        <w:r w:rsidDel="008E48B0">
          <w:rPr>
            <w:spacing w:val="-13"/>
          </w:rPr>
          <w:delText xml:space="preserve"> </w:delText>
        </w:r>
        <w:r w:rsidDel="008E48B0">
          <w:delText>RADIATE</w:delText>
        </w:r>
        <w:r w:rsidDel="008E48B0">
          <w:rPr>
            <w:spacing w:val="-13"/>
          </w:rPr>
          <w:delText xml:space="preserve"> </w:delText>
        </w:r>
        <w:r w:rsidDel="008E48B0">
          <w:delText>contains</w:delText>
        </w:r>
        <w:r w:rsidDel="008E48B0">
          <w:rPr>
            <w:spacing w:val="-13"/>
          </w:rPr>
          <w:delText xml:space="preserve"> </w:delText>
        </w:r>
        <w:r w:rsidDel="008E48B0">
          <w:delText>perceptually</w:delText>
        </w:r>
        <w:r w:rsidDel="008E48B0">
          <w:rPr>
            <w:spacing w:val="-14"/>
          </w:rPr>
          <w:delText xml:space="preserve"> </w:delText>
        </w:r>
        <w:r w:rsidDel="008E48B0">
          <w:delText>validated</w:delText>
        </w:r>
        <w:r w:rsidDel="008E48B0">
          <w:rPr>
            <w:spacing w:val="-13"/>
          </w:rPr>
          <w:delText xml:space="preserve"> </w:delText>
        </w:r>
        <w:r w:rsidDel="008E48B0">
          <w:delText>images</w:delText>
        </w:r>
        <w:r w:rsidDel="008E48B0">
          <w:rPr>
            <w:spacing w:val="-13"/>
          </w:rPr>
          <w:delText xml:space="preserve"> </w:delText>
        </w:r>
        <w:r w:rsidDel="008E48B0">
          <w:delText>of</w:delText>
        </w:r>
        <w:r w:rsidDel="008E48B0">
          <w:rPr>
            <w:spacing w:val="-14"/>
          </w:rPr>
          <w:delText xml:space="preserve"> </w:delText>
        </w:r>
        <w:r w:rsidDel="008E48B0">
          <w:delText>racially and</w:delText>
        </w:r>
        <w:r w:rsidDel="008E48B0">
          <w:rPr>
            <w:spacing w:val="-8"/>
          </w:rPr>
          <w:delText xml:space="preserve"> </w:delText>
        </w:r>
        <w:r w:rsidDel="008E48B0">
          <w:delText>ethnically</w:delText>
        </w:r>
        <w:r w:rsidDel="008E48B0">
          <w:rPr>
            <w:spacing w:val="-8"/>
          </w:rPr>
          <w:delText xml:space="preserve"> </w:delText>
        </w:r>
        <w:r w:rsidDel="008E48B0">
          <w:delText>diverse</w:delText>
        </w:r>
        <w:r w:rsidDel="008E48B0">
          <w:rPr>
            <w:spacing w:val="-8"/>
          </w:rPr>
          <w:delText xml:space="preserve"> </w:delText>
        </w:r>
        <w:r w:rsidDel="008E48B0">
          <w:delText>participants,</w:delText>
        </w:r>
        <w:r w:rsidDel="008E48B0">
          <w:rPr>
            <w:spacing w:val="-5"/>
          </w:rPr>
          <w:delText xml:space="preserve"> </w:delText>
        </w:r>
        <w:r w:rsidDel="008E48B0">
          <w:delText>aged</w:delText>
        </w:r>
        <w:r w:rsidDel="008E48B0">
          <w:rPr>
            <w:spacing w:val="-8"/>
          </w:rPr>
          <w:delText xml:space="preserve"> </w:delText>
        </w:r>
        <w:r w:rsidDel="008E48B0">
          <w:delText>18-30</w:delText>
        </w:r>
        <w:r w:rsidDel="008E48B0">
          <w:rPr>
            <w:spacing w:val="-8"/>
          </w:rPr>
          <w:delText xml:space="preserve"> </w:delText>
        </w:r>
        <w:r w:rsidDel="008E48B0">
          <w:delText>years</w:delText>
        </w:r>
        <w:r w:rsidDel="008E48B0">
          <w:rPr>
            <w:spacing w:val="-8"/>
          </w:rPr>
          <w:delText xml:space="preserve"> </w:delText>
        </w:r>
        <w:r w:rsidDel="008E48B0">
          <w:delText>old,</w:delText>
        </w:r>
        <w:r w:rsidDel="008E48B0">
          <w:rPr>
            <w:spacing w:val="-5"/>
          </w:rPr>
          <w:delText xml:space="preserve"> </w:delText>
        </w:r>
        <w:r w:rsidDel="008E48B0">
          <w:delText>each</w:delText>
        </w:r>
        <w:r w:rsidDel="008E48B0">
          <w:rPr>
            <w:spacing w:val="-8"/>
          </w:rPr>
          <w:delText xml:space="preserve"> </w:delText>
        </w:r>
        <w:r w:rsidDel="008E48B0">
          <w:delText>expressing</w:delText>
        </w:r>
        <w:r w:rsidDel="008E48B0">
          <w:rPr>
            <w:spacing w:val="-8"/>
          </w:rPr>
          <w:delText xml:space="preserve"> </w:delText>
        </w:r>
        <w:r w:rsidDel="008E48B0">
          <w:delText>16</w:delText>
        </w:r>
        <w:r w:rsidDel="008E48B0">
          <w:rPr>
            <w:spacing w:val="-8"/>
          </w:rPr>
          <w:delText xml:space="preserve"> </w:delText>
        </w:r>
        <w:r w:rsidDel="008E48B0">
          <w:delText>different emotions.</w:delText>
        </w:r>
        <w:r w:rsidDel="008E48B0">
          <w:rPr>
            <w:spacing w:val="22"/>
          </w:rPr>
          <w:delText xml:space="preserve"> </w:delText>
        </w:r>
        <w:r w:rsidDel="008E48B0">
          <w:delText>The</w:delText>
        </w:r>
        <w:r w:rsidDel="008E48B0">
          <w:rPr>
            <w:spacing w:val="-10"/>
          </w:rPr>
          <w:delText xml:space="preserve"> </w:delText>
        </w:r>
        <w:r w:rsidDel="008E48B0">
          <w:delText>validity</w:delText>
        </w:r>
        <w:r w:rsidDel="008E48B0">
          <w:rPr>
            <w:spacing w:val="-10"/>
          </w:rPr>
          <w:delText xml:space="preserve"> </w:delText>
        </w:r>
        <w:r w:rsidDel="008E48B0">
          <w:delText>ratings</w:delText>
        </w:r>
        <w:r w:rsidDel="008E48B0">
          <w:rPr>
            <w:spacing w:val="-10"/>
          </w:rPr>
          <w:delText xml:space="preserve"> </w:delText>
        </w:r>
        <w:r w:rsidDel="008E48B0">
          <w:delText>indicated</w:delText>
        </w:r>
        <w:r w:rsidDel="008E48B0">
          <w:rPr>
            <w:spacing w:val="-10"/>
          </w:rPr>
          <w:delText xml:space="preserve"> </w:delText>
        </w:r>
        <w:r w:rsidDel="008E48B0">
          <w:delText>that</w:delText>
        </w:r>
        <w:r w:rsidDel="008E48B0">
          <w:rPr>
            <w:spacing w:val="-10"/>
          </w:rPr>
          <w:delText xml:space="preserve"> </w:delText>
        </w:r>
        <w:r w:rsidDel="008E48B0">
          <w:delText>the</w:delText>
        </w:r>
        <w:r w:rsidDel="008E48B0">
          <w:rPr>
            <w:spacing w:val="-10"/>
          </w:rPr>
          <w:delText xml:space="preserve"> </w:delText>
        </w:r>
        <w:r w:rsidDel="008E48B0">
          <w:delText>images</w:delText>
        </w:r>
        <w:r w:rsidDel="008E48B0">
          <w:rPr>
            <w:spacing w:val="-10"/>
          </w:rPr>
          <w:delText xml:space="preserve"> </w:delText>
        </w:r>
        <w:r w:rsidDel="008E48B0">
          <w:delText>were</w:delText>
        </w:r>
        <w:r w:rsidDel="008E48B0">
          <w:rPr>
            <w:spacing w:val="-10"/>
          </w:rPr>
          <w:delText xml:space="preserve"> </w:delText>
        </w:r>
        <w:r w:rsidDel="008E48B0">
          <w:delText>accurately</w:delText>
        </w:r>
        <w:r w:rsidDel="008E48B0">
          <w:rPr>
            <w:spacing w:val="-10"/>
          </w:rPr>
          <w:delText xml:space="preserve"> </w:delText>
        </w:r>
        <w:r w:rsidDel="008E48B0">
          <w:delText>perceived</w:delText>
        </w:r>
        <w:r w:rsidDel="008E48B0">
          <w:rPr>
            <w:spacing w:val="-10"/>
          </w:rPr>
          <w:delText xml:space="preserve"> </w:delText>
        </w:r>
        <w:r w:rsidDel="008E48B0">
          <w:delText xml:space="preserve">as </w:delText>
        </w:r>
        <w:r w:rsidDel="008E48B0">
          <w:rPr>
            <w:spacing w:val="-4"/>
          </w:rPr>
          <w:delText>expressing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the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intended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emotions.</w:delText>
        </w:r>
        <w:r w:rsidDel="008E48B0">
          <w:rPr>
            <w:spacing w:val="16"/>
          </w:rPr>
          <w:delText xml:space="preserve"> </w:delText>
        </w:r>
        <w:r w:rsidDel="008E48B0">
          <w:rPr>
            <w:spacing w:val="-4"/>
          </w:rPr>
          <w:delText>These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datasets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provide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a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rich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resource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>for</w:delText>
        </w:r>
        <w:r w:rsidDel="008E48B0">
          <w:rPr>
            <w:spacing w:val="-6"/>
          </w:rPr>
          <w:delText xml:space="preserve"> </w:delText>
        </w:r>
        <w:r w:rsidDel="008E48B0">
          <w:rPr>
            <w:spacing w:val="-4"/>
          </w:rPr>
          <w:delText xml:space="preserve">examining </w:delText>
        </w:r>
        <w:r w:rsidDel="008E48B0">
          <w:rPr>
            <w:spacing w:val="-2"/>
          </w:rPr>
          <w:delText>how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different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facial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expressions,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whether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from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real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or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virtual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faces,</w:delText>
        </w:r>
        <w:r w:rsidDel="008E48B0">
          <w:rPr>
            <w:spacing w:val="-12"/>
          </w:rPr>
          <w:delText xml:space="preserve"> </w:delText>
        </w:r>
        <w:r w:rsidDel="008E48B0">
          <w:rPr>
            <w:spacing w:val="-2"/>
          </w:rPr>
          <w:delText>are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processed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in</w:delText>
        </w:r>
        <w:r w:rsidDel="008E48B0">
          <w:rPr>
            <w:spacing w:val="-13"/>
          </w:rPr>
          <w:delText xml:space="preserve"> </w:delText>
        </w:r>
        <w:r w:rsidDel="008E48B0">
          <w:rPr>
            <w:spacing w:val="-2"/>
          </w:rPr>
          <w:delText>the brain.</w:delText>
        </w:r>
        <w:commentRangeEnd w:id="91"/>
        <w:r w:rsidR="000030A4" w:rsidDel="008E48B0">
          <w:rPr>
            <w:rStyle w:val="CommentReference"/>
          </w:rPr>
          <w:commentReference w:id="91"/>
        </w:r>
      </w:del>
    </w:p>
    <w:p w14:paraId="764F61B1" w14:textId="3B98186C" w:rsidR="00FC1B9A" w:rsidRDefault="00845D41">
      <w:pPr>
        <w:pStyle w:val="BodyText"/>
        <w:spacing w:before="6" w:line="355" w:lineRule="auto"/>
        <w:ind w:left="159" w:right="1317" w:firstLine="351"/>
        <w:pPrChange w:id="94" w:author="Bobby Stojanoski" w:date="2025-06-26T15:35:00Z" w16du:dateUtc="2025-06-26T19:35:00Z">
          <w:pPr>
            <w:pStyle w:val="BodyText"/>
            <w:spacing w:before="74"/>
          </w:pPr>
        </w:pPrChange>
      </w:pPr>
      <w:r>
        <w:t>More</w:t>
      </w:r>
      <w:commentRangeEnd w:id="92"/>
      <w:r w:rsidR="00502373">
        <w:rPr>
          <w:rStyle w:val="CommentReference"/>
        </w:rPr>
        <w:commentReference w:id="92"/>
      </w:r>
      <w:r>
        <w:rPr>
          <w:spacing w:val="-15"/>
        </w:rPr>
        <w:t xml:space="preserve"> </w:t>
      </w:r>
      <w:r>
        <w:t>recent</w:t>
      </w:r>
      <w:r>
        <w:rPr>
          <w:spacing w:val="-15"/>
        </w:rPr>
        <w:t xml:space="preserve"> </w:t>
      </w:r>
      <w:r>
        <w:t>approaches,</w:t>
      </w:r>
      <w:r>
        <w:rPr>
          <w:spacing w:val="-1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advocate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constructionist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emotion.</w:t>
      </w:r>
      <w:r>
        <w:rPr>
          <w:spacing w:val="-15"/>
        </w:rPr>
        <w:t xml:space="preserve"> </w:t>
      </w:r>
      <w:r>
        <w:t xml:space="preserve">Ac- </w:t>
      </w:r>
      <w:r>
        <w:rPr>
          <w:spacing w:val="-4"/>
        </w:rPr>
        <w:t>cording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fldChar w:fldCharType="begin"/>
      </w:r>
      <w:r>
        <w:instrText>HYPERLINK \l "_bookmark48"</w:instrText>
      </w:r>
      <w:r>
        <w:fldChar w:fldCharType="separate"/>
      </w:r>
      <w:r>
        <w:rPr>
          <w:color w:val="0000FF"/>
          <w:spacing w:val="-4"/>
        </w:rPr>
        <w:t>Barrett</w:t>
      </w:r>
      <w:r>
        <w:fldChar w:fldCharType="end"/>
      </w:r>
      <w:r>
        <w:rPr>
          <w:color w:val="0000FF"/>
          <w:spacing w:val="-7"/>
        </w:rPr>
        <w:t xml:space="preserve"> </w:t>
      </w:r>
      <w:r>
        <w:rPr>
          <w:spacing w:val="-4"/>
        </w:rPr>
        <w:t>(</w:t>
      </w:r>
      <w:r>
        <w:fldChar w:fldCharType="begin"/>
      </w:r>
      <w:r>
        <w:instrText>HYPERLINK \l "_bookmark48"</w:instrText>
      </w:r>
      <w:r>
        <w:fldChar w:fldCharType="separate"/>
      </w:r>
      <w:r>
        <w:rPr>
          <w:color w:val="0000FF"/>
          <w:spacing w:val="-4"/>
        </w:rPr>
        <w:t>2006b</w:t>
      </w:r>
      <w:r>
        <w:fldChar w:fldCharType="end"/>
      </w:r>
      <w:r>
        <w:rPr>
          <w:spacing w:val="-4"/>
        </w:rPr>
        <w:t>),</w:t>
      </w:r>
      <w:r>
        <w:rPr>
          <w:spacing w:val="-5"/>
        </w:rPr>
        <w:t xml:space="preserve"> </w:t>
      </w:r>
      <w:r>
        <w:rPr>
          <w:spacing w:val="-4"/>
        </w:rPr>
        <w:t>emotions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fixed</w:t>
      </w:r>
      <w:r>
        <w:rPr>
          <w:spacing w:val="-7"/>
        </w:rPr>
        <w:t xml:space="preserve"> </w:t>
      </w:r>
      <w:r>
        <w:rPr>
          <w:spacing w:val="-4"/>
        </w:rPr>
        <w:t>categories</w:t>
      </w:r>
      <w:r>
        <w:rPr>
          <w:spacing w:val="-7"/>
        </w:rPr>
        <w:t xml:space="preserve"> </w:t>
      </w:r>
      <w:r>
        <w:rPr>
          <w:spacing w:val="-4"/>
        </w:rPr>
        <w:t>but</w:t>
      </w:r>
      <w:r>
        <w:rPr>
          <w:spacing w:val="-7"/>
        </w:rPr>
        <w:t xml:space="preserve"> </w:t>
      </w:r>
      <w:r>
        <w:rPr>
          <w:spacing w:val="-4"/>
        </w:rPr>
        <w:t>constructed</w:t>
      </w:r>
      <w:r>
        <w:rPr>
          <w:spacing w:val="-7"/>
        </w:rPr>
        <w:t xml:space="preserve"> </w:t>
      </w:r>
      <w:r>
        <w:rPr>
          <w:spacing w:val="-4"/>
        </w:rPr>
        <w:t xml:space="preserve">experiences </w:t>
      </w:r>
      <w:r>
        <w:rPr>
          <w:spacing w:val="-4"/>
        </w:rPr>
        <w:lastRenderedPageBreak/>
        <w:t>emerging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brain’s</w:t>
      </w:r>
      <w:r>
        <w:rPr>
          <w:spacing w:val="-11"/>
        </w:rPr>
        <w:t xml:space="preserve"> </w:t>
      </w:r>
      <w:r>
        <w:rPr>
          <w:spacing w:val="-4"/>
        </w:rPr>
        <w:t>interpretation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internal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external</w:t>
      </w:r>
      <w:r>
        <w:rPr>
          <w:spacing w:val="-11"/>
        </w:rPr>
        <w:t xml:space="preserve"> </w:t>
      </w:r>
      <w:r>
        <w:rPr>
          <w:spacing w:val="-4"/>
        </w:rPr>
        <w:t>stimuli.</w:t>
      </w:r>
      <w:r>
        <w:rPr>
          <w:spacing w:val="15"/>
        </w:rPr>
        <w:t xml:space="preserve"> </w:t>
      </w:r>
      <w:r>
        <w:fldChar w:fldCharType="begin"/>
      </w:r>
      <w:r>
        <w:instrText>HYPERLINK \l "_bookmark77"</w:instrText>
      </w:r>
      <w:r>
        <w:fldChar w:fldCharType="separate"/>
      </w:r>
      <w:r>
        <w:rPr>
          <w:color w:val="0000FF"/>
          <w:spacing w:val="-4"/>
        </w:rPr>
        <w:t>Lindquist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et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al.</w:t>
      </w:r>
      <w:r>
        <w:fldChar w:fldCharType="end"/>
      </w:r>
    </w:p>
    <w:p w14:paraId="3A6C781D" w14:textId="77777777" w:rsidR="00047804" w:rsidRDefault="00845D41" w:rsidP="00047804">
      <w:pPr>
        <w:pStyle w:val="BodyText"/>
        <w:spacing w:before="1" w:line="355" w:lineRule="auto"/>
        <w:ind w:left="159" w:right="1315"/>
        <w:rPr>
          <w:ins w:id="95" w:author="Bobby Stojanoski" w:date="2025-06-26T15:59:00Z" w16du:dateUtc="2025-06-26T19:59:00Z"/>
          <w:spacing w:val="40"/>
        </w:rPr>
      </w:pPr>
      <w:r>
        <w:rPr>
          <w:spacing w:val="-2"/>
        </w:rPr>
        <w:t>(</w:t>
      </w:r>
      <w:hyperlink w:anchor="_bookmark77" w:history="1">
        <w:r>
          <w:rPr>
            <w:color w:val="0000FF"/>
            <w:spacing w:val="-2"/>
          </w:rPr>
          <w:t>2012</w:t>
        </w:r>
      </w:hyperlink>
      <w:r>
        <w:rPr>
          <w:spacing w:val="-2"/>
        </w:rPr>
        <w:t>)</w:t>
      </w:r>
      <w:r>
        <w:t xml:space="preserve"> </w:t>
      </w:r>
      <w:r>
        <w:rPr>
          <w:spacing w:val="-2"/>
        </w:rPr>
        <w:t>argue</w:t>
      </w:r>
      <w: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emotions</w:t>
      </w:r>
      <w:r>
        <w:t xml:space="preserve"> </w:t>
      </w:r>
      <w:r>
        <w:rPr>
          <w:spacing w:val="-2"/>
        </w:rPr>
        <w:t>arise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distributed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context-sensitive</w:t>
      </w:r>
      <w:r>
        <w:t xml:space="preserve"> </w:t>
      </w:r>
      <w:ins w:id="96" w:author="Bobby Stojanoski" w:date="2025-06-26T15:38:00Z" w16du:dateUtc="2025-06-26T19:38:00Z">
        <w:r w:rsidR="00126F9E">
          <w:t xml:space="preserve">patterns of </w:t>
        </w:r>
      </w:ins>
      <w:r>
        <w:rPr>
          <w:spacing w:val="-2"/>
        </w:rPr>
        <w:t>neural</w:t>
      </w:r>
      <w:r>
        <w:t xml:space="preserve"> </w:t>
      </w:r>
      <w:r>
        <w:rPr>
          <w:spacing w:val="-2"/>
        </w:rPr>
        <w:t xml:space="preserve">activity </w:t>
      </w:r>
      <w:r>
        <w:rPr>
          <w:spacing w:val="-6"/>
        </w:rPr>
        <w:t>involving</w:t>
      </w:r>
      <w:r>
        <w:t xml:space="preserve"> </w:t>
      </w:r>
      <w:r>
        <w:rPr>
          <w:spacing w:val="-6"/>
        </w:rPr>
        <w:t>domain-general</w:t>
      </w:r>
      <w:r>
        <w:t xml:space="preserve"> </w:t>
      </w:r>
      <w:r>
        <w:rPr>
          <w:spacing w:val="-6"/>
        </w:rPr>
        <w:t>brain</w:t>
      </w:r>
      <w:r>
        <w:t xml:space="preserve"> </w:t>
      </w:r>
      <w:r>
        <w:rPr>
          <w:spacing w:val="-6"/>
        </w:rPr>
        <w:t>networks</w:t>
      </w:r>
      <w:r>
        <w:t xml:space="preserve"> </w:t>
      </w:r>
      <w:r>
        <w:rPr>
          <w:spacing w:val="-6"/>
        </w:rPr>
        <w:t>rather</w:t>
      </w:r>
      <w:r>
        <w:t xml:space="preserve"> </w:t>
      </w:r>
      <w:r>
        <w:rPr>
          <w:spacing w:val="-6"/>
        </w:rPr>
        <w:t>than</w:t>
      </w:r>
      <w:r>
        <w:t xml:space="preserve"> </w:t>
      </w:r>
      <w:r>
        <w:rPr>
          <w:spacing w:val="-6"/>
        </w:rPr>
        <w:t>discrete,</w:t>
      </w:r>
      <w:r>
        <w:rPr>
          <w:spacing w:val="14"/>
        </w:rPr>
        <w:t xml:space="preserve"> </w:t>
      </w:r>
      <w:r>
        <w:rPr>
          <w:spacing w:val="-6"/>
        </w:rPr>
        <w:t>emotion-specific</w:t>
      </w:r>
      <w:r>
        <w:t xml:space="preserve"> </w:t>
      </w:r>
      <w:r>
        <w:rPr>
          <w:spacing w:val="-6"/>
        </w:rPr>
        <w:t>regions. This debate has significant implications for avatar perception</w:t>
      </w:r>
      <w:ins w:id="97" w:author="Bobby Stojanoski" w:date="2025-06-26T15:56:00Z" w16du:dateUtc="2025-06-26T19:56:00Z">
        <w:r w:rsidR="00931E9B">
          <w:rPr>
            <w:spacing w:val="-6"/>
          </w:rPr>
          <w:t>;</w:t>
        </w:r>
      </w:ins>
      <w:del w:id="98" w:author="Bobby Stojanoski" w:date="2025-06-26T15:56:00Z" w16du:dateUtc="2025-06-26T19:56:00Z">
        <w:r w:rsidDel="00931E9B">
          <w:rPr>
            <w:spacing w:val="-6"/>
          </w:rPr>
          <w:delText>,</w:delText>
        </w:r>
      </w:del>
      <w:r>
        <w:rPr>
          <w:spacing w:val="-6"/>
        </w:rPr>
        <w:t xml:space="preserve"> </w:t>
      </w:r>
      <w:commentRangeStart w:id="99"/>
      <w:r>
        <w:rPr>
          <w:spacing w:val="-6"/>
        </w:rPr>
        <w:t xml:space="preserve">if emotions are constructed </w:t>
      </w:r>
      <w:r>
        <w:rPr>
          <w:spacing w:val="-4"/>
        </w:rPr>
        <w:t>rather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discrete,</w:t>
      </w:r>
      <w:r>
        <w:rPr>
          <w:spacing w:val="-11"/>
        </w:rPr>
        <w:t xml:space="preserve"> </w:t>
      </w:r>
      <w:r>
        <w:rPr>
          <w:spacing w:val="-4"/>
        </w:rPr>
        <w:t>then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realism,</w:t>
      </w:r>
      <w:r>
        <w:rPr>
          <w:spacing w:val="-11"/>
        </w:rPr>
        <w:t xml:space="preserve"> </w:t>
      </w:r>
      <w:r>
        <w:rPr>
          <w:spacing w:val="-4"/>
        </w:rPr>
        <w:t>dynamicity,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context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avatar</w:t>
      </w:r>
      <w:r>
        <w:rPr>
          <w:spacing w:val="-11"/>
        </w:rPr>
        <w:t xml:space="preserve"> </w:t>
      </w:r>
      <w:r>
        <w:rPr>
          <w:spacing w:val="-4"/>
        </w:rPr>
        <w:t>expressions</w:t>
      </w:r>
      <w:r>
        <w:rPr>
          <w:spacing w:val="-11"/>
        </w:rPr>
        <w:t xml:space="preserve"> </w:t>
      </w:r>
      <w:r>
        <w:rPr>
          <w:spacing w:val="-4"/>
        </w:rPr>
        <w:t xml:space="preserve">may </w:t>
      </w:r>
      <w:r>
        <w:rPr>
          <w:spacing w:val="-8"/>
        </w:rPr>
        <w:t>critically</w:t>
      </w:r>
      <w:r>
        <w:rPr>
          <w:spacing w:val="-3"/>
        </w:rPr>
        <w:t xml:space="preserve"> </w:t>
      </w:r>
      <w:r>
        <w:rPr>
          <w:spacing w:val="-8"/>
        </w:rPr>
        <w:t>shape</w:t>
      </w:r>
      <w:r>
        <w:rPr>
          <w:spacing w:val="-2"/>
        </w:rPr>
        <w:t xml:space="preserve"> </w:t>
      </w:r>
      <w:r>
        <w:rPr>
          <w:spacing w:val="-8"/>
        </w:rPr>
        <w:t>how</w:t>
      </w:r>
      <w:r>
        <w:rPr>
          <w:spacing w:val="-2"/>
        </w:rPr>
        <w:t xml:space="preserve"> </w:t>
      </w:r>
      <w:r>
        <w:rPr>
          <w:spacing w:val="-8"/>
        </w:rPr>
        <w:t>they</w:t>
      </w:r>
      <w:r>
        <w:rPr>
          <w:spacing w:val="-3"/>
        </w:rPr>
        <w:t xml:space="preserve"> </w:t>
      </w:r>
      <w:r>
        <w:rPr>
          <w:spacing w:val="-8"/>
        </w:rPr>
        <w:t>are</w:t>
      </w:r>
      <w:r>
        <w:rPr>
          <w:spacing w:val="-2"/>
        </w:rPr>
        <w:t xml:space="preserve"> </w:t>
      </w:r>
      <w:r>
        <w:rPr>
          <w:spacing w:val="-8"/>
        </w:rPr>
        <w:t>interpreted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processed</w:t>
      </w:r>
      <w:r>
        <w:rPr>
          <w:spacing w:val="-3"/>
        </w:rPr>
        <w:t xml:space="preserve"> </w:t>
      </w:r>
      <w:r>
        <w:rPr>
          <w:spacing w:val="-8"/>
        </w:rPr>
        <w:t>neurologically</w:t>
      </w:r>
      <w:commentRangeEnd w:id="99"/>
      <w:r w:rsidR="00B6559D">
        <w:rPr>
          <w:rStyle w:val="CommentReference"/>
        </w:rPr>
        <w:commentReference w:id="99"/>
      </w:r>
      <w:r>
        <w:rPr>
          <w:spacing w:val="-8"/>
        </w:rPr>
        <w:t>.</w:t>
      </w:r>
      <w:r>
        <w:rPr>
          <w:spacing w:val="40"/>
        </w:rPr>
        <w:t xml:space="preserve"> </w:t>
      </w:r>
    </w:p>
    <w:p w14:paraId="1881627E" w14:textId="77777777" w:rsidR="00047804" w:rsidRDefault="00047804" w:rsidP="00047804">
      <w:pPr>
        <w:pStyle w:val="BodyText"/>
        <w:spacing w:before="1" w:line="355" w:lineRule="auto"/>
        <w:ind w:left="159" w:right="1315"/>
        <w:rPr>
          <w:ins w:id="100" w:author="Bobby Stojanoski" w:date="2025-06-26T15:59:00Z" w16du:dateUtc="2025-06-26T19:59:00Z"/>
          <w:spacing w:val="40"/>
        </w:rPr>
      </w:pPr>
    </w:p>
    <w:p w14:paraId="764F61B2" w14:textId="14ABA90F" w:rsidR="00FC1B9A" w:rsidDel="006F4F53" w:rsidRDefault="00845D41" w:rsidP="00D449EC">
      <w:pPr>
        <w:pStyle w:val="BodyText"/>
        <w:spacing w:before="1" w:line="355" w:lineRule="auto"/>
        <w:ind w:left="159" w:right="1315" w:firstLine="561"/>
        <w:rPr>
          <w:del w:id="101" w:author="Bobby Stojanoski" w:date="2025-06-26T16:11:00Z" w16du:dateUtc="2025-06-26T20:11:00Z"/>
        </w:rPr>
      </w:pPr>
      <w:commentRangeStart w:id="102"/>
      <w:commentRangeStart w:id="103"/>
      <w:r>
        <w:rPr>
          <w:spacing w:val="-8"/>
        </w:rPr>
        <w:t>There</w:t>
      </w:r>
      <w:commentRangeEnd w:id="102"/>
      <w:r w:rsidR="008841DA">
        <w:rPr>
          <w:rStyle w:val="CommentReference"/>
        </w:rPr>
        <w:commentReference w:id="102"/>
      </w:r>
      <w:commentRangeEnd w:id="103"/>
      <w:r w:rsidR="00E271A5">
        <w:rPr>
          <w:rStyle w:val="CommentReference"/>
        </w:rPr>
        <w:commentReference w:id="103"/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increasing evidence</w:t>
      </w:r>
      <w:r>
        <w:t xml:space="preserve"> </w:t>
      </w:r>
      <w:r>
        <w:rPr>
          <w:spacing w:val="-8"/>
        </w:rPr>
        <w:t>supporting</w:t>
      </w:r>
      <w: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>involvement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domain-general</w:t>
      </w:r>
      <w:r>
        <w:t xml:space="preserve"> </w:t>
      </w:r>
      <w:r>
        <w:rPr>
          <w:spacing w:val="-8"/>
        </w:rPr>
        <w:t>networks</w:t>
      </w:r>
      <w: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emotion</w:t>
      </w:r>
      <w:r>
        <w:t xml:space="preserve"> </w:t>
      </w:r>
      <w:r>
        <w:rPr>
          <w:spacing w:val="-8"/>
        </w:rPr>
        <w:t xml:space="preserve">perception. </w:t>
      </w:r>
      <w:r>
        <w:t>While</w:t>
      </w:r>
      <w:r>
        <w:rPr>
          <w:spacing w:val="-10"/>
        </w:rPr>
        <w:t xml:space="preserve"> </w:t>
      </w:r>
      <w:r>
        <w:t>multivariate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(MVPA)</w:t>
      </w:r>
      <w:r>
        <w:rPr>
          <w:spacing w:val="-9"/>
        </w:rPr>
        <w:t xml:space="preserve"> </w:t>
      </w:r>
      <w:r>
        <w:t>studies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 xml:space="preserve">localized </w:t>
      </w:r>
      <w:r>
        <w:rPr>
          <w:spacing w:val="-2"/>
        </w:rPr>
        <w:t>and distributed neural patterns can predict emotional states (</w:t>
      </w:r>
      <w:hyperlink w:anchor="_bookmark75" w:history="1">
        <w:r>
          <w:rPr>
            <w:color w:val="0000FF"/>
            <w:spacing w:val="-2"/>
          </w:rPr>
          <w:t>Kragel and LaBar</w:t>
        </w:r>
      </w:hyperlink>
      <w:r>
        <w:rPr>
          <w:spacing w:val="-2"/>
        </w:rPr>
        <w:t xml:space="preserve">, </w:t>
      </w:r>
      <w:hyperlink w:anchor="_bookmark75" w:history="1">
        <w:r>
          <w:rPr>
            <w:color w:val="0000FF"/>
            <w:spacing w:val="-2"/>
          </w:rPr>
          <w:t>2016</w:t>
        </w:r>
      </w:hyperlink>
      <w:r>
        <w:rPr>
          <w:spacing w:val="-2"/>
        </w:rPr>
        <w:t>), findings</w:t>
      </w:r>
      <w:r>
        <w:rPr>
          <w:spacing w:val="-9"/>
        </w:rPr>
        <w:t xml:space="preserve"> </w:t>
      </w:r>
      <w:r>
        <w:rPr>
          <w:spacing w:val="-2"/>
        </w:rPr>
        <w:t>remain</w:t>
      </w:r>
      <w:r>
        <w:rPr>
          <w:spacing w:val="-10"/>
        </w:rPr>
        <w:t xml:space="preserve"> </w:t>
      </w:r>
      <w:r>
        <w:rPr>
          <w:spacing w:val="-2"/>
        </w:rPr>
        <w:t>inconsistent,</w:t>
      </w:r>
      <w:r>
        <w:rPr>
          <w:spacing w:val="-8"/>
        </w:rPr>
        <w:t xml:space="preserve"> </w:t>
      </w:r>
      <w:r>
        <w:rPr>
          <w:spacing w:val="-2"/>
        </w:rPr>
        <w:t>especially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prefrontal</w:t>
      </w:r>
      <w:r>
        <w:rPr>
          <w:spacing w:val="-10"/>
        </w:rPr>
        <w:t xml:space="preserve"> </w:t>
      </w:r>
      <w:r>
        <w:rPr>
          <w:spacing w:val="-2"/>
        </w:rPr>
        <w:t>cortex</w:t>
      </w:r>
      <w:r>
        <w:rPr>
          <w:spacing w:val="-10"/>
        </w:rPr>
        <w:t xml:space="preserve"> </w:t>
      </w:r>
      <w:r>
        <w:rPr>
          <w:spacing w:val="-2"/>
        </w:rPr>
        <w:t>(PFC)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w:anchor="_bookmark96" w:history="1">
        <w:r>
          <w:rPr>
            <w:color w:val="0000FF"/>
            <w:spacing w:val="-2"/>
          </w:rPr>
          <w:t>Westgarth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  <w:spacing w:val="-2"/>
          </w:rPr>
          <w:t>et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  <w:spacing w:val="-2"/>
          </w:rPr>
          <w:t>al.</w:t>
        </w:r>
      </w:hyperlink>
      <w:r>
        <w:rPr>
          <w:spacing w:val="-2"/>
        </w:rPr>
        <w:t xml:space="preserve">, </w:t>
      </w:r>
      <w:hyperlink w:anchor="_bookmark96" w:history="1">
        <w:r>
          <w:rPr>
            <w:color w:val="0000FF"/>
          </w:rPr>
          <w:t>2021</w:t>
        </w:r>
      </w:hyperlink>
      <w:r>
        <w:t>;</w:t>
      </w:r>
      <w:r>
        <w:rPr>
          <w:spacing w:val="-10"/>
        </w:rPr>
        <w:t xml:space="preserve"> </w:t>
      </w:r>
      <w:hyperlink w:anchor="_bookmark50" w:history="1">
        <w:r>
          <w:rPr>
            <w:color w:val="0000FF"/>
          </w:rPr>
          <w:t>Bendall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al.</w:t>
        </w:r>
      </w:hyperlink>
      <w:r>
        <w:t>,</w:t>
      </w:r>
      <w:r>
        <w:rPr>
          <w:spacing w:val="-10"/>
        </w:rPr>
        <w:t xml:space="preserve"> </w:t>
      </w:r>
      <w:hyperlink w:anchor="_bookmark50" w:history="1">
        <w:r>
          <w:rPr>
            <w:color w:val="0000FF"/>
          </w:rPr>
          <w:t>2016</w:t>
        </w:r>
      </w:hyperlink>
      <w:r>
        <w:t>).</w:t>
      </w:r>
      <w:r>
        <w:rPr>
          <w:spacing w:val="7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fNIRS</w:t>
      </w:r>
      <w:r>
        <w:rPr>
          <w:spacing w:val="-10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PFC</w:t>
      </w:r>
      <w:r>
        <w:rPr>
          <w:spacing w:val="-10"/>
        </w:rPr>
        <w:t xml:space="preserve"> </w:t>
      </w:r>
      <w:r>
        <w:t>activation</w:t>
      </w:r>
      <w:r>
        <w:rPr>
          <w:spacing w:val="-10"/>
        </w:rPr>
        <w:t xml:space="preserve"> </w:t>
      </w:r>
      <w:r>
        <w:t xml:space="preserve">during </w:t>
      </w:r>
      <w:r>
        <w:rPr>
          <w:spacing w:val="-2"/>
        </w:rPr>
        <w:t>facial</w:t>
      </w:r>
      <w:r>
        <w:t xml:space="preserve"> </w:t>
      </w:r>
      <w:r>
        <w:rPr>
          <w:spacing w:val="-2"/>
        </w:rPr>
        <w:t>emotion</w:t>
      </w:r>
      <w:r>
        <w:t xml:space="preserve"> </w:t>
      </w:r>
      <w:r>
        <w:rPr>
          <w:spacing w:val="-2"/>
        </w:rPr>
        <w:t>recognition</w:t>
      </w:r>
      <w:r>
        <w:t xml:space="preserve"> </w:t>
      </w:r>
      <w:r>
        <w:rPr>
          <w:spacing w:val="-2"/>
        </w:rPr>
        <w:t>(e.g.,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ventral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medial</w:t>
      </w:r>
      <w:r>
        <w:t xml:space="preserve"> </w:t>
      </w:r>
      <w:r>
        <w:rPr>
          <w:spacing w:val="-2"/>
        </w:rPr>
        <w:t>PFC),</w:t>
      </w:r>
      <w:r>
        <w:t xml:space="preserve"> </w:t>
      </w:r>
      <w:r>
        <w:rPr>
          <w:spacing w:val="-2"/>
        </w:rPr>
        <w:t>others</w:t>
      </w:r>
      <w:r>
        <w:t xml:space="preserve"> </w:t>
      </w:r>
      <w:r>
        <w:rPr>
          <w:spacing w:val="-2"/>
        </w:rPr>
        <w:t>find</w:t>
      </w:r>
      <w:r>
        <w:t xml:space="preserve"> </w:t>
      </w:r>
      <w:r>
        <w:rPr>
          <w:spacing w:val="-2"/>
        </w:rPr>
        <w:t xml:space="preserve">decreased </w:t>
      </w:r>
      <w:r>
        <w:rPr>
          <w:spacing w:val="-4"/>
        </w:rPr>
        <w:t>or</w:t>
      </w:r>
      <w:r>
        <w:rPr>
          <w:spacing w:val="11"/>
        </w:rPr>
        <w:t xml:space="preserve"> </w:t>
      </w:r>
      <w:r>
        <w:rPr>
          <w:spacing w:val="-4"/>
        </w:rPr>
        <w:t>no</w:t>
      </w:r>
      <w:r>
        <w:rPr>
          <w:spacing w:val="11"/>
        </w:rPr>
        <w:t xml:space="preserve"> </w:t>
      </w:r>
      <w:r>
        <w:rPr>
          <w:spacing w:val="-4"/>
        </w:rPr>
        <w:t>significant</w:t>
      </w:r>
      <w:r>
        <w:rPr>
          <w:spacing w:val="11"/>
        </w:rPr>
        <w:t xml:space="preserve"> </w:t>
      </w:r>
      <w:r>
        <w:rPr>
          <w:spacing w:val="-4"/>
        </w:rPr>
        <w:t>changes</w:t>
      </w:r>
      <w:r>
        <w:rPr>
          <w:spacing w:val="11"/>
        </w:rPr>
        <w:t xml:space="preserve"> </w:t>
      </w:r>
      <w:r>
        <w:rPr>
          <w:spacing w:val="-4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oxygenated</w:t>
      </w:r>
      <w:r>
        <w:rPr>
          <w:spacing w:val="11"/>
        </w:rPr>
        <w:t xml:space="preserve"> </w:t>
      </w:r>
      <w:r>
        <w:rPr>
          <w:spacing w:val="-4"/>
        </w:rPr>
        <w:t>hemoglobin</w:t>
      </w:r>
      <w:r>
        <w:rPr>
          <w:spacing w:val="11"/>
        </w:rPr>
        <w:t xml:space="preserve"> </w:t>
      </w:r>
      <w:r>
        <w:rPr>
          <w:spacing w:val="-4"/>
        </w:rPr>
        <w:t>(HbO)</w:t>
      </w:r>
      <w:r>
        <w:rPr>
          <w:spacing w:val="11"/>
        </w:rPr>
        <w:t xml:space="preserve"> </w:t>
      </w:r>
      <w:r>
        <w:rPr>
          <w:spacing w:val="-4"/>
        </w:rPr>
        <w:t>levels.</w:t>
      </w:r>
      <w:r>
        <w:rPr>
          <w:spacing w:val="62"/>
        </w:rPr>
        <w:t xml:space="preserve"> </w:t>
      </w:r>
      <w:r>
        <w:rPr>
          <w:spacing w:val="-4"/>
        </w:rPr>
        <w:t>Even</w:t>
      </w:r>
      <w:r>
        <w:rPr>
          <w:spacing w:val="11"/>
        </w:rPr>
        <w:t xml:space="preserve"> </w:t>
      </w:r>
      <w:r>
        <w:rPr>
          <w:spacing w:val="-4"/>
        </w:rPr>
        <w:t>studies</w:t>
      </w:r>
      <w:r>
        <w:rPr>
          <w:spacing w:val="11"/>
        </w:rPr>
        <w:t xml:space="preserve"> </w:t>
      </w:r>
      <w:r>
        <w:rPr>
          <w:spacing w:val="-4"/>
        </w:rPr>
        <w:t>using similar facial expression tasks report varying activation patterns depending on the spe</w:t>
      </w:r>
      <w:del w:id="104" w:author="Bobby Stojanoski" w:date="2025-06-26T15:58:00Z" w16du:dateUtc="2025-06-26T19:58:00Z">
        <w:r w:rsidDel="008E212E">
          <w:rPr>
            <w:spacing w:val="-4"/>
          </w:rPr>
          <w:delText xml:space="preserve">- </w:delText>
        </w:r>
      </w:del>
      <w:r>
        <w:rPr>
          <w:spacing w:val="-4"/>
        </w:rPr>
        <w:t>cific</w:t>
      </w:r>
      <w:r>
        <w:rPr>
          <w:spacing w:val="-11"/>
        </w:rPr>
        <w:t xml:space="preserve"> </w:t>
      </w:r>
      <w:r>
        <w:rPr>
          <w:spacing w:val="-4"/>
        </w:rPr>
        <w:t>emotion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cortical</w:t>
      </w:r>
      <w:r>
        <w:rPr>
          <w:spacing w:val="-11"/>
        </w:rPr>
        <w:t xml:space="preserve"> </w:t>
      </w:r>
      <w:r>
        <w:rPr>
          <w:spacing w:val="-4"/>
        </w:rPr>
        <w:t>region</w:t>
      </w:r>
      <w:r>
        <w:rPr>
          <w:spacing w:val="-11"/>
        </w:rPr>
        <w:t xml:space="preserve"> </w:t>
      </w:r>
      <w:r>
        <w:rPr>
          <w:spacing w:val="-4"/>
        </w:rPr>
        <w:t>involved.</w:t>
      </w:r>
      <w:r>
        <w:rPr>
          <w:spacing w:val="8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instance,</w:t>
      </w:r>
      <w:r>
        <w:rPr>
          <w:spacing w:val="-11"/>
        </w:rPr>
        <w:t xml:space="preserve"> </w:t>
      </w:r>
      <w:r>
        <w:rPr>
          <w:spacing w:val="-4"/>
        </w:rPr>
        <w:t>happy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fearful</w:t>
      </w:r>
      <w:r>
        <w:rPr>
          <w:spacing w:val="-11"/>
        </w:rPr>
        <w:t xml:space="preserve"> </w:t>
      </w:r>
      <w:r>
        <w:rPr>
          <w:spacing w:val="-4"/>
        </w:rPr>
        <w:t>faces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been associated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increased</w:t>
      </w:r>
      <w:r>
        <w:rPr>
          <w:spacing w:val="-11"/>
        </w:rPr>
        <w:t xml:space="preserve"> </w:t>
      </w:r>
      <w:r>
        <w:rPr>
          <w:spacing w:val="-4"/>
        </w:rPr>
        <w:t>right</w:t>
      </w:r>
      <w:r>
        <w:rPr>
          <w:spacing w:val="-11"/>
        </w:rPr>
        <w:t xml:space="preserve"> </w:t>
      </w:r>
      <w:r>
        <w:rPr>
          <w:spacing w:val="-4"/>
        </w:rPr>
        <w:t>PFC</w:t>
      </w:r>
      <w:r>
        <w:rPr>
          <w:spacing w:val="-11"/>
        </w:rPr>
        <w:t xml:space="preserve"> </w:t>
      </w:r>
      <w:r>
        <w:rPr>
          <w:spacing w:val="-4"/>
        </w:rPr>
        <w:t>activation,</w:t>
      </w:r>
      <w:r>
        <w:rPr>
          <w:spacing w:val="-11"/>
        </w:rPr>
        <w:t xml:space="preserve"> </w:t>
      </w:r>
      <w:r>
        <w:rPr>
          <w:spacing w:val="-4"/>
        </w:rPr>
        <w:t>whereas</w:t>
      </w:r>
      <w:r>
        <w:rPr>
          <w:spacing w:val="-11"/>
        </w:rPr>
        <w:t xml:space="preserve"> </w:t>
      </w:r>
      <w:r>
        <w:rPr>
          <w:spacing w:val="-4"/>
        </w:rPr>
        <w:t>sad</w:t>
      </w:r>
      <w:r>
        <w:rPr>
          <w:spacing w:val="-11"/>
        </w:rPr>
        <w:t xml:space="preserve"> </w:t>
      </w:r>
      <w:r>
        <w:rPr>
          <w:spacing w:val="-4"/>
        </w:rPr>
        <w:t>faces</w:t>
      </w:r>
      <w:r>
        <w:rPr>
          <w:spacing w:val="-11"/>
        </w:rPr>
        <w:t xml:space="preserve"> </w:t>
      </w:r>
      <w:r>
        <w:rPr>
          <w:spacing w:val="-4"/>
        </w:rPr>
        <w:t>tend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elicit</w:t>
      </w:r>
      <w:r>
        <w:rPr>
          <w:spacing w:val="-11"/>
        </w:rPr>
        <w:t xml:space="preserve"> </w:t>
      </w:r>
      <w:r>
        <w:rPr>
          <w:spacing w:val="-4"/>
        </w:rPr>
        <w:t xml:space="preserve">decreased </w:t>
      </w:r>
      <w:r>
        <w:rPr>
          <w:spacing w:val="-2"/>
        </w:rPr>
        <w:t>activation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the left</w:t>
      </w:r>
      <w:r>
        <w:t xml:space="preserve"> </w:t>
      </w:r>
      <w:r>
        <w:rPr>
          <w:spacing w:val="-2"/>
        </w:rPr>
        <w:t>PFC. These</w:t>
      </w:r>
      <w:r>
        <w:t xml:space="preserve"> </w:t>
      </w:r>
      <w:r>
        <w:rPr>
          <w:spacing w:val="-2"/>
        </w:rPr>
        <w:t>mixed</w:t>
      </w:r>
      <w:r>
        <w:t xml:space="preserve"> </w:t>
      </w:r>
      <w:r>
        <w:rPr>
          <w:spacing w:val="-2"/>
        </w:rPr>
        <w:t>findings</w:t>
      </w:r>
      <w:r>
        <w:t xml:space="preserve"> </w:t>
      </w:r>
      <w:r>
        <w:rPr>
          <w:spacing w:val="-2"/>
        </w:rPr>
        <w:t>echo</w:t>
      </w:r>
      <w:r>
        <w:t xml:space="preserve"> </w:t>
      </w:r>
      <w:r>
        <w:rPr>
          <w:spacing w:val="-2"/>
        </w:rPr>
        <w:t>fMRI research,</w:t>
      </w:r>
      <w:r>
        <w:rPr>
          <w:spacing w:val="6"/>
        </w:rPr>
        <w:t xml:space="preserve"> </w:t>
      </w:r>
      <w:r>
        <w:rPr>
          <w:spacing w:val="-2"/>
        </w:rPr>
        <w:t xml:space="preserve">which implicates </w:t>
      </w:r>
      <w:r>
        <w:rPr>
          <w:spacing w:val="-6"/>
        </w:rPr>
        <w:t xml:space="preserve">a wide network, including the medial PFC, amygdala, fusiform gyrus, superior temporal </w:t>
      </w:r>
      <w:r>
        <w:rPr>
          <w:spacing w:val="-4"/>
        </w:rPr>
        <w:t>sulcus, and insula in emotion perception, with specific emotions such as anger, disgust, and sadness engaging distinct cortical and subcortical areas.</w:t>
      </w:r>
      <w:r>
        <w:rPr>
          <w:spacing w:val="27"/>
        </w:rPr>
        <w:t xml:space="preserve"> </w:t>
      </w:r>
      <w:r>
        <w:rPr>
          <w:spacing w:val="-4"/>
        </w:rPr>
        <w:t xml:space="preserve">These findings underscore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complexity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emotion</w:t>
      </w:r>
      <w:r>
        <w:rPr>
          <w:spacing w:val="2"/>
        </w:rPr>
        <w:t xml:space="preserve"> </w:t>
      </w:r>
      <w:r>
        <w:rPr>
          <w:spacing w:val="-6"/>
        </w:rPr>
        <w:t>processing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1"/>
        </w:rPr>
        <w:t xml:space="preserve"> </w:t>
      </w:r>
      <w:r>
        <w:rPr>
          <w:spacing w:val="-6"/>
        </w:rPr>
        <w:t>highlights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need</w:t>
      </w:r>
      <w:r>
        <w:rPr>
          <w:spacing w:val="2"/>
        </w:rPr>
        <w:t xml:space="preserve"> </w:t>
      </w:r>
      <w:r>
        <w:rPr>
          <w:spacing w:val="-6"/>
        </w:rPr>
        <w:t>for</w:t>
      </w:r>
      <w:r>
        <w:rPr>
          <w:spacing w:val="2"/>
        </w:rPr>
        <w:t xml:space="preserve"> </w:t>
      </w:r>
      <w:r>
        <w:rPr>
          <w:spacing w:val="-6"/>
        </w:rPr>
        <w:t>more</w:t>
      </w:r>
      <w:r>
        <w:rPr>
          <w:spacing w:val="2"/>
        </w:rPr>
        <w:t xml:space="preserve"> </w:t>
      </w:r>
      <w:r>
        <w:rPr>
          <w:spacing w:val="-6"/>
        </w:rPr>
        <w:t>nuanced</w:t>
      </w:r>
      <w:r>
        <w:rPr>
          <w:spacing w:val="1"/>
        </w:rPr>
        <w:t xml:space="preserve"> </w:t>
      </w:r>
      <w:r>
        <w:rPr>
          <w:spacing w:val="-6"/>
        </w:rPr>
        <w:t>investi</w:t>
      </w:r>
      <w:del w:id="105" w:author="Bobby Stojanoski" w:date="2025-06-26T16:11:00Z" w16du:dateUtc="2025-06-26T20:11:00Z">
        <w:r w:rsidDel="006F4F53">
          <w:rPr>
            <w:spacing w:val="-6"/>
          </w:rPr>
          <w:delText>-</w:delText>
        </w:r>
      </w:del>
    </w:p>
    <w:p w14:paraId="764F61B3" w14:textId="77777777" w:rsidR="00FC1B9A" w:rsidRDefault="00845D41" w:rsidP="00E271A5">
      <w:pPr>
        <w:pStyle w:val="BodyText"/>
        <w:spacing w:before="1" w:line="355" w:lineRule="auto"/>
        <w:ind w:left="159" w:right="1315" w:firstLine="561"/>
      </w:pPr>
      <w:r>
        <w:rPr>
          <w:spacing w:val="-6"/>
        </w:rPr>
        <w:t>gations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how</w:t>
      </w:r>
      <w:r>
        <w:rPr>
          <w:spacing w:val="1"/>
        </w:rPr>
        <w:t xml:space="preserve"> </w:t>
      </w:r>
      <w:r>
        <w:rPr>
          <w:spacing w:val="-6"/>
        </w:rPr>
        <w:t>different</w:t>
      </w:r>
      <w:r>
        <w:rPr>
          <w:spacing w:val="1"/>
        </w:rPr>
        <w:t xml:space="preserve"> </w:t>
      </w:r>
      <w:r>
        <w:rPr>
          <w:spacing w:val="-6"/>
        </w:rPr>
        <w:t>emotional</w:t>
      </w:r>
      <w:r>
        <w:t xml:space="preserve"> </w:t>
      </w:r>
      <w:r>
        <w:rPr>
          <w:spacing w:val="-6"/>
        </w:rPr>
        <w:t>expressions</w:t>
      </w:r>
      <w:r>
        <w:rPr>
          <w:spacing w:val="1"/>
        </w:rPr>
        <w:t xml:space="preserve"> </w:t>
      </w:r>
      <w:r>
        <w:rPr>
          <w:spacing w:val="-6"/>
        </w:rPr>
        <w:t>are</w:t>
      </w:r>
      <w:r>
        <w:rPr>
          <w:spacing w:val="2"/>
        </w:rPr>
        <w:t xml:space="preserve"> </w:t>
      </w:r>
      <w:r>
        <w:rPr>
          <w:spacing w:val="-6"/>
        </w:rPr>
        <w:t>represented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brain.</w:t>
      </w:r>
    </w:p>
    <w:p w14:paraId="764F61B4" w14:textId="77777777" w:rsidR="00FC1B9A" w:rsidRDefault="00FC1B9A">
      <w:pPr>
        <w:pStyle w:val="BodyText"/>
      </w:pPr>
    </w:p>
    <w:p w14:paraId="764F61B5" w14:textId="77777777" w:rsidR="00FC1B9A" w:rsidRDefault="00FC1B9A">
      <w:pPr>
        <w:pStyle w:val="BodyText"/>
        <w:spacing w:before="11"/>
      </w:pPr>
    </w:p>
    <w:p w14:paraId="764F61B6" w14:textId="77777777" w:rsidR="00FC1B9A" w:rsidRDefault="00845D41">
      <w:pPr>
        <w:pStyle w:val="ListParagraph"/>
        <w:numPr>
          <w:ilvl w:val="1"/>
          <w:numId w:val="18"/>
        </w:numPr>
        <w:tabs>
          <w:tab w:val="left" w:pos="1042"/>
        </w:tabs>
        <w:spacing w:before="0"/>
        <w:rPr>
          <w:b/>
          <w:sz w:val="34"/>
        </w:rPr>
      </w:pPr>
      <w:bookmarkStart w:id="106" w:name="Real_vs._Virtual_(Avatar)_Face_Perceptio"/>
      <w:bookmarkStart w:id="107" w:name="_bookmark5"/>
      <w:bookmarkEnd w:id="106"/>
      <w:bookmarkEnd w:id="107"/>
      <w:r>
        <w:rPr>
          <w:b/>
          <w:w w:val="110"/>
          <w:sz w:val="34"/>
        </w:rPr>
        <w:t>Real</w:t>
      </w:r>
      <w:r>
        <w:rPr>
          <w:b/>
          <w:spacing w:val="30"/>
          <w:w w:val="110"/>
          <w:sz w:val="34"/>
        </w:rPr>
        <w:t xml:space="preserve"> </w:t>
      </w:r>
      <w:r>
        <w:rPr>
          <w:b/>
          <w:w w:val="110"/>
          <w:sz w:val="34"/>
        </w:rPr>
        <w:t>vs.</w:t>
      </w:r>
      <w:r>
        <w:rPr>
          <w:b/>
          <w:spacing w:val="72"/>
          <w:w w:val="110"/>
          <w:sz w:val="34"/>
        </w:rPr>
        <w:t xml:space="preserve"> </w:t>
      </w:r>
      <w:r>
        <w:rPr>
          <w:b/>
          <w:w w:val="110"/>
          <w:sz w:val="34"/>
        </w:rPr>
        <w:t>Virtual</w:t>
      </w:r>
      <w:r>
        <w:rPr>
          <w:b/>
          <w:spacing w:val="30"/>
          <w:w w:val="110"/>
          <w:sz w:val="34"/>
        </w:rPr>
        <w:t xml:space="preserve"> </w:t>
      </w:r>
      <w:r>
        <w:rPr>
          <w:b/>
          <w:w w:val="110"/>
          <w:sz w:val="34"/>
        </w:rPr>
        <w:t>(Avatar)</w:t>
      </w:r>
      <w:r>
        <w:rPr>
          <w:b/>
          <w:spacing w:val="31"/>
          <w:w w:val="110"/>
          <w:sz w:val="34"/>
        </w:rPr>
        <w:t xml:space="preserve"> </w:t>
      </w:r>
      <w:r>
        <w:rPr>
          <w:b/>
          <w:w w:val="110"/>
          <w:sz w:val="34"/>
        </w:rPr>
        <w:t>Face</w:t>
      </w:r>
      <w:r>
        <w:rPr>
          <w:b/>
          <w:spacing w:val="31"/>
          <w:w w:val="110"/>
          <w:sz w:val="34"/>
        </w:rPr>
        <w:t xml:space="preserve"> </w:t>
      </w:r>
      <w:r>
        <w:rPr>
          <w:b/>
          <w:spacing w:val="-2"/>
          <w:w w:val="110"/>
          <w:sz w:val="34"/>
        </w:rPr>
        <w:t>Perception</w:t>
      </w:r>
    </w:p>
    <w:p w14:paraId="764F61B7" w14:textId="77777777" w:rsidR="00FC1B9A" w:rsidRDefault="00845D41" w:rsidP="003105BA">
      <w:pPr>
        <w:pStyle w:val="BodyText"/>
        <w:spacing w:before="363" w:line="355" w:lineRule="auto"/>
        <w:ind w:left="159" w:right="1316"/>
      </w:pP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increasing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avatars</w:t>
      </w:r>
      <w:r>
        <w:rPr>
          <w:spacing w:val="-9"/>
        </w:rPr>
        <w:t xml:space="preserve"> </w:t>
      </w:r>
      <w:r>
        <w:rPr>
          <w:spacing w:val="-6"/>
        </w:rPr>
        <w:t>has</w:t>
      </w:r>
      <w:r>
        <w:rPr>
          <w:spacing w:val="-9"/>
        </w:rPr>
        <w:t xml:space="preserve"> </w:t>
      </w:r>
      <w:r>
        <w:rPr>
          <w:spacing w:val="-6"/>
        </w:rPr>
        <w:t>raised</w:t>
      </w:r>
      <w:r>
        <w:rPr>
          <w:spacing w:val="-9"/>
        </w:rPr>
        <w:t xml:space="preserve"> </w:t>
      </w:r>
      <w:r>
        <w:rPr>
          <w:spacing w:val="-6"/>
        </w:rPr>
        <w:t>questions</w:t>
      </w:r>
      <w:r>
        <w:rPr>
          <w:spacing w:val="-9"/>
        </w:rPr>
        <w:t xml:space="preserve"> </w:t>
      </w:r>
      <w:r>
        <w:rPr>
          <w:spacing w:val="-6"/>
        </w:rPr>
        <w:t>about</w:t>
      </w:r>
      <w:r>
        <w:rPr>
          <w:spacing w:val="-9"/>
        </w:rPr>
        <w:t xml:space="preserve"> </w:t>
      </w:r>
      <w:r>
        <w:rPr>
          <w:spacing w:val="-6"/>
        </w:rPr>
        <w:t>how</w:t>
      </w:r>
      <w:r>
        <w:rPr>
          <w:spacing w:val="-9"/>
        </w:rPr>
        <w:t xml:space="preserve"> </w:t>
      </w:r>
      <w:r>
        <w:rPr>
          <w:spacing w:val="-6"/>
        </w:rPr>
        <w:t>their</w:t>
      </w:r>
      <w:r>
        <w:rPr>
          <w:spacing w:val="-9"/>
        </w:rPr>
        <w:t xml:space="preserve"> </w:t>
      </w:r>
      <w:r>
        <w:rPr>
          <w:spacing w:val="-6"/>
        </w:rPr>
        <w:t>facial</w:t>
      </w:r>
      <w:r>
        <w:rPr>
          <w:spacing w:val="-9"/>
        </w:rPr>
        <w:t xml:space="preserve"> </w:t>
      </w:r>
      <w:r>
        <w:rPr>
          <w:spacing w:val="-6"/>
        </w:rPr>
        <w:t>expressions</w:t>
      </w:r>
      <w:r>
        <w:rPr>
          <w:spacing w:val="-9"/>
        </w:rPr>
        <w:t xml:space="preserve"> </w:t>
      </w:r>
      <w:r>
        <w:rPr>
          <w:spacing w:val="-6"/>
        </w:rPr>
        <w:t xml:space="preserve">com- </w:t>
      </w:r>
      <w:r>
        <w:t>pare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faces.</w:t>
      </w:r>
      <w:r>
        <w:rPr>
          <w:spacing w:val="15"/>
        </w:rPr>
        <w:t xml:space="preserve"> </w:t>
      </w:r>
      <w:hyperlink w:anchor="_bookmark63" w:history="1">
        <w:r>
          <w:rPr>
            <w:color w:val="0000FF"/>
          </w:rPr>
          <w:t>Garc´ıa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al.</w:t>
        </w:r>
      </w:hyperlink>
      <w:r>
        <w:rPr>
          <w:color w:val="0000FF"/>
          <w:spacing w:val="-12"/>
        </w:rPr>
        <w:t xml:space="preserve"> </w:t>
      </w:r>
      <w:r>
        <w:t>(</w:t>
      </w:r>
      <w:hyperlink w:anchor="_bookmark63" w:history="1">
        <w:r>
          <w:rPr>
            <w:color w:val="0000FF"/>
          </w:rPr>
          <w:t>2020</w:t>
        </w:r>
      </w:hyperlink>
      <w:r>
        <w:t>)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avatar</w:t>
      </w:r>
      <w:r>
        <w:rPr>
          <w:spacing w:val="-12"/>
        </w:rPr>
        <w:t xml:space="preserve"> </w:t>
      </w:r>
      <w:r>
        <w:t>facial</w:t>
      </w:r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 xml:space="preserve">using </w:t>
      </w:r>
      <w:r>
        <w:rPr>
          <w:spacing w:val="-4"/>
        </w:rPr>
        <w:t>the FACS that were</w:t>
      </w:r>
      <w:r>
        <w:t xml:space="preserve"> </w:t>
      </w:r>
      <w:r>
        <w:rPr>
          <w:spacing w:val="-4"/>
        </w:rPr>
        <w:t>validated by human observers,</w:t>
      </w:r>
      <w:r>
        <w:t xml:space="preserve"> </w:t>
      </w:r>
      <w:r>
        <w:rPr>
          <w:spacing w:val="-4"/>
        </w:rPr>
        <w:t>demonstrating the efficacy of using</w:t>
      </w:r>
    </w:p>
    <w:p w14:paraId="764F61B8" w14:textId="77777777" w:rsidR="00FC1B9A" w:rsidRDefault="00FC1B9A" w:rsidP="003105BA">
      <w:pPr>
        <w:spacing w:line="355" w:lineRule="auto"/>
        <w:sectPr w:rsidR="00FC1B9A">
          <w:headerReference w:type="default" r:id="rId19"/>
          <w:footerReference w:type="default" r:id="rId20"/>
          <w:pgSz w:w="12240" w:h="15840"/>
          <w:pgMar w:top="1020" w:right="120" w:bottom="280" w:left="1640" w:header="690" w:footer="0" w:gutter="0"/>
          <w:cols w:space="720"/>
        </w:sectPr>
      </w:pPr>
    </w:p>
    <w:p w14:paraId="764F61B9" w14:textId="77777777" w:rsidR="00FC1B9A" w:rsidRDefault="00FC1B9A">
      <w:pPr>
        <w:pStyle w:val="BodyText"/>
        <w:spacing w:before="74"/>
      </w:pPr>
    </w:p>
    <w:p w14:paraId="764F61BA" w14:textId="74544CC8" w:rsidR="00FC1B9A" w:rsidRDefault="00845D41" w:rsidP="003105BA">
      <w:pPr>
        <w:pStyle w:val="BodyText"/>
        <w:spacing w:before="1" w:line="355" w:lineRule="auto"/>
        <w:ind w:left="159" w:right="1316"/>
      </w:pPr>
      <w:r>
        <w:rPr>
          <w:spacing w:val="-4"/>
        </w:rPr>
        <w:t>FACS-based</w:t>
      </w:r>
      <w:r>
        <w:rPr>
          <w:spacing w:val="-11"/>
        </w:rPr>
        <w:t xml:space="preserve"> </w:t>
      </w:r>
      <w:r>
        <w:rPr>
          <w:spacing w:val="-4"/>
        </w:rPr>
        <w:t>design</w:t>
      </w:r>
      <w:r>
        <w:rPr>
          <w:spacing w:val="-11"/>
        </w:rPr>
        <w:t xml:space="preserve"> </w:t>
      </w:r>
      <w:r>
        <w:rPr>
          <w:spacing w:val="-4"/>
        </w:rPr>
        <w:t>principles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create</w:t>
      </w:r>
      <w:r>
        <w:rPr>
          <w:spacing w:val="-11"/>
        </w:rPr>
        <w:t xml:space="preserve"> </w:t>
      </w:r>
      <w:r>
        <w:rPr>
          <w:spacing w:val="-4"/>
        </w:rPr>
        <w:t>reliable</w:t>
      </w:r>
      <w:r>
        <w:rPr>
          <w:spacing w:val="-11"/>
        </w:rPr>
        <w:t xml:space="preserve"> </w:t>
      </w:r>
      <w:r>
        <w:rPr>
          <w:spacing w:val="-4"/>
        </w:rPr>
        <w:t>virtual</w:t>
      </w:r>
      <w:r>
        <w:rPr>
          <w:spacing w:val="-11"/>
        </w:rPr>
        <w:t xml:space="preserve"> </w:t>
      </w:r>
      <w:r>
        <w:rPr>
          <w:spacing w:val="-4"/>
        </w:rPr>
        <w:t>human</w:t>
      </w:r>
      <w:r>
        <w:rPr>
          <w:spacing w:val="-11"/>
        </w:rPr>
        <w:t xml:space="preserve"> </w:t>
      </w:r>
      <w:r>
        <w:rPr>
          <w:spacing w:val="-4"/>
        </w:rPr>
        <w:t>facial</w:t>
      </w:r>
      <w:r>
        <w:rPr>
          <w:spacing w:val="-11"/>
        </w:rPr>
        <w:t xml:space="preserve"> </w:t>
      </w:r>
      <w:r>
        <w:rPr>
          <w:spacing w:val="-4"/>
        </w:rPr>
        <w:t>expressions.</w:t>
      </w:r>
      <w:r>
        <w:rPr>
          <w:spacing w:val="-11"/>
        </w:rPr>
        <w:t xml:space="preserve"> </w:t>
      </w:r>
      <w:r>
        <w:rPr>
          <w:spacing w:val="-4"/>
        </w:rPr>
        <w:t xml:space="preserve">Studies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expressions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happiness,</w:t>
      </w:r>
      <w:r>
        <w:rPr>
          <w:spacing w:val="-8"/>
        </w:rPr>
        <w:t xml:space="preserve"> </w:t>
      </w:r>
      <w:r>
        <w:rPr>
          <w:spacing w:val="-2"/>
        </w:rPr>
        <w:t>anger,</w:t>
      </w:r>
      <w:r>
        <w:rPr>
          <w:spacing w:val="-8"/>
        </w:rPr>
        <w:t xml:space="preserve"> </w:t>
      </w:r>
      <w:r>
        <w:rPr>
          <w:spacing w:val="-2"/>
        </w:rPr>
        <w:t>fear,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basic</w:t>
      </w:r>
      <w:r>
        <w:rPr>
          <w:spacing w:val="-10"/>
        </w:rPr>
        <w:t xml:space="preserve"> </w:t>
      </w:r>
      <w:r>
        <w:rPr>
          <w:spacing w:val="-2"/>
        </w:rPr>
        <w:t>emotions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 xml:space="preserve">be </w:t>
      </w:r>
      <w:r>
        <w:t>accurately</w:t>
      </w:r>
      <w:r>
        <w:rPr>
          <w:spacing w:val="-5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avatars</w:t>
      </w:r>
      <w:r>
        <w:rPr>
          <w:spacing w:val="-5"/>
        </w:rPr>
        <w:t xml:space="preserve"> </w:t>
      </w:r>
      <w:r>
        <w:t>(</w:t>
      </w:r>
      <w:hyperlink w:anchor="_bookmark60" w:history="1">
        <w:r>
          <w:rPr>
            <w:color w:val="0000FF"/>
          </w:rPr>
          <w:t>Faita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al.</w:t>
        </w:r>
      </w:hyperlink>
      <w:r>
        <w:t>,</w:t>
      </w:r>
      <w:r>
        <w:rPr>
          <w:spacing w:val="-4"/>
        </w:rPr>
        <w:t xml:space="preserve"> </w:t>
      </w:r>
      <w:hyperlink w:anchor="_bookmark60" w:history="1">
        <w:r>
          <w:rPr>
            <w:color w:val="0000FF"/>
          </w:rPr>
          <w:t>2015</w:t>
        </w:r>
      </w:hyperlink>
      <w:r>
        <w:t xml:space="preserve">; </w:t>
      </w:r>
      <w:hyperlink w:anchor="_bookmark57" w:history="1">
        <w:r>
          <w:rPr>
            <w:color w:val="0000FF"/>
          </w:rPr>
          <w:t>Dyck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al.</w:t>
        </w:r>
      </w:hyperlink>
      <w:r>
        <w:t>,</w:t>
      </w:r>
      <w:r>
        <w:rPr>
          <w:spacing w:val="-15"/>
        </w:rPr>
        <w:t xml:space="preserve"> </w:t>
      </w:r>
      <w:hyperlink w:anchor="_bookmark57" w:history="1">
        <w:r>
          <w:rPr>
            <w:color w:val="0000FF"/>
          </w:rPr>
          <w:t>2008</w:t>
        </w:r>
      </w:hyperlink>
      <w:r>
        <w:t>).</w:t>
      </w:r>
      <w:r>
        <w:rPr>
          <w:spacing w:val="-1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cases,</w:t>
      </w:r>
      <w:r>
        <w:rPr>
          <w:spacing w:val="-15"/>
        </w:rPr>
        <w:t xml:space="preserve"> </w:t>
      </w:r>
      <w:r>
        <w:t>avatars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convey</w:t>
      </w:r>
      <w:r>
        <w:rPr>
          <w:spacing w:val="-15"/>
        </w:rPr>
        <w:t xml:space="preserve"> </w:t>
      </w:r>
      <w:r>
        <w:t>emotional</w:t>
      </w:r>
      <w:r>
        <w:rPr>
          <w:spacing w:val="-15"/>
        </w:rPr>
        <w:t xml:space="preserve"> </w:t>
      </w:r>
      <w:r>
        <w:t>expressions more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faces</w:t>
      </w:r>
      <w:ins w:id="108" w:author="Bobby Stojanoski" w:date="2025-06-26T16:41:00Z" w16du:dateUtc="2025-06-26T20:41:00Z">
        <w:r w:rsidR="00051B1E">
          <w:t>.</w:t>
        </w:r>
      </w:ins>
      <w:del w:id="109" w:author="Bobby Stojanoski" w:date="2025-06-26T16:41:00Z" w16du:dateUtc="2025-06-26T20:41:00Z">
        <w:r w:rsidDel="00051B1E">
          <w:delText>,</w:delText>
        </w:r>
        <w:r w:rsidDel="00051B1E">
          <w:rPr>
            <w:spacing w:val="-2"/>
          </w:rPr>
          <w:delText xml:space="preserve"> </w:delText>
        </w:r>
        <w:r w:rsidDel="00051B1E">
          <w:delText>i.e.</w:delText>
        </w:r>
      </w:del>
      <w:r>
        <w:rPr>
          <w:spacing w:val="26"/>
        </w:rPr>
        <w:t xml:space="preserve"> </w:t>
      </w:r>
      <w:hyperlink w:anchor="_bookmark57" w:history="1">
        <w:r>
          <w:rPr>
            <w:color w:val="0000FF"/>
          </w:rPr>
          <w:t>Dyck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al.</w:t>
        </w:r>
      </w:hyperlink>
      <w:r>
        <w:rPr>
          <w:color w:val="0000FF"/>
          <w:spacing w:val="-4"/>
        </w:rPr>
        <w:t xml:space="preserve"> </w:t>
      </w:r>
      <w:r>
        <w:t>(</w:t>
      </w:r>
      <w:hyperlink w:anchor="_bookmark57" w:history="1">
        <w:r>
          <w:rPr>
            <w:color w:val="0000FF"/>
          </w:rPr>
          <w:t>2008</w:t>
        </w:r>
      </w:hyperlink>
      <w:r>
        <w:t>)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while </w:t>
      </w:r>
      <w:r>
        <w:rPr>
          <w:spacing w:val="-2"/>
        </w:rPr>
        <w:t>disgust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challenging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convey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current</w:t>
      </w:r>
      <w:r>
        <w:rPr>
          <w:spacing w:val="-12"/>
        </w:rPr>
        <w:t xml:space="preserve"> </w:t>
      </w:r>
      <w:r>
        <w:rPr>
          <w:spacing w:val="-2"/>
        </w:rPr>
        <w:t>avatar</w:t>
      </w:r>
      <w:r>
        <w:rPr>
          <w:spacing w:val="-12"/>
        </w:rPr>
        <w:t xml:space="preserve"> </w:t>
      </w:r>
      <w:r>
        <w:rPr>
          <w:spacing w:val="-2"/>
        </w:rPr>
        <w:t>technology,</w:t>
      </w:r>
      <w:r>
        <w:rPr>
          <w:spacing w:val="-9"/>
        </w:rPr>
        <w:t xml:space="preserve"> </w:t>
      </w:r>
      <w:r>
        <w:rPr>
          <w:spacing w:val="-2"/>
        </w:rPr>
        <w:t>virtual</w:t>
      </w:r>
      <w:r>
        <w:rPr>
          <w:spacing w:val="-12"/>
        </w:rPr>
        <w:t xml:space="preserve"> </w:t>
      </w:r>
      <w:r>
        <w:rPr>
          <w:spacing w:val="-2"/>
        </w:rPr>
        <w:t xml:space="preserve">expressions </w:t>
      </w:r>
      <w:r>
        <w:t>of</w:t>
      </w:r>
      <w:r>
        <w:rPr>
          <w:spacing w:val="-1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and fear were recognized more accurately than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 xml:space="preserve">counter- </w:t>
      </w:r>
      <w:r>
        <w:rPr>
          <w:spacing w:val="-4"/>
        </w:rPr>
        <w:t>parts.</w:t>
      </w:r>
      <w:r>
        <w:rPr>
          <w:spacing w:val="16"/>
        </w:rPr>
        <w:t xml:space="preserve"> </w:t>
      </w:r>
      <w:hyperlink w:anchor="_bookmark69" w:history="1">
        <w:r>
          <w:rPr>
            <w:color w:val="0000FF"/>
            <w:spacing w:val="-4"/>
          </w:rPr>
          <w:t>Hortensius</w:t>
        </w:r>
        <w:r>
          <w:rPr>
            <w:color w:val="0000FF"/>
            <w:spacing w:val="-6"/>
          </w:rPr>
          <w:t xml:space="preserve"> </w:t>
        </w:r>
        <w:r>
          <w:rPr>
            <w:color w:val="0000FF"/>
            <w:spacing w:val="-4"/>
          </w:rPr>
          <w:t>et</w:t>
        </w:r>
        <w:r>
          <w:rPr>
            <w:color w:val="0000FF"/>
            <w:spacing w:val="-6"/>
          </w:rPr>
          <w:t xml:space="preserve"> </w:t>
        </w:r>
        <w:r>
          <w:rPr>
            <w:color w:val="0000FF"/>
            <w:spacing w:val="-4"/>
          </w:rPr>
          <w:t>al.</w:t>
        </w:r>
      </w:hyperlink>
      <w:r>
        <w:rPr>
          <w:color w:val="0000FF"/>
          <w:spacing w:val="-6"/>
        </w:rPr>
        <w:t xml:space="preserve"> </w:t>
      </w:r>
      <w:r>
        <w:rPr>
          <w:spacing w:val="-4"/>
        </w:rPr>
        <w:t>(</w:t>
      </w:r>
      <w:hyperlink w:anchor="_bookmark69" w:history="1">
        <w:r>
          <w:rPr>
            <w:color w:val="0000FF"/>
            <w:spacing w:val="-4"/>
          </w:rPr>
          <w:t>2018</w:t>
        </w:r>
      </w:hyperlink>
      <w:r>
        <w:rPr>
          <w:spacing w:val="-4"/>
        </w:rPr>
        <w:t>)</w:t>
      </w:r>
      <w:r>
        <w:rPr>
          <w:spacing w:val="-6"/>
        </w:rPr>
        <w:t xml:space="preserve"> </w:t>
      </w:r>
      <w:r>
        <w:rPr>
          <w:spacing w:val="-4"/>
        </w:rPr>
        <w:t>provides</w:t>
      </w:r>
      <w:r>
        <w:rPr>
          <w:spacing w:val="-6"/>
        </w:rPr>
        <w:t xml:space="preserve"> </w:t>
      </w:r>
      <w:r>
        <w:rPr>
          <w:spacing w:val="-4"/>
        </w:rPr>
        <w:t>guiding</w:t>
      </w:r>
      <w:r>
        <w:rPr>
          <w:spacing w:val="-6"/>
        </w:rPr>
        <w:t xml:space="preserve"> </w:t>
      </w:r>
      <w:r>
        <w:rPr>
          <w:spacing w:val="-4"/>
        </w:rPr>
        <w:t>principles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designing</w:t>
      </w:r>
      <w:r>
        <w:rPr>
          <w:spacing w:val="-6"/>
        </w:rPr>
        <w:t xml:space="preserve"> </w:t>
      </w:r>
      <w:r>
        <w:rPr>
          <w:spacing w:val="-4"/>
        </w:rPr>
        <w:t>avatars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 xml:space="preserve">can </w:t>
      </w:r>
      <w:r>
        <w:rPr>
          <w:spacing w:val="-2"/>
        </w:rPr>
        <w:t>effectively</w:t>
      </w:r>
      <w:r>
        <w:rPr>
          <w:spacing w:val="-8"/>
        </w:rPr>
        <w:t xml:space="preserve"> </w:t>
      </w:r>
      <w:r>
        <w:rPr>
          <w:spacing w:val="-2"/>
        </w:rPr>
        <w:t>convey</w:t>
      </w:r>
      <w:r>
        <w:rPr>
          <w:spacing w:val="-8"/>
        </w:rPr>
        <w:t xml:space="preserve"> </w:t>
      </w:r>
      <w:r>
        <w:rPr>
          <w:spacing w:val="-2"/>
        </w:rPr>
        <w:t>emotional</w:t>
      </w:r>
      <w:r>
        <w:rPr>
          <w:spacing w:val="-8"/>
        </w:rPr>
        <w:t xml:space="preserve"> </w:t>
      </w:r>
      <w:r>
        <w:rPr>
          <w:spacing w:val="-2"/>
        </w:rPr>
        <w:t>expressions,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people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generally</w:t>
      </w:r>
      <w:r>
        <w:rPr>
          <w:spacing w:val="-8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accurate at</w:t>
      </w:r>
      <w:r>
        <w:rPr>
          <w:spacing w:val="-15"/>
        </w:rPr>
        <w:t xml:space="preserve"> </w:t>
      </w:r>
      <w:r>
        <w:rPr>
          <w:spacing w:val="-2"/>
        </w:rPr>
        <w:t>recognizing</w:t>
      </w:r>
      <w:r>
        <w:rPr>
          <w:spacing w:val="-13"/>
        </w:rPr>
        <w:t xml:space="preserve"> </w:t>
      </w:r>
      <w:r>
        <w:rPr>
          <w:spacing w:val="-2"/>
        </w:rPr>
        <w:t>emotions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robotic</w:t>
      </w:r>
      <w:r>
        <w:rPr>
          <w:spacing w:val="-13"/>
        </w:rPr>
        <w:t xml:space="preserve"> </w:t>
      </w:r>
      <w:r>
        <w:rPr>
          <w:spacing w:val="-2"/>
        </w:rPr>
        <w:t>faces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human</w:t>
      </w:r>
      <w:r>
        <w:rPr>
          <w:spacing w:val="-13"/>
        </w:rPr>
        <w:t xml:space="preserve"> </w:t>
      </w:r>
      <w:r>
        <w:rPr>
          <w:spacing w:val="-2"/>
        </w:rPr>
        <w:t>faces.</w:t>
      </w:r>
      <w:r>
        <w:rPr>
          <w:spacing w:val="-13"/>
        </w:rPr>
        <w:t xml:space="preserve"> </w:t>
      </w:r>
      <w:r>
        <w:rPr>
          <w:spacing w:val="-2"/>
        </w:rPr>
        <w:t>However,</w:t>
      </w:r>
      <w:r>
        <w:rPr>
          <w:spacing w:val="-13"/>
        </w:rPr>
        <w:t xml:space="preserve"> </w:t>
      </w:r>
      <w:r>
        <w:rPr>
          <w:spacing w:val="-2"/>
        </w:rPr>
        <w:t xml:space="preserve">virtual </w:t>
      </w:r>
      <w:r>
        <w:rPr>
          <w:spacing w:val="-6"/>
        </w:rPr>
        <w:t>agents</w:t>
      </w:r>
      <w:r>
        <w:rPr>
          <w:spacing w:val="-9"/>
        </w:rPr>
        <w:t xml:space="preserve"> </w:t>
      </w:r>
      <w:r>
        <w:rPr>
          <w:spacing w:val="-6"/>
        </w:rPr>
        <w:t>can</w:t>
      </w:r>
      <w:r>
        <w:rPr>
          <w:spacing w:val="-9"/>
        </w:rPr>
        <w:t xml:space="preserve"> </w:t>
      </w:r>
      <w:r>
        <w:rPr>
          <w:spacing w:val="-6"/>
        </w:rPr>
        <w:t>be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effective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humans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conveying</w:t>
      </w:r>
      <w:r>
        <w:rPr>
          <w:spacing w:val="-9"/>
        </w:rPr>
        <w:t xml:space="preserve"> </w:t>
      </w:r>
      <w:r>
        <w:rPr>
          <w:spacing w:val="-6"/>
        </w:rPr>
        <w:t>emotions,</w:t>
      </w:r>
      <w:r>
        <w:rPr>
          <w:spacing w:val="-7"/>
        </w:rPr>
        <w:t xml:space="preserve"> </w:t>
      </w:r>
      <w:r>
        <w:rPr>
          <w:spacing w:val="-6"/>
        </w:rPr>
        <w:t>particularly</w:t>
      </w:r>
      <w:r>
        <w:rPr>
          <w:spacing w:val="-9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their</w:t>
      </w:r>
      <w:r>
        <w:rPr>
          <w:spacing w:val="-9"/>
        </w:rPr>
        <w:t xml:space="preserve"> </w:t>
      </w:r>
      <w:r>
        <w:rPr>
          <w:spacing w:val="-6"/>
        </w:rPr>
        <w:t xml:space="preserve">facial </w:t>
      </w:r>
      <w:r>
        <w:t>muscle</w:t>
      </w:r>
      <w:r>
        <w:rPr>
          <w:spacing w:val="-15"/>
        </w:rPr>
        <w:t xml:space="preserve"> </w:t>
      </w:r>
      <w:r>
        <w:t>movements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clearly</w:t>
      </w:r>
      <w:r>
        <w:rPr>
          <w:spacing w:val="-15"/>
        </w:rPr>
        <w:t xml:space="preserve"> </w:t>
      </w:r>
      <w:r>
        <w:t>depicted.</w:t>
      </w:r>
      <w:r>
        <w:rPr>
          <w:spacing w:val="-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highlights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avatars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convey</w:t>
      </w:r>
      <w:r>
        <w:rPr>
          <w:spacing w:val="-8"/>
        </w:rPr>
        <w:t xml:space="preserve"> </w:t>
      </w:r>
      <w:r>
        <w:rPr>
          <w:spacing w:val="-4"/>
        </w:rPr>
        <w:t>facial/emotional</w:t>
      </w:r>
      <w:r>
        <w:rPr>
          <w:spacing w:val="-8"/>
        </w:rPr>
        <w:t xml:space="preserve"> </w:t>
      </w:r>
      <w:r>
        <w:rPr>
          <w:spacing w:val="-4"/>
        </w:rPr>
        <w:t>expressions</w:t>
      </w:r>
      <w:r>
        <w:rPr>
          <w:spacing w:val="-8"/>
        </w:rPr>
        <w:t xml:space="preserve"> </w:t>
      </w:r>
      <w:r>
        <w:rPr>
          <w:spacing w:val="-4"/>
        </w:rPr>
        <w:t>effectively,</w:t>
      </w:r>
      <w:r>
        <w:rPr>
          <w:spacing w:val="-7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raises</w:t>
      </w:r>
      <w:r>
        <w:rPr>
          <w:spacing w:val="-8"/>
        </w:rPr>
        <w:t xml:space="preserve"> </w:t>
      </w:r>
      <w:r>
        <w:rPr>
          <w:spacing w:val="-4"/>
        </w:rPr>
        <w:t>questions</w:t>
      </w:r>
      <w:r>
        <w:rPr>
          <w:spacing w:val="-8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 xml:space="preserve">how </w:t>
      </w:r>
      <w:r>
        <w:t>these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faces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faces.</w:t>
      </w:r>
    </w:p>
    <w:p w14:paraId="0D90E0CB" w14:textId="77777777" w:rsidR="0051758C" w:rsidRDefault="00845D41" w:rsidP="0051758C">
      <w:pPr>
        <w:pStyle w:val="BodyText"/>
        <w:spacing w:before="5" w:line="355" w:lineRule="auto"/>
        <w:ind w:left="159" w:right="1316" w:firstLine="351"/>
        <w:rPr>
          <w:moveTo w:id="110" w:author="Bobby Stojanoski" w:date="2025-06-26T16:54:00Z" w16du:dateUtc="2025-06-26T20:54:00Z"/>
        </w:rPr>
      </w:pPr>
      <w:r>
        <w:rPr>
          <w:spacing w:val="-6"/>
        </w:rPr>
        <w:t xml:space="preserve">A growing body of affective and cognitive neuroscience research suggests that virtual </w:t>
      </w:r>
      <w:r>
        <w:rPr>
          <w:spacing w:val="-2"/>
        </w:rPr>
        <w:t>faces,</w:t>
      </w:r>
      <w:r>
        <w:rPr>
          <w:spacing w:val="-12"/>
        </w:rPr>
        <w:t xml:space="preserve"> </w:t>
      </w:r>
      <w:r>
        <w:rPr>
          <w:spacing w:val="-2"/>
        </w:rPr>
        <w:t>while</w:t>
      </w:r>
      <w:r>
        <w:rPr>
          <w:spacing w:val="-12"/>
        </w:rPr>
        <w:t xml:space="preserve"> </w:t>
      </w:r>
      <w:r>
        <w:rPr>
          <w:spacing w:val="-2"/>
        </w:rPr>
        <w:t>often</w:t>
      </w:r>
      <w:r>
        <w:rPr>
          <w:spacing w:val="-12"/>
        </w:rPr>
        <w:t xml:space="preserve"> </w:t>
      </w:r>
      <w:r>
        <w:rPr>
          <w:spacing w:val="-2"/>
        </w:rPr>
        <w:t>processed</w:t>
      </w:r>
      <w:r>
        <w:rPr>
          <w:spacing w:val="-12"/>
        </w:rPr>
        <w:t xml:space="preserve"> </w:t>
      </w:r>
      <w:del w:id="111" w:author="Bobby Stojanoski" w:date="2025-06-26T16:54:00Z" w16du:dateUtc="2025-06-26T20:54:00Z">
        <w:r w:rsidDel="0034408F">
          <w:rPr>
            <w:spacing w:val="-2"/>
          </w:rPr>
          <w:delText>similar</w:delText>
        </w:r>
        <w:r w:rsidDel="0034408F">
          <w:rPr>
            <w:spacing w:val="-12"/>
          </w:rPr>
          <w:delText xml:space="preserve"> </w:delText>
        </w:r>
        <w:r w:rsidDel="0034408F">
          <w:rPr>
            <w:spacing w:val="-2"/>
          </w:rPr>
          <w:delText>to</w:delText>
        </w:r>
      </w:del>
      <w:ins w:id="112" w:author="Bobby Stojanoski" w:date="2025-06-26T16:54:00Z" w16du:dateUtc="2025-06-26T20:54:00Z">
        <w:r w:rsidR="0034408F">
          <w:rPr>
            <w:spacing w:val="-2"/>
          </w:rPr>
          <w:t>like</w:t>
        </w:r>
      </w:ins>
      <w:r>
        <w:rPr>
          <w:spacing w:val="-12"/>
        </w:rPr>
        <w:t xml:space="preserve"> </w:t>
      </w:r>
      <w:r>
        <w:rPr>
          <w:spacing w:val="-2"/>
        </w:rPr>
        <w:t>real</w:t>
      </w:r>
      <w:r>
        <w:rPr>
          <w:spacing w:val="-12"/>
        </w:rPr>
        <w:t xml:space="preserve"> </w:t>
      </w:r>
      <w:r>
        <w:rPr>
          <w:spacing w:val="-2"/>
        </w:rPr>
        <w:t>faces,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still</w:t>
      </w:r>
      <w:r>
        <w:rPr>
          <w:spacing w:val="-12"/>
        </w:rPr>
        <w:t xml:space="preserve"> </w:t>
      </w:r>
      <w:r>
        <w:rPr>
          <w:spacing w:val="-2"/>
        </w:rPr>
        <w:t>elicit</w:t>
      </w:r>
      <w:r>
        <w:rPr>
          <w:spacing w:val="-12"/>
        </w:rPr>
        <w:t xml:space="preserve"> </w:t>
      </w:r>
      <w:r>
        <w:rPr>
          <w:spacing w:val="-2"/>
        </w:rPr>
        <w:t>distinct</w:t>
      </w:r>
      <w:r>
        <w:rPr>
          <w:spacing w:val="-12"/>
        </w:rPr>
        <w:t xml:space="preserve"> </w:t>
      </w:r>
      <w:r>
        <w:rPr>
          <w:spacing w:val="-2"/>
        </w:rPr>
        <w:t>neural</w:t>
      </w:r>
      <w:r>
        <w:rPr>
          <w:spacing w:val="-12"/>
        </w:rPr>
        <w:t xml:space="preserve"> </w:t>
      </w:r>
      <w:r>
        <w:rPr>
          <w:spacing w:val="-2"/>
        </w:rPr>
        <w:t xml:space="preserve">responses </w:t>
      </w:r>
      <w:r>
        <w:t>due to differences in perceived authenticity, dynamicity, and realism.</w:t>
      </w:r>
      <w:r>
        <w:rPr>
          <w:spacing w:val="40"/>
        </w:rPr>
        <w:t xml:space="preserve"> </w:t>
      </w:r>
      <w:hyperlink w:anchor="_bookmark56" w:history="1">
        <w:r>
          <w:rPr>
            <w:color w:val="0000FF"/>
          </w:rPr>
          <w:t>De Borst and</w:t>
        </w:r>
      </w:hyperlink>
      <w:r>
        <w:rPr>
          <w:color w:val="0000FF"/>
        </w:rPr>
        <w:t xml:space="preserve"> </w:t>
      </w:r>
      <w:hyperlink w:anchor="_bookmark56" w:history="1">
        <w:r>
          <w:rPr>
            <w:color w:val="0000FF"/>
          </w:rPr>
          <w:t>De</w:t>
        </w:r>
        <w:r>
          <w:rPr>
            <w:color w:val="0000FF"/>
            <w:spacing w:val="-6"/>
          </w:rPr>
          <w:t xml:space="preserve"> </w:t>
        </w:r>
        <w:r>
          <w:rPr>
            <w:color w:val="0000FF"/>
          </w:rPr>
          <w:t>Gelder</w:t>
        </w:r>
      </w:hyperlink>
      <w:r>
        <w:rPr>
          <w:color w:val="0000FF"/>
          <w:spacing w:val="-6"/>
        </w:rPr>
        <w:t xml:space="preserve"> </w:t>
      </w:r>
      <w:r>
        <w:t>(</w:t>
      </w:r>
      <w:hyperlink w:anchor="_bookmark56" w:history="1">
        <w:r>
          <w:rPr>
            <w:color w:val="0000FF"/>
          </w:rPr>
          <w:t>2015</w:t>
        </w:r>
      </w:hyperlink>
      <w:r>
        <w:t>)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humans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attuned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perceiving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 xml:space="preserve">human </w:t>
      </w:r>
      <w:r>
        <w:rPr>
          <w:spacing w:val="-4"/>
        </w:rPr>
        <w:t>faces,</w:t>
      </w:r>
      <w:r>
        <w:rPr>
          <w:spacing w:val="-11"/>
        </w:rPr>
        <w:t xml:space="preserve"> </w:t>
      </w:r>
      <w:r>
        <w:rPr>
          <w:spacing w:val="-4"/>
        </w:rPr>
        <w:t>viewing</w:t>
      </w:r>
      <w:r>
        <w:rPr>
          <w:spacing w:val="-11"/>
        </w:rPr>
        <w:t xml:space="preserve"> </w:t>
      </w:r>
      <w:r>
        <w:rPr>
          <w:spacing w:val="-4"/>
        </w:rPr>
        <w:t>avatars</w:t>
      </w:r>
      <w:r>
        <w:rPr>
          <w:spacing w:val="-11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engage</w:t>
      </w:r>
      <w:r>
        <w:rPr>
          <w:spacing w:val="-11"/>
        </w:rPr>
        <w:t xml:space="preserve"> </w:t>
      </w:r>
      <w:r>
        <w:rPr>
          <w:spacing w:val="-4"/>
        </w:rPr>
        <w:t>different</w:t>
      </w:r>
      <w:r>
        <w:rPr>
          <w:spacing w:val="-11"/>
        </w:rPr>
        <w:t xml:space="preserve"> </w:t>
      </w:r>
      <w:r>
        <w:rPr>
          <w:spacing w:val="-4"/>
        </w:rPr>
        <w:t>perceptual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neural</w:t>
      </w:r>
      <w:r>
        <w:rPr>
          <w:spacing w:val="-11"/>
        </w:rPr>
        <w:t xml:space="preserve"> </w:t>
      </w:r>
      <w:r>
        <w:rPr>
          <w:spacing w:val="-4"/>
        </w:rPr>
        <w:t>processes,</w:t>
      </w:r>
      <w:r>
        <w:rPr>
          <w:spacing w:val="-11"/>
        </w:rPr>
        <w:t xml:space="preserve"> </w:t>
      </w:r>
      <w:r>
        <w:rPr>
          <w:spacing w:val="-4"/>
        </w:rPr>
        <w:t xml:space="preserve">potentially </w:t>
      </w:r>
      <w:r>
        <w:rPr>
          <w:spacing w:val="-6"/>
        </w:rPr>
        <w:t>leading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altered</w:t>
      </w:r>
      <w:r>
        <w:rPr>
          <w:spacing w:val="-9"/>
        </w:rPr>
        <w:t xml:space="preserve"> </w:t>
      </w:r>
      <w:r>
        <w:rPr>
          <w:spacing w:val="-6"/>
        </w:rPr>
        <w:t>brain</w:t>
      </w:r>
      <w:r>
        <w:rPr>
          <w:spacing w:val="-9"/>
        </w:rPr>
        <w:t xml:space="preserve"> </w:t>
      </w:r>
      <w:r>
        <w:rPr>
          <w:spacing w:val="-6"/>
        </w:rPr>
        <w:t>activity.</w:t>
      </w:r>
      <w:r>
        <w:rPr>
          <w:spacing w:val="1"/>
        </w:rPr>
        <w:t xml:space="preserve"> </w:t>
      </w:r>
      <w:moveToRangeStart w:id="113" w:author="Bobby Stojanoski" w:date="2025-06-26T16:54:00Z" w:name="move201849314"/>
      <w:moveTo w:id="114" w:author="Bobby Stojanoski" w:date="2025-06-26T16:54:00Z" w16du:dateUtc="2025-06-26T20:54:00Z">
        <w:r w:rsidR="0051758C">
          <w:t>For</w:t>
        </w:r>
        <w:r w:rsidR="0051758C">
          <w:rPr>
            <w:spacing w:val="-10"/>
          </w:rPr>
          <w:t xml:space="preserve"> </w:t>
        </w:r>
        <w:r w:rsidR="0051758C">
          <w:t>instance,</w:t>
        </w:r>
        <w:r w:rsidR="0051758C">
          <w:rPr>
            <w:spacing w:val="-9"/>
          </w:rPr>
          <w:t xml:space="preserve"> </w:t>
        </w:r>
        <w:r w:rsidR="0051758C">
          <w:fldChar w:fldCharType="begin"/>
        </w:r>
        <w:r w:rsidR="0051758C">
          <w:instrText>HYPERLINK \l "_bookmark72"</w:instrText>
        </w:r>
      </w:moveTo>
      <w:ins w:id="115" w:author="Bobby Stojanoski" w:date="2025-06-26T16:54:00Z" w16du:dateUtc="2025-06-26T20:54:00Z"/>
      <w:moveTo w:id="116" w:author="Bobby Stojanoski" w:date="2025-06-26T16:54:00Z" w16du:dateUtc="2025-06-26T20:54:00Z">
        <w:r w:rsidR="0051758C">
          <w:fldChar w:fldCharType="separate"/>
        </w:r>
        <w:r w:rsidR="0051758C">
          <w:rPr>
            <w:color w:val="0000FF"/>
          </w:rPr>
          <w:t>Kegel</w:t>
        </w:r>
        <w:r w:rsidR="0051758C">
          <w:rPr>
            <w:color w:val="0000FF"/>
            <w:spacing w:val="-10"/>
          </w:rPr>
          <w:t xml:space="preserve"> </w:t>
        </w:r>
        <w:r w:rsidR="0051758C">
          <w:rPr>
            <w:color w:val="0000FF"/>
          </w:rPr>
          <w:t>et</w:t>
        </w:r>
        <w:r w:rsidR="0051758C">
          <w:rPr>
            <w:color w:val="0000FF"/>
            <w:spacing w:val="-10"/>
          </w:rPr>
          <w:t xml:space="preserve"> </w:t>
        </w:r>
        <w:r w:rsidR="0051758C">
          <w:rPr>
            <w:color w:val="0000FF"/>
          </w:rPr>
          <w:t>al.</w:t>
        </w:r>
        <w:r w:rsidR="0051758C">
          <w:fldChar w:fldCharType="end"/>
        </w:r>
        <w:r w:rsidR="0051758C">
          <w:rPr>
            <w:color w:val="0000FF"/>
            <w:spacing w:val="-10"/>
          </w:rPr>
          <w:t xml:space="preserve"> </w:t>
        </w:r>
        <w:r w:rsidR="0051758C">
          <w:t>(</w:t>
        </w:r>
        <w:r w:rsidR="0051758C">
          <w:fldChar w:fldCharType="begin"/>
        </w:r>
        <w:r w:rsidR="0051758C">
          <w:instrText>HYPERLINK \l "_bookmark72"</w:instrText>
        </w:r>
      </w:moveTo>
      <w:ins w:id="117" w:author="Bobby Stojanoski" w:date="2025-06-26T16:54:00Z" w16du:dateUtc="2025-06-26T20:54:00Z"/>
      <w:moveTo w:id="118" w:author="Bobby Stojanoski" w:date="2025-06-26T16:54:00Z" w16du:dateUtc="2025-06-26T20:54:00Z">
        <w:r w:rsidR="0051758C">
          <w:fldChar w:fldCharType="separate"/>
        </w:r>
        <w:r w:rsidR="0051758C">
          <w:rPr>
            <w:color w:val="0000FF"/>
          </w:rPr>
          <w:t>2020</w:t>
        </w:r>
        <w:r w:rsidR="0051758C">
          <w:fldChar w:fldCharType="end"/>
        </w:r>
        <w:r w:rsidR="0051758C">
          <w:t>)</w:t>
        </w:r>
        <w:r w:rsidR="0051758C">
          <w:rPr>
            <w:spacing w:val="-10"/>
          </w:rPr>
          <w:t xml:space="preserve"> </w:t>
        </w:r>
        <w:r w:rsidR="0051758C">
          <w:t xml:space="preserve">demonstrated </w:t>
        </w:r>
        <w:r w:rsidR="0051758C">
          <w:rPr>
            <w:spacing w:val="-4"/>
          </w:rPr>
          <w:t>that</w:t>
        </w:r>
        <w:r w:rsidR="0051758C">
          <w:rPr>
            <w:spacing w:val="-11"/>
          </w:rPr>
          <w:t xml:space="preserve"> </w:t>
        </w:r>
        <w:r w:rsidR="0051758C">
          <w:rPr>
            <w:spacing w:val="-4"/>
          </w:rPr>
          <w:t>fearful</w:t>
        </w:r>
        <w:r w:rsidR="0051758C">
          <w:rPr>
            <w:spacing w:val="-11"/>
          </w:rPr>
          <w:t xml:space="preserve"> </w:t>
        </w:r>
        <w:r w:rsidR="0051758C">
          <w:rPr>
            <w:spacing w:val="-4"/>
          </w:rPr>
          <w:t>human</w:t>
        </w:r>
        <w:r w:rsidR="0051758C">
          <w:rPr>
            <w:spacing w:val="-10"/>
          </w:rPr>
          <w:t xml:space="preserve"> </w:t>
        </w:r>
        <w:r w:rsidR="0051758C">
          <w:rPr>
            <w:spacing w:val="-4"/>
          </w:rPr>
          <w:t>expressions</w:t>
        </w:r>
        <w:r w:rsidR="0051758C">
          <w:rPr>
            <w:spacing w:val="-10"/>
          </w:rPr>
          <w:t xml:space="preserve"> </w:t>
        </w:r>
        <w:r w:rsidR="0051758C">
          <w:rPr>
            <w:spacing w:val="-4"/>
          </w:rPr>
          <w:t>elicited</w:t>
        </w:r>
        <w:r w:rsidR="0051758C">
          <w:rPr>
            <w:spacing w:val="-10"/>
          </w:rPr>
          <w:t xml:space="preserve"> </w:t>
        </w:r>
        <w:r w:rsidR="0051758C">
          <w:rPr>
            <w:spacing w:val="-4"/>
          </w:rPr>
          <w:t>significantly</w:t>
        </w:r>
        <w:r w:rsidR="0051758C">
          <w:rPr>
            <w:spacing w:val="-11"/>
          </w:rPr>
          <w:t xml:space="preserve"> </w:t>
        </w:r>
        <w:r w:rsidR="0051758C">
          <w:rPr>
            <w:spacing w:val="-4"/>
          </w:rPr>
          <w:t>stronger</w:t>
        </w:r>
        <w:r w:rsidR="0051758C">
          <w:rPr>
            <w:spacing w:val="-11"/>
          </w:rPr>
          <w:t xml:space="preserve"> </w:t>
        </w:r>
        <w:r w:rsidR="0051758C">
          <w:rPr>
            <w:spacing w:val="-4"/>
          </w:rPr>
          <w:t>neural</w:t>
        </w:r>
        <w:r w:rsidR="0051758C">
          <w:rPr>
            <w:spacing w:val="-10"/>
          </w:rPr>
          <w:t xml:space="preserve"> </w:t>
        </w:r>
        <w:r w:rsidR="0051758C">
          <w:rPr>
            <w:spacing w:val="-4"/>
          </w:rPr>
          <w:t>responses</w:t>
        </w:r>
        <w:r w:rsidR="0051758C">
          <w:rPr>
            <w:spacing w:val="-10"/>
          </w:rPr>
          <w:t xml:space="preserve"> </w:t>
        </w:r>
        <w:r w:rsidR="0051758C">
          <w:rPr>
            <w:spacing w:val="-4"/>
          </w:rPr>
          <w:t>than</w:t>
        </w:r>
        <w:r w:rsidR="0051758C">
          <w:rPr>
            <w:spacing w:val="-11"/>
          </w:rPr>
          <w:t xml:space="preserve"> </w:t>
        </w:r>
        <w:r w:rsidR="0051758C">
          <w:rPr>
            <w:spacing w:val="-4"/>
          </w:rPr>
          <w:t>fear</w:t>
        </w:r>
        <w:del w:id="119" w:author="Bobby Stojanoski" w:date="2025-06-26T16:55:00Z" w16du:dateUtc="2025-06-26T20:55:00Z">
          <w:r w:rsidR="0051758C" w:rsidDel="001426C3">
            <w:rPr>
              <w:spacing w:val="-4"/>
            </w:rPr>
            <w:delText xml:space="preserve">- </w:delText>
          </w:r>
        </w:del>
        <w:r w:rsidR="0051758C">
          <w:rPr>
            <w:spacing w:val="-2"/>
          </w:rPr>
          <w:t>ful</w:t>
        </w:r>
        <w:r w:rsidR="0051758C">
          <w:rPr>
            <w:spacing w:val="-15"/>
          </w:rPr>
          <w:t xml:space="preserve"> </w:t>
        </w:r>
        <w:r w:rsidR="0051758C">
          <w:rPr>
            <w:spacing w:val="-2"/>
          </w:rPr>
          <w:t>avatar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expressions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in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regions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including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the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posterior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and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anterior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>superior</w:t>
        </w:r>
        <w:r w:rsidR="0051758C">
          <w:rPr>
            <w:spacing w:val="-13"/>
          </w:rPr>
          <w:t xml:space="preserve"> </w:t>
        </w:r>
        <w:r w:rsidR="0051758C">
          <w:rPr>
            <w:spacing w:val="-2"/>
          </w:rPr>
          <w:t xml:space="preserve">temporal </w:t>
        </w:r>
        <w:r w:rsidR="0051758C">
          <w:rPr>
            <w:spacing w:val="-4"/>
          </w:rPr>
          <w:t>sulcus, anterior insular cortex, posterior cingulate cortex, and ventral anterior cingulate</w:t>
        </w:r>
      </w:moveTo>
    </w:p>
    <w:p w14:paraId="0A0C80B9" w14:textId="77777777" w:rsidR="0051758C" w:rsidRDefault="0051758C" w:rsidP="0051758C">
      <w:pPr>
        <w:spacing w:line="355" w:lineRule="auto"/>
        <w:rPr>
          <w:moveTo w:id="120" w:author="Bobby Stojanoski" w:date="2025-06-26T16:54:00Z" w16du:dateUtc="2025-06-26T20:54:00Z"/>
        </w:rPr>
        <w:sectPr w:rsidR="0051758C" w:rsidSect="0051758C">
          <w:headerReference w:type="default" r:id="rId21"/>
          <w:footerReference w:type="default" r:id="rId22"/>
          <w:pgSz w:w="12240" w:h="15840"/>
          <w:pgMar w:top="1020" w:right="120" w:bottom="280" w:left="1640" w:header="690" w:footer="0" w:gutter="0"/>
          <w:cols w:space="720"/>
        </w:sectPr>
      </w:pPr>
    </w:p>
    <w:p w14:paraId="1CB2FCCB" w14:textId="77777777" w:rsidR="0051758C" w:rsidRDefault="0051758C" w:rsidP="0051758C">
      <w:pPr>
        <w:pStyle w:val="BodyText"/>
        <w:spacing w:before="74"/>
        <w:rPr>
          <w:moveTo w:id="121" w:author="Bobby Stojanoski" w:date="2025-06-26T16:54:00Z" w16du:dateUtc="2025-06-26T20:54:00Z"/>
        </w:rPr>
      </w:pPr>
    </w:p>
    <w:p w14:paraId="1998CB72" w14:textId="1BB92579" w:rsidR="0051758C" w:rsidDel="00281210" w:rsidRDefault="0051758C" w:rsidP="0051758C">
      <w:pPr>
        <w:pStyle w:val="BodyText"/>
        <w:spacing w:before="1" w:line="355" w:lineRule="auto"/>
        <w:ind w:left="159" w:right="1316"/>
        <w:rPr>
          <w:del w:id="122" w:author="Bobby Stojanoski" w:date="2025-06-26T16:55:00Z" w16du:dateUtc="2025-06-26T20:55:00Z"/>
          <w:moveTo w:id="123" w:author="Bobby Stojanoski" w:date="2025-06-26T16:54:00Z" w16du:dateUtc="2025-06-26T20:54:00Z"/>
        </w:rPr>
      </w:pPr>
      <w:moveTo w:id="124" w:author="Bobby Stojanoski" w:date="2025-06-26T16:54:00Z" w16du:dateUtc="2025-06-26T20:54:00Z">
        <w:r>
          <w:rPr>
            <w:spacing w:val="-2"/>
          </w:rPr>
          <w:t>cortex,</w:t>
        </w:r>
        <w:r>
          <w:rPr>
            <w:spacing w:val="-9"/>
          </w:rPr>
          <w:t xml:space="preserve"> </w:t>
        </w:r>
        <w:r>
          <w:rPr>
            <w:spacing w:val="-2"/>
          </w:rPr>
          <w:t>with</w:t>
        </w:r>
        <w:r>
          <w:rPr>
            <w:spacing w:val="-8"/>
          </w:rPr>
          <w:t xml:space="preserve"> </w:t>
        </w:r>
        <w:r>
          <w:rPr>
            <w:spacing w:val="-2"/>
          </w:rPr>
          <w:t>particularly</w:t>
        </w:r>
        <w:r>
          <w:rPr>
            <w:spacing w:val="-9"/>
          </w:rPr>
          <w:t xml:space="preserve"> </w:t>
        </w:r>
        <w:r>
          <w:rPr>
            <w:spacing w:val="-2"/>
          </w:rPr>
          <w:t>strong</w:t>
        </w:r>
        <w:r>
          <w:rPr>
            <w:spacing w:val="-8"/>
          </w:rPr>
          <w:t xml:space="preserve"> </w:t>
        </w:r>
        <w:r>
          <w:rPr>
            <w:spacing w:val="-2"/>
          </w:rPr>
          <w:t>effects</w:t>
        </w:r>
        <w:r>
          <w:rPr>
            <w:spacing w:val="-8"/>
          </w:rPr>
          <w:t xml:space="preserve"> </w:t>
        </w:r>
        <w:r>
          <w:rPr>
            <w:spacing w:val="-2"/>
          </w:rPr>
          <w:t>observed</w:t>
        </w:r>
        <w:r>
          <w:rPr>
            <w:spacing w:val="-8"/>
          </w:rPr>
          <w:t xml:space="preserve"> </w:t>
        </w:r>
        <w:r>
          <w:rPr>
            <w:spacing w:val="-2"/>
          </w:rPr>
          <w:t>in</w:t>
        </w:r>
        <w:r>
          <w:rPr>
            <w:spacing w:val="-9"/>
          </w:rPr>
          <w:t xml:space="preserve"> </w:t>
        </w:r>
        <w:r>
          <w:rPr>
            <w:spacing w:val="-2"/>
          </w:rPr>
          <w:t>both</w:t>
        </w:r>
        <w:r>
          <w:rPr>
            <w:spacing w:val="-8"/>
          </w:rPr>
          <w:t xml:space="preserve"> </w:t>
        </w:r>
        <w:r>
          <w:rPr>
            <w:spacing w:val="-2"/>
          </w:rPr>
          <w:t>the</w:t>
        </w:r>
        <w:r>
          <w:rPr>
            <w:spacing w:val="-8"/>
          </w:rPr>
          <w:t xml:space="preserve"> </w:t>
        </w:r>
        <w:r>
          <w:rPr>
            <w:spacing w:val="-2"/>
          </w:rPr>
          <w:t>left</w:t>
        </w:r>
        <w:r>
          <w:rPr>
            <w:spacing w:val="-8"/>
          </w:rPr>
          <w:t xml:space="preserve"> </w:t>
        </w:r>
        <w:r>
          <w:rPr>
            <w:spacing w:val="-2"/>
          </w:rPr>
          <w:t>and</w:t>
        </w:r>
        <w:r>
          <w:rPr>
            <w:spacing w:val="-8"/>
          </w:rPr>
          <w:t xml:space="preserve"> </w:t>
        </w:r>
        <w:r>
          <w:rPr>
            <w:spacing w:val="-2"/>
          </w:rPr>
          <w:t>right</w:t>
        </w:r>
        <w:r>
          <w:rPr>
            <w:spacing w:val="-8"/>
          </w:rPr>
          <w:t xml:space="preserve"> </w:t>
        </w:r>
        <w:r>
          <w:rPr>
            <w:spacing w:val="-2"/>
          </w:rPr>
          <w:t>superior</w:t>
        </w:r>
        <w:r>
          <w:rPr>
            <w:spacing w:val="-8"/>
          </w:rPr>
          <w:t xml:space="preserve"> </w:t>
        </w:r>
        <w:r>
          <w:rPr>
            <w:spacing w:val="-2"/>
          </w:rPr>
          <w:t xml:space="preserve">tem- </w:t>
        </w:r>
        <w:r>
          <w:rPr>
            <w:spacing w:val="-6"/>
          </w:rPr>
          <w:t>poral</w:t>
        </w:r>
        <w:r>
          <w:rPr>
            <w:spacing w:val="-9"/>
          </w:rPr>
          <w:t xml:space="preserve"> </w:t>
        </w:r>
        <w:r>
          <w:rPr>
            <w:spacing w:val="-6"/>
          </w:rPr>
          <w:t>sulcus</w:t>
        </w:r>
        <w:r>
          <w:rPr>
            <w:spacing w:val="-9"/>
          </w:rPr>
          <w:t xml:space="preserve"> </w:t>
        </w:r>
        <w:r>
          <w:rPr>
            <w:spacing w:val="-6"/>
          </w:rPr>
          <w:t>and</w:t>
        </w:r>
        <w:r>
          <w:rPr>
            <w:spacing w:val="-9"/>
          </w:rPr>
          <w:t xml:space="preserve"> </w:t>
        </w:r>
        <w:r>
          <w:rPr>
            <w:spacing w:val="-6"/>
          </w:rPr>
          <w:t>inferior</w:t>
        </w:r>
        <w:r>
          <w:rPr>
            <w:spacing w:val="-9"/>
          </w:rPr>
          <w:t xml:space="preserve"> </w:t>
        </w:r>
        <w:r>
          <w:rPr>
            <w:spacing w:val="-6"/>
          </w:rPr>
          <w:t>frontal</w:t>
        </w:r>
        <w:r>
          <w:rPr>
            <w:spacing w:val="-9"/>
          </w:rPr>
          <w:t xml:space="preserve"> </w:t>
        </w:r>
        <w:r>
          <w:rPr>
            <w:spacing w:val="-6"/>
          </w:rPr>
          <w:t>gyrus.</w:t>
        </w:r>
        <w:r>
          <w:rPr>
            <w:spacing w:val="24"/>
          </w:rPr>
          <w:t xml:space="preserve"> </w:t>
        </w:r>
        <w:r>
          <w:rPr>
            <w:spacing w:val="-6"/>
          </w:rPr>
          <w:t>In</w:t>
        </w:r>
        <w:r>
          <w:rPr>
            <w:spacing w:val="-9"/>
          </w:rPr>
          <w:t xml:space="preserve"> </w:t>
        </w:r>
        <w:r>
          <w:rPr>
            <w:spacing w:val="-6"/>
          </w:rPr>
          <w:t>contrast, neutral</w:t>
        </w:r>
        <w:r>
          <w:rPr>
            <w:spacing w:val="-9"/>
          </w:rPr>
          <w:t xml:space="preserve"> </w:t>
        </w:r>
        <w:r>
          <w:rPr>
            <w:spacing w:val="-6"/>
          </w:rPr>
          <w:t>human</w:t>
        </w:r>
        <w:r>
          <w:rPr>
            <w:spacing w:val="-9"/>
          </w:rPr>
          <w:t xml:space="preserve"> </w:t>
        </w:r>
        <w:r>
          <w:rPr>
            <w:spacing w:val="-6"/>
          </w:rPr>
          <w:t>and</w:t>
        </w:r>
        <w:r>
          <w:rPr>
            <w:spacing w:val="-9"/>
          </w:rPr>
          <w:t xml:space="preserve"> </w:t>
        </w:r>
        <w:r>
          <w:rPr>
            <w:spacing w:val="-6"/>
          </w:rPr>
          <w:t>avatar</w:t>
        </w:r>
        <w:r>
          <w:rPr>
            <w:spacing w:val="-9"/>
          </w:rPr>
          <w:t xml:space="preserve"> </w:t>
        </w:r>
        <w:r>
          <w:rPr>
            <w:spacing w:val="-6"/>
          </w:rPr>
          <w:t xml:space="preserve">expressions </w:t>
        </w:r>
        <w:r>
          <w:t>did</w:t>
        </w:r>
        <w:r>
          <w:rPr>
            <w:spacing w:val="-7"/>
          </w:rPr>
          <w:t xml:space="preserve"> </w:t>
        </w:r>
        <w:r>
          <w:t>not</w:t>
        </w:r>
        <w:r>
          <w:rPr>
            <w:spacing w:val="-7"/>
          </w:rPr>
          <w:t xml:space="preserve"> </w:t>
        </w:r>
        <w:r>
          <w:t>differ</w:t>
        </w:r>
        <w:r>
          <w:rPr>
            <w:spacing w:val="-7"/>
          </w:rPr>
          <w:t xml:space="preserve"> </w:t>
        </w:r>
        <w:r>
          <w:t>significantly.</w:t>
        </w:r>
        <w:r>
          <w:rPr>
            <w:spacing w:val="17"/>
          </w:rPr>
          <w:t xml:space="preserve"> </w:t>
        </w:r>
        <w:r>
          <w:t>An</w:t>
        </w:r>
        <w:r>
          <w:rPr>
            <w:spacing w:val="-7"/>
          </w:rPr>
          <w:t xml:space="preserve"> </w:t>
        </w:r>
        <w:r>
          <w:t>EEG</w:t>
        </w:r>
        <w:r>
          <w:rPr>
            <w:spacing w:val="-7"/>
          </w:rPr>
          <w:t xml:space="preserve"> </w:t>
        </w:r>
        <w:r>
          <w:t>study</w:t>
        </w:r>
        <w:r>
          <w:rPr>
            <w:spacing w:val="-7"/>
          </w:rPr>
          <w:t xml:space="preserve"> </w:t>
        </w:r>
        <w:r>
          <w:t>by</w:t>
        </w:r>
        <w:r>
          <w:rPr>
            <w:spacing w:val="-7"/>
          </w:rPr>
          <w:t xml:space="preserve"> </w:t>
        </w:r>
        <w:r>
          <w:fldChar w:fldCharType="begin"/>
        </w:r>
        <w:r>
          <w:instrText>HYPERLINK \l "_bookmark93"</w:instrText>
        </w:r>
      </w:moveTo>
      <w:ins w:id="125" w:author="Bobby Stojanoski" w:date="2025-06-26T16:54:00Z" w16du:dateUtc="2025-06-26T20:54:00Z"/>
      <w:moveTo w:id="126" w:author="Bobby Stojanoski" w:date="2025-06-26T16:54:00Z" w16du:dateUtc="2025-06-26T20:54:00Z">
        <w:r>
          <w:fldChar w:fldCharType="separate"/>
        </w:r>
        <w:r>
          <w:rPr>
            <w:color w:val="0000FF"/>
          </w:rPr>
          <w:t>Sollfrank</w:t>
        </w:r>
        <w:r>
          <w:rPr>
            <w:color w:val="0000FF"/>
            <w:spacing w:val="-7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7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rPr>
            <w:color w:val="0000FF"/>
            <w:spacing w:val="-7"/>
          </w:rPr>
          <w:t xml:space="preserve"> </w:t>
        </w:r>
        <w:r>
          <w:t>(</w:t>
        </w:r>
        <w:r>
          <w:fldChar w:fldCharType="begin"/>
        </w:r>
        <w:r>
          <w:instrText>HYPERLINK \l "_bookmark93"</w:instrText>
        </w:r>
      </w:moveTo>
      <w:ins w:id="127" w:author="Bobby Stojanoski" w:date="2025-06-26T16:54:00Z" w16du:dateUtc="2025-06-26T20:54:00Z"/>
      <w:moveTo w:id="128" w:author="Bobby Stojanoski" w:date="2025-06-26T16:54:00Z" w16du:dateUtc="2025-06-26T20:54:00Z">
        <w:r>
          <w:fldChar w:fldCharType="separate"/>
        </w:r>
        <w:r>
          <w:rPr>
            <w:color w:val="0000FF"/>
          </w:rPr>
          <w:t>2021</w:t>
        </w:r>
        <w:r>
          <w:fldChar w:fldCharType="end"/>
        </w:r>
        <w:r>
          <w:t>)</w:t>
        </w:r>
        <w:r>
          <w:rPr>
            <w:spacing w:val="-7"/>
          </w:rPr>
          <w:t xml:space="preserve"> </w:t>
        </w:r>
        <w:r>
          <w:t>used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7"/>
          </w:rPr>
          <w:t xml:space="preserve"> </w:t>
        </w:r>
        <w:r>
          <w:t>same</w:t>
        </w:r>
        <w:r>
          <w:rPr>
            <w:spacing w:val="-7"/>
          </w:rPr>
          <w:t xml:space="preserve"> </w:t>
        </w:r>
        <w:r>
          <w:t xml:space="preserve">dy- </w:t>
        </w:r>
        <w:r>
          <w:rPr>
            <w:spacing w:val="-2"/>
          </w:rPr>
          <w:t>namic</w:t>
        </w:r>
        <w:r>
          <w:rPr>
            <w:spacing w:val="-8"/>
          </w:rPr>
          <w:t xml:space="preserve"> </w:t>
        </w:r>
        <w:r>
          <w:rPr>
            <w:spacing w:val="-2"/>
          </w:rPr>
          <w:t>stimuli</w:t>
        </w:r>
        <w:r>
          <w:rPr>
            <w:spacing w:val="-8"/>
          </w:rPr>
          <w:t xml:space="preserve"> </w:t>
        </w:r>
        <w:r>
          <w:rPr>
            <w:spacing w:val="-2"/>
          </w:rPr>
          <w:t>as</w:t>
        </w:r>
        <w:r>
          <w:rPr>
            <w:spacing w:val="-8"/>
          </w:rPr>
          <w:t xml:space="preserve"> </w:t>
        </w:r>
        <w:r>
          <w:fldChar w:fldCharType="begin"/>
        </w:r>
        <w:r>
          <w:instrText>HYPERLINK \l "_bookmark72"</w:instrText>
        </w:r>
      </w:moveTo>
      <w:ins w:id="129" w:author="Bobby Stojanoski" w:date="2025-06-26T16:54:00Z" w16du:dateUtc="2025-06-26T20:54:00Z"/>
      <w:moveTo w:id="130" w:author="Bobby Stojanoski" w:date="2025-06-26T16:54:00Z" w16du:dateUtc="2025-06-26T20:54:00Z">
        <w:r>
          <w:fldChar w:fldCharType="separate"/>
        </w:r>
        <w:r>
          <w:rPr>
            <w:color w:val="0000FF"/>
            <w:spacing w:val="-2"/>
          </w:rPr>
          <w:t>Kegel</w:t>
        </w:r>
        <w:r>
          <w:rPr>
            <w:color w:val="0000FF"/>
            <w:spacing w:val="-8"/>
          </w:rPr>
          <w:t xml:space="preserve"> </w:t>
        </w:r>
        <w:r>
          <w:rPr>
            <w:color w:val="0000FF"/>
            <w:spacing w:val="-2"/>
          </w:rPr>
          <w:t>et</w:t>
        </w:r>
        <w:r>
          <w:rPr>
            <w:color w:val="0000FF"/>
            <w:spacing w:val="-8"/>
          </w:rPr>
          <w:t xml:space="preserve"> </w:t>
        </w:r>
        <w:r>
          <w:rPr>
            <w:color w:val="0000FF"/>
            <w:spacing w:val="-2"/>
          </w:rPr>
          <w:t>al.</w:t>
        </w:r>
        <w:r>
          <w:fldChar w:fldCharType="end"/>
        </w:r>
        <w:r>
          <w:rPr>
            <w:color w:val="0000FF"/>
            <w:spacing w:val="-8"/>
          </w:rPr>
          <w:t xml:space="preserve"> </w:t>
        </w:r>
        <w:r>
          <w:rPr>
            <w:spacing w:val="-2"/>
          </w:rPr>
          <w:t>(</w:t>
        </w:r>
        <w:r>
          <w:fldChar w:fldCharType="begin"/>
        </w:r>
        <w:r>
          <w:instrText>HYPERLINK \l "_bookmark72"</w:instrText>
        </w:r>
      </w:moveTo>
      <w:ins w:id="131" w:author="Bobby Stojanoski" w:date="2025-06-26T16:54:00Z" w16du:dateUtc="2025-06-26T20:54:00Z"/>
      <w:moveTo w:id="132" w:author="Bobby Stojanoski" w:date="2025-06-26T16:54:00Z" w16du:dateUtc="2025-06-26T20:54:00Z">
        <w:r>
          <w:fldChar w:fldCharType="separate"/>
        </w:r>
        <w:r>
          <w:rPr>
            <w:color w:val="0000FF"/>
            <w:spacing w:val="-2"/>
          </w:rPr>
          <w:t>2020</w:t>
        </w:r>
        <w:r>
          <w:fldChar w:fldCharType="end"/>
        </w:r>
        <w:r>
          <w:rPr>
            <w:spacing w:val="-2"/>
          </w:rPr>
          <w:t>)</w:t>
        </w:r>
        <w:r>
          <w:rPr>
            <w:spacing w:val="-8"/>
          </w:rPr>
          <w:t xml:space="preserve"> </w:t>
        </w:r>
        <w:r>
          <w:rPr>
            <w:spacing w:val="-2"/>
          </w:rPr>
          <w:t>and</w:t>
        </w:r>
        <w:r>
          <w:rPr>
            <w:spacing w:val="-8"/>
          </w:rPr>
          <w:t xml:space="preserve"> </w:t>
        </w:r>
        <w:r>
          <w:rPr>
            <w:spacing w:val="-2"/>
          </w:rPr>
          <w:t>found</w:t>
        </w:r>
        <w:r>
          <w:rPr>
            <w:spacing w:val="-8"/>
          </w:rPr>
          <w:t xml:space="preserve"> </w:t>
        </w:r>
        <w:r>
          <w:rPr>
            <w:spacing w:val="-2"/>
          </w:rPr>
          <w:t>that</w:t>
        </w:r>
        <w:r>
          <w:rPr>
            <w:spacing w:val="-8"/>
          </w:rPr>
          <w:t xml:space="preserve"> </w:t>
        </w:r>
        <w:r>
          <w:rPr>
            <w:spacing w:val="-2"/>
          </w:rPr>
          <w:t>the</w:t>
        </w:r>
        <w:r>
          <w:rPr>
            <w:spacing w:val="-8"/>
          </w:rPr>
          <w:t xml:space="preserve"> </w:t>
        </w:r>
        <w:r>
          <w:rPr>
            <w:spacing w:val="-2"/>
          </w:rPr>
          <w:t>avatar</w:t>
        </w:r>
        <w:r>
          <w:rPr>
            <w:spacing w:val="-8"/>
          </w:rPr>
          <w:t xml:space="preserve"> </w:t>
        </w:r>
        <w:r>
          <w:rPr>
            <w:spacing w:val="-2"/>
          </w:rPr>
          <w:t>faces</w:t>
        </w:r>
        <w:r>
          <w:rPr>
            <w:spacing w:val="-8"/>
          </w:rPr>
          <w:t xml:space="preserve"> </w:t>
        </w:r>
        <w:r>
          <w:rPr>
            <w:spacing w:val="-2"/>
          </w:rPr>
          <w:t>elicited</w:t>
        </w:r>
        <w:r>
          <w:rPr>
            <w:spacing w:val="-8"/>
          </w:rPr>
          <w:t xml:space="preserve"> </w:t>
        </w:r>
        <w:r>
          <w:rPr>
            <w:spacing w:val="-2"/>
          </w:rPr>
          <w:t xml:space="preserve">significantly </w:t>
        </w:r>
        <w:r>
          <w:t>stronger</w:t>
        </w:r>
        <w:r>
          <w:rPr>
            <w:spacing w:val="-10"/>
          </w:rPr>
          <w:t xml:space="preserve"> </w:t>
        </w:r>
        <w:r>
          <w:t>reactions</w:t>
        </w:r>
        <w:r>
          <w:rPr>
            <w:spacing w:val="-10"/>
          </w:rPr>
          <w:t xml:space="preserve"> </w:t>
        </w:r>
        <w:r>
          <w:t>than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real</w:t>
        </w:r>
        <w:r>
          <w:rPr>
            <w:spacing w:val="-10"/>
          </w:rPr>
          <w:t xml:space="preserve"> </w:t>
        </w:r>
        <w:r>
          <w:t>faces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10"/>
          </w:rPr>
          <w:t xml:space="preserve"> </w:t>
        </w:r>
        <w:r>
          <w:t>theta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alpha</w:t>
        </w:r>
        <w:r>
          <w:rPr>
            <w:spacing w:val="-10"/>
          </w:rPr>
          <w:t xml:space="preserve"> </w:t>
        </w:r>
        <w:r>
          <w:t>oscillations.</w:t>
        </w:r>
        <w:r>
          <w:rPr>
            <w:spacing w:val="9"/>
          </w:rPr>
          <w:t xml:space="preserve"> </w:t>
        </w:r>
        <w:r>
          <w:fldChar w:fldCharType="begin"/>
        </w:r>
        <w:r>
          <w:instrText>HYPERLINK \l "_bookmark82"</w:instrText>
        </w:r>
      </w:moveTo>
      <w:ins w:id="133" w:author="Bobby Stojanoski" w:date="2025-06-26T16:54:00Z" w16du:dateUtc="2025-06-26T20:54:00Z"/>
      <w:moveTo w:id="134" w:author="Bobby Stojanoski" w:date="2025-06-26T16:54:00Z" w16du:dateUtc="2025-06-26T20:54:00Z">
        <w:r>
          <w:fldChar w:fldCharType="separate"/>
        </w:r>
        <w:r>
          <w:rPr>
            <w:color w:val="0000FF"/>
          </w:rPr>
          <w:t>Park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rPr>
            <w:color w:val="0000FF"/>
            <w:spacing w:val="-10"/>
          </w:rPr>
          <w:t xml:space="preserve"> </w:t>
        </w:r>
        <w:r>
          <w:t>(</w:t>
        </w:r>
        <w:r>
          <w:fldChar w:fldCharType="begin"/>
        </w:r>
        <w:r>
          <w:instrText>HYPERLINK \l "_bookmark82"</w:instrText>
        </w:r>
      </w:moveTo>
      <w:ins w:id="135" w:author="Bobby Stojanoski" w:date="2025-06-26T16:54:00Z" w16du:dateUtc="2025-06-26T20:54:00Z"/>
      <w:moveTo w:id="136" w:author="Bobby Stojanoski" w:date="2025-06-26T16:54:00Z" w16du:dateUtc="2025-06-26T20:54:00Z">
        <w:r>
          <w:fldChar w:fldCharType="separate"/>
        </w:r>
        <w:r>
          <w:rPr>
            <w:color w:val="0000FF"/>
          </w:rPr>
          <w:t>2021</w:t>
        </w:r>
        <w:r>
          <w:fldChar w:fldCharType="end"/>
        </w:r>
        <w:r>
          <w:t xml:space="preserve">) </w:t>
        </w:r>
        <w:r>
          <w:rPr>
            <w:spacing w:val="-4"/>
          </w:rPr>
          <w:t>found</w:t>
        </w:r>
        <w:r>
          <w:rPr>
            <w:spacing w:val="-11"/>
          </w:rPr>
          <w:t xml:space="preserve"> </w:t>
        </w:r>
        <w:r>
          <w:rPr>
            <w:spacing w:val="-4"/>
          </w:rPr>
          <w:t>that</w:t>
        </w:r>
        <w:r>
          <w:rPr>
            <w:spacing w:val="-11"/>
          </w:rPr>
          <w:t xml:space="preserve"> </w:t>
        </w:r>
        <w:r>
          <w:rPr>
            <w:spacing w:val="-4"/>
          </w:rPr>
          <w:t>observers’</w:t>
        </w:r>
        <w:r>
          <w:rPr>
            <w:spacing w:val="-11"/>
          </w:rPr>
          <w:t xml:space="preserve"> </w:t>
        </w:r>
        <w:r>
          <w:rPr>
            <w:spacing w:val="-4"/>
          </w:rPr>
          <w:t>responses</w:t>
        </w:r>
        <w:r>
          <w:rPr>
            <w:spacing w:val="-11"/>
          </w:rPr>
          <w:t xml:space="preserve"> </w:t>
        </w:r>
        <w:r>
          <w:rPr>
            <w:spacing w:val="-4"/>
          </w:rPr>
          <w:t>to</w:t>
        </w:r>
        <w:r>
          <w:rPr>
            <w:spacing w:val="-11"/>
          </w:rPr>
          <w:t xml:space="preserve"> </w:t>
        </w:r>
        <w:r>
          <w:rPr>
            <w:spacing w:val="-4"/>
          </w:rPr>
          <w:t>avatar</w:t>
        </w:r>
        <w:r>
          <w:rPr>
            <w:spacing w:val="-11"/>
          </w:rPr>
          <w:t xml:space="preserve"> </w:t>
        </w:r>
        <w:r>
          <w:rPr>
            <w:spacing w:val="-4"/>
          </w:rPr>
          <w:t>facial</w:t>
        </w:r>
        <w:r>
          <w:rPr>
            <w:spacing w:val="-11"/>
          </w:rPr>
          <w:t xml:space="preserve"> </w:t>
        </w:r>
        <w:r>
          <w:rPr>
            <w:spacing w:val="-4"/>
          </w:rPr>
          <w:t>expressions</w:t>
        </w:r>
        <w:r>
          <w:rPr>
            <w:spacing w:val="-11"/>
          </w:rPr>
          <w:t xml:space="preserve"> </w:t>
        </w:r>
        <w:r>
          <w:rPr>
            <w:spacing w:val="-4"/>
          </w:rPr>
          <w:t>are</w:t>
        </w:r>
        <w:r>
          <w:rPr>
            <w:spacing w:val="-11"/>
          </w:rPr>
          <w:t xml:space="preserve"> </w:t>
        </w:r>
        <w:r>
          <w:rPr>
            <w:spacing w:val="-4"/>
          </w:rPr>
          <w:t>modulated</w:t>
        </w:r>
        <w:r>
          <w:rPr>
            <w:spacing w:val="-11"/>
          </w:rPr>
          <w:t xml:space="preserve"> </w:t>
        </w:r>
        <w:r>
          <w:rPr>
            <w:spacing w:val="-4"/>
          </w:rPr>
          <w:t>by</w:t>
        </w:r>
        <w:r>
          <w:rPr>
            <w:spacing w:val="-11"/>
          </w:rPr>
          <w:t xml:space="preserve"> </w:t>
        </w:r>
        <w:r>
          <w:rPr>
            <w:spacing w:val="-4"/>
          </w:rPr>
          <w:t>the</w:t>
        </w:r>
        <w:r>
          <w:rPr>
            <w:spacing w:val="-11"/>
          </w:rPr>
          <w:t xml:space="preserve"> </w:t>
        </w:r>
        <w:r>
          <w:rPr>
            <w:spacing w:val="-4"/>
          </w:rPr>
          <w:t xml:space="preserve">degree </w:t>
        </w:r>
        <w:r>
          <w:rPr>
            <w:spacing w:val="-2"/>
          </w:rPr>
          <w:t>to</w:t>
        </w:r>
        <w:r>
          <w:rPr>
            <w:spacing w:val="-4"/>
          </w:rPr>
          <w:t xml:space="preserve"> </w:t>
        </w:r>
        <w:r>
          <w:rPr>
            <w:spacing w:val="-2"/>
          </w:rPr>
          <w:t>which</w:t>
        </w:r>
        <w:r>
          <w:rPr>
            <w:spacing w:val="-4"/>
          </w:rPr>
          <w:t xml:space="preserve"> </w:t>
        </w:r>
        <w:r>
          <w:rPr>
            <w:spacing w:val="-2"/>
          </w:rPr>
          <w:t>the</w:t>
        </w:r>
        <w:r>
          <w:rPr>
            <w:spacing w:val="-3"/>
          </w:rPr>
          <w:t xml:space="preserve"> </w:t>
        </w:r>
        <w:r>
          <w:rPr>
            <w:spacing w:val="-2"/>
          </w:rPr>
          <w:t>avatar</w:t>
        </w:r>
        <w:r>
          <w:rPr>
            <w:spacing w:val="-4"/>
          </w:rPr>
          <w:t xml:space="preserve"> </w:t>
        </w:r>
        <w:r>
          <w:rPr>
            <w:spacing w:val="-2"/>
          </w:rPr>
          <w:t>resembles</w:t>
        </w:r>
        <w:r>
          <w:rPr>
            <w:spacing w:val="-3"/>
          </w:rPr>
          <w:t xml:space="preserve"> </w:t>
        </w:r>
        <w:r>
          <w:rPr>
            <w:spacing w:val="-2"/>
          </w:rPr>
          <w:t>their</w:t>
        </w:r>
        <w:r>
          <w:rPr>
            <w:spacing w:val="-3"/>
          </w:rPr>
          <w:t xml:space="preserve"> </w:t>
        </w:r>
        <w:r>
          <w:rPr>
            <w:spacing w:val="-2"/>
          </w:rPr>
          <w:t>own</w:t>
        </w:r>
        <w:r>
          <w:rPr>
            <w:spacing w:val="-4"/>
          </w:rPr>
          <w:t xml:space="preserve"> </w:t>
        </w:r>
        <w:r>
          <w:rPr>
            <w:spacing w:val="-2"/>
          </w:rPr>
          <w:t>appearance</w:t>
        </w:r>
        <w:r>
          <w:rPr>
            <w:spacing w:val="-3"/>
          </w:rPr>
          <w:t xml:space="preserve"> </w:t>
        </w:r>
        <w:r>
          <w:rPr>
            <w:spacing w:val="-2"/>
          </w:rPr>
          <w:t>and</w:t>
        </w:r>
        <w:r>
          <w:rPr>
            <w:spacing w:val="-3"/>
          </w:rPr>
          <w:t xml:space="preserve"> </w:t>
        </w:r>
        <w:r>
          <w:rPr>
            <w:spacing w:val="-2"/>
          </w:rPr>
          <w:t>habitual</w:t>
        </w:r>
        <w:r>
          <w:rPr>
            <w:spacing w:val="-4"/>
          </w:rPr>
          <w:t xml:space="preserve"> </w:t>
        </w:r>
        <w:r>
          <w:rPr>
            <w:spacing w:val="-2"/>
          </w:rPr>
          <w:t>expressions.</w:t>
        </w:r>
      </w:moveTo>
      <w:ins w:id="137" w:author="Bobby Stojanoski" w:date="2025-06-26T16:55:00Z" w16du:dateUtc="2025-06-26T20:55:00Z">
        <w:r w:rsidR="007713D3">
          <w:rPr>
            <w:spacing w:val="-2"/>
          </w:rPr>
          <w:t xml:space="preserve"> </w:t>
        </w:r>
      </w:ins>
      <w:ins w:id="138" w:author="Bobby Stojanoski" w:date="2025-06-26T16:56:00Z" w16du:dateUtc="2025-06-26T20:56:00Z">
        <w:r w:rsidR="00BE3FA9">
          <w:rPr>
            <w:spacing w:val="-2"/>
          </w:rPr>
          <w:t>It is important to</w:t>
        </w:r>
      </w:ins>
      <w:ins w:id="139" w:author="Bobby Stojanoski" w:date="2025-06-26T16:55:00Z" w16du:dateUtc="2025-06-26T20:55:00Z">
        <w:r w:rsidR="007713D3">
          <w:rPr>
            <w:spacing w:val="-2"/>
          </w:rPr>
          <w:t xml:space="preserve"> note</w:t>
        </w:r>
        <w:r w:rsidR="00281210">
          <w:rPr>
            <w:spacing w:val="-2"/>
          </w:rPr>
          <w:t>,</w:t>
        </w:r>
      </w:ins>
    </w:p>
    <w:moveToRangeEnd w:id="113"/>
    <w:p w14:paraId="764F61BB" w14:textId="40FF1CDC" w:rsidR="00FC1B9A" w:rsidDel="008244B6" w:rsidRDefault="00845D41" w:rsidP="003D7EF3">
      <w:pPr>
        <w:pStyle w:val="BodyText"/>
        <w:spacing w:before="5" w:line="355" w:lineRule="auto"/>
        <w:ind w:left="159" w:right="1316" w:firstLine="351"/>
        <w:rPr>
          <w:del w:id="140" w:author="Bobby Stojanoski" w:date="2025-06-26T16:57:00Z" w16du:dateUtc="2025-06-26T20:57:00Z"/>
          <w:moveFrom w:id="141" w:author="Bobby Stojanoski" w:date="2025-06-26T16:54:00Z" w16du:dateUtc="2025-06-26T20:54:00Z"/>
        </w:rPr>
      </w:pPr>
      <w:del w:id="142" w:author="Bobby Stojanoski" w:date="2025-06-26T16:56:00Z" w16du:dateUtc="2025-06-26T20:56:00Z">
        <w:r w:rsidDel="00281210">
          <w:rPr>
            <w:spacing w:val="-6"/>
          </w:rPr>
          <w:delText>As</w:delText>
        </w:r>
        <w:r w:rsidDel="00281210">
          <w:rPr>
            <w:spacing w:val="-9"/>
          </w:rPr>
          <w:delText xml:space="preserve"> </w:delText>
        </w:r>
        <w:r w:rsidDel="00281210">
          <w:rPr>
            <w:spacing w:val="-6"/>
          </w:rPr>
          <w:delText>a</w:delText>
        </w:r>
        <w:r w:rsidDel="00281210">
          <w:rPr>
            <w:spacing w:val="-9"/>
          </w:rPr>
          <w:delText xml:space="preserve"> </w:delText>
        </w:r>
        <w:r w:rsidDel="00281210">
          <w:rPr>
            <w:spacing w:val="-6"/>
          </w:rPr>
          <w:delText>result,</w:delText>
        </w:r>
      </w:del>
      <w:r>
        <w:rPr>
          <w:spacing w:val="-8"/>
        </w:rPr>
        <w:t xml:space="preserve"> </w:t>
      </w:r>
      <w:r>
        <w:rPr>
          <w:spacing w:val="-6"/>
        </w:rPr>
        <w:t>findings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studies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avatars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those using</w:t>
      </w:r>
      <w:r>
        <w:rPr>
          <w:spacing w:val="-7"/>
        </w:rPr>
        <w:t xml:space="preserve"> </w:t>
      </w:r>
      <w:r>
        <w:rPr>
          <w:spacing w:val="-6"/>
        </w:rPr>
        <w:t>real</w:t>
      </w:r>
      <w:r>
        <w:rPr>
          <w:spacing w:val="-7"/>
        </w:rPr>
        <w:t xml:space="preserve"> </w:t>
      </w:r>
      <w:r>
        <w:rPr>
          <w:spacing w:val="-6"/>
        </w:rPr>
        <w:t>human</w:t>
      </w:r>
      <w:r>
        <w:rPr>
          <w:spacing w:val="-8"/>
        </w:rPr>
        <w:t xml:space="preserve"> </w:t>
      </w:r>
      <w:r>
        <w:rPr>
          <w:spacing w:val="-6"/>
        </w:rPr>
        <w:t>faces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8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always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directly</w:t>
      </w:r>
      <w:r>
        <w:rPr>
          <w:spacing w:val="-7"/>
        </w:rPr>
        <w:t xml:space="preserve"> </w:t>
      </w:r>
      <w:r>
        <w:rPr>
          <w:spacing w:val="-6"/>
        </w:rPr>
        <w:t>comparable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should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 xml:space="preserve">interpreted </w:t>
      </w:r>
      <w:r>
        <w:rPr>
          <w:spacing w:val="-2"/>
        </w:rPr>
        <w:t>cautiously.</w:t>
      </w:r>
      <w:r>
        <w:rPr>
          <w:spacing w:val="22"/>
        </w:rPr>
        <w:t xml:space="preserve"> </w:t>
      </w:r>
      <w:del w:id="143" w:author="Bobby Stojanoski" w:date="2025-06-26T16:57:00Z" w16du:dateUtc="2025-06-26T20:57:00Z">
        <w:r w:rsidDel="008244B6">
          <w:rPr>
            <w:spacing w:val="-2"/>
          </w:rPr>
          <w:delText>The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mechanisms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underlying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these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differences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remain</w:delText>
        </w:r>
        <w:r w:rsidDel="008244B6">
          <w:rPr>
            <w:spacing w:val="-13"/>
          </w:rPr>
          <w:delText xml:space="preserve"> </w:delText>
        </w:r>
        <w:r w:rsidDel="008244B6">
          <w:rPr>
            <w:spacing w:val="-2"/>
          </w:rPr>
          <w:delText>unclear,</w:delText>
        </w:r>
        <w:r w:rsidDel="008244B6">
          <w:rPr>
            <w:spacing w:val="-10"/>
          </w:rPr>
          <w:delText xml:space="preserve"> </w:delText>
        </w:r>
        <w:r w:rsidDel="008244B6">
          <w:rPr>
            <w:spacing w:val="-2"/>
          </w:rPr>
          <w:delText xml:space="preserve">highlighting </w:delText>
        </w:r>
        <w:r w:rsidDel="008244B6">
          <w:delText>the</w:delText>
        </w:r>
        <w:r w:rsidDel="008244B6">
          <w:rPr>
            <w:spacing w:val="-10"/>
          </w:rPr>
          <w:delText xml:space="preserve"> </w:delText>
        </w:r>
        <w:r w:rsidDel="008244B6">
          <w:delText>need</w:delText>
        </w:r>
        <w:r w:rsidDel="008244B6">
          <w:rPr>
            <w:spacing w:val="-10"/>
          </w:rPr>
          <w:delText xml:space="preserve"> </w:delText>
        </w:r>
        <w:r w:rsidDel="008244B6">
          <w:delText>for</w:delText>
        </w:r>
        <w:r w:rsidDel="008244B6">
          <w:rPr>
            <w:spacing w:val="-10"/>
          </w:rPr>
          <w:delText xml:space="preserve"> </w:delText>
        </w:r>
        <w:r w:rsidDel="008244B6">
          <w:delText>further</w:delText>
        </w:r>
        <w:r w:rsidDel="008244B6">
          <w:rPr>
            <w:spacing w:val="-11"/>
          </w:rPr>
          <w:delText xml:space="preserve"> </w:delText>
        </w:r>
        <w:r w:rsidDel="008244B6">
          <w:delText>neuroimaging</w:delText>
        </w:r>
        <w:r w:rsidDel="008244B6">
          <w:rPr>
            <w:spacing w:val="-10"/>
          </w:rPr>
          <w:delText xml:space="preserve"> </w:delText>
        </w:r>
        <w:r w:rsidDel="008244B6">
          <w:delText>research</w:delText>
        </w:r>
        <w:r w:rsidDel="008244B6">
          <w:rPr>
            <w:spacing w:val="-10"/>
          </w:rPr>
          <w:delText xml:space="preserve"> </w:delText>
        </w:r>
        <w:r w:rsidDel="008244B6">
          <w:delText>that</w:delText>
        </w:r>
        <w:r w:rsidDel="008244B6">
          <w:rPr>
            <w:spacing w:val="-10"/>
          </w:rPr>
          <w:delText xml:space="preserve"> </w:delText>
        </w:r>
        <w:r w:rsidDel="008244B6">
          <w:delText>systematically</w:delText>
        </w:r>
        <w:r w:rsidDel="008244B6">
          <w:rPr>
            <w:spacing w:val="-11"/>
          </w:rPr>
          <w:delText xml:space="preserve"> </w:delText>
        </w:r>
        <w:r w:rsidDel="008244B6">
          <w:delText>compares</w:delText>
        </w:r>
        <w:r w:rsidDel="008244B6">
          <w:rPr>
            <w:spacing w:val="-10"/>
          </w:rPr>
          <w:delText xml:space="preserve"> </w:delText>
        </w:r>
        <w:r w:rsidDel="008244B6">
          <w:delText>the</w:delText>
        </w:r>
        <w:r w:rsidDel="008244B6">
          <w:rPr>
            <w:spacing w:val="-10"/>
          </w:rPr>
          <w:delText xml:space="preserve"> </w:delText>
        </w:r>
        <w:r w:rsidDel="008244B6">
          <w:delText>physical characteristics</w:delText>
        </w:r>
        <w:r w:rsidDel="008244B6">
          <w:rPr>
            <w:spacing w:val="-10"/>
          </w:rPr>
          <w:delText xml:space="preserve"> </w:delText>
        </w:r>
        <w:r w:rsidDel="008244B6">
          <w:delText>of</w:delText>
        </w:r>
        <w:r w:rsidDel="008244B6">
          <w:rPr>
            <w:spacing w:val="-10"/>
          </w:rPr>
          <w:delText xml:space="preserve"> </w:delText>
        </w:r>
        <w:r w:rsidDel="008244B6">
          <w:delText>avatars</w:delText>
        </w:r>
        <w:r w:rsidDel="008244B6">
          <w:rPr>
            <w:spacing w:val="-10"/>
          </w:rPr>
          <w:delText xml:space="preserve"> </w:delText>
        </w:r>
        <w:r w:rsidDel="008244B6">
          <w:delText>and</w:delText>
        </w:r>
        <w:r w:rsidDel="008244B6">
          <w:rPr>
            <w:spacing w:val="-10"/>
          </w:rPr>
          <w:delText xml:space="preserve"> </w:delText>
        </w:r>
        <w:r w:rsidDel="008244B6">
          <w:delText>real</w:delText>
        </w:r>
        <w:r w:rsidDel="008244B6">
          <w:rPr>
            <w:spacing w:val="-10"/>
          </w:rPr>
          <w:delText xml:space="preserve"> </w:delText>
        </w:r>
        <w:r w:rsidDel="008244B6">
          <w:delText>faces.</w:delText>
        </w:r>
        <w:r w:rsidDel="008244B6">
          <w:rPr>
            <w:spacing w:val="11"/>
          </w:rPr>
          <w:delText xml:space="preserve"> </w:delText>
        </w:r>
      </w:del>
      <w:moveFromRangeStart w:id="144" w:author="Bobby Stojanoski" w:date="2025-06-26T16:54:00Z" w:name="move201849314"/>
      <w:moveFrom w:id="145" w:author="Bobby Stojanoski" w:date="2025-06-26T16:54:00Z" w16du:dateUtc="2025-06-26T20:54:00Z">
        <w:del w:id="146" w:author="Bobby Stojanoski" w:date="2025-06-26T16:57:00Z" w16du:dateUtc="2025-06-26T20:57:00Z">
          <w:r w:rsidDel="008244B6">
            <w:delText>For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instance,</w:delText>
          </w:r>
          <w:r w:rsidDel="008244B6">
            <w:rPr>
              <w:spacing w:val="-9"/>
            </w:rPr>
            <w:delText xml:space="preserve"> </w:delText>
          </w:r>
          <w:r w:rsidDel="008244B6">
            <w:fldChar w:fldCharType="begin"/>
          </w:r>
          <w:r w:rsidDel="008244B6">
            <w:delInstrText>HYPERLINK \l "_bookmark72"</w:delInstrText>
          </w:r>
        </w:del>
      </w:moveFrom>
      <w:del w:id="147" w:author="Bobby Stojanoski" w:date="2025-06-26T16:54:00Z" w16du:dateUtc="2025-06-26T20:54:00Z"/>
      <w:moveFrom w:id="148" w:author="Bobby Stojanoski" w:date="2025-06-26T16:54:00Z" w16du:dateUtc="2025-06-26T20:54:00Z">
        <w:del w:id="149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Kegel</w:delText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rPr>
              <w:color w:val="0000FF"/>
            </w:rPr>
            <w:delText>et</w:delText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rPr>
              <w:color w:val="0000FF"/>
            </w:rPr>
            <w:delText>al.</w:delText>
          </w:r>
          <w:r w:rsidDel="008244B6">
            <w:fldChar w:fldCharType="end"/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delText>(</w:delText>
          </w:r>
          <w:r w:rsidDel="008244B6">
            <w:fldChar w:fldCharType="begin"/>
          </w:r>
          <w:r w:rsidDel="008244B6">
            <w:delInstrText>HYPERLINK \l "_bookmark72"</w:delInstrText>
          </w:r>
        </w:del>
      </w:moveFrom>
      <w:del w:id="150" w:author="Bobby Stojanoski" w:date="2025-06-26T16:54:00Z" w16du:dateUtc="2025-06-26T20:54:00Z"/>
      <w:moveFrom w:id="151" w:author="Bobby Stojanoski" w:date="2025-06-26T16:54:00Z" w16du:dateUtc="2025-06-26T20:54:00Z">
        <w:del w:id="152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2020</w:delText>
          </w:r>
          <w:r w:rsidDel="008244B6">
            <w:fldChar w:fldCharType="end"/>
          </w:r>
          <w:r w:rsidDel="008244B6">
            <w:delText>)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 xml:space="preserve">demonstrated </w:delText>
          </w:r>
          <w:r w:rsidDel="008244B6">
            <w:rPr>
              <w:spacing w:val="-4"/>
            </w:rPr>
            <w:delText>that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fearful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human</w:delText>
          </w:r>
          <w:r w:rsidDel="008244B6">
            <w:rPr>
              <w:spacing w:val="-10"/>
            </w:rPr>
            <w:delText xml:space="preserve"> </w:delText>
          </w:r>
          <w:r w:rsidDel="008244B6">
            <w:rPr>
              <w:spacing w:val="-4"/>
            </w:rPr>
            <w:delText>expressions</w:delText>
          </w:r>
          <w:r w:rsidDel="008244B6">
            <w:rPr>
              <w:spacing w:val="-10"/>
            </w:rPr>
            <w:delText xml:space="preserve"> </w:delText>
          </w:r>
          <w:r w:rsidDel="008244B6">
            <w:rPr>
              <w:spacing w:val="-4"/>
            </w:rPr>
            <w:delText>elicited</w:delText>
          </w:r>
          <w:r w:rsidDel="008244B6">
            <w:rPr>
              <w:spacing w:val="-10"/>
            </w:rPr>
            <w:delText xml:space="preserve"> </w:delText>
          </w:r>
          <w:r w:rsidDel="008244B6">
            <w:rPr>
              <w:spacing w:val="-4"/>
            </w:rPr>
            <w:delText>significantly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stronger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neural</w:delText>
          </w:r>
          <w:r w:rsidDel="008244B6">
            <w:rPr>
              <w:spacing w:val="-10"/>
            </w:rPr>
            <w:delText xml:space="preserve"> </w:delText>
          </w:r>
          <w:r w:rsidDel="008244B6">
            <w:rPr>
              <w:spacing w:val="-4"/>
            </w:rPr>
            <w:delText>responses</w:delText>
          </w:r>
          <w:r w:rsidDel="008244B6">
            <w:rPr>
              <w:spacing w:val="-10"/>
            </w:rPr>
            <w:delText xml:space="preserve"> </w:delText>
          </w:r>
          <w:r w:rsidDel="008244B6">
            <w:rPr>
              <w:spacing w:val="-4"/>
            </w:rPr>
            <w:delText>than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 xml:space="preserve">fear- </w:delText>
          </w:r>
          <w:r w:rsidDel="008244B6">
            <w:rPr>
              <w:spacing w:val="-2"/>
            </w:rPr>
            <w:delText>ful</w:delText>
          </w:r>
          <w:r w:rsidDel="008244B6">
            <w:rPr>
              <w:spacing w:val="-15"/>
            </w:rPr>
            <w:delText xml:space="preserve"> </w:delText>
          </w:r>
          <w:r w:rsidDel="008244B6">
            <w:rPr>
              <w:spacing w:val="-2"/>
            </w:rPr>
            <w:delText>avatar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expressions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in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regions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including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the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posterior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and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anterior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>superior</w:delText>
          </w:r>
          <w:r w:rsidDel="008244B6">
            <w:rPr>
              <w:spacing w:val="-13"/>
            </w:rPr>
            <w:delText xml:space="preserve"> </w:delText>
          </w:r>
          <w:r w:rsidDel="008244B6">
            <w:rPr>
              <w:spacing w:val="-2"/>
            </w:rPr>
            <w:delText xml:space="preserve">temporal </w:delText>
          </w:r>
          <w:r w:rsidDel="008244B6">
            <w:rPr>
              <w:spacing w:val="-4"/>
            </w:rPr>
            <w:delText>sulcus, anterior insular cortex, posterior cingulate cortex, and ventral anterior cingulate</w:delText>
          </w:r>
        </w:del>
      </w:moveFrom>
    </w:p>
    <w:p w14:paraId="764F61BC" w14:textId="1602F2C0" w:rsidR="00FC1B9A" w:rsidDel="008244B6" w:rsidRDefault="00FC1B9A">
      <w:pPr>
        <w:pStyle w:val="BodyText"/>
        <w:spacing w:before="5" w:line="355" w:lineRule="auto"/>
        <w:ind w:left="159" w:right="1316" w:firstLine="351"/>
        <w:rPr>
          <w:del w:id="153" w:author="Bobby Stojanoski" w:date="2025-06-26T16:57:00Z" w16du:dateUtc="2025-06-26T20:57:00Z"/>
          <w:moveFrom w:id="154" w:author="Bobby Stojanoski" w:date="2025-06-26T16:54:00Z" w16du:dateUtc="2025-06-26T20:54:00Z"/>
        </w:rPr>
        <w:sectPr w:rsidR="00FC1B9A" w:rsidDel="008244B6">
          <w:headerReference w:type="default" r:id="rId23"/>
          <w:footerReference w:type="default" r:id="rId24"/>
          <w:pgSz w:w="12240" w:h="15840"/>
          <w:pgMar w:top="1020" w:right="120" w:bottom="280" w:left="1640" w:header="690" w:footer="0" w:gutter="0"/>
          <w:cols w:space="720"/>
        </w:sectPr>
        <w:pPrChange w:id="155" w:author="Bobby Stojanoski" w:date="2025-06-26T16:57:00Z" w16du:dateUtc="2025-06-26T20:57:00Z">
          <w:pPr>
            <w:spacing w:line="355" w:lineRule="auto"/>
          </w:pPr>
        </w:pPrChange>
      </w:pPr>
    </w:p>
    <w:p w14:paraId="764F61BD" w14:textId="0A276687" w:rsidR="00FC1B9A" w:rsidDel="008244B6" w:rsidRDefault="00FC1B9A">
      <w:pPr>
        <w:pStyle w:val="BodyText"/>
        <w:spacing w:before="5" w:line="355" w:lineRule="auto"/>
        <w:ind w:left="159" w:right="1316" w:firstLine="351"/>
        <w:rPr>
          <w:del w:id="156" w:author="Bobby Stojanoski" w:date="2025-06-26T16:57:00Z" w16du:dateUtc="2025-06-26T20:57:00Z"/>
          <w:moveFrom w:id="157" w:author="Bobby Stojanoski" w:date="2025-06-26T16:54:00Z" w16du:dateUtc="2025-06-26T20:54:00Z"/>
        </w:rPr>
        <w:pPrChange w:id="158" w:author="Bobby Stojanoski" w:date="2025-06-26T16:57:00Z" w16du:dateUtc="2025-06-26T20:57:00Z">
          <w:pPr>
            <w:pStyle w:val="BodyText"/>
            <w:spacing w:before="74"/>
          </w:pPr>
        </w:pPrChange>
      </w:pPr>
    </w:p>
    <w:p w14:paraId="764F61BE" w14:textId="0610B716" w:rsidR="00FC1B9A" w:rsidRDefault="00845D41">
      <w:pPr>
        <w:pStyle w:val="BodyText"/>
        <w:spacing w:before="5" w:line="355" w:lineRule="auto"/>
        <w:ind w:left="159" w:right="1316" w:firstLine="351"/>
        <w:pPrChange w:id="159" w:author="Bobby Stojanoski" w:date="2025-06-26T16:57:00Z" w16du:dateUtc="2025-06-26T20:57:00Z">
          <w:pPr>
            <w:pStyle w:val="BodyText"/>
            <w:spacing w:before="1" w:line="355" w:lineRule="auto"/>
            <w:ind w:left="159" w:right="1316"/>
          </w:pPr>
        </w:pPrChange>
      </w:pPr>
      <w:moveFrom w:id="160" w:author="Bobby Stojanoski" w:date="2025-06-26T16:54:00Z" w16du:dateUtc="2025-06-26T20:54:00Z">
        <w:del w:id="161" w:author="Bobby Stojanoski" w:date="2025-06-26T16:57:00Z" w16du:dateUtc="2025-06-26T20:57:00Z">
          <w:r w:rsidDel="008244B6">
            <w:rPr>
              <w:spacing w:val="-2"/>
            </w:rPr>
            <w:delText>cortex,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2"/>
            </w:rPr>
            <w:delText>with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particularly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2"/>
            </w:rPr>
            <w:delText>strong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effects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observed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in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2"/>
            </w:rPr>
            <w:delText>both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the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left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and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right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superior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 xml:space="preserve">tem- </w:delText>
          </w:r>
          <w:r w:rsidDel="008244B6">
            <w:rPr>
              <w:spacing w:val="-6"/>
            </w:rPr>
            <w:delText>poral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sulcus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and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inferior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frontal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gyrus.</w:delText>
          </w:r>
          <w:r w:rsidDel="008244B6">
            <w:rPr>
              <w:spacing w:val="24"/>
            </w:rPr>
            <w:delText xml:space="preserve"> </w:delText>
          </w:r>
          <w:r w:rsidDel="008244B6">
            <w:rPr>
              <w:spacing w:val="-6"/>
            </w:rPr>
            <w:delText>In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contrast, neutral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human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and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>avatar</w:delText>
          </w:r>
          <w:r w:rsidDel="008244B6">
            <w:rPr>
              <w:spacing w:val="-9"/>
            </w:rPr>
            <w:delText xml:space="preserve"> </w:delText>
          </w:r>
          <w:r w:rsidDel="008244B6">
            <w:rPr>
              <w:spacing w:val="-6"/>
            </w:rPr>
            <w:delText xml:space="preserve">expressions </w:delText>
          </w:r>
          <w:r w:rsidDel="008244B6">
            <w:delText>did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not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differ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significantly.</w:delText>
          </w:r>
          <w:r w:rsidDel="008244B6">
            <w:rPr>
              <w:spacing w:val="17"/>
            </w:rPr>
            <w:delText xml:space="preserve"> </w:delText>
          </w:r>
          <w:r w:rsidDel="008244B6">
            <w:delText>An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EEG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study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by</w:delText>
          </w:r>
          <w:r w:rsidDel="008244B6">
            <w:rPr>
              <w:spacing w:val="-7"/>
            </w:rPr>
            <w:delText xml:space="preserve"> </w:delText>
          </w:r>
          <w:r w:rsidDel="008244B6">
            <w:fldChar w:fldCharType="begin"/>
          </w:r>
          <w:r w:rsidDel="008244B6">
            <w:delInstrText>HYPERLINK \l "_bookmark93"</w:delInstrText>
          </w:r>
        </w:del>
      </w:moveFrom>
      <w:del w:id="162" w:author="Bobby Stojanoski" w:date="2025-06-26T16:54:00Z" w16du:dateUtc="2025-06-26T20:54:00Z"/>
      <w:moveFrom w:id="163" w:author="Bobby Stojanoski" w:date="2025-06-26T16:54:00Z" w16du:dateUtc="2025-06-26T20:54:00Z">
        <w:del w:id="164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Sollfrank</w:delText>
          </w:r>
          <w:r w:rsidDel="008244B6">
            <w:rPr>
              <w:color w:val="0000FF"/>
              <w:spacing w:val="-7"/>
            </w:rPr>
            <w:delText xml:space="preserve"> </w:delText>
          </w:r>
          <w:r w:rsidDel="008244B6">
            <w:rPr>
              <w:color w:val="0000FF"/>
            </w:rPr>
            <w:delText>et</w:delText>
          </w:r>
          <w:r w:rsidDel="008244B6">
            <w:rPr>
              <w:color w:val="0000FF"/>
              <w:spacing w:val="-7"/>
            </w:rPr>
            <w:delText xml:space="preserve"> </w:delText>
          </w:r>
          <w:r w:rsidDel="008244B6">
            <w:rPr>
              <w:color w:val="0000FF"/>
            </w:rPr>
            <w:delText>al.</w:delText>
          </w:r>
          <w:r w:rsidDel="008244B6">
            <w:fldChar w:fldCharType="end"/>
          </w:r>
          <w:r w:rsidDel="008244B6">
            <w:rPr>
              <w:color w:val="0000FF"/>
              <w:spacing w:val="-7"/>
            </w:rPr>
            <w:delText xml:space="preserve"> </w:delText>
          </w:r>
          <w:r w:rsidDel="008244B6">
            <w:delText>(</w:delText>
          </w:r>
          <w:r w:rsidDel="008244B6">
            <w:fldChar w:fldCharType="begin"/>
          </w:r>
          <w:r w:rsidDel="008244B6">
            <w:delInstrText>HYPERLINK \l "_bookmark93"</w:delInstrText>
          </w:r>
        </w:del>
      </w:moveFrom>
      <w:del w:id="165" w:author="Bobby Stojanoski" w:date="2025-06-26T16:54:00Z" w16du:dateUtc="2025-06-26T20:54:00Z"/>
      <w:moveFrom w:id="166" w:author="Bobby Stojanoski" w:date="2025-06-26T16:54:00Z" w16du:dateUtc="2025-06-26T20:54:00Z">
        <w:del w:id="167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2021</w:delText>
          </w:r>
          <w:r w:rsidDel="008244B6">
            <w:fldChar w:fldCharType="end"/>
          </w:r>
          <w:r w:rsidDel="008244B6">
            <w:delText>)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used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the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>same</w:delText>
          </w:r>
          <w:r w:rsidDel="008244B6">
            <w:rPr>
              <w:spacing w:val="-7"/>
            </w:rPr>
            <w:delText xml:space="preserve"> </w:delText>
          </w:r>
          <w:r w:rsidDel="008244B6">
            <w:delText xml:space="preserve">dy- </w:delText>
          </w:r>
          <w:r w:rsidDel="008244B6">
            <w:rPr>
              <w:spacing w:val="-2"/>
            </w:rPr>
            <w:delText>namic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stimuli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as</w:delText>
          </w:r>
          <w:r w:rsidDel="008244B6">
            <w:rPr>
              <w:spacing w:val="-8"/>
            </w:rPr>
            <w:delText xml:space="preserve"> </w:delText>
          </w:r>
          <w:r w:rsidDel="008244B6">
            <w:fldChar w:fldCharType="begin"/>
          </w:r>
          <w:r w:rsidDel="008244B6">
            <w:delInstrText>HYPERLINK \l "_bookmark72"</w:delInstrText>
          </w:r>
        </w:del>
      </w:moveFrom>
      <w:del w:id="168" w:author="Bobby Stojanoski" w:date="2025-06-26T16:54:00Z" w16du:dateUtc="2025-06-26T20:54:00Z"/>
      <w:moveFrom w:id="169" w:author="Bobby Stojanoski" w:date="2025-06-26T16:54:00Z" w16du:dateUtc="2025-06-26T20:54:00Z">
        <w:del w:id="170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  <w:spacing w:val="-2"/>
            </w:rPr>
            <w:delText>Kegel</w:delText>
          </w:r>
          <w:r w:rsidDel="008244B6">
            <w:rPr>
              <w:color w:val="0000FF"/>
              <w:spacing w:val="-8"/>
            </w:rPr>
            <w:delText xml:space="preserve"> </w:delText>
          </w:r>
          <w:r w:rsidDel="008244B6">
            <w:rPr>
              <w:color w:val="0000FF"/>
              <w:spacing w:val="-2"/>
            </w:rPr>
            <w:delText>et</w:delText>
          </w:r>
          <w:r w:rsidDel="008244B6">
            <w:rPr>
              <w:color w:val="0000FF"/>
              <w:spacing w:val="-8"/>
            </w:rPr>
            <w:delText xml:space="preserve"> </w:delText>
          </w:r>
          <w:r w:rsidDel="008244B6">
            <w:rPr>
              <w:color w:val="0000FF"/>
              <w:spacing w:val="-2"/>
            </w:rPr>
            <w:delText>al.</w:delText>
          </w:r>
          <w:r w:rsidDel="008244B6">
            <w:fldChar w:fldCharType="end"/>
          </w:r>
          <w:r w:rsidDel="008244B6">
            <w:rPr>
              <w:color w:val="0000FF"/>
              <w:spacing w:val="-8"/>
            </w:rPr>
            <w:delText xml:space="preserve"> </w:delText>
          </w:r>
          <w:r w:rsidDel="008244B6">
            <w:rPr>
              <w:spacing w:val="-2"/>
            </w:rPr>
            <w:delText>(</w:delText>
          </w:r>
          <w:r w:rsidDel="008244B6">
            <w:fldChar w:fldCharType="begin"/>
          </w:r>
          <w:r w:rsidDel="008244B6">
            <w:delInstrText>HYPERLINK \l "_bookmark72"</w:delInstrText>
          </w:r>
        </w:del>
      </w:moveFrom>
      <w:del w:id="171" w:author="Bobby Stojanoski" w:date="2025-06-26T16:54:00Z" w16du:dateUtc="2025-06-26T20:54:00Z"/>
      <w:moveFrom w:id="172" w:author="Bobby Stojanoski" w:date="2025-06-26T16:54:00Z" w16du:dateUtc="2025-06-26T20:54:00Z">
        <w:del w:id="173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  <w:spacing w:val="-2"/>
            </w:rPr>
            <w:delText>2020</w:delText>
          </w:r>
          <w:r w:rsidDel="008244B6">
            <w:fldChar w:fldCharType="end"/>
          </w:r>
          <w:r w:rsidDel="008244B6">
            <w:rPr>
              <w:spacing w:val="-2"/>
            </w:rPr>
            <w:delText>)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and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found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that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the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avatar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faces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>elicited</w:delText>
          </w:r>
          <w:r w:rsidDel="008244B6">
            <w:rPr>
              <w:spacing w:val="-8"/>
            </w:rPr>
            <w:delText xml:space="preserve"> </w:delText>
          </w:r>
          <w:r w:rsidDel="008244B6">
            <w:rPr>
              <w:spacing w:val="-2"/>
            </w:rPr>
            <w:delText xml:space="preserve">significantly </w:delText>
          </w:r>
          <w:r w:rsidDel="008244B6">
            <w:delText>stronger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reactions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than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the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real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faces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for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theta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and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alpha</w:delText>
          </w:r>
          <w:r w:rsidDel="008244B6">
            <w:rPr>
              <w:spacing w:val="-10"/>
            </w:rPr>
            <w:delText xml:space="preserve"> </w:delText>
          </w:r>
          <w:r w:rsidDel="008244B6">
            <w:delText>oscillations.</w:delText>
          </w:r>
          <w:r w:rsidDel="008244B6">
            <w:rPr>
              <w:spacing w:val="9"/>
            </w:rPr>
            <w:delText xml:space="preserve"> </w:delText>
          </w:r>
          <w:r w:rsidDel="008244B6">
            <w:fldChar w:fldCharType="begin"/>
          </w:r>
          <w:r w:rsidDel="008244B6">
            <w:delInstrText>HYPERLINK \l "_bookmark82"</w:delInstrText>
          </w:r>
        </w:del>
      </w:moveFrom>
      <w:del w:id="174" w:author="Bobby Stojanoski" w:date="2025-06-26T16:54:00Z" w16du:dateUtc="2025-06-26T20:54:00Z"/>
      <w:moveFrom w:id="175" w:author="Bobby Stojanoski" w:date="2025-06-26T16:54:00Z" w16du:dateUtc="2025-06-26T20:54:00Z">
        <w:del w:id="176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Park</w:delText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rPr>
              <w:color w:val="0000FF"/>
            </w:rPr>
            <w:delText>et</w:delText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rPr>
              <w:color w:val="0000FF"/>
            </w:rPr>
            <w:delText>al.</w:delText>
          </w:r>
          <w:r w:rsidDel="008244B6">
            <w:fldChar w:fldCharType="end"/>
          </w:r>
          <w:r w:rsidDel="008244B6">
            <w:rPr>
              <w:color w:val="0000FF"/>
              <w:spacing w:val="-10"/>
            </w:rPr>
            <w:delText xml:space="preserve"> </w:delText>
          </w:r>
          <w:r w:rsidDel="008244B6">
            <w:delText>(</w:delText>
          </w:r>
          <w:r w:rsidDel="008244B6">
            <w:fldChar w:fldCharType="begin"/>
          </w:r>
          <w:r w:rsidDel="008244B6">
            <w:delInstrText>HYPERLINK \l "_bookmark82"</w:delInstrText>
          </w:r>
        </w:del>
      </w:moveFrom>
      <w:del w:id="177" w:author="Bobby Stojanoski" w:date="2025-06-26T16:54:00Z" w16du:dateUtc="2025-06-26T20:54:00Z"/>
      <w:moveFrom w:id="178" w:author="Bobby Stojanoski" w:date="2025-06-26T16:54:00Z" w16du:dateUtc="2025-06-26T20:54:00Z">
        <w:del w:id="179" w:author="Bobby Stojanoski" w:date="2025-06-26T16:57:00Z" w16du:dateUtc="2025-06-26T20:57:00Z">
          <w:r w:rsidDel="008244B6">
            <w:fldChar w:fldCharType="separate"/>
          </w:r>
          <w:r w:rsidDel="008244B6">
            <w:rPr>
              <w:color w:val="0000FF"/>
            </w:rPr>
            <w:delText>2021</w:delText>
          </w:r>
          <w:r w:rsidDel="008244B6">
            <w:fldChar w:fldCharType="end"/>
          </w:r>
          <w:r w:rsidDel="008244B6">
            <w:delText xml:space="preserve">) </w:delText>
          </w:r>
          <w:r w:rsidDel="008244B6">
            <w:rPr>
              <w:spacing w:val="-4"/>
            </w:rPr>
            <w:delText>found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that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observers’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responses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to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avatar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facial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expressions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are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modulated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by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>the</w:delText>
          </w:r>
          <w:r w:rsidDel="008244B6">
            <w:rPr>
              <w:spacing w:val="-11"/>
            </w:rPr>
            <w:delText xml:space="preserve"> </w:delText>
          </w:r>
          <w:r w:rsidDel="008244B6">
            <w:rPr>
              <w:spacing w:val="-4"/>
            </w:rPr>
            <w:delText xml:space="preserve">degree </w:delText>
          </w:r>
          <w:r w:rsidDel="008244B6">
            <w:rPr>
              <w:spacing w:val="-2"/>
            </w:rPr>
            <w:delText>to</w:delText>
          </w:r>
          <w:r w:rsidDel="008244B6">
            <w:rPr>
              <w:spacing w:val="-4"/>
            </w:rPr>
            <w:delText xml:space="preserve"> </w:delText>
          </w:r>
          <w:r w:rsidDel="008244B6">
            <w:rPr>
              <w:spacing w:val="-2"/>
            </w:rPr>
            <w:delText>which</w:delText>
          </w:r>
          <w:r w:rsidDel="008244B6">
            <w:rPr>
              <w:spacing w:val="-4"/>
            </w:rPr>
            <w:delText xml:space="preserve"> </w:delText>
          </w:r>
          <w:r w:rsidDel="008244B6">
            <w:rPr>
              <w:spacing w:val="-2"/>
            </w:rPr>
            <w:delText>the</w:delText>
          </w:r>
          <w:r w:rsidDel="008244B6">
            <w:rPr>
              <w:spacing w:val="-3"/>
            </w:rPr>
            <w:delText xml:space="preserve"> </w:delText>
          </w:r>
          <w:r w:rsidDel="008244B6">
            <w:rPr>
              <w:spacing w:val="-2"/>
            </w:rPr>
            <w:delText>avatar</w:delText>
          </w:r>
          <w:r w:rsidDel="008244B6">
            <w:rPr>
              <w:spacing w:val="-4"/>
            </w:rPr>
            <w:delText xml:space="preserve"> </w:delText>
          </w:r>
          <w:r w:rsidDel="008244B6">
            <w:rPr>
              <w:spacing w:val="-2"/>
            </w:rPr>
            <w:delText>resembles</w:delText>
          </w:r>
          <w:r w:rsidDel="008244B6">
            <w:rPr>
              <w:spacing w:val="-3"/>
            </w:rPr>
            <w:delText xml:space="preserve"> </w:delText>
          </w:r>
          <w:r w:rsidDel="008244B6">
            <w:rPr>
              <w:spacing w:val="-2"/>
            </w:rPr>
            <w:delText>their</w:delText>
          </w:r>
          <w:r w:rsidDel="008244B6">
            <w:rPr>
              <w:spacing w:val="-3"/>
            </w:rPr>
            <w:delText xml:space="preserve"> </w:delText>
          </w:r>
          <w:r w:rsidDel="008244B6">
            <w:rPr>
              <w:spacing w:val="-2"/>
            </w:rPr>
            <w:delText>own</w:delText>
          </w:r>
          <w:r w:rsidDel="008244B6">
            <w:rPr>
              <w:spacing w:val="-4"/>
            </w:rPr>
            <w:delText xml:space="preserve"> </w:delText>
          </w:r>
          <w:r w:rsidDel="008244B6">
            <w:rPr>
              <w:spacing w:val="-2"/>
            </w:rPr>
            <w:delText>appearance</w:delText>
          </w:r>
          <w:r w:rsidDel="008244B6">
            <w:rPr>
              <w:spacing w:val="-3"/>
            </w:rPr>
            <w:delText xml:space="preserve"> </w:delText>
          </w:r>
          <w:r w:rsidDel="008244B6">
            <w:rPr>
              <w:spacing w:val="-2"/>
            </w:rPr>
            <w:delText>and</w:delText>
          </w:r>
          <w:r w:rsidDel="008244B6">
            <w:rPr>
              <w:spacing w:val="-3"/>
            </w:rPr>
            <w:delText xml:space="preserve"> </w:delText>
          </w:r>
          <w:r w:rsidDel="008244B6">
            <w:rPr>
              <w:spacing w:val="-2"/>
            </w:rPr>
            <w:delText>habitual</w:delText>
          </w:r>
          <w:r w:rsidDel="008244B6">
            <w:rPr>
              <w:spacing w:val="-4"/>
            </w:rPr>
            <w:delText xml:space="preserve"> </w:delText>
          </w:r>
          <w:r w:rsidDel="008244B6">
            <w:rPr>
              <w:spacing w:val="-2"/>
            </w:rPr>
            <w:delText>expressions.</w:delText>
          </w:r>
        </w:del>
      </w:moveFrom>
      <w:moveFromRangeEnd w:id="144"/>
    </w:p>
    <w:p w14:paraId="16B46479" w14:textId="5AB6EB0E" w:rsidR="00DA5060" w:rsidRDefault="00845D41">
      <w:pPr>
        <w:pStyle w:val="BodyText"/>
        <w:spacing w:before="5" w:line="355" w:lineRule="auto"/>
        <w:ind w:left="159" w:right="1316" w:firstLine="351"/>
        <w:rPr>
          <w:ins w:id="180" w:author="Bobby Stojanoski" w:date="2025-06-26T16:58:00Z" w16du:dateUtc="2025-06-26T20:58:00Z"/>
        </w:rPr>
        <w:pPrChange w:id="181" w:author="Bobby Stojanoski" w:date="2025-06-26T16:54:00Z" w16du:dateUtc="2025-06-26T20:54:00Z">
          <w:pPr>
            <w:pStyle w:val="BodyText"/>
            <w:spacing w:before="1" w:line="355" w:lineRule="auto"/>
            <w:ind w:left="159" w:right="1316"/>
          </w:pPr>
        </w:pPrChange>
      </w:pPr>
      <w:r>
        <w:rPr>
          <w:spacing w:val="-8"/>
        </w:rPr>
        <w:t>These</w:t>
      </w:r>
      <w:r>
        <w:rPr>
          <w:spacing w:val="-4"/>
        </w:rPr>
        <w:t xml:space="preserve"> </w:t>
      </w:r>
      <w:r>
        <w:rPr>
          <w:spacing w:val="-8"/>
        </w:rPr>
        <w:t>perceptual</w:t>
      </w:r>
      <w:r>
        <w:rPr>
          <w:spacing w:val="-4"/>
        </w:rPr>
        <w:t xml:space="preserve"> </w:t>
      </w:r>
      <w:r>
        <w:rPr>
          <w:spacing w:val="-8"/>
        </w:rPr>
        <w:t>discrepancies</w:t>
      </w:r>
      <w:r>
        <w:rPr>
          <w:spacing w:val="-4"/>
        </w:rPr>
        <w:t xml:space="preserve"> </w:t>
      </w:r>
      <w:r>
        <w:rPr>
          <w:spacing w:val="-8"/>
        </w:rPr>
        <w:t>may</w:t>
      </w:r>
      <w:r>
        <w:rPr>
          <w:spacing w:val="-4"/>
        </w:rPr>
        <w:t xml:space="preserve"> </w:t>
      </w:r>
      <w:r>
        <w:rPr>
          <w:spacing w:val="-8"/>
        </w:rPr>
        <w:t>partially</w:t>
      </w:r>
      <w:r>
        <w:rPr>
          <w:spacing w:val="-4"/>
        </w:rPr>
        <w:t xml:space="preserve"> </w:t>
      </w:r>
      <w:r>
        <w:rPr>
          <w:spacing w:val="-8"/>
        </w:rPr>
        <w:t>stem</w:t>
      </w:r>
      <w:r>
        <w:rPr>
          <w:spacing w:val="-4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so-called</w:t>
      </w:r>
      <w:r>
        <w:rPr>
          <w:spacing w:val="-4"/>
        </w:rPr>
        <w:t xml:space="preserve"> </w:t>
      </w:r>
      <w:r>
        <w:rPr>
          <w:spacing w:val="-8"/>
        </w:rPr>
        <w:t>”uncanny</w:t>
      </w:r>
      <w:r>
        <w:rPr>
          <w:spacing w:val="-4"/>
        </w:rPr>
        <w:t xml:space="preserve"> </w:t>
      </w:r>
      <w:r>
        <w:rPr>
          <w:spacing w:val="-8"/>
        </w:rPr>
        <w:t xml:space="preserve">valley” </w:t>
      </w:r>
      <w:r>
        <w:rPr>
          <w:spacing w:val="-6"/>
        </w:rPr>
        <w:t>phenomenon (</w:t>
      </w:r>
      <w:r>
        <w:fldChar w:fldCharType="begin"/>
      </w:r>
      <w:r>
        <w:instrText>HYPERLINK \l "_bookmark80"</w:instrText>
      </w:r>
      <w:r>
        <w:fldChar w:fldCharType="separate"/>
      </w:r>
      <w:r>
        <w:rPr>
          <w:color w:val="0000FF"/>
          <w:spacing w:val="-6"/>
        </w:rPr>
        <w:t>Mori et al.</w:t>
      </w:r>
      <w:r>
        <w:fldChar w:fldCharType="end"/>
      </w:r>
      <w:r>
        <w:rPr>
          <w:spacing w:val="-6"/>
        </w:rPr>
        <w:t xml:space="preserve">, </w:t>
      </w:r>
      <w:r>
        <w:fldChar w:fldCharType="begin"/>
      </w:r>
      <w:r>
        <w:instrText>HYPERLINK \l "_bookmark80"</w:instrText>
      </w:r>
      <w:r>
        <w:fldChar w:fldCharType="separate"/>
      </w:r>
      <w:r>
        <w:rPr>
          <w:color w:val="0000FF"/>
          <w:spacing w:val="-6"/>
        </w:rPr>
        <w:t>2012</w:t>
      </w:r>
      <w:r>
        <w:fldChar w:fldCharType="end"/>
      </w:r>
      <w:r>
        <w:rPr>
          <w:spacing w:val="-6"/>
        </w:rPr>
        <w:t xml:space="preserve">), wherein highly realistic but imperfect virtual faces evoke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sense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unease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rPr>
          <w:spacing w:val="-2"/>
        </w:rPr>
        <w:t>dissonance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observers.</w:t>
      </w:r>
      <w:r>
        <w:rPr>
          <w:spacing w:val="13"/>
        </w:rPr>
        <w:t xml:space="preserve"> </w:t>
      </w:r>
      <w:r>
        <w:fldChar w:fldCharType="begin"/>
      </w:r>
      <w:r>
        <w:instrText>HYPERLINK \l "_bookmark76"</w:instrText>
      </w:r>
      <w:r>
        <w:fldChar w:fldCharType="separate"/>
      </w:r>
      <w:r>
        <w:rPr>
          <w:color w:val="0000FF"/>
          <w:spacing w:val="11"/>
        </w:rPr>
        <w:t>K</w:t>
      </w:r>
      <w:r>
        <w:rPr>
          <w:color w:val="0000FF"/>
          <w:spacing w:val="-106"/>
          <w:w w:val="142"/>
        </w:rPr>
        <w:t>¨</w:t>
      </w:r>
      <w:r>
        <w:rPr>
          <w:color w:val="0000FF"/>
          <w:spacing w:val="12"/>
          <w:w w:val="93"/>
        </w:rPr>
        <w:t>atsyri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et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al.</w:t>
      </w:r>
      <w:r>
        <w:fldChar w:fldCharType="end"/>
      </w:r>
      <w:r>
        <w:rPr>
          <w:color w:val="0000FF"/>
          <w:spacing w:val="-10"/>
        </w:rPr>
        <w:t xml:space="preserve"> </w:t>
      </w:r>
      <w:r>
        <w:rPr>
          <w:spacing w:val="-2"/>
        </w:rPr>
        <w:t>(</w:t>
      </w:r>
      <w:r>
        <w:fldChar w:fldCharType="begin"/>
      </w:r>
      <w:r>
        <w:instrText>HYPERLINK \l "_bookmark76"</w:instrText>
      </w:r>
      <w:r>
        <w:fldChar w:fldCharType="separate"/>
      </w:r>
      <w:r>
        <w:rPr>
          <w:color w:val="0000FF"/>
          <w:spacing w:val="-2"/>
        </w:rPr>
        <w:t>2017</w:t>
      </w:r>
      <w:r>
        <w:fldChar w:fldCharType="end"/>
      </w:r>
      <w:r>
        <w:rPr>
          <w:spacing w:val="-2"/>
        </w:rPr>
        <w:t>)</w:t>
      </w:r>
      <w:r>
        <w:rPr>
          <w:spacing w:val="-10"/>
        </w:rPr>
        <w:t xml:space="preserve"> </w:t>
      </w:r>
      <w:r>
        <w:rPr>
          <w:spacing w:val="-2"/>
        </w:rPr>
        <w:t xml:space="preserve">empirically </w:t>
      </w:r>
      <w:r>
        <w:rPr>
          <w:spacing w:val="-4"/>
        </w:rPr>
        <w:t xml:space="preserve">tested this hypothesis using semirealistic computer-animated film characters and found </w:t>
      </w:r>
      <w:r>
        <w:t>that</w:t>
      </w:r>
      <w:r>
        <w:rPr>
          <w:spacing w:val="-10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realistic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rated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’eerie’,</w:t>
      </w:r>
      <w:r>
        <w:rPr>
          <w:spacing w:val="-8"/>
        </w:rPr>
        <w:t xml:space="preserve"> </w:t>
      </w:r>
      <w:r>
        <w:t>compared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more</w:t>
      </w:r>
      <w:r>
        <w:rPr>
          <w:spacing w:val="-8"/>
        </w:rPr>
        <w:t xml:space="preserve"> </w:t>
      </w:r>
      <w:r>
        <w:t>cartoonish</w:t>
      </w:r>
      <w:r>
        <w:rPr>
          <w:spacing w:val="-8"/>
        </w:rPr>
        <w:t xml:space="preserve"> </w:t>
      </w:r>
      <w:r>
        <w:t>characters.</w:t>
      </w:r>
      <w:r>
        <w:rPr>
          <w:spacing w:val="1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N170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event-related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(ERP)</w:t>
      </w:r>
      <w:r>
        <w:rPr>
          <w:spacing w:val="-8"/>
        </w:rPr>
        <w:t xml:space="preserve"> </w:t>
      </w:r>
      <w:r>
        <w:t xml:space="preserve">component, </w:t>
      </w:r>
      <w:r>
        <w:rPr>
          <w:spacing w:val="-4"/>
        </w:rPr>
        <w:t xml:space="preserve">commonly investigated in EEG studies, that is typically observed over occipitotemporal </w:t>
      </w:r>
      <w:r>
        <w:rPr>
          <w:spacing w:val="-2"/>
        </w:rPr>
        <w:t>scalp</w:t>
      </w:r>
      <w:r>
        <w:rPr>
          <w:spacing w:val="-12"/>
        </w:rPr>
        <w:t xml:space="preserve"> </w:t>
      </w:r>
      <w:r>
        <w:rPr>
          <w:spacing w:val="-2"/>
        </w:rPr>
        <w:t>regions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associated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early</w:t>
      </w:r>
      <w:r>
        <w:rPr>
          <w:spacing w:val="-12"/>
        </w:rPr>
        <w:t xml:space="preserve"> </w:t>
      </w:r>
      <w:r>
        <w:rPr>
          <w:spacing w:val="-2"/>
        </w:rPr>
        <w:t>perceptual</w:t>
      </w:r>
      <w:r>
        <w:rPr>
          <w:spacing w:val="-12"/>
        </w:rPr>
        <w:t xml:space="preserve"> </w:t>
      </w:r>
      <w:r>
        <w:rPr>
          <w:spacing w:val="-2"/>
        </w:rPr>
        <w:t>processing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faces.</w:t>
      </w:r>
      <w:r>
        <w:rPr>
          <w:spacing w:val="6"/>
        </w:rPr>
        <w:t xml:space="preserve"> </w:t>
      </w:r>
      <w:r>
        <w:fldChar w:fldCharType="begin"/>
      </w:r>
      <w:r>
        <w:instrText>HYPERLINK \l "_bookmark53"</w:instrText>
      </w:r>
      <w:r>
        <w:fldChar w:fldCharType="separate"/>
      </w:r>
      <w:r>
        <w:rPr>
          <w:color w:val="0000FF"/>
          <w:spacing w:val="-2"/>
        </w:rPr>
        <w:t>Chen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2"/>
        </w:rPr>
        <w:t>et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2"/>
        </w:rPr>
        <w:t>al.</w:t>
      </w:r>
      <w:r>
        <w:fldChar w:fldCharType="end"/>
      </w:r>
      <w:r>
        <w:rPr>
          <w:color w:val="0000FF"/>
          <w:spacing w:val="-2"/>
        </w:rPr>
        <w:t xml:space="preserve"> </w:t>
      </w:r>
      <w:r>
        <w:t>(</w:t>
      </w:r>
      <w:r>
        <w:fldChar w:fldCharType="begin"/>
      </w:r>
      <w:r>
        <w:instrText>HYPERLINK \l "_bookmark53"</w:instrText>
      </w:r>
      <w:r>
        <w:fldChar w:fldCharType="separate"/>
      </w:r>
      <w:r>
        <w:rPr>
          <w:color w:val="0000FF"/>
        </w:rPr>
        <w:t>2024</w:t>
      </w:r>
      <w:r>
        <w:fldChar w:fldCharType="end"/>
      </w:r>
      <w:r>
        <w:t>)</w:t>
      </w:r>
      <w:r>
        <w:rPr>
          <w:spacing w:val="-11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non-linear</w:t>
      </w:r>
      <w:r>
        <w:rPr>
          <w:spacing w:val="-11"/>
        </w:rPr>
        <w:t xml:space="preserve"> </w:t>
      </w:r>
      <w:r>
        <w:t>modulation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EEG</w:t>
      </w:r>
      <w:r>
        <w:rPr>
          <w:spacing w:val="-10"/>
        </w:rPr>
        <w:t xml:space="preserve"> </w:t>
      </w:r>
      <w:r>
        <w:t>responses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realness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images, suggesting that the brain’s processing of facial stimuli is sensitive to their perceived authenticity.</w:t>
      </w:r>
      <w:r>
        <w:rPr>
          <w:spacing w:val="21"/>
        </w:rPr>
        <w:t xml:space="preserve"> </w:t>
      </w:r>
      <w:r>
        <w:t>Similarly,</w:t>
      </w:r>
      <w:r>
        <w:rPr>
          <w:spacing w:val="-8"/>
        </w:rPr>
        <w:t xml:space="preserve"> </w:t>
      </w:r>
      <w:r>
        <w:fldChar w:fldCharType="begin"/>
      </w:r>
      <w:r>
        <w:instrText>HYPERLINK \l "_bookmark89"</w:instrText>
      </w:r>
      <w:r>
        <w:fldChar w:fldCharType="separate"/>
      </w:r>
      <w:r>
        <w:rPr>
          <w:color w:val="0000FF"/>
        </w:rPr>
        <w:t>Schindler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al.</w:t>
      </w:r>
      <w:r>
        <w:fldChar w:fldCharType="end"/>
      </w:r>
      <w:r>
        <w:rPr>
          <w:color w:val="0000FF"/>
          <w:spacing w:val="-10"/>
        </w:rPr>
        <w:t xml:space="preserve"> </w:t>
      </w:r>
      <w:r>
        <w:t>(</w:t>
      </w:r>
      <w:r>
        <w:fldChar w:fldCharType="begin"/>
      </w:r>
      <w:r>
        <w:instrText>HYPERLINK \l "_bookmark89"</w:instrText>
      </w:r>
      <w:r>
        <w:fldChar w:fldCharType="separate"/>
      </w:r>
      <w:r>
        <w:rPr>
          <w:color w:val="0000FF"/>
        </w:rPr>
        <w:t>2017</w:t>
      </w:r>
      <w:r>
        <w:fldChar w:fldCharType="end"/>
      </w:r>
      <w:r>
        <w:t>)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six</w:t>
      </w:r>
      <w:r>
        <w:rPr>
          <w:spacing w:val="-10"/>
        </w:rPr>
        <w:t xml:space="preserve"> </w:t>
      </w:r>
      <w:r>
        <w:t>face-stylization</w:t>
      </w:r>
      <w:r>
        <w:rPr>
          <w:spacing w:val="-10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varying from abstract to realistic and found that the N170 was generated more occipitally for abstract/virtual faces than for real faces.</w:t>
      </w:r>
      <w:r>
        <w:rPr>
          <w:spacing w:val="39"/>
        </w:rPr>
        <w:t xml:space="preserve"> </w:t>
      </w:r>
      <w:r>
        <w:t xml:space="preserve">These findings suggest that </w:t>
      </w:r>
      <w:ins w:id="182" w:author="Bobby Stojanoski" w:date="2025-06-26T16:58:00Z" w16du:dateUtc="2025-06-26T20:58:00Z">
        <w:r w:rsidR="008E0B4F">
          <w:t xml:space="preserve">small </w:t>
        </w:r>
      </w:ins>
      <w:r>
        <w:t xml:space="preserve">deviations from </w:t>
      </w:r>
      <w:r>
        <w:rPr>
          <w:spacing w:val="-2"/>
        </w:rPr>
        <w:t>typical human facial expressions can lead to altered neural processing</w:t>
      </w:r>
      <w:ins w:id="183" w:author="Bobby Stojanoski" w:date="2025-06-26T16:59:00Z" w16du:dateUtc="2025-06-26T20:59:00Z">
        <w:r w:rsidR="008E0B4F">
          <w:rPr>
            <w:spacing w:val="-2"/>
          </w:rPr>
          <w:t xml:space="preserve">. This also highlights that </w:t>
        </w:r>
      </w:ins>
      <w:del w:id="184" w:author="Bobby Stojanoski" w:date="2025-06-26T16:59:00Z" w16du:dateUtc="2025-06-26T20:59:00Z">
        <w:r w:rsidDel="008E0B4F">
          <w:rPr>
            <w:spacing w:val="-2"/>
          </w:rPr>
          <w:delText>.</w:delText>
        </w:r>
      </w:del>
      <w:ins w:id="185" w:author="Bobby Stojanoski" w:date="2025-06-26T16:59:00Z" w16du:dateUtc="2025-06-26T20:59:00Z">
        <w:r w:rsidR="008E0B4F">
          <w:rPr>
            <w:spacing w:val="-2"/>
          </w:rPr>
          <w:t>t</w:t>
        </w:r>
      </w:ins>
      <w:ins w:id="186" w:author="Bobby Stojanoski" w:date="2025-06-26T16:58:00Z" w16du:dateUtc="2025-06-26T20:58:00Z">
        <w:r w:rsidR="00DA5060">
          <w:rPr>
            <w:spacing w:val="-2"/>
          </w:rPr>
          <w:t>he</w:t>
        </w:r>
        <w:r w:rsidR="00DA5060">
          <w:rPr>
            <w:spacing w:val="-13"/>
          </w:rPr>
          <w:t xml:space="preserve"> </w:t>
        </w:r>
        <w:r w:rsidR="00DA5060">
          <w:rPr>
            <w:spacing w:val="-2"/>
          </w:rPr>
          <w:t>mechanisms</w:t>
        </w:r>
        <w:r w:rsidR="00DA5060">
          <w:rPr>
            <w:spacing w:val="-13"/>
          </w:rPr>
          <w:t xml:space="preserve"> </w:t>
        </w:r>
        <w:r w:rsidR="00DA5060">
          <w:rPr>
            <w:spacing w:val="-2"/>
          </w:rPr>
          <w:t>underlying</w:t>
        </w:r>
        <w:r w:rsidR="00DA5060">
          <w:rPr>
            <w:spacing w:val="-13"/>
          </w:rPr>
          <w:t xml:space="preserve"> </w:t>
        </w:r>
        <w:r w:rsidR="00DA5060">
          <w:rPr>
            <w:spacing w:val="-2"/>
          </w:rPr>
          <w:t>differences</w:t>
        </w:r>
      </w:ins>
      <w:ins w:id="187" w:author="Bobby Stojanoski" w:date="2025-06-26T16:59:00Z" w16du:dateUtc="2025-06-26T20:59:00Z">
        <w:r w:rsidR="008E0B4F">
          <w:rPr>
            <w:spacing w:val="-13"/>
          </w:rPr>
          <w:t xml:space="preserve"> in </w:t>
        </w:r>
        <w:r w:rsidR="005C3E7A">
          <w:rPr>
            <w:spacing w:val="-13"/>
          </w:rPr>
          <w:t xml:space="preserve">neural processing of emotions of real and virtual faces </w:t>
        </w:r>
      </w:ins>
      <w:ins w:id="188" w:author="Bobby Stojanoski" w:date="2025-06-26T16:58:00Z" w16du:dateUtc="2025-06-26T20:58:00Z">
        <w:r w:rsidR="00DA5060">
          <w:rPr>
            <w:spacing w:val="-2"/>
          </w:rPr>
          <w:t>remain</w:t>
        </w:r>
      </w:ins>
      <w:ins w:id="189" w:author="Bobby Stojanoski" w:date="2025-06-26T16:59:00Z" w16du:dateUtc="2025-06-26T20:59:00Z">
        <w:r w:rsidR="005C3E7A">
          <w:rPr>
            <w:spacing w:val="-2"/>
          </w:rPr>
          <w:t>s</w:t>
        </w:r>
      </w:ins>
      <w:ins w:id="190" w:author="Bobby Stojanoski" w:date="2025-06-26T16:58:00Z" w16du:dateUtc="2025-06-26T20:58:00Z">
        <w:r w:rsidR="00DA5060">
          <w:rPr>
            <w:spacing w:val="-13"/>
          </w:rPr>
          <w:t xml:space="preserve"> </w:t>
        </w:r>
        <w:r w:rsidR="00DA5060">
          <w:rPr>
            <w:spacing w:val="-2"/>
          </w:rPr>
          <w:t>unclear,</w:t>
        </w:r>
        <w:r w:rsidR="00DA5060">
          <w:rPr>
            <w:spacing w:val="-10"/>
          </w:rPr>
          <w:t xml:space="preserve"> </w:t>
        </w:r>
      </w:ins>
      <w:ins w:id="191" w:author="Bobby Stojanoski" w:date="2025-06-26T16:59:00Z" w16du:dateUtc="2025-06-26T20:59:00Z">
        <w:r w:rsidR="005C3E7A">
          <w:rPr>
            <w:spacing w:val="-2"/>
          </w:rPr>
          <w:t>and</w:t>
        </w:r>
      </w:ins>
      <w:ins w:id="192" w:author="Bobby Stojanoski" w:date="2025-06-26T16:58:00Z" w16du:dateUtc="2025-06-26T20:58:00Z">
        <w:r w:rsidR="00DA5060">
          <w:rPr>
            <w:spacing w:val="-10"/>
          </w:rPr>
          <w:t xml:space="preserve"> </w:t>
        </w:r>
      </w:ins>
      <w:ins w:id="193" w:author="Bobby Stojanoski" w:date="2025-06-26T16:59:00Z" w16du:dateUtc="2025-06-26T20:59:00Z">
        <w:r w:rsidR="005C3E7A">
          <w:t>more</w:t>
        </w:r>
      </w:ins>
      <w:ins w:id="194" w:author="Bobby Stojanoski" w:date="2025-06-26T16:58:00Z" w16du:dateUtc="2025-06-26T20:58:00Z">
        <w:r w:rsidR="00DA5060">
          <w:rPr>
            <w:spacing w:val="-11"/>
          </w:rPr>
          <w:t xml:space="preserve"> </w:t>
        </w:r>
        <w:r w:rsidR="00DA5060">
          <w:t>neuroimaging</w:t>
        </w:r>
        <w:r w:rsidR="00DA5060">
          <w:rPr>
            <w:spacing w:val="-10"/>
          </w:rPr>
          <w:t xml:space="preserve"> </w:t>
        </w:r>
      </w:ins>
      <w:ins w:id="195" w:author="Bobby Stojanoski" w:date="2025-06-26T17:00:00Z" w16du:dateUtc="2025-06-26T21:00:00Z">
        <w:r w:rsidR="00B40623">
          <w:t>studies are needed</w:t>
        </w:r>
      </w:ins>
      <w:ins w:id="196" w:author="Bobby Stojanoski" w:date="2025-06-26T16:58:00Z" w16du:dateUtc="2025-06-26T20:58:00Z">
        <w:r w:rsidR="00DA5060">
          <w:rPr>
            <w:spacing w:val="-10"/>
          </w:rPr>
          <w:t xml:space="preserve"> </w:t>
        </w:r>
        <w:r w:rsidR="00DA5060">
          <w:t>that</w:t>
        </w:r>
        <w:r w:rsidR="00DA5060">
          <w:rPr>
            <w:spacing w:val="-10"/>
          </w:rPr>
          <w:t xml:space="preserve"> </w:t>
        </w:r>
        <w:r w:rsidR="00DA5060">
          <w:t>systematically</w:t>
        </w:r>
        <w:r w:rsidR="00DA5060">
          <w:rPr>
            <w:spacing w:val="-11"/>
          </w:rPr>
          <w:t xml:space="preserve"> </w:t>
        </w:r>
        <w:r w:rsidR="00DA5060">
          <w:t>compares</w:t>
        </w:r>
        <w:r w:rsidR="00DA5060">
          <w:rPr>
            <w:spacing w:val="-10"/>
          </w:rPr>
          <w:t xml:space="preserve"> </w:t>
        </w:r>
        <w:r w:rsidR="00DA5060">
          <w:t>the</w:t>
        </w:r>
        <w:r w:rsidR="00DA5060">
          <w:rPr>
            <w:spacing w:val="-10"/>
          </w:rPr>
          <w:t xml:space="preserve"> </w:t>
        </w:r>
        <w:r w:rsidR="00DA5060">
          <w:t>physical characteristics</w:t>
        </w:r>
        <w:r w:rsidR="00DA5060">
          <w:rPr>
            <w:spacing w:val="-10"/>
          </w:rPr>
          <w:t xml:space="preserve"> </w:t>
        </w:r>
        <w:r w:rsidR="00DA5060">
          <w:t>of</w:t>
        </w:r>
        <w:r w:rsidR="00DA5060">
          <w:rPr>
            <w:spacing w:val="-10"/>
          </w:rPr>
          <w:t xml:space="preserve"> </w:t>
        </w:r>
        <w:r w:rsidR="00DA5060">
          <w:t>avatars</w:t>
        </w:r>
        <w:r w:rsidR="00DA5060">
          <w:rPr>
            <w:spacing w:val="-10"/>
          </w:rPr>
          <w:t xml:space="preserve"> </w:t>
        </w:r>
        <w:r w:rsidR="00DA5060">
          <w:t>and</w:t>
        </w:r>
        <w:r w:rsidR="00DA5060">
          <w:rPr>
            <w:spacing w:val="-10"/>
          </w:rPr>
          <w:t xml:space="preserve"> </w:t>
        </w:r>
        <w:r w:rsidR="00DA5060">
          <w:t>real</w:t>
        </w:r>
        <w:r w:rsidR="00DA5060">
          <w:rPr>
            <w:spacing w:val="-10"/>
          </w:rPr>
          <w:t xml:space="preserve"> </w:t>
        </w:r>
        <w:commentRangeStart w:id="197"/>
        <w:r w:rsidR="00DA5060">
          <w:t>faces</w:t>
        </w:r>
      </w:ins>
      <w:commentRangeEnd w:id="197"/>
      <w:ins w:id="198" w:author="Bobby Stojanoski" w:date="2025-06-26T17:06:00Z" w16du:dateUtc="2025-06-26T21:06:00Z">
        <w:r w:rsidR="00772BDE">
          <w:rPr>
            <w:rStyle w:val="CommentReference"/>
          </w:rPr>
          <w:commentReference w:id="197"/>
        </w:r>
      </w:ins>
      <w:ins w:id="199" w:author="Bobby Stojanoski" w:date="2025-06-26T16:58:00Z" w16du:dateUtc="2025-06-26T20:58:00Z">
        <w:r w:rsidR="00DA5060">
          <w:t>.</w:t>
        </w:r>
        <w:r w:rsidR="00DA5060">
          <w:rPr>
            <w:spacing w:val="11"/>
          </w:rPr>
          <w:t xml:space="preserve"> </w:t>
        </w:r>
      </w:ins>
    </w:p>
    <w:p w14:paraId="764F61BF" w14:textId="217F33B3" w:rsidR="00FC1B9A" w:rsidRDefault="00FC1B9A" w:rsidP="003105BA">
      <w:pPr>
        <w:pStyle w:val="BodyText"/>
        <w:spacing w:before="2" w:line="355" w:lineRule="auto"/>
        <w:ind w:left="159" w:right="1316" w:firstLine="351"/>
        <w:rPr>
          <w:ins w:id="200" w:author="Bobby Stojanoski" w:date="2025-06-26T17:10:00Z" w16du:dateUtc="2025-06-26T21:10:00Z"/>
        </w:rPr>
      </w:pPr>
    </w:p>
    <w:p w14:paraId="01F4EB2F" w14:textId="51C87D4B" w:rsidR="004604D6" w:rsidRDefault="004604D6" w:rsidP="004604D6">
      <w:pPr>
        <w:pStyle w:val="ListParagraph"/>
        <w:numPr>
          <w:ilvl w:val="1"/>
          <w:numId w:val="18"/>
        </w:numPr>
        <w:tabs>
          <w:tab w:val="left" w:pos="1042"/>
        </w:tabs>
        <w:spacing w:before="1"/>
        <w:rPr>
          <w:ins w:id="201" w:author="Bobby Stojanoski" w:date="2025-06-26T17:10:00Z" w16du:dateUtc="2025-06-26T21:10:00Z"/>
          <w:b/>
          <w:sz w:val="34"/>
        </w:rPr>
      </w:pPr>
      <w:commentRangeStart w:id="202"/>
      <w:ins w:id="203" w:author="Bobby Stojanoski" w:date="2025-06-26T17:10:00Z" w16du:dateUtc="2025-06-26T21:10:00Z">
        <w:r>
          <w:rPr>
            <w:b/>
            <w:spacing w:val="-2"/>
            <w:w w:val="110"/>
            <w:sz w:val="34"/>
          </w:rPr>
          <w:lastRenderedPageBreak/>
          <w:t>Functional</w:t>
        </w:r>
        <w:r>
          <w:rPr>
            <w:b/>
            <w:spacing w:val="1"/>
            <w:w w:val="110"/>
            <w:sz w:val="34"/>
          </w:rPr>
          <w:t xml:space="preserve"> </w:t>
        </w:r>
        <w:r>
          <w:rPr>
            <w:b/>
            <w:spacing w:val="-2"/>
            <w:w w:val="110"/>
            <w:sz w:val="34"/>
          </w:rPr>
          <w:t>Near-Infrared</w:t>
        </w:r>
        <w:r>
          <w:rPr>
            <w:b/>
            <w:spacing w:val="3"/>
            <w:w w:val="110"/>
            <w:sz w:val="34"/>
          </w:rPr>
          <w:t xml:space="preserve"> </w:t>
        </w:r>
        <w:r>
          <w:rPr>
            <w:b/>
            <w:spacing w:val="-2"/>
            <w:w w:val="110"/>
            <w:sz w:val="34"/>
          </w:rPr>
          <w:t>Spectroscopy</w:t>
        </w:r>
        <w:r>
          <w:rPr>
            <w:b/>
            <w:spacing w:val="3"/>
            <w:w w:val="110"/>
            <w:sz w:val="34"/>
          </w:rPr>
          <w:t xml:space="preserve"> </w:t>
        </w:r>
        <w:r>
          <w:rPr>
            <w:b/>
            <w:spacing w:val="-2"/>
            <w:w w:val="110"/>
            <w:sz w:val="34"/>
          </w:rPr>
          <w:t>(fNIRS)</w:t>
        </w:r>
      </w:ins>
      <w:commentRangeEnd w:id="202"/>
      <w:ins w:id="204" w:author="Bobby Stojanoski" w:date="2025-06-26T17:11:00Z" w16du:dateUtc="2025-06-26T21:11:00Z">
        <w:r w:rsidR="00313F07">
          <w:rPr>
            <w:rStyle w:val="CommentReference"/>
          </w:rPr>
          <w:commentReference w:id="202"/>
        </w:r>
      </w:ins>
    </w:p>
    <w:p w14:paraId="1141CA39" w14:textId="25D13A85" w:rsidR="004604D6" w:rsidRDefault="004604D6">
      <w:pPr>
        <w:pStyle w:val="BodyText"/>
        <w:spacing w:before="362" w:line="355" w:lineRule="auto"/>
        <w:ind w:left="159" w:right="1316"/>
        <w:rPr>
          <w:ins w:id="205" w:author="Bobby Stojanoski" w:date="2025-06-26T17:10:00Z" w16du:dateUtc="2025-06-26T21:10:00Z"/>
        </w:rPr>
        <w:pPrChange w:id="206" w:author="Bobby Stojanoski" w:date="2025-06-26T17:11:00Z" w16du:dateUtc="2025-06-26T21:11:00Z">
          <w:pPr>
            <w:pStyle w:val="BodyText"/>
            <w:spacing w:before="74"/>
          </w:pPr>
        </w:pPrChange>
      </w:pPr>
      <w:commentRangeStart w:id="207"/>
      <w:ins w:id="208" w:author="Bobby Stojanoski" w:date="2025-06-26T17:10:00Z" w16du:dateUtc="2025-06-26T21:10:00Z">
        <w:r>
          <w:rPr>
            <w:spacing w:val="-6"/>
          </w:rPr>
          <w:t>fNIRS</w:t>
        </w:r>
        <w:r>
          <w:rPr>
            <w:spacing w:val="-11"/>
          </w:rPr>
          <w:t xml:space="preserve"> </w:t>
        </w:r>
        <w:commentRangeEnd w:id="207"/>
        <w:r>
          <w:rPr>
            <w:rStyle w:val="CommentReference"/>
          </w:rPr>
          <w:commentReference w:id="207"/>
        </w:r>
        <w:r>
          <w:rPr>
            <w:spacing w:val="-6"/>
          </w:rPr>
          <w:t>is</w:t>
        </w:r>
        <w:r>
          <w:rPr>
            <w:spacing w:val="-9"/>
          </w:rPr>
          <w:t xml:space="preserve"> </w:t>
        </w:r>
        <w:r>
          <w:rPr>
            <w:spacing w:val="-6"/>
          </w:rPr>
          <w:t>a</w:t>
        </w:r>
        <w:r>
          <w:rPr>
            <w:spacing w:val="-9"/>
          </w:rPr>
          <w:t xml:space="preserve"> </w:t>
        </w:r>
        <w:r>
          <w:rPr>
            <w:spacing w:val="-6"/>
          </w:rPr>
          <w:t>non-invasive</w:t>
        </w:r>
        <w:r>
          <w:rPr>
            <w:spacing w:val="-9"/>
          </w:rPr>
          <w:t xml:space="preserve"> </w:t>
        </w:r>
        <w:r>
          <w:rPr>
            <w:spacing w:val="-6"/>
          </w:rPr>
          <w:t>neuroimaging</w:t>
        </w:r>
        <w:r>
          <w:rPr>
            <w:spacing w:val="-9"/>
          </w:rPr>
          <w:t xml:space="preserve"> </w:t>
        </w:r>
        <w:r>
          <w:rPr>
            <w:spacing w:val="-6"/>
          </w:rPr>
          <w:t>technique</w:t>
        </w:r>
        <w:r>
          <w:rPr>
            <w:spacing w:val="-9"/>
          </w:rPr>
          <w:t xml:space="preserve"> </w:t>
        </w:r>
        <w:r>
          <w:rPr>
            <w:spacing w:val="-6"/>
          </w:rPr>
          <w:t>that</w:t>
        </w:r>
        <w:r>
          <w:rPr>
            <w:spacing w:val="-9"/>
          </w:rPr>
          <w:t xml:space="preserve"> </w:t>
        </w:r>
        <w:r>
          <w:rPr>
            <w:spacing w:val="-6"/>
          </w:rPr>
          <w:t>measures</w:t>
        </w:r>
        <w:r>
          <w:rPr>
            <w:spacing w:val="-9"/>
          </w:rPr>
          <w:t xml:space="preserve"> </w:t>
        </w:r>
        <w:r>
          <w:rPr>
            <w:spacing w:val="-6"/>
          </w:rPr>
          <w:t>brain</w:t>
        </w:r>
        <w:r>
          <w:rPr>
            <w:spacing w:val="-9"/>
          </w:rPr>
          <w:t xml:space="preserve"> </w:t>
        </w:r>
        <w:r>
          <w:rPr>
            <w:spacing w:val="-6"/>
          </w:rPr>
          <w:t>activity</w:t>
        </w:r>
        <w:r>
          <w:rPr>
            <w:spacing w:val="-9"/>
          </w:rPr>
          <w:t xml:space="preserve"> </w:t>
        </w:r>
        <w:r>
          <w:rPr>
            <w:spacing w:val="-6"/>
          </w:rPr>
          <w:t>by</w:t>
        </w:r>
        <w:r>
          <w:rPr>
            <w:spacing w:val="-9"/>
          </w:rPr>
          <w:t xml:space="preserve"> </w:t>
        </w:r>
        <w:r>
          <w:rPr>
            <w:spacing w:val="-6"/>
          </w:rPr>
          <w:t xml:space="preserve">detecting </w:t>
        </w:r>
        <w:r>
          <w:t>changes</w:t>
        </w:r>
        <w:r>
          <w:rPr>
            <w:spacing w:val="-15"/>
          </w:rPr>
          <w:t xml:space="preserve"> </w:t>
        </w:r>
        <w:r>
          <w:t>in</w:t>
        </w:r>
        <w:r>
          <w:rPr>
            <w:spacing w:val="-15"/>
          </w:rPr>
          <w:t xml:space="preserve"> </w:t>
        </w:r>
        <w:r>
          <w:t>Blood</w:t>
        </w:r>
        <w:r>
          <w:rPr>
            <w:spacing w:val="-15"/>
          </w:rPr>
          <w:t xml:space="preserve"> </w:t>
        </w:r>
        <w:r>
          <w:t>Oxygenation</w:t>
        </w:r>
        <w:r>
          <w:rPr>
            <w:spacing w:val="-15"/>
          </w:rPr>
          <w:t xml:space="preserve"> </w:t>
        </w:r>
        <w:r>
          <w:t>Level</w:t>
        </w:r>
        <w:r>
          <w:rPr>
            <w:spacing w:val="-15"/>
          </w:rPr>
          <w:t xml:space="preserve"> </w:t>
        </w:r>
        <w:r>
          <w:t>Dependent</w:t>
        </w:r>
        <w:r>
          <w:rPr>
            <w:spacing w:val="-15"/>
          </w:rPr>
          <w:t xml:space="preserve"> </w:t>
        </w:r>
        <w:r>
          <w:t>(BOLD)</w:t>
        </w:r>
        <w:r>
          <w:rPr>
            <w:spacing w:val="-15"/>
          </w:rPr>
          <w:t xml:space="preserve"> </w:t>
        </w:r>
        <w:r>
          <w:t>signals,</w:t>
        </w:r>
        <w:r>
          <w:rPr>
            <w:spacing w:val="-15"/>
          </w:rPr>
          <w:t xml:space="preserve"> </w:t>
        </w:r>
        <w:r>
          <w:t>which</w:t>
        </w:r>
        <w:r>
          <w:rPr>
            <w:spacing w:val="-15"/>
          </w:rPr>
          <w:t xml:space="preserve"> </w:t>
        </w:r>
        <w:r>
          <w:t>are</w:t>
        </w:r>
        <w:r>
          <w:rPr>
            <w:spacing w:val="-15"/>
          </w:rPr>
          <w:t xml:space="preserve"> </w:t>
        </w:r>
        <w:r>
          <w:t>associated with</w:t>
        </w:r>
        <w:r>
          <w:rPr>
            <w:spacing w:val="-2"/>
          </w:rPr>
          <w:t xml:space="preserve"> </w:t>
        </w:r>
        <w:r>
          <w:t>neural</w:t>
        </w:r>
        <w:r>
          <w:rPr>
            <w:spacing w:val="-2"/>
          </w:rPr>
          <w:t xml:space="preserve"> </w:t>
        </w:r>
        <w:r>
          <w:t>activity, similar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2"/>
          </w:rPr>
          <w:t xml:space="preserve"> </w:t>
        </w:r>
        <w:r>
          <w:t>functional</w:t>
        </w:r>
        <w:r>
          <w:rPr>
            <w:spacing w:val="-2"/>
          </w:rPr>
          <w:t xml:space="preserve"> </w:t>
        </w:r>
        <w:r>
          <w:t>magnetic</w:t>
        </w:r>
        <w:r>
          <w:rPr>
            <w:spacing w:val="-2"/>
          </w:rPr>
          <w:t xml:space="preserve"> </w:t>
        </w:r>
        <w:r>
          <w:t>resonance</w:t>
        </w:r>
        <w:r>
          <w:rPr>
            <w:spacing w:val="-2"/>
          </w:rPr>
          <w:t xml:space="preserve"> </w:t>
        </w:r>
        <w:r>
          <w:t>imaging</w:t>
        </w:r>
        <w:r>
          <w:rPr>
            <w:spacing w:val="-2"/>
          </w:rPr>
          <w:t xml:space="preserve"> </w:t>
        </w:r>
        <w:r>
          <w:t>(fMRI).</w:t>
        </w:r>
        <w:r>
          <w:rPr>
            <w:spacing w:val="-2"/>
          </w:rPr>
          <w:t xml:space="preserve"> </w:t>
        </w:r>
        <w:r>
          <w:t xml:space="preserve">fNIRS </w:t>
        </w:r>
        <w:r>
          <w:rPr>
            <w:spacing w:val="-2"/>
          </w:rPr>
          <w:t>works</w:t>
        </w:r>
        <w:r>
          <w:rPr>
            <w:spacing w:val="-9"/>
          </w:rPr>
          <w:t xml:space="preserve"> </w:t>
        </w:r>
        <w:r>
          <w:rPr>
            <w:spacing w:val="-2"/>
          </w:rPr>
          <w:t>by</w:t>
        </w:r>
        <w:r>
          <w:rPr>
            <w:spacing w:val="-9"/>
          </w:rPr>
          <w:t xml:space="preserve"> </w:t>
        </w:r>
        <w:r>
          <w:rPr>
            <w:spacing w:val="-2"/>
          </w:rPr>
          <w:t>shining</w:t>
        </w:r>
        <w:r>
          <w:rPr>
            <w:spacing w:val="-9"/>
          </w:rPr>
          <w:t xml:space="preserve"> </w:t>
        </w:r>
        <w:r>
          <w:rPr>
            <w:spacing w:val="-2"/>
          </w:rPr>
          <w:t>near-infrared</w:t>
        </w:r>
        <w:r>
          <w:rPr>
            <w:spacing w:val="-9"/>
          </w:rPr>
          <w:t xml:space="preserve"> </w:t>
        </w:r>
        <w:r>
          <w:rPr>
            <w:spacing w:val="-2"/>
          </w:rPr>
          <w:t>light</w:t>
        </w:r>
        <w:r>
          <w:rPr>
            <w:spacing w:val="-9"/>
          </w:rPr>
          <w:t xml:space="preserve"> </w:t>
        </w:r>
        <w:r>
          <w:rPr>
            <w:spacing w:val="-2"/>
          </w:rPr>
          <w:t>(760-850nm)</w:t>
        </w:r>
        <w:r>
          <w:rPr>
            <w:spacing w:val="-9"/>
          </w:rPr>
          <w:t xml:space="preserve"> </w:t>
        </w:r>
        <w:r>
          <w:rPr>
            <w:spacing w:val="-2"/>
          </w:rPr>
          <w:t>through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9"/>
          </w:rPr>
          <w:t xml:space="preserve"> </w:t>
        </w:r>
        <w:r>
          <w:rPr>
            <w:spacing w:val="-2"/>
          </w:rPr>
          <w:t>scalp</w:t>
        </w:r>
        <w:r>
          <w:rPr>
            <w:spacing w:val="-9"/>
          </w:rPr>
          <w:t xml:space="preserve"> </w:t>
        </w:r>
        <w:r>
          <w:rPr>
            <w:spacing w:val="-2"/>
          </w:rP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measuring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the </w:t>
        </w:r>
        <w:r>
          <w:t>amount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4"/>
          </w:rPr>
          <w:t xml:space="preserve"> </w:t>
        </w:r>
        <w:r>
          <w:t>light</w:t>
        </w:r>
        <w:r>
          <w:rPr>
            <w:spacing w:val="-14"/>
          </w:rPr>
          <w:t xml:space="preserve"> </w:t>
        </w:r>
        <w:r>
          <w:t>that</w:t>
        </w:r>
        <w:r>
          <w:rPr>
            <w:spacing w:val="-14"/>
          </w:rPr>
          <w:t xml:space="preserve"> </w:t>
        </w:r>
        <w:r>
          <w:t>is</w:t>
        </w:r>
        <w:r>
          <w:rPr>
            <w:spacing w:val="-14"/>
          </w:rPr>
          <w:t xml:space="preserve"> </w:t>
        </w:r>
        <w:r>
          <w:t>absorbed</w:t>
        </w:r>
        <w:r>
          <w:rPr>
            <w:spacing w:val="-14"/>
          </w:rPr>
          <w:t xml:space="preserve"> </w:t>
        </w:r>
        <w:r>
          <w:t>by</w:t>
        </w:r>
        <w:r>
          <w:rPr>
            <w:spacing w:val="-14"/>
          </w:rPr>
          <w:t xml:space="preserve"> </w:t>
        </w:r>
        <w:r>
          <w:t>oxygenated</w:t>
        </w:r>
        <w:r>
          <w:rPr>
            <w:spacing w:val="-14"/>
          </w:rPr>
          <w:t xml:space="preserve"> </w:t>
        </w:r>
        <w:r>
          <w:t>(HbO)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t>deoxygenated</w:t>
        </w:r>
        <w:r>
          <w:rPr>
            <w:spacing w:val="-14"/>
          </w:rPr>
          <w:t xml:space="preserve"> </w:t>
        </w:r>
        <w:r>
          <w:t>hemoglobin (HbR) in the brain.</w:t>
        </w:r>
        <w:r>
          <w:rPr>
            <w:spacing w:val="40"/>
          </w:rPr>
          <w:t xml:space="preserve"> </w:t>
        </w:r>
        <w:r>
          <w:t>This is possible through the Modified Beer-Lambert Law, which relates</w:t>
        </w:r>
        <w:r>
          <w:rPr>
            <w:spacing w:val="-5"/>
          </w:rPr>
          <w:t xml:space="preserve"> </w:t>
        </w:r>
        <w:r>
          <w:t>the</w:t>
        </w:r>
        <w:r>
          <w:rPr>
            <w:spacing w:val="-5"/>
          </w:rPr>
          <w:t xml:space="preserve"> </w:t>
        </w:r>
        <w:r>
          <w:t>concentration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5"/>
          </w:rPr>
          <w:t xml:space="preserve"> </w:t>
        </w:r>
        <w:r>
          <w:t>hemoglobin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the</w:t>
        </w:r>
        <w:r>
          <w:rPr>
            <w:spacing w:val="-5"/>
          </w:rPr>
          <w:t xml:space="preserve"> </w:t>
        </w:r>
        <w:r>
          <w:t>absorption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5"/>
          </w:rPr>
          <w:t xml:space="preserve"> </w:t>
        </w:r>
        <w:r>
          <w:t>light</w:t>
        </w:r>
        <w:r>
          <w:rPr>
            <w:spacing w:val="-5"/>
          </w:rPr>
          <w:t xml:space="preserve"> </w:t>
        </w:r>
        <w:r>
          <w:t>(</w:t>
        </w:r>
        <w:r>
          <w:fldChar w:fldCharType="begin"/>
        </w:r>
        <w:r>
          <w:instrText>HYPERLINK \l "_bookmark74"</w:instrText>
        </w:r>
        <w:r>
          <w:fldChar w:fldCharType="separate"/>
        </w:r>
        <w:r>
          <w:rPr>
            <w:color w:val="0000FF"/>
          </w:rPr>
          <w:t>Kocsis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5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t>,</w:t>
        </w:r>
        <w:r>
          <w:rPr>
            <w:spacing w:val="-5"/>
          </w:rPr>
          <w:t xml:space="preserve"> </w:t>
        </w:r>
        <w:r>
          <w:fldChar w:fldCharType="begin"/>
        </w:r>
        <w:r>
          <w:instrText>HYPERLINK \l "_bookmark74"</w:instrText>
        </w:r>
        <w:r>
          <w:fldChar w:fldCharType="separate"/>
        </w:r>
        <w:r>
          <w:rPr>
            <w:color w:val="0000FF"/>
          </w:rPr>
          <w:t>2006</w:t>
        </w:r>
        <w:r>
          <w:fldChar w:fldCharType="end"/>
        </w:r>
        <w:r>
          <w:t xml:space="preserve">). </w:t>
        </w:r>
        <w:r>
          <w:rPr>
            <w:spacing w:val="-2"/>
          </w:rPr>
          <w:t>It</w:t>
        </w:r>
        <w:r>
          <w:rPr>
            <w:spacing w:val="-8"/>
          </w:rPr>
          <w:t xml:space="preserve"> </w:t>
        </w:r>
        <w:r>
          <w:rPr>
            <w:spacing w:val="-2"/>
          </w:rPr>
          <w:t>is</w:t>
        </w:r>
        <w:r>
          <w:rPr>
            <w:spacing w:val="-8"/>
          </w:rPr>
          <w:t xml:space="preserve"> </w:t>
        </w:r>
        <w:r>
          <w:rPr>
            <w:spacing w:val="-2"/>
          </w:rPr>
          <w:t>substantially</w:t>
        </w:r>
        <w:r>
          <w:rPr>
            <w:spacing w:val="-8"/>
          </w:rPr>
          <w:t xml:space="preserve"> </w:t>
        </w:r>
        <w:r>
          <w:rPr>
            <w:spacing w:val="-2"/>
          </w:rPr>
          <w:t>more</w:t>
        </w:r>
        <w:r>
          <w:rPr>
            <w:spacing w:val="-8"/>
          </w:rPr>
          <w:t xml:space="preserve"> </w:t>
        </w:r>
        <w:r>
          <w:rPr>
            <w:spacing w:val="-2"/>
          </w:rPr>
          <w:t>portable</w:t>
        </w:r>
        <w:r>
          <w:rPr>
            <w:spacing w:val="-8"/>
          </w:rPr>
          <w:t xml:space="preserve"> </w:t>
        </w:r>
        <w:r>
          <w:rPr>
            <w:spacing w:val="-2"/>
          </w:rPr>
          <w:t>and</w:t>
        </w:r>
        <w:r>
          <w:rPr>
            <w:spacing w:val="-8"/>
          </w:rPr>
          <w:t xml:space="preserve"> </w:t>
        </w:r>
        <w:r>
          <w:rPr>
            <w:spacing w:val="-2"/>
          </w:rPr>
          <w:t>cost-effective</w:t>
        </w:r>
        <w:r>
          <w:rPr>
            <w:spacing w:val="-8"/>
          </w:rPr>
          <w:t xml:space="preserve"> </w:t>
        </w:r>
        <w:r>
          <w:rPr>
            <w:spacing w:val="-2"/>
          </w:rPr>
          <w:t>than</w:t>
        </w:r>
        <w:r>
          <w:rPr>
            <w:spacing w:val="-8"/>
          </w:rPr>
          <w:t xml:space="preserve"> </w:t>
        </w:r>
        <w:r>
          <w:rPr>
            <w:spacing w:val="-2"/>
          </w:rPr>
          <w:t>MRI,</w:t>
        </w:r>
        <w:r>
          <w:rPr>
            <w:spacing w:val="-8"/>
          </w:rPr>
          <w:t xml:space="preserve"> </w:t>
        </w:r>
        <w:r>
          <w:rPr>
            <w:spacing w:val="-2"/>
          </w:rPr>
          <w:t>tolerates</w:t>
        </w:r>
        <w:r>
          <w:rPr>
            <w:spacing w:val="-8"/>
          </w:rPr>
          <w:t xml:space="preserve"> </w:t>
        </w:r>
        <w:r>
          <w:rPr>
            <w:spacing w:val="-2"/>
          </w:rPr>
          <w:t>moderate</w:t>
        </w:r>
        <w:r>
          <w:rPr>
            <w:spacing w:val="-8"/>
          </w:rPr>
          <w:t xml:space="preserve"> </w:t>
        </w:r>
        <w:r>
          <w:rPr>
            <w:spacing w:val="-2"/>
          </w:rPr>
          <w:t>partic- ipant</w:t>
        </w:r>
        <w:r>
          <w:rPr>
            <w:spacing w:val="-13"/>
          </w:rPr>
          <w:t xml:space="preserve"> </w:t>
        </w:r>
        <w:r>
          <w:rPr>
            <w:spacing w:val="-2"/>
          </w:rPr>
          <w:t>movement,</w:t>
        </w:r>
        <w:r>
          <w:rPr>
            <w:spacing w:val="-13"/>
          </w:rPr>
          <w:t xml:space="preserve"> </w:t>
        </w:r>
        <w:r>
          <w:rPr>
            <w:spacing w:val="-2"/>
          </w:rPr>
          <w:t>and</w:t>
        </w:r>
        <w:r>
          <w:rPr>
            <w:spacing w:val="-13"/>
          </w:rPr>
          <w:t xml:space="preserve"> </w:t>
        </w:r>
        <w:r>
          <w:rPr>
            <w:spacing w:val="-2"/>
          </w:rPr>
          <w:t>can</w:t>
        </w:r>
        <w:r>
          <w:rPr>
            <w:spacing w:val="-13"/>
          </w:rPr>
          <w:t xml:space="preserve"> </w:t>
        </w:r>
        <w:r>
          <w:rPr>
            <w:spacing w:val="-2"/>
          </w:rPr>
          <w:t>be</w:t>
        </w:r>
        <w:r>
          <w:rPr>
            <w:spacing w:val="-13"/>
          </w:rPr>
          <w:t xml:space="preserve"> </w:t>
        </w:r>
        <w:r>
          <w:rPr>
            <w:spacing w:val="-2"/>
          </w:rPr>
          <w:t>deployed</w:t>
        </w:r>
        <w:r>
          <w:rPr>
            <w:spacing w:val="-13"/>
          </w:rPr>
          <w:t xml:space="preserve"> </w:t>
        </w:r>
        <w:r>
          <w:rPr>
            <w:spacing w:val="-2"/>
          </w:rPr>
          <w:t>in</w:t>
        </w:r>
        <w:r>
          <w:rPr>
            <w:spacing w:val="-13"/>
          </w:rPr>
          <w:t xml:space="preserve"> </w:t>
        </w:r>
        <w:r>
          <w:rPr>
            <w:spacing w:val="-2"/>
          </w:rPr>
          <w:t>more</w:t>
        </w:r>
        <w:r>
          <w:rPr>
            <w:spacing w:val="-13"/>
          </w:rPr>
          <w:t xml:space="preserve"> </w:t>
        </w:r>
        <w:r>
          <w:rPr>
            <w:spacing w:val="-2"/>
          </w:rPr>
          <w:t>ecologically</w:t>
        </w:r>
        <w:r>
          <w:rPr>
            <w:spacing w:val="-13"/>
          </w:rPr>
          <w:t xml:space="preserve"> </w:t>
        </w:r>
        <w:r>
          <w:rPr>
            <w:spacing w:val="-2"/>
          </w:rPr>
          <w:t>valid</w:t>
        </w:r>
        <w:r>
          <w:rPr>
            <w:spacing w:val="-13"/>
          </w:rPr>
          <w:t xml:space="preserve"> </w:t>
        </w:r>
        <w:r>
          <w:rPr>
            <w:spacing w:val="-2"/>
          </w:rPr>
          <w:t>or</w:t>
        </w:r>
        <w:r>
          <w:rPr>
            <w:spacing w:val="-13"/>
          </w:rPr>
          <w:t xml:space="preserve"> </w:t>
        </w:r>
        <w:r>
          <w:rPr>
            <w:spacing w:val="-2"/>
          </w:rPr>
          <w:t>naturalistic</w:t>
        </w:r>
        <w:r>
          <w:rPr>
            <w:spacing w:val="-13"/>
          </w:rPr>
          <w:t xml:space="preserve"> </w:t>
        </w:r>
        <w:r>
          <w:rPr>
            <w:spacing w:val="-2"/>
          </w:rPr>
          <w:t xml:space="preserve">settings </w:t>
        </w:r>
        <w:r>
          <w:rPr>
            <w:spacing w:val="16"/>
            <w:w w:val="107"/>
          </w:rPr>
          <w:t>(</w:t>
        </w:r>
        <w:r>
          <w:fldChar w:fldCharType="begin"/>
        </w:r>
        <w:r>
          <w:instrText>HYPERLINK \l "_bookmark98"</w:instrText>
        </w:r>
        <w:r>
          <w:fldChar w:fldCharType="separate"/>
        </w:r>
        <w:r>
          <w:rPr>
            <w:color w:val="0000FF"/>
            <w:spacing w:val="16"/>
            <w:w w:val="103"/>
          </w:rPr>
          <w:t>Y</w:t>
        </w:r>
        <w:r>
          <w:rPr>
            <w:color w:val="0000FF"/>
            <w:spacing w:val="-107"/>
            <w:w w:val="83"/>
          </w:rPr>
          <w:t>u</w:t>
        </w:r>
        <w:r>
          <w:rPr>
            <w:color w:val="0000FF"/>
            <w:spacing w:val="23"/>
            <w:w w:val="140"/>
          </w:rPr>
          <w:t>¨</w:t>
        </w:r>
        <w:r>
          <w:rPr>
            <w:color w:val="0000FF"/>
            <w:spacing w:val="17"/>
            <w:w w:val="87"/>
          </w:rPr>
          <w:t>cel</w:t>
        </w:r>
        <w:r>
          <w:rPr>
            <w:color w:val="0000FF"/>
            <w:spacing w:val="-5"/>
            <w:w w:val="99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7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t>,</w:t>
        </w:r>
        <w:r>
          <w:rPr>
            <w:spacing w:val="-6"/>
          </w:rPr>
          <w:t xml:space="preserve"> </w:t>
        </w:r>
        <w:r>
          <w:fldChar w:fldCharType="begin"/>
        </w:r>
        <w:r>
          <w:instrText>HYPERLINK \l "_bookmark98"</w:instrText>
        </w:r>
        <w:r>
          <w:fldChar w:fldCharType="separate"/>
        </w:r>
        <w:r>
          <w:rPr>
            <w:color w:val="0000FF"/>
          </w:rPr>
          <w:t>2017</w:t>
        </w:r>
        <w:r>
          <w:fldChar w:fldCharType="end"/>
        </w:r>
        <w:r>
          <w:t>).</w:t>
        </w:r>
        <w:r>
          <w:rPr>
            <w:spacing w:val="25"/>
          </w:rPr>
          <w:t xml:space="preserve"> </w:t>
        </w:r>
        <w:r>
          <w:t>Temporal</w:t>
        </w:r>
        <w:r>
          <w:rPr>
            <w:spacing w:val="-7"/>
          </w:rPr>
          <w:t xml:space="preserve"> </w:t>
        </w:r>
        <w:r>
          <w:t>resolution</w:t>
        </w:r>
        <w:r>
          <w:rPr>
            <w:spacing w:val="-7"/>
          </w:rPr>
          <w:t xml:space="preserve"> </w:t>
        </w:r>
        <w:r>
          <w:t>is</w:t>
        </w:r>
        <w:r>
          <w:rPr>
            <w:spacing w:val="-6"/>
          </w:rPr>
          <w:t xml:space="preserve"> </w:t>
        </w:r>
        <w:r>
          <w:t>moderate,</w:t>
        </w:r>
        <w:r>
          <w:rPr>
            <w:spacing w:val="-4"/>
          </w:rPr>
          <w:t xml:space="preserve"> </w:t>
        </w:r>
        <w:r>
          <w:t>on</w:t>
        </w:r>
        <w:r>
          <w:rPr>
            <w:spacing w:val="-7"/>
          </w:rPr>
          <w:t xml:space="preserve"> </w:t>
        </w:r>
        <w:r>
          <w:t>the</w:t>
        </w:r>
        <w:r>
          <w:rPr>
            <w:spacing w:val="-6"/>
          </w:rPr>
          <w:t xml:space="preserve"> </w:t>
        </w:r>
        <w:r>
          <w:t>order</w:t>
        </w:r>
        <w:r>
          <w:rPr>
            <w:spacing w:val="-7"/>
          </w:rPr>
          <w:t xml:space="preserve"> </w:t>
        </w:r>
        <w:r>
          <w:t>of</w:t>
        </w:r>
        <w:r>
          <w:rPr>
            <w:spacing w:val="-6"/>
          </w:rPr>
          <w:t xml:space="preserve"> </w:t>
        </w:r>
        <w:r>
          <w:t>seconds,</w:t>
        </w:r>
        <w:r>
          <w:rPr>
            <w:spacing w:val="-4"/>
          </w:rPr>
          <w:t xml:space="preserve"> </w:t>
        </w:r>
        <w:r>
          <w:t xml:space="preserve">which, </w:t>
        </w:r>
        <w:r>
          <w:rPr>
            <w:spacing w:val="-2"/>
          </w:rPr>
          <w:t>although</w:t>
        </w:r>
        <w:r>
          <w:rPr>
            <w:spacing w:val="-6"/>
          </w:rPr>
          <w:t xml:space="preserve"> </w:t>
        </w:r>
        <w:r>
          <w:rPr>
            <w:spacing w:val="-2"/>
          </w:rPr>
          <w:t>inferior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  <w:r>
          <w:rPr>
            <w:spacing w:val="-6"/>
          </w:rPr>
          <w:t xml:space="preserve"> </w:t>
        </w:r>
        <w:r>
          <w:rPr>
            <w:spacing w:val="-2"/>
          </w:rPr>
          <w:t>EEG’s</w:t>
        </w:r>
        <w:r>
          <w:rPr>
            <w:spacing w:val="-6"/>
          </w:rPr>
          <w:t xml:space="preserve"> </w:t>
        </w:r>
        <w:r>
          <w:rPr>
            <w:spacing w:val="-2"/>
          </w:rPr>
          <w:t>millisecond</w:t>
        </w:r>
        <w:r>
          <w:rPr>
            <w:spacing w:val="-6"/>
          </w:rPr>
          <w:t xml:space="preserve"> </w:t>
        </w:r>
        <w:r>
          <w:rPr>
            <w:spacing w:val="-2"/>
          </w:rPr>
          <w:t>fidelity,</w:t>
        </w:r>
        <w:r>
          <w:rPr>
            <w:spacing w:val="-4"/>
          </w:rPr>
          <w:t xml:space="preserve"> </w:t>
        </w:r>
        <w:r>
          <w:rPr>
            <w:spacing w:val="-2"/>
          </w:rPr>
          <w:t>remains</w:t>
        </w:r>
        <w:r>
          <w:rPr>
            <w:spacing w:val="-6"/>
          </w:rPr>
          <w:t xml:space="preserve"> </w:t>
        </w:r>
        <w:r>
          <w:rPr>
            <w:spacing w:val="-2"/>
          </w:rPr>
          <w:t>sufficient</w:t>
        </w:r>
        <w:r>
          <w:rPr>
            <w:spacing w:val="-6"/>
          </w:rPr>
          <w:t xml:space="preserve"> </w:t>
        </w:r>
        <w:r>
          <w:rPr>
            <w:spacing w:val="-2"/>
          </w:rPr>
          <w:t>to</w:t>
        </w:r>
        <w:r>
          <w:rPr>
            <w:spacing w:val="-7"/>
          </w:rPr>
          <w:t xml:space="preserve"> </w:t>
        </w:r>
        <w:r>
          <w:rPr>
            <w:spacing w:val="-2"/>
          </w:rPr>
          <w:t>capture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 xml:space="preserve">hemo- </w:t>
        </w:r>
        <w:r>
          <w:t>dynamic</w:t>
        </w:r>
        <w:r>
          <w:rPr>
            <w:spacing w:val="-7"/>
          </w:rPr>
          <w:t xml:space="preserve"> </w:t>
        </w:r>
        <w:r>
          <w:t>responses</w:t>
        </w:r>
        <w:r>
          <w:rPr>
            <w:spacing w:val="-7"/>
          </w:rPr>
          <w:t xml:space="preserve"> </w:t>
        </w:r>
        <w:r>
          <w:t>associated</w:t>
        </w:r>
        <w:r>
          <w:rPr>
            <w:spacing w:val="-7"/>
          </w:rPr>
          <w:t xml:space="preserve"> </w:t>
        </w:r>
        <w:r>
          <w:t>with</w:t>
        </w:r>
        <w:r>
          <w:rPr>
            <w:spacing w:val="-7"/>
          </w:rPr>
          <w:t xml:space="preserve"> </w:t>
        </w:r>
        <w:r>
          <w:t>emotional</w:t>
        </w:r>
        <w:r>
          <w:rPr>
            <w:spacing w:val="-7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t>cognitive</w:t>
        </w:r>
        <w:r>
          <w:rPr>
            <w:spacing w:val="-7"/>
          </w:rPr>
          <w:t xml:space="preserve"> </w:t>
        </w:r>
        <w:r>
          <w:t>processes.</w:t>
        </w:r>
        <w:r>
          <w:rPr>
            <w:spacing w:val="39"/>
          </w:rPr>
          <w:t xml:space="preserve"> </w:t>
        </w:r>
        <w:r>
          <w:t>Despite</w:t>
        </w:r>
        <w:r>
          <w:rPr>
            <w:spacing w:val="-7"/>
          </w:rPr>
          <w:t xml:space="preserve"> </w:t>
        </w:r>
        <w:r>
          <w:t xml:space="preserve">these </w:t>
        </w:r>
        <w:r>
          <w:rPr>
            <w:spacing w:val="-4"/>
          </w:rPr>
          <w:t>advantages,</w:t>
        </w:r>
        <w:r>
          <w:rPr>
            <w:spacing w:val="13"/>
          </w:rPr>
          <w:t xml:space="preserve"> </w:t>
        </w:r>
        <w:r>
          <w:rPr>
            <w:spacing w:val="-4"/>
          </w:rPr>
          <w:t>fNIRS</w:t>
        </w:r>
        <w:r>
          <w:rPr>
            <w:spacing w:val="11"/>
          </w:rPr>
          <w:t xml:space="preserve"> </w:t>
        </w:r>
        <w:r>
          <w:rPr>
            <w:spacing w:val="-4"/>
          </w:rPr>
          <w:t>remains</w:t>
        </w:r>
        <w:r>
          <w:rPr>
            <w:spacing w:val="10"/>
          </w:rPr>
          <w:t xml:space="preserve"> </w:t>
        </w:r>
        <w:r>
          <w:rPr>
            <w:spacing w:val="-4"/>
          </w:rPr>
          <w:t>limited</w:t>
        </w:r>
        <w:r>
          <w:rPr>
            <w:spacing w:val="11"/>
          </w:rPr>
          <w:t xml:space="preserve"> </w:t>
        </w:r>
        <w:r>
          <w:rPr>
            <w:spacing w:val="-4"/>
          </w:rPr>
          <w:t>to</w:t>
        </w:r>
        <w:r>
          <w:rPr>
            <w:spacing w:val="11"/>
          </w:rPr>
          <w:t xml:space="preserve"> </w:t>
        </w:r>
        <w:r>
          <w:rPr>
            <w:spacing w:val="-4"/>
          </w:rPr>
          <w:t>superficial</w:t>
        </w:r>
        <w:r>
          <w:rPr>
            <w:spacing w:val="11"/>
          </w:rPr>
          <w:t xml:space="preserve"> </w:t>
        </w:r>
        <w:r>
          <w:rPr>
            <w:spacing w:val="-4"/>
          </w:rPr>
          <w:t>cortical</w:t>
        </w:r>
        <w:r>
          <w:rPr>
            <w:spacing w:val="11"/>
          </w:rPr>
          <w:t xml:space="preserve"> </w:t>
        </w:r>
        <w:r>
          <w:rPr>
            <w:spacing w:val="-4"/>
          </w:rPr>
          <w:t>regions;</w:t>
        </w:r>
        <w:r>
          <w:rPr>
            <w:spacing w:val="15"/>
          </w:rPr>
          <w:t xml:space="preserve"> </w:t>
        </w:r>
        <w:r>
          <w:rPr>
            <w:spacing w:val="-4"/>
          </w:rPr>
          <w:t>it</w:t>
        </w:r>
        <w:r>
          <w:rPr>
            <w:spacing w:val="11"/>
          </w:rPr>
          <w:t xml:space="preserve"> </w:t>
        </w:r>
        <w:r>
          <w:rPr>
            <w:spacing w:val="-4"/>
          </w:rPr>
          <w:t>lacks</w:t>
        </w:r>
        <w:r>
          <w:rPr>
            <w:spacing w:val="11"/>
          </w:rPr>
          <w:t xml:space="preserve"> </w:t>
        </w:r>
        <w:r>
          <w:rPr>
            <w:spacing w:val="-4"/>
          </w:rPr>
          <w:t>sensitivity</w:t>
        </w:r>
        <w:r>
          <w:rPr>
            <w:spacing w:val="11"/>
          </w:rPr>
          <w:t xml:space="preserve"> </w:t>
        </w:r>
        <w:r>
          <w:rPr>
            <w:spacing w:val="-5"/>
          </w:rPr>
          <w:t>to</w:t>
        </w:r>
      </w:ins>
    </w:p>
    <w:p w14:paraId="23F7A2A8" w14:textId="77777777" w:rsidR="004604D6" w:rsidRDefault="004604D6" w:rsidP="004604D6">
      <w:pPr>
        <w:pStyle w:val="BodyText"/>
        <w:spacing w:before="1" w:line="355" w:lineRule="auto"/>
        <w:ind w:left="159" w:right="1316"/>
        <w:rPr>
          <w:ins w:id="209" w:author="Bobby Stojanoski" w:date="2025-06-26T17:10:00Z" w16du:dateUtc="2025-06-26T21:10:00Z"/>
        </w:rPr>
      </w:pPr>
      <w:ins w:id="210" w:author="Bobby Stojanoski" w:date="2025-06-26T17:10:00Z" w16du:dateUtc="2025-06-26T21:10:00Z">
        <w:r>
          <w:t>deeper</w:t>
        </w:r>
        <w:r>
          <w:rPr>
            <w:spacing w:val="-3"/>
          </w:rPr>
          <w:t xml:space="preserve"> </w:t>
        </w:r>
        <w:r>
          <w:t>subcortical</w:t>
        </w:r>
        <w:r>
          <w:rPr>
            <w:spacing w:val="-3"/>
          </w:rPr>
          <w:t xml:space="preserve"> </w:t>
        </w:r>
        <w:r>
          <w:t>structures</w:t>
        </w:r>
        <w:r>
          <w:rPr>
            <w:spacing w:val="-3"/>
          </w:rPr>
          <w:t xml:space="preserve"> </w:t>
        </w:r>
        <w:r>
          <w:t>such</w:t>
        </w:r>
        <w:r>
          <w:rPr>
            <w:spacing w:val="-3"/>
          </w:rPr>
          <w:t xml:space="preserve"> </w:t>
        </w:r>
        <w:r>
          <w:t>as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amygdala</w:t>
        </w:r>
        <w:r>
          <w:rPr>
            <w:spacing w:val="-3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t>insula, which</w:t>
        </w:r>
        <w:r>
          <w:rPr>
            <w:spacing w:val="-3"/>
          </w:rPr>
          <w:t xml:space="preserve"> </w:t>
        </w:r>
        <w:r>
          <w:t>play</w:t>
        </w:r>
        <w:r>
          <w:rPr>
            <w:spacing w:val="-3"/>
          </w:rPr>
          <w:t xml:space="preserve"> </w:t>
        </w:r>
        <w:r>
          <w:t>key</w:t>
        </w:r>
        <w:r>
          <w:rPr>
            <w:spacing w:val="-3"/>
          </w:rPr>
          <w:t xml:space="preserve"> </w:t>
        </w:r>
        <w:r>
          <w:t>roles</w:t>
        </w:r>
        <w:r>
          <w:rPr>
            <w:spacing w:val="-3"/>
          </w:rPr>
          <w:t xml:space="preserve"> </w:t>
        </w:r>
        <w:r>
          <w:t>in emotion</w:t>
        </w:r>
        <w:r>
          <w:rPr>
            <w:spacing w:val="-2"/>
          </w:rPr>
          <w:t xml:space="preserve"> </w:t>
        </w:r>
        <w:r>
          <w:t>processing</w:t>
        </w:r>
        <w:r>
          <w:rPr>
            <w:spacing w:val="-2"/>
          </w:rPr>
          <w:t xml:space="preserve"> </w:t>
        </w:r>
        <w:r>
          <w:t>(</w:t>
        </w:r>
        <w:r>
          <w:fldChar w:fldCharType="begin"/>
        </w:r>
        <w:r>
          <w:instrText>HYPERLINK \l "_bookmark88"</w:instrText>
        </w:r>
        <w:r>
          <w:fldChar w:fldCharType="separate"/>
        </w:r>
        <w:r>
          <w:rPr>
            <w:color w:val="0000FF"/>
          </w:rPr>
          <w:t>Sato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t>,</w:t>
        </w:r>
        <w:r>
          <w:rPr>
            <w:spacing w:val="-2"/>
          </w:rPr>
          <w:t xml:space="preserve"> </w:t>
        </w:r>
        <w:r>
          <w:fldChar w:fldCharType="begin"/>
        </w:r>
        <w:r>
          <w:instrText>HYPERLINK \l "_bookmark88"</w:instrText>
        </w:r>
        <w:r>
          <w:fldChar w:fldCharType="separate"/>
        </w:r>
        <w:r>
          <w:rPr>
            <w:color w:val="0000FF"/>
          </w:rPr>
          <w:t>2004</w:t>
        </w:r>
        <w:r>
          <w:fldChar w:fldCharType="end"/>
        </w:r>
        <w:r>
          <w:t>).</w:t>
        </w:r>
        <w:r>
          <w:rPr>
            <w:spacing w:val="29"/>
          </w:rPr>
          <w:t xml:space="preserve"> </w:t>
        </w:r>
        <w:r>
          <w:t>Its</w:t>
        </w:r>
        <w:r>
          <w:rPr>
            <w:spacing w:val="-2"/>
          </w:rPr>
          <w:t xml:space="preserve"> </w:t>
        </w:r>
        <w:r>
          <w:t>spatial</w:t>
        </w:r>
        <w:r>
          <w:rPr>
            <w:spacing w:val="-2"/>
          </w:rPr>
          <w:t xml:space="preserve"> </w:t>
        </w:r>
        <w:r>
          <w:t>resolution</w:t>
        </w:r>
        <w:r>
          <w:rPr>
            <w:spacing w:val="-2"/>
          </w:rPr>
          <w:t xml:space="preserve"> </w:t>
        </w:r>
        <w:r>
          <w:t>is</w:t>
        </w:r>
        <w:r>
          <w:rPr>
            <w:spacing w:val="-2"/>
          </w:rPr>
          <w:t xml:space="preserve"> </w:t>
        </w:r>
        <w:r>
          <w:t>also</w:t>
        </w:r>
        <w:r>
          <w:rPr>
            <w:spacing w:val="-2"/>
          </w:rPr>
          <w:t xml:space="preserve"> </w:t>
        </w:r>
        <w:r>
          <w:t>lower</w:t>
        </w:r>
        <w:r>
          <w:rPr>
            <w:spacing w:val="-2"/>
          </w:rPr>
          <w:t xml:space="preserve"> </w:t>
        </w:r>
        <w:r>
          <w:t>than</w:t>
        </w:r>
        <w:r>
          <w:rPr>
            <w:spacing w:val="-2"/>
          </w:rPr>
          <w:t xml:space="preserve"> </w:t>
        </w:r>
        <w:r>
          <w:t>fMRI’s, and</w:t>
        </w:r>
        <w:r>
          <w:rPr>
            <w:spacing w:val="-15"/>
          </w:rPr>
          <w:t xml:space="preserve"> </w:t>
        </w:r>
        <w:r>
          <w:t>signal</w:t>
        </w:r>
        <w:r>
          <w:rPr>
            <w:spacing w:val="-15"/>
          </w:rPr>
          <w:t xml:space="preserve"> </w:t>
        </w:r>
        <w:r>
          <w:t>quality</w:t>
        </w:r>
        <w:r>
          <w:rPr>
            <w:spacing w:val="-15"/>
          </w:rPr>
          <w:t xml:space="preserve"> </w:t>
        </w:r>
        <w:r>
          <w:t>can</w:t>
        </w:r>
        <w:r>
          <w:rPr>
            <w:spacing w:val="-15"/>
          </w:rPr>
          <w:t xml:space="preserve"> </w:t>
        </w:r>
        <w:r>
          <w:t>be</w:t>
        </w:r>
        <w:r>
          <w:rPr>
            <w:spacing w:val="-15"/>
          </w:rPr>
          <w:t xml:space="preserve"> </w:t>
        </w:r>
        <w:r>
          <w:t>influenced</w:t>
        </w:r>
        <w:r>
          <w:rPr>
            <w:spacing w:val="-15"/>
          </w:rPr>
          <w:t xml:space="preserve"> </w:t>
        </w:r>
        <w:r>
          <w:t>by</w:t>
        </w:r>
        <w:r>
          <w:rPr>
            <w:spacing w:val="-15"/>
          </w:rPr>
          <w:t xml:space="preserve"> </w:t>
        </w:r>
        <w:r>
          <w:t>factors</w:t>
        </w:r>
        <w:r>
          <w:rPr>
            <w:spacing w:val="-15"/>
          </w:rPr>
          <w:t xml:space="preserve"> </w:t>
        </w:r>
        <w:r>
          <w:t>like</w:t>
        </w:r>
        <w:r>
          <w:rPr>
            <w:spacing w:val="-15"/>
          </w:rPr>
          <w:t xml:space="preserve"> </w:t>
        </w:r>
        <w:r>
          <w:t>hair</w:t>
        </w:r>
        <w:r>
          <w:rPr>
            <w:spacing w:val="-15"/>
          </w:rPr>
          <w:t xml:space="preserve"> </w:t>
        </w:r>
        <w:r>
          <w:t>density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t>skin</w:t>
        </w:r>
        <w:r>
          <w:rPr>
            <w:spacing w:val="-15"/>
          </w:rPr>
          <w:t xml:space="preserve"> </w:t>
        </w:r>
        <w:r>
          <w:t xml:space="preserve">pigmentation </w:t>
        </w:r>
        <w:r>
          <w:rPr>
            <w:spacing w:val="-2"/>
          </w:rPr>
          <w:t>(</w:t>
        </w:r>
        <w:r>
          <w:fldChar w:fldCharType="begin"/>
        </w:r>
        <w:r>
          <w:instrText>HYPERLINK \l "_bookmark68"</w:instrText>
        </w:r>
        <w:r>
          <w:fldChar w:fldCharType="separate"/>
        </w:r>
        <w:r>
          <w:rPr>
            <w:color w:val="0000FF"/>
            <w:spacing w:val="-2"/>
          </w:rPr>
          <w:t>Holmes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  <w:spacing w:val="-2"/>
          </w:rPr>
          <w:t>et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  <w:spacing w:val="-2"/>
          </w:rPr>
          <w:t>al.</w:t>
        </w:r>
        <w:r>
          <w:fldChar w:fldCharType="end"/>
        </w:r>
        <w:r>
          <w:rPr>
            <w:spacing w:val="-2"/>
          </w:rPr>
          <w:t>,</w:t>
        </w:r>
        <w:r>
          <w:rPr>
            <w:spacing w:val="-11"/>
          </w:rPr>
          <w:t xml:space="preserve"> </w:t>
        </w:r>
        <w:r>
          <w:fldChar w:fldCharType="begin"/>
        </w:r>
        <w:r>
          <w:instrText>HYPERLINK \l "_bookmark68"</w:instrText>
        </w:r>
        <w:r>
          <w:fldChar w:fldCharType="separate"/>
        </w:r>
        <w:r>
          <w:rPr>
            <w:color w:val="0000FF"/>
            <w:spacing w:val="-2"/>
          </w:rPr>
          <w:t>2024</w:t>
        </w:r>
        <w:r>
          <w:fldChar w:fldCharType="end"/>
        </w:r>
        <w:r>
          <w:rPr>
            <w:spacing w:val="-2"/>
          </w:rPr>
          <w:t>).</w:t>
        </w:r>
        <w:r>
          <w:rPr>
            <w:spacing w:val="10"/>
          </w:rPr>
          <w:t xml:space="preserve"> </w:t>
        </w:r>
        <w:r>
          <w:rPr>
            <w:spacing w:val="-2"/>
          </w:rPr>
          <w:t>Beyond</w:t>
        </w:r>
        <w:r>
          <w:rPr>
            <w:spacing w:val="-11"/>
          </w:rPr>
          <w:t xml:space="preserve"> </w:t>
        </w:r>
        <w:r>
          <w:rPr>
            <w:spacing w:val="-2"/>
          </w:rPr>
          <w:t>systemic</w:t>
        </w:r>
        <w:r>
          <w:rPr>
            <w:spacing w:val="-11"/>
          </w:rPr>
          <w:t xml:space="preserve"> </w:t>
        </w:r>
        <w:r>
          <w:rPr>
            <w:spacing w:val="-2"/>
          </w:rPr>
          <w:t>noise,</w:t>
        </w:r>
        <w:r>
          <w:rPr>
            <w:spacing w:val="-10"/>
          </w:rPr>
          <w:t xml:space="preserve"> </w:t>
        </w:r>
        <w:r>
          <w:rPr>
            <w:spacing w:val="-2"/>
          </w:rPr>
          <w:t>fNIRS</w:t>
        </w:r>
        <w:r>
          <w:rPr>
            <w:spacing w:val="-11"/>
          </w:rPr>
          <w:t xml:space="preserve"> </w:t>
        </w:r>
        <w:r>
          <w:rPr>
            <w:spacing w:val="-2"/>
          </w:rPr>
          <w:t>signals</w:t>
        </w:r>
        <w:r>
          <w:rPr>
            <w:spacing w:val="-11"/>
          </w:rPr>
          <w:t xml:space="preserve"> </w:t>
        </w:r>
        <w:r>
          <w:rPr>
            <w:spacing w:val="-2"/>
          </w:rPr>
          <w:t>can</w:t>
        </w:r>
        <w:r>
          <w:rPr>
            <w:spacing w:val="-11"/>
          </w:rPr>
          <w:t xml:space="preserve"> </w:t>
        </w:r>
        <w:r>
          <w:rPr>
            <w:spacing w:val="-2"/>
          </w:rPr>
          <w:t>also</w:t>
        </w:r>
        <w:r>
          <w:rPr>
            <w:spacing w:val="-11"/>
          </w:rPr>
          <w:t xml:space="preserve"> </w:t>
        </w:r>
        <w:r>
          <w:rPr>
            <w:spacing w:val="-2"/>
          </w:rPr>
          <w:t>be</w:t>
        </w:r>
        <w:r>
          <w:rPr>
            <w:spacing w:val="-11"/>
          </w:rPr>
          <w:t xml:space="preserve"> </w:t>
        </w:r>
        <w:r>
          <w:rPr>
            <w:spacing w:val="-2"/>
          </w:rPr>
          <w:t>affected</w:t>
        </w:r>
        <w:r>
          <w:rPr>
            <w:spacing w:val="-11"/>
          </w:rPr>
          <w:t xml:space="preserve"> </w:t>
        </w:r>
        <w:r>
          <w:rPr>
            <w:spacing w:val="-2"/>
          </w:rPr>
          <w:t>by</w:t>
        </w:r>
        <w:r>
          <w:rPr>
            <w:spacing w:val="-11"/>
          </w:rPr>
          <w:t xml:space="preserve"> </w:t>
        </w:r>
        <w:r>
          <w:rPr>
            <w:spacing w:val="-2"/>
          </w:rPr>
          <w:t xml:space="preserve">light </w:t>
        </w:r>
        <w:r>
          <w:t>in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recording</w:t>
        </w:r>
        <w:r>
          <w:rPr>
            <w:spacing w:val="-4"/>
          </w:rPr>
          <w:t xml:space="preserve"> </w:t>
        </w:r>
        <w:r>
          <w:t>environment</w:t>
        </w:r>
        <w:r>
          <w:rPr>
            <w:spacing w:val="-4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interference</w:t>
        </w:r>
        <w:r>
          <w:rPr>
            <w:spacing w:val="-4"/>
          </w:rPr>
          <w:t xml:space="preserve"> </w:t>
        </w:r>
        <w:r>
          <w:t>from</w:t>
        </w:r>
        <w:r>
          <w:rPr>
            <w:spacing w:val="-4"/>
          </w:rPr>
          <w:t xml:space="preserve"> </w:t>
        </w:r>
        <w:r>
          <w:t>participant</w:t>
        </w:r>
        <w:r>
          <w:rPr>
            <w:spacing w:val="-4"/>
          </w:rPr>
          <w:t xml:space="preserve"> </w:t>
        </w:r>
        <w:r>
          <w:t>hair; these</w:t>
        </w:r>
        <w:r>
          <w:rPr>
            <w:spacing w:val="-4"/>
          </w:rPr>
          <w:t xml:space="preserve"> </w:t>
        </w:r>
        <w:r>
          <w:t>issues</w:t>
        </w:r>
        <w:r>
          <w:rPr>
            <w:spacing w:val="-4"/>
          </w:rPr>
          <w:t xml:space="preserve"> </w:t>
        </w:r>
        <w:r>
          <w:t>can be</w:t>
        </w:r>
        <w:r>
          <w:rPr>
            <w:spacing w:val="-11"/>
          </w:rPr>
          <w:t xml:space="preserve"> </w:t>
        </w:r>
        <w:r>
          <w:t>minimized</w:t>
        </w:r>
        <w:r>
          <w:rPr>
            <w:spacing w:val="-11"/>
          </w:rPr>
          <w:t xml:space="preserve"> </w:t>
        </w:r>
        <w:r>
          <w:t>through</w:t>
        </w:r>
        <w:r>
          <w:rPr>
            <w:spacing w:val="-11"/>
          </w:rPr>
          <w:t xml:space="preserve"> </w:t>
        </w:r>
        <w:r>
          <w:t>careful</w:t>
        </w:r>
        <w:r>
          <w:rPr>
            <w:spacing w:val="-11"/>
          </w:rPr>
          <w:t xml:space="preserve"> </w:t>
        </w:r>
        <w:r>
          <w:t>preparation</w:t>
        </w:r>
        <w:r>
          <w:rPr>
            <w:spacing w:val="-11"/>
          </w:rPr>
          <w:t xml:space="preserve"> </w:t>
        </w:r>
        <w:r>
          <w:t>and</w:t>
        </w:r>
        <w:r>
          <w:rPr>
            <w:spacing w:val="-11"/>
          </w:rPr>
          <w:t xml:space="preserve"> </w:t>
        </w:r>
        <w:r>
          <w:t>room</w:t>
        </w:r>
        <w:r>
          <w:rPr>
            <w:spacing w:val="-11"/>
          </w:rPr>
          <w:t xml:space="preserve"> </w:t>
        </w:r>
        <w:r>
          <w:t>setup.</w:t>
        </w:r>
        <w:r>
          <w:rPr>
            <w:spacing w:val="18"/>
          </w:rPr>
          <w:t xml:space="preserve"> </w:t>
        </w:r>
        <w:r>
          <w:t>These</w:t>
        </w:r>
        <w:r>
          <w:rPr>
            <w:spacing w:val="-11"/>
          </w:rPr>
          <w:t xml:space="preserve"> </w:t>
        </w:r>
        <w:r>
          <w:t>limitations</w:t>
        </w:r>
        <w:r>
          <w:rPr>
            <w:spacing w:val="-11"/>
          </w:rPr>
          <w:t xml:space="preserve"> </w:t>
        </w:r>
        <w:r>
          <w:t>are</w:t>
        </w:r>
        <w:r>
          <w:rPr>
            <w:spacing w:val="-11"/>
          </w:rPr>
          <w:t xml:space="preserve"> </w:t>
        </w:r>
        <w:r>
          <w:t xml:space="preserve">mit- </w:t>
        </w:r>
        <w:r>
          <w:rPr>
            <w:spacing w:val="-4"/>
          </w:rPr>
          <w:t>igated</w:t>
        </w:r>
        <w:r>
          <w:rPr>
            <w:spacing w:val="-6"/>
          </w:rPr>
          <w:t xml:space="preserve"> </w:t>
        </w:r>
        <w:r>
          <w:rPr>
            <w:spacing w:val="-4"/>
          </w:rPr>
          <w:t>through</w:t>
        </w:r>
        <w:r>
          <w:rPr>
            <w:spacing w:val="-6"/>
          </w:rPr>
          <w:t xml:space="preserve"> </w:t>
        </w:r>
        <w:r>
          <w:rPr>
            <w:spacing w:val="-4"/>
          </w:rPr>
          <w:t>methodological</w:t>
        </w:r>
        <w:r>
          <w:rPr>
            <w:spacing w:val="-6"/>
          </w:rPr>
          <w:t xml:space="preserve"> </w:t>
        </w:r>
        <w:r>
          <w:rPr>
            <w:spacing w:val="-4"/>
          </w:rPr>
          <w:t>refinements, such</w:t>
        </w:r>
        <w:r>
          <w:rPr>
            <w:spacing w:val="-6"/>
          </w:rPr>
          <w:t xml:space="preserve"> </w:t>
        </w:r>
        <w:r>
          <w:rPr>
            <w:spacing w:val="-4"/>
          </w:rPr>
          <w:t>as</w:t>
        </w:r>
        <w:r>
          <w:rPr>
            <w:spacing w:val="-6"/>
          </w:rPr>
          <w:t xml:space="preserve"> </w:t>
        </w:r>
        <w:r>
          <w:rPr>
            <w:spacing w:val="-4"/>
          </w:rPr>
          <w:t>high-density</w:t>
        </w:r>
        <w:r>
          <w:rPr>
            <w:spacing w:val="-6"/>
          </w:rPr>
          <w:t xml:space="preserve"> </w:t>
        </w:r>
        <w:r>
          <w:rPr>
            <w:spacing w:val="-4"/>
          </w:rPr>
          <w:t>optode</w:t>
        </w:r>
        <w:r>
          <w:rPr>
            <w:spacing w:val="-6"/>
          </w:rPr>
          <w:t xml:space="preserve"> </w:t>
        </w:r>
        <w:r>
          <w:rPr>
            <w:spacing w:val="-4"/>
          </w:rPr>
          <w:t xml:space="preserve">arrangements, </w:t>
        </w:r>
        <w:r>
          <w:t>short-separation</w:t>
        </w:r>
        <w:r>
          <w:rPr>
            <w:spacing w:val="-15"/>
          </w:rPr>
          <w:t xml:space="preserve"> </w:t>
        </w:r>
        <w:r>
          <w:t>channels</w:t>
        </w:r>
        <w:r>
          <w:rPr>
            <w:spacing w:val="-15"/>
          </w:rPr>
          <w:t xml:space="preserve"> </w:t>
        </w:r>
        <w:r>
          <w:t>(</w:t>
        </w:r>
        <w:r>
          <w:fldChar w:fldCharType="begin"/>
        </w:r>
        <w:r>
          <w:instrText>HYPERLINK \l "_bookmark90"</w:instrText>
        </w:r>
        <w:r>
          <w:fldChar w:fldCharType="separate"/>
        </w:r>
        <w:r>
          <w:rPr>
            <w:color w:val="0000FF"/>
          </w:rPr>
          <w:t>Scholkmann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t>,</w:t>
        </w:r>
        <w:r>
          <w:rPr>
            <w:spacing w:val="-15"/>
          </w:rPr>
          <w:t xml:space="preserve"> </w:t>
        </w:r>
        <w:r>
          <w:fldChar w:fldCharType="begin"/>
        </w:r>
        <w:r>
          <w:instrText>HYPERLINK \l "_bookmark90"</w:instrText>
        </w:r>
        <w:r>
          <w:fldChar w:fldCharType="separate"/>
        </w:r>
        <w:r>
          <w:rPr>
            <w:color w:val="0000FF"/>
          </w:rPr>
          <w:t>2014</w:t>
        </w:r>
        <w:r>
          <w:fldChar w:fldCharType="end"/>
        </w:r>
        <w:r>
          <w:t>),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t>motion</w:t>
        </w:r>
        <w:r>
          <w:rPr>
            <w:spacing w:val="-15"/>
          </w:rPr>
          <w:t xml:space="preserve"> </w:t>
        </w:r>
        <w:r>
          <w:t>correction</w:t>
        </w:r>
        <w:r>
          <w:rPr>
            <w:spacing w:val="-15"/>
          </w:rPr>
          <w:t xml:space="preserve"> </w:t>
        </w:r>
        <w:r>
          <w:t>techniques (</w:t>
        </w:r>
        <w:r>
          <w:fldChar w:fldCharType="begin"/>
        </w:r>
        <w:r>
          <w:instrText>HYPERLINK \l "_bookmark61"</w:instrText>
        </w:r>
        <w:r>
          <w:fldChar w:fldCharType="separate"/>
        </w:r>
        <w:r>
          <w:rPr>
            <w:color w:val="0000FF"/>
          </w:rPr>
          <w:t>Fishburn et al.</w:t>
        </w:r>
        <w:r>
          <w:fldChar w:fldCharType="end"/>
        </w:r>
        <w:r>
          <w:t xml:space="preserve">, </w:t>
        </w:r>
        <w:r>
          <w:fldChar w:fldCharType="begin"/>
        </w:r>
        <w:r>
          <w:instrText>HYPERLINK \l "_bookmark61"</w:instrText>
        </w:r>
        <w:r>
          <w:fldChar w:fldCharType="separate"/>
        </w:r>
        <w:r>
          <w:rPr>
            <w:color w:val="0000FF"/>
          </w:rPr>
          <w:t>2019</w:t>
        </w:r>
        <w:r>
          <w:fldChar w:fldCharType="end"/>
        </w:r>
        <w:r>
          <w:t xml:space="preserve">; </w:t>
        </w:r>
        <w:r>
          <w:fldChar w:fldCharType="begin"/>
        </w:r>
        <w:r>
          <w:instrText>HYPERLINK \l "_bookmark51"</w:instrText>
        </w:r>
        <w:r>
          <w:fldChar w:fldCharType="separate"/>
        </w:r>
        <w:r>
          <w:rPr>
            <w:color w:val="0000FF"/>
          </w:rPr>
          <w:t>Bergmann et al.</w:t>
        </w:r>
        <w:r>
          <w:fldChar w:fldCharType="end"/>
        </w:r>
        <w:r>
          <w:t xml:space="preserve">, </w:t>
        </w:r>
        <w:r>
          <w:fldChar w:fldCharType="begin"/>
        </w:r>
        <w:r>
          <w:instrText>HYPERLINK \l "_bookmark51"</w:instrText>
        </w:r>
        <w:r>
          <w:fldChar w:fldCharType="separate"/>
        </w:r>
        <w:r>
          <w:rPr>
            <w:color w:val="0000FF"/>
          </w:rPr>
          <w:t>2023</w:t>
        </w:r>
        <w:r>
          <w:fldChar w:fldCharType="end"/>
        </w:r>
        <w:r>
          <w:t>).</w:t>
        </w:r>
      </w:ins>
    </w:p>
    <w:p w14:paraId="26BB6B36" w14:textId="0E0155CD" w:rsidR="004604D6" w:rsidRDefault="004604D6">
      <w:pPr>
        <w:pStyle w:val="BodyText"/>
        <w:spacing w:before="3" w:line="355" w:lineRule="auto"/>
        <w:ind w:left="159" w:right="1315" w:firstLine="351"/>
        <w:rPr>
          <w:ins w:id="211" w:author="Bobby Stojanoski" w:date="2025-06-26T17:10:00Z" w16du:dateUtc="2025-06-26T21:10:00Z"/>
        </w:rPr>
        <w:pPrChange w:id="212" w:author="Bobby Stojanoski" w:date="2025-06-26T17:11:00Z" w16du:dateUtc="2025-06-26T21:11:00Z">
          <w:pPr>
            <w:pStyle w:val="BodyText"/>
            <w:spacing w:before="1" w:line="355" w:lineRule="auto"/>
            <w:ind w:left="159" w:right="1316"/>
          </w:pPr>
        </w:pPrChange>
      </w:pPr>
      <w:ins w:id="213" w:author="Bobby Stojanoski" w:date="2025-06-26T17:10:00Z" w16du:dateUtc="2025-06-26T21:10:00Z">
        <w:r>
          <w:rPr>
            <w:spacing w:val="-2"/>
          </w:rPr>
          <w:t>Analysis</w:t>
        </w:r>
        <w:r>
          <w:rPr>
            <w:spacing w:val="-9"/>
          </w:rPr>
          <w:t xml:space="preserve"> </w:t>
        </w:r>
        <w:r>
          <w:rPr>
            <w:spacing w:val="-2"/>
          </w:rPr>
          <w:t>methods</w:t>
        </w:r>
        <w:r>
          <w:rPr>
            <w:spacing w:val="-9"/>
          </w:rPr>
          <w:t xml:space="preserve"> </w:t>
        </w:r>
        <w:r>
          <w:rPr>
            <w:spacing w:val="-2"/>
          </w:rPr>
          <w:t>such</w:t>
        </w:r>
        <w:r>
          <w:rPr>
            <w:spacing w:val="-9"/>
          </w:rPr>
          <w:t xml:space="preserve"> </w:t>
        </w:r>
        <w:r>
          <w:rPr>
            <w:spacing w:val="-2"/>
          </w:rPr>
          <w:t>as</w:t>
        </w:r>
        <w:r>
          <w:rPr>
            <w:spacing w:val="-9"/>
          </w:rPr>
          <w:t xml:space="preserve"> </w:t>
        </w:r>
        <w:r>
          <w:rPr>
            <w:spacing w:val="-2"/>
          </w:rPr>
          <w:t>the</w:t>
        </w:r>
        <w:r>
          <w:rPr>
            <w:spacing w:val="-9"/>
          </w:rPr>
          <w:t xml:space="preserve"> </w:t>
        </w:r>
        <w:r>
          <w:rPr>
            <w:spacing w:val="-2"/>
          </w:rPr>
          <w:t>General</w:t>
        </w:r>
        <w:r>
          <w:rPr>
            <w:spacing w:val="-9"/>
          </w:rPr>
          <w:t xml:space="preserve"> </w:t>
        </w:r>
        <w:r>
          <w:rPr>
            <w:spacing w:val="-2"/>
          </w:rPr>
          <w:t>Linear</w:t>
        </w:r>
        <w:r>
          <w:rPr>
            <w:spacing w:val="-9"/>
          </w:rPr>
          <w:t xml:space="preserve"> </w:t>
        </w:r>
        <w:r>
          <w:rPr>
            <w:spacing w:val="-2"/>
          </w:rPr>
          <w:t>Model</w:t>
        </w:r>
        <w:r>
          <w:rPr>
            <w:spacing w:val="-9"/>
          </w:rPr>
          <w:t xml:space="preserve"> </w:t>
        </w:r>
        <w:r>
          <w:rPr>
            <w:spacing w:val="-2"/>
          </w:rPr>
          <w:t>(GLM),</w:t>
        </w:r>
        <w:r>
          <w:rPr>
            <w:spacing w:val="-9"/>
          </w:rPr>
          <w:t xml:space="preserve"> </w:t>
        </w:r>
        <w:r>
          <w:rPr>
            <w:spacing w:val="-2"/>
          </w:rPr>
          <w:t>and</w:t>
        </w:r>
        <w:r>
          <w:rPr>
            <w:spacing w:val="-9"/>
          </w:rPr>
          <w:t xml:space="preserve"> </w:t>
        </w:r>
        <w:r>
          <w:rPr>
            <w:spacing w:val="-2"/>
          </w:rPr>
          <w:t>functional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connec- </w:t>
        </w:r>
        <w:r>
          <w:rPr>
            <w:spacing w:val="-4"/>
          </w:rPr>
          <w:t xml:space="preserve">tivity metrics allows for the identification of distributed activation/connectivity patterns </w:t>
        </w:r>
        <w:r>
          <w:t xml:space="preserve">within the cortical regions accessible to fNIRS. In a standard GLM approach to </w:t>
        </w:r>
        <w:r>
          <w:rPr>
            <w:spacing w:val="-13"/>
          </w:rPr>
          <w:t xml:space="preserve"> </w:t>
        </w:r>
        <w:r>
          <w:t>fNIRS analysis, brain activation</w:t>
        </w:r>
        <w:r>
          <w:rPr>
            <w:spacing w:val="-13"/>
          </w:rPr>
          <w:t xml:space="preserve"> </w:t>
        </w:r>
        <w:r>
          <w:t>by convolving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 xml:space="preserve">experimental </w:t>
        </w:r>
        <w:r>
          <w:rPr>
            <w:spacing w:val="-6"/>
          </w:rPr>
          <w:t>design (</w:t>
        </w:r>
        <w:r>
          <w:t>onset and offsets of stimulus presentations</w:t>
        </w:r>
        <w:r>
          <w:rPr>
            <w:spacing w:val="-6"/>
          </w:rPr>
          <w:t xml:space="preserve"> modeled as a boxcar or impulse function) with a canonical hemodynamic response function (HRF) to estimate stimulus-evoked responses </w:t>
        </w:r>
        <w:r>
          <w:rPr>
            <w:spacing w:val="-6"/>
          </w:rPr>
          <w:lastRenderedPageBreak/>
          <w:t xml:space="preserve">in cortical regions </w:t>
        </w:r>
        <w:r>
          <w:t>(</w:t>
        </w:r>
        <w:r>
          <w:fldChar w:fldCharType="begin"/>
        </w:r>
        <w:r>
          <w:instrText>HYPERLINK \l "_bookmark95"</w:instrText>
        </w:r>
        <w:r>
          <w:fldChar w:fldCharType="separate"/>
        </w:r>
        <w:r>
          <w:rPr>
            <w:color w:val="0000FF"/>
          </w:rPr>
          <w:t>Tak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Ye</w:t>
        </w:r>
        <w:r>
          <w:fldChar w:fldCharType="end"/>
        </w:r>
        <w:r>
          <w:t>,</w:t>
        </w:r>
        <w:r>
          <w:rPr>
            <w:spacing w:val="-2"/>
          </w:rPr>
          <w:t xml:space="preserve"> </w:t>
        </w:r>
        <w:r>
          <w:fldChar w:fldCharType="begin"/>
        </w:r>
        <w:r>
          <w:instrText>HYPERLINK \l "_bookmark95"</w:instrText>
        </w:r>
        <w:r>
          <w:fldChar w:fldCharType="separate"/>
        </w:r>
        <w:r>
          <w:rPr>
            <w:color w:val="0000FF"/>
          </w:rPr>
          <w:t>2014</w:t>
        </w:r>
        <w:r>
          <w:fldChar w:fldCharType="end"/>
        </w:r>
        <w:r>
          <w:t>).</w:t>
        </w:r>
        <w:r>
          <w:rPr>
            <w:spacing w:val="32"/>
          </w:rPr>
          <w:t xml:space="preserve"> </w:t>
        </w:r>
        <w:r>
          <w:t>Neural activity recorded using</w:t>
        </w:r>
        <w:r>
          <w:rPr>
            <w:spacing w:val="-2"/>
          </w:rPr>
          <w:t xml:space="preserve"> </w:t>
        </w:r>
        <w:r>
          <w:t>fNIRS</w:t>
        </w:r>
        <w:r>
          <w:rPr>
            <w:spacing w:val="-2"/>
          </w:rPr>
          <w:t xml:space="preserve"> </w:t>
        </w:r>
        <w:r>
          <w:t>tends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2"/>
          </w:rPr>
          <w:t xml:space="preserve"> </w:t>
        </w:r>
        <w:r>
          <w:t>be</w:t>
        </w:r>
        <w:r>
          <w:rPr>
            <w:spacing w:val="-2"/>
          </w:rPr>
          <w:t xml:space="preserve"> </w:t>
        </w:r>
        <w:r>
          <w:t>noisy, correlated</w:t>
        </w:r>
        <w:r>
          <w:rPr>
            <w:spacing w:val="-2"/>
          </w:rPr>
          <w:t xml:space="preserve"> </w:t>
        </w:r>
        <w:r>
          <w:t>with</w:t>
        </w:r>
        <w:r>
          <w:rPr>
            <w:spacing w:val="-2"/>
          </w:rPr>
          <w:t xml:space="preserve"> </w:t>
        </w:r>
        <w:r>
          <w:t xml:space="preserve">physiological </w:t>
        </w:r>
        <w:r>
          <w:rPr>
            <w:spacing w:val="-2"/>
          </w:rPr>
          <w:t>signals,</w:t>
        </w:r>
        <w:r>
          <w:rPr>
            <w:spacing w:val="-11"/>
          </w:rPr>
          <w:t xml:space="preserve"> </w:t>
        </w:r>
        <w:r>
          <w:rPr>
            <w:spacing w:val="-2"/>
          </w:rPr>
          <w:t>is</w:t>
        </w:r>
        <w:r>
          <w:rPr>
            <w:spacing w:val="-13"/>
          </w:rPr>
          <w:t xml:space="preserve"> </w:t>
        </w:r>
        <w:r>
          <w:rPr>
            <w:spacing w:val="-2"/>
          </w:rPr>
          <w:t>not</w:t>
        </w:r>
        <w:r>
          <w:rPr>
            <w:spacing w:val="-13"/>
          </w:rPr>
          <w:t xml:space="preserve"> </w:t>
        </w:r>
        <w:r>
          <w:rPr>
            <w:spacing w:val="-2"/>
          </w:rPr>
          <w:t>independent</w:t>
        </w:r>
        <w:r>
          <w:rPr>
            <w:spacing w:val="-13"/>
          </w:rPr>
          <w:t xml:space="preserve"> </w:t>
        </w:r>
        <w:r>
          <w:rPr>
            <w:spacing w:val="-2"/>
          </w:rPr>
          <w:t>across</w:t>
        </w:r>
        <w:r>
          <w:rPr>
            <w:spacing w:val="-13"/>
          </w:rPr>
          <w:t xml:space="preserve"> </w:t>
        </w:r>
        <w:r>
          <w:rPr>
            <w:spacing w:val="-2"/>
          </w:rPr>
          <w:t>channels,</w:t>
        </w:r>
        <w:r>
          <w:rPr>
            <w:spacing w:val="-11"/>
          </w:rPr>
          <w:t xml:space="preserve"> </w:t>
        </w:r>
        <w:r>
          <w:rPr>
            <w:spacing w:val="-2"/>
          </w:rPr>
          <w:t>and</w:t>
        </w:r>
        <w:r>
          <w:rPr>
            <w:spacing w:val="-13"/>
          </w:rPr>
          <w:t xml:space="preserve"> </w:t>
        </w:r>
        <w:r>
          <w:rPr>
            <w:spacing w:val="-2"/>
          </w:rPr>
          <w:t>is</w:t>
        </w:r>
        <w:r>
          <w:rPr>
            <w:spacing w:val="-13"/>
          </w:rPr>
          <w:t xml:space="preserve"> </w:t>
        </w:r>
        <w:r>
          <w:rPr>
            <w:spacing w:val="-2"/>
          </w:rPr>
          <w:t>non-uniformly</w:t>
        </w:r>
        <w:r>
          <w:rPr>
            <w:spacing w:val="-13"/>
          </w:rPr>
          <w:t xml:space="preserve"> </w:t>
        </w:r>
        <w:r>
          <w:rPr>
            <w:spacing w:val="-2"/>
          </w:rPr>
          <w:t>distributed,</w:t>
        </w:r>
        <w:r>
          <w:rPr>
            <w:spacing w:val="-11"/>
          </w:rPr>
          <w:t xml:space="preserve"> </w:t>
        </w:r>
        <w:r>
          <w:rPr>
            <w:spacing w:val="-2"/>
          </w:rPr>
          <w:t>however, the</w:t>
        </w:r>
        <w:r>
          <w:rPr>
            <w:spacing w:val="-13"/>
          </w:rPr>
          <w:t xml:space="preserve"> </w:t>
        </w:r>
        <w:r>
          <w:rPr>
            <w:spacing w:val="-2"/>
          </w:rPr>
          <w:t xml:space="preserve">GLM approach </w:t>
        </w:r>
        <w:r>
          <w:t>is well suited for analyzing fNIRS data due to its ability to deal with this noise (</w:t>
        </w:r>
        <w:r>
          <w:fldChar w:fldCharType="begin"/>
        </w:r>
        <w:r>
          <w:instrText>HYPERLINK \l "_bookmark71"</w:instrText>
        </w:r>
        <w:r>
          <w:fldChar w:fldCharType="separate"/>
        </w:r>
        <w:r>
          <w:rPr>
            <w:color w:val="0000FF"/>
          </w:rPr>
          <w:t>Huppert</w:t>
        </w:r>
        <w:r>
          <w:fldChar w:fldCharType="end"/>
        </w:r>
        <w:r>
          <w:t xml:space="preserve">, </w:t>
        </w:r>
        <w:r>
          <w:fldChar w:fldCharType="begin"/>
        </w:r>
        <w:r>
          <w:instrText>HYPERLINK \l "_bookmark71"</w:instrText>
        </w:r>
        <w:r>
          <w:fldChar w:fldCharType="separate"/>
        </w:r>
        <w:r>
          <w:rPr>
            <w:color w:val="0000FF"/>
            <w:spacing w:val="-4"/>
          </w:rPr>
          <w:t>2016</w:t>
        </w:r>
        <w:r>
          <w:fldChar w:fldCharType="end"/>
        </w:r>
        <w:r>
          <w:rPr>
            <w:spacing w:val="-4"/>
          </w:rPr>
          <w:t>).</w:t>
        </w:r>
        <w:r>
          <w:rPr>
            <w:spacing w:val="30"/>
          </w:rPr>
          <w:t xml:space="preserve"> </w:t>
        </w:r>
        <w:r>
          <w:rPr>
            <w:spacing w:val="-4"/>
          </w:rPr>
          <w:t>The</w:t>
        </w:r>
        <w:r>
          <w:rPr>
            <w:spacing w:val="-10"/>
          </w:rPr>
          <w:t xml:space="preserve"> </w:t>
        </w:r>
        <w:r>
          <w:rPr>
            <w:spacing w:val="-4"/>
          </w:rPr>
          <w:t>GLM</w:t>
        </w:r>
        <w:r>
          <w:rPr>
            <w:spacing w:val="-10"/>
          </w:rPr>
          <w:t xml:space="preserve"> </w:t>
        </w:r>
        <w:r>
          <w:rPr>
            <w:spacing w:val="-4"/>
          </w:rPr>
          <w:t>can</w:t>
        </w:r>
        <w:r>
          <w:rPr>
            <w:spacing w:val="-10"/>
          </w:rPr>
          <w:t xml:space="preserve"> </w:t>
        </w:r>
        <w:r>
          <w:rPr>
            <w:spacing w:val="-4"/>
          </w:rPr>
          <w:t>then</w:t>
        </w:r>
        <w:r>
          <w:rPr>
            <w:spacing w:val="-10"/>
          </w:rPr>
          <w:t xml:space="preserve"> </w:t>
        </w:r>
        <w:r>
          <w:rPr>
            <w:spacing w:val="-4"/>
          </w:rPr>
          <w:t>be</w:t>
        </w:r>
        <w:r>
          <w:rPr>
            <w:spacing w:val="-10"/>
          </w:rPr>
          <w:t xml:space="preserve"> </w:t>
        </w:r>
        <w:r>
          <w:rPr>
            <w:spacing w:val="-4"/>
          </w:rPr>
          <w:t>used</w:t>
        </w:r>
        <w:r>
          <w:rPr>
            <w:spacing w:val="-10"/>
          </w:rPr>
          <w:t xml:space="preserve"> </w:t>
        </w:r>
        <w:r>
          <w:rPr>
            <w:spacing w:val="-4"/>
          </w:rPr>
          <w:t>to</w:t>
        </w:r>
        <w:r>
          <w:rPr>
            <w:spacing w:val="-10"/>
          </w:rPr>
          <w:t xml:space="preserve"> </w:t>
        </w:r>
        <w:r>
          <w:rPr>
            <w:spacing w:val="-4"/>
          </w:rPr>
          <w:t>estimate</w:t>
        </w:r>
        <w:r>
          <w:rPr>
            <w:spacing w:val="-10"/>
          </w:rPr>
          <w:t xml:space="preserve"> </w:t>
        </w:r>
        <w:r>
          <w:rPr>
            <w:spacing w:val="-4"/>
          </w:rPr>
          <w:t>the</w:t>
        </w:r>
        <w:r>
          <w:rPr>
            <w:spacing w:val="-10"/>
          </w:rPr>
          <w:t xml:space="preserve"> </w:t>
        </w:r>
        <w:r>
          <w:rPr>
            <w:spacing w:val="-4"/>
          </w:rPr>
          <w:t>activation</w:t>
        </w:r>
        <w:r>
          <w:rPr>
            <w:spacing w:val="-10"/>
          </w:rPr>
          <w:t xml:space="preserve"> </w:t>
        </w:r>
        <w:r>
          <w:rPr>
            <w:spacing w:val="-4"/>
          </w:rPr>
          <w:t>of</w:t>
        </w:r>
        <w:r>
          <w:rPr>
            <w:spacing w:val="-10"/>
          </w:rPr>
          <w:t xml:space="preserve"> </w:t>
        </w:r>
        <w:r>
          <w:rPr>
            <w:spacing w:val="-4"/>
          </w:rPr>
          <w:t>specific</w:t>
        </w:r>
        <w:r>
          <w:rPr>
            <w:spacing w:val="-10"/>
          </w:rPr>
          <w:t xml:space="preserve"> </w:t>
        </w:r>
        <w:r>
          <w:rPr>
            <w:spacing w:val="-4"/>
          </w:rPr>
          <w:t>brain</w:t>
        </w:r>
        <w:r>
          <w:rPr>
            <w:spacing w:val="-10"/>
          </w:rPr>
          <w:t xml:space="preserve"> </w:t>
        </w:r>
        <w:r>
          <w:rPr>
            <w:spacing w:val="-4"/>
          </w:rPr>
          <w:t>channels/regions</w:t>
        </w:r>
        <w:r>
          <w:rPr>
            <w:spacing w:val="-8"/>
          </w:rPr>
          <w:t xml:space="preserve"> </w:t>
        </w:r>
        <w:r>
          <w:rPr>
            <w:spacing w:val="-4"/>
          </w:rPr>
          <w:t>in</w:t>
        </w:r>
        <w:r>
          <w:rPr>
            <w:spacing w:val="-8"/>
          </w:rPr>
          <w:t xml:space="preserve"> </w:t>
        </w:r>
        <w:r>
          <w:rPr>
            <w:spacing w:val="-4"/>
          </w:rPr>
          <w:t>response</w:t>
        </w:r>
        <w:r>
          <w:rPr>
            <w:spacing w:val="-8"/>
          </w:rPr>
          <w:t xml:space="preserve"> </w:t>
        </w:r>
        <w:r>
          <w:rPr>
            <w:spacing w:val="-4"/>
          </w:rPr>
          <w:t>to</w:t>
        </w:r>
        <w:r>
          <w:rPr>
            <w:spacing w:val="-8"/>
          </w:rPr>
          <w:t xml:space="preserve"> </w:t>
        </w:r>
        <w:r>
          <w:rPr>
            <w:spacing w:val="-4"/>
          </w:rPr>
          <w:t>different</w:t>
        </w:r>
        <w:r>
          <w:rPr>
            <w:spacing w:val="-8"/>
          </w:rPr>
          <w:t xml:space="preserve"> </w:t>
        </w:r>
        <w:r>
          <w:rPr>
            <w:spacing w:val="-4"/>
          </w:rPr>
          <w:t>stimuli,</w:t>
        </w:r>
        <w:r>
          <w:rPr>
            <w:spacing w:val="-8"/>
          </w:rPr>
          <w:t xml:space="preserve"> </w:t>
        </w:r>
        <w:r>
          <w:rPr>
            <w:spacing w:val="-4"/>
          </w:rPr>
          <w:t>and</w:t>
        </w:r>
        <w:r>
          <w:rPr>
            <w:spacing w:val="-8"/>
          </w:rPr>
          <w:t xml:space="preserve"> </w:t>
        </w:r>
        <w:r>
          <w:rPr>
            <w:spacing w:val="-4"/>
          </w:rPr>
          <w:t>to</w:t>
        </w:r>
        <w:r>
          <w:rPr>
            <w:spacing w:val="-8"/>
          </w:rPr>
          <w:t xml:space="preserve"> </w:t>
        </w:r>
        <w:r>
          <w:rPr>
            <w:spacing w:val="-4"/>
          </w:rPr>
          <w:t>contrast</w:t>
        </w:r>
        <w:r>
          <w:rPr>
            <w:spacing w:val="-8"/>
          </w:rPr>
          <w:t xml:space="preserve"> </w:t>
        </w:r>
        <w:r>
          <w:rPr>
            <w:spacing w:val="-4"/>
          </w:rPr>
          <w:t>these</w:t>
        </w:r>
        <w:r>
          <w:rPr>
            <w:spacing w:val="-8"/>
          </w:rPr>
          <w:t xml:space="preserve"> </w:t>
        </w:r>
        <w:r>
          <w:rPr>
            <w:spacing w:val="-4"/>
          </w:rPr>
          <w:t>activations</w:t>
        </w:r>
        <w:r>
          <w:rPr>
            <w:spacing w:val="-8"/>
          </w:rPr>
          <w:t xml:space="preserve"> </w:t>
        </w:r>
        <w:r>
          <w:rPr>
            <w:spacing w:val="-4"/>
          </w:rPr>
          <w:t>across</w:t>
        </w:r>
        <w:r>
          <w:rPr>
            <w:spacing w:val="-8"/>
          </w:rPr>
          <w:t xml:space="preserve"> </w:t>
        </w:r>
        <w:r>
          <w:rPr>
            <w:spacing w:val="-4"/>
          </w:rPr>
          <w:t xml:space="preserve">conditions, </w:t>
        </w:r>
        <w:r>
          <w:t>such as real versus virtual faces or different emotional expressions.</w:t>
        </w:r>
        <w:r>
          <w:rPr>
            <w:spacing w:val="40"/>
          </w:rPr>
          <w:t xml:space="preserve"> </w:t>
        </w:r>
        <w:r>
          <w:t>F</w:t>
        </w:r>
        <w:r>
          <w:rPr>
            <w:spacing w:val="-2"/>
          </w:rPr>
          <w:t>unctional</w:t>
        </w:r>
        <w:r>
          <w:rPr>
            <w:spacing w:val="-5"/>
          </w:rPr>
          <w:t xml:space="preserve"> </w:t>
        </w:r>
        <w:r>
          <w:rPr>
            <w:spacing w:val="-2"/>
          </w:rPr>
          <w:t>connectivity</w:t>
        </w:r>
        <w:r>
          <w:rPr>
            <w:spacing w:val="-5"/>
          </w:rPr>
          <w:t xml:space="preserve"> </w:t>
        </w:r>
        <w:r>
          <w:rPr>
            <w:spacing w:val="-2"/>
          </w:rPr>
          <w:t>analysis</w:t>
        </w:r>
        <w:r>
          <w:rPr>
            <w:spacing w:val="-5"/>
          </w:rPr>
          <w:t xml:space="preserve"> </w:t>
        </w:r>
        <w:r>
          <w:rPr>
            <w:spacing w:val="-2"/>
          </w:rPr>
          <w:t>, on the other hand, examines</w:t>
        </w:r>
        <w:r>
          <w:rPr>
            <w:spacing w:val="-5"/>
          </w:rPr>
          <w:t xml:space="preserve"> </w:t>
        </w:r>
        <w:r>
          <w:rPr>
            <w:spacing w:val="-2"/>
          </w:rPr>
          <w:t xml:space="preserve">the </w:t>
        </w:r>
        <w:r>
          <w:rPr>
            <w:spacing w:val="-4"/>
          </w:rPr>
          <w:t>temporal</w:t>
        </w:r>
        <w:r>
          <w:rPr>
            <w:spacing w:val="-10"/>
          </w:rPr>
          <w:t xml:space="preserve"> </w:t>
        </w:r>
        <w:r>
          <w:rPr>
            <w:spacing w:val="-4"/>
          </w:rPr>
          <w:t>correlations</w:t>
        </w:r>
        <w:r>
          <w:rPr>
            <w:spacing w:val="-10"/>
          </w:rPr>
          <w:t xml:space="preserve"> </w:t>
        </w:r>
        <w:r>
          <w:rPr>
            <w:spacing w:val="-4"/>
          </w:rPr>
          <w:t>between</w:t>
        </w:r>
        <w:r>
          <w:rPr>
            <w:spacing w:val="-10"/>
          </w:rPr>
          <w:t xml:space="preserve"> </w:t>
        </w:r>
        <w:r>
          <w:rPr>
            <w:spacing w:val="-4"/>
          </w:rPr>
          <w:t>different</w:t>
        </w:r>
        <w:r>
          <w:rPr>
            <w:spacing w:val="-10"/>
          </w:rPr>
          <w:t xml:space="preserve"> </w:t>
        </w:r>
        <w:r>
          <w:rPr>
            <w:spacing w:val="-4"/>
          </w:rPr>
          <w:t>brain</w:t>
        </w:r>
        <w:r>
          <w:rPr>
            <w:spacing w:val="-10"/>
          </w:rPr>
          <w:t xml:space="preserve"> </w:t>
        </w:r>
        <w:r>
          <w:rPr>
            <w:spacing w:val="-4"/>
          </w:rPr>
          <w:t>regions,</w:t>
        </w:r>
        <w:r>
          <w:rPr>
            <w:spacing w:val="-10"/>
          </w:rPr>
          <w:t xml:space="preserve"> </w:t>
        </w:r>
        <w:r>
          <w:rPr>
            <w:spacing w:val="-4"/>
          </w:rPr>
          <w:t>providing</w:t>
        </w:r>
        <w:r>
          <w:rPr>
            <w:spacing w:val="-10"/>
          </w:rPr>
          <w:t xml:space="preserve"> </w:t>
        </w:r>
        <w:r>
          <w:rPr>
            <w:spacing w:val="-4"/>
          </w:rPr>
          <w:t>insights</w:t>
        </w:r>
        <w:r>
          <w:rPr>
            <w:spacing w:val="-10"/>
          </w:rPr>
          <w:t xml:space="preserve"> </w:t>
        </w:r>
        <w:r>
          <w:rPr>
            <w:spacing w:val="-4"/>
          </w:rPr>
          <w:t>into</w:t>
        </w:r>
        <w:r>
          <w:rPr>
            <w:spacing w:val="-10"/>
          </w:rPr>
          <w:t xml:space="preserve"> </w:t>
        </w:r>
        <w:r>
          <w:rPr>
            <w:spacing w:val="-4"/>
          </w:rPr>
          <w:t>how</w:t>
        </w:r>
        <w:r>
          <w:rPr>
            <w:spacing w:val="-10"/>
          </w:rPr>
          <w:t xml:space="preserve"> </w:t>
        </w:r>
        <w:r>
          <w:rPr>
            <w:spacing w:val="-4"/>
          </w:rPr>
          <w:t xml:space="preserve">these </w:t>
        </w:r>
        <w:r>
          <w:t>regions</w:t>
        </w:r>
        <w:r>
          <w:rPr>
            <w:spacing w:val="-15"/>
          </w:rPr>
          <w:t xml:space="preserve"> </w:t>
        </w:r>
        <w:r>
          <w:t>interact</w:t>
        </w:r>
        <w:r>
          <w:rPr>
            <w:spacing w:val="-15"/>
          </w:rPr>
          <w:t xml:space="preserve"> </w:t>
        </w:r>
        <w:r>
          <w:t>during</w:t>
        </w:r>
        <w:r>
          <w:rPr>
            <w:spacing w:val="-15"/>
          </w:rPr>
          <w:t xml:space="preserve"> </w:t>
        </w:r>
        <w:r>
          <w:t>emotional</w:t>
        </w:r>
        <w:r>
          <w:rPr>
            <w:spacing w:val="-15"/>
          </w:rPr>
          <w:t xml:space="preserve"> </w:t>
        </w:r>
        <w:r>
          <w:t>processing.</w:t>
        </w:r>
        <w:r>
          <w:rPr>
            <w:spacing w:val="10"/>
          </w:rPr>
          <w:t xml:space="preserve"> </w:t>
        </w:r>
        <w:r>
          <w:t>Functional</w:t>
        </w:r>
        <w:r>
          <w:rPr>
            <w:spacing w:val="-15"/>
          </w:rPr>
          <w:t xml:space="preserve"> </w:t>
        </w:r>
        <w:r>
          <w:t>connectivity</w:t>
        </w:r>
        <w:r>
          <w:rPr>
            <w:spacing w:val="-15"/>
          </w:rPr>
          <w:t xml:space="preserve"> </w:t>
        </w:r>
        <w:r>
          <w:t>can</w:t>
        </w:r>
        <w:r>
          <w:rPr>
            <w:spacing w:val="-15"/>
          </w:rPr>
          <w:t xml:space="preserve"> </w:t>
        </w:r>
        <w:r>
          <w:t>be</w:t>
        </w:r>
        <w:r>
          <w:rPr>
            <w:spacing w:val="-15"/>
          </w:rPr>
          <w:t xml:space="preserve"> </w:t>
        </w:r>
        <w:r>
          <w:t xml:space="preserve">assessed </w:t>
        </w:r>
        <w:r>
          <w:rPr>
            <w:spacing w:val="-2"/>
          </w:rPr>
          <w:t>using</w:t>
        </w:r>
        <w:r>
          <w:rPr>
            <w:spacing w:val="-11"/>
          </w:rPr>
          <w:t xml:space="preserve"> </w:t>
        </w:r>
        <w:r>
          <w:rPr>
            <w:spacing w:val="-2"/>
          </w:rPr>
          <w:t>various</w:t>
        </w:r>
        <w:r>
          <w:rPr>
            <w:spacing w:val="-11"/>
          </w:rPr>
          <w:t xml:space="preserve"> </w:t>
        </w:r>
        <w:r>
          <w:rPr>
            <w:spacing w:val="-2"/>
          </w:rPr>
          <w:t>methods,</w:t>
        </w:r>
        <w:r>
          <w:rPr>
            <w:spacing w:val="-8"/>
          </w:rPr>
          <w:t xml:space="preserve"> </w:t>
        </w:r>
        <w:r>
          <w:rPr>
            <w:spacing w:val="-2"/>
          </w:rPr>
          <w:t>including</w:t>
        </w:r>
        <w:r>
          <w:rPr>
            <w:spacing w:val="-11"/>
          </w:rPr>
          <w:t xml:space="preserve"> </w:t>
        </w:r>
        <w:r>
          <w:rPr>
            <w:spacing w:val="-2"/>
          </w:rPr>
          <w:t>coherence,</w:t>
        </w:r>
        <w:r>
          <w:rPr>
            <w:spacing w:val="-8"/>
          </w:rPr>
          <w:t xml:space="preserve"> </w:t>
        </w:r>
        <w:r>
          <w:rPr>
            <w:spacing w:val="-2"/>
          </w:rPr>
          <w:t>phase-slope</w:t>
        </w:r>
        <w:r>
          <w:rPr>
            <w:spacing w:val="-11"/>
          </w:rPr>
          <w:t xml:space="preserve"> </w:t>
        </w:r>
        <w:r>
          <w:rPr>
            <w:spacing w:val="-2"/>
          </w:rPr>
          <w:t>index,</w:t>
        </w:r>
        <w:r>
          <w:rPr>
            <w:spacing w:val="-8"/>
          </w:rPr>
          <w:t xml:space="preserve"> </w:t>
        </w:r>
        <w:r>
          <w:rPr>
            <w:spacing w:val="-2"/>
          </w:rPr>
          <w:t>and</w:t>
        </w:r>
        <w:r>
          <w:rPr>
            <w:spacing w:val="-11"/>
          </w:rPr>
          <w:t xml:space="preserve"> </w:t>
        </w:r>
        <w:r>
          <w:rPr>
            <w:spacing w:val="-2"/>
          </w:rPr>
          <w:t>Granger</w:t>
        </w:r>
        <w:r>
          <w:rPr>
            <w:spacing w:val="-11"/>
          </w:rPr>
          <w:t xml:space="preserve"> </w:t>
        </w:r>
        <w:r>
          <w:rPr>
            <w:spacing w:val="-2"/>
          </w:rPr>
          <w:t xml:space="preserve">causality </w:t>
        </w:r>
        <w:r>
          <w:t>(</w:t>
        </w:r>
        <w:r>
          <w:fldChar w:fldCharType="begin"/>
        </w:r>
        <w:r>
          <w:instrText>HYPERLINK \l "_bookmark49"</w:instrText>
        </w:r>
        <w:r>
          <w:fldChar w:fldCharType="separate"/>
        </w:r>
        <w:r>
          <w:rPr>
            <w:color w:val="0000FF"/>
          </w:rPr>
          <w:t>Bastos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and</w:t>
        </w:r>
        <w:r>
          <w:rPr>
            <w:color w:val="0000FF"/>
            <w:spacing w:val="-15"/>
          </w:rPr>
          <w:t xml:space="preserve"> </w:t>
        </w:r>
        <w:r>
          <w:rPr>
            <w:color w:val="0000FF"/>
          </w:rPr>
          <w:t>Schoffelen</w:t>
        </w:r>
        <w:r>
          <w:fldChar w:fldCharType="end"/>
        </w:r>
        <w:r>
          <w:t>,</w:t>
        </w:r>
        <w:r>
          <w:rPr>
            <w:spacing w:val="-15"/>
          </w:rPr>
          <w:t xml:space="preserve"> </w:t>
        </w:r>
        <w:r>
          <w:fldChar w:fldCharType="begin"/>
        </w:r>
        <w:r>
          <w:instrText>HYPERLINK \l "_bookmark49"</w:instrText>
        </w:r>
        <w:r>
          <w:fldChar w:fldCharType="separate"/>
        </w:r>
        <w:r>
          <w:rPr>
            <w:color w:val="0000FF"/>
          </w:rPr>
          <w:t>2016</w:t>
        </w:r>
        <w:r>
          <w:fldChar w:fldCharType="end"/>
        </w:r>
        <w:r>
          <w:t>).</w:t>
        </w:r>
        <w:r>
          <w:rPr>
            <w:spacing w:val="-15"/>
          </w:rPr>
          <w:t xml:space="preserve"> </w:t>
        </w:r>
        <w:r>
          <w:t>The</w:t>
        </w:r>
        <w:r>
          <w:rPr>
            <w:spacing w:val="-15"/>
          </w:rPr>
          <w:t xml:space="preserve"> </w:t>
        </w:r>
        <w:r>
          <w:t>most</w:t>
        </w:r>
        <w:r>
          <w:rPr>
            <w:spacing w:val="-15"/>
          </w:rPr>
          <w:t xml:space="preserve"> </w:t>
        </w:r>
        <w:r>
          <w:t>common</w:t>
        </w:r>
        <w:r>
          <w:rPr>
            <w:spacing w:val="-15"/>
          </w:rPr>
          <w:t xml:space="preserve"> </w:t>
        </w:r>
        <w:r>
          <w:t>method</w:t>
        </w:r>
        <w:r>
          <w:rPr>
            <w:spacing w:val="-15"/>
          </w:rPr>
          <w:t xml:space="preserve"> </w:t>
        </w:r>
        <w:r>
          <w:t>for</w:t>
        </w:r>
        <w:r>
          <w:rPr>
            <w:spacing w:val="-15"/>
          </w:rPr>
          <w:t xml:space="preserve"> </w:t>
        </w:r>
        <w:r>
          <w:t>fNIRS</w:t>
        </w:r>
        <w:r>
          <w:rPr>
            <w:spacing w:val="-15"/>
          </w:rPr>
          <w:t xml:space="preserve"> </w:t>
        </w:r>
        <w:r>
          <w:t>functional</w:t>
        </w:r>
        <w:r>
          <w:rPr>
            <w:spacing w:val="-15"/>
          </w:rPr>
          <w:t xml:space="preserve"> </w:t>
        </w:r>
        <w:r>
          <w:t>connec</w:t>
        </w:r>
        <w:r>
          <w:rPr>
            <w:spacing w:val="-4"/>
          </w:rPr>
          <w:t>tivity</w:t>
        </w:r>
        <w:r>
          <w:rPr>
            <w:spacing w:val="3"/>
          </w:rPr>
          <w:t xml:space="preserve"> </w:t>
        </w:r>
        <w:r>
          <w:rPr>
            <w:spacing w:val="-4"/>
          </w:rPr>
          <w:t>analysis</w:t>
        </w:r>
        <w:r>
          <w:rPr>
            <w:spacing w:val="3"/>
          </w:rPr>
          <w:t xml:space="preserve"> </w:t>
        </w:r>
        <w:r>
          <w:rPr>
            <w:spacing w:val="-4"/>
          </w:rPr>
          <w:t>is</w:t>
        </w:r>
        <w:r>
          <w:rPr>
            <w:spacing w:val="3"/>
          </w:rPr>
          <w:t xml:space="preserve"> </w:t>
        </w:r>
        <w:r>
          <w:rPr>
            <w:spacing w:val="-4"/>
          </w:rPr>
          <w:t>the</w:t>
        </w:r>
        <w:r>
          <w:rPr>
            <w:spacing w:val="4"/>
          </w:rPr>
          <w:t xml:space="preserve"> </w:t>
        </w:r>
        <w:r>
          <w:rPr>
            <w:spacing w:val="-4"/>
          </w:rPr>
          <w:t>Wavelet</w:t>
        </w:r>
        <w:r>
          <w:rPr>
            <w:spacing w:val="3"/>
          </w:rPr>
          <w:t xml:space="preserve"> </w:t>
        </w:r>
        <w:r>
          <w:rPr>
            <w:spacing w:val="-4"/>
          </w:rPr>
          <w:t>transform</w:t>
        </w:r>
        <w:r>
          <w:rPr>
            <w:spacing w:val="3"/>
          </w:rPr>
          <w:t xml:space="preserve"> </w:t>
        </w:r>
        <w:r>
          <w:rPr>
            <w:spacing w:val="-4"/>
          </w:rPr>
          <w:t>coherence</w:t>
        </w:r>
        <w:r>
          <w:rPr>
            <w:spacing w:val="4"/>
          </w:rPr>
          <w:t xml:space="preserve"> </w:t>
        </w:r>
        <w:r>
          <w:rPr>
            <w:spacing w:val="-4"/>
          </w:rPr>
          <w:t>(WTC),</w:t>
        </w:r>
        <w:r>
          <w:rPr>
            <w:spacing w:val="3"/>
          </w:rPr>
          <w:t xml:space="preserve"> </w:t>
        </w:r>
        <w:r>
          <w:rPr>
            <w:spacing w:val="-4"/>
          </w:rPr>
          <w:t>having</w:t>
        </w:r>
        <w:r>
          <w:rPr>
            <w:spacing w:val="3"/>
          </w:rPr>
          <w:t xml:space="preserve"> </w:t>
        </w:r>
        <w:r>
          <w:rPr>
            <w:spacing w:val="-4"/>
          </w:rPr>
          <w:t>been</w:t>
        </w:r>
        <w:r>
          <w:rPr>
            <w:spacing w:val="3"/>
          </w:rPr>
          <w:t xml:space="preserve"> </w:t>
        </w:r>
        <w:r>
          <w:rPr>
            <w:spacing w:val="-4"/>
          </w:rPr>
          <w:t>employed</w:t>
        </w:r>
        <w:r>
          <w:rPr>
            <w:spacing w:val="4"/>
          </w:rPr>
          <w:t xml:space="preserve"> </w:t>
        </w:r>
        <w:r>
          <w:rPr>
            <w:spacing w:val="-4"/>
          </w:rPr>
          <w:t>in</w:t>
        </w:r>
        <w:r>
          <w:rPr>
            <w:spacing w:val="3"/>
          </w:rPr>
          <w:t xml:space="preserve"> </w:t>
        </w:r>
        <w:r>
          <w:rPr>
            <w:spacing w:val="-5"/>
          </w:rPr>
          <w:t>90</w:t>
        </w:r>
      </w:ins>
      <w:ins w:id="214" w:author="Bobby Stojanoski" w:date="2025-06-26T17:11:00Z" w16du:dateUtc="2025-06-26T21:11:00Z">
        <w:r>
          <w:rPr>
            <w:spacing w:val="-5"/>
          </w:rPr>
          <w:t xml:space="preserve"> </w:t>
        </w:r>
      </w:ins>
      <w:ins w:id="215" w:author="Bobby Stojanoski" w:date="2025-06-26T17:10:00Z" w16du:dateUtc="2025-06-26T21:10:00Z">
        <w:r>
          <w:t>fNIRS</w:t>
        </w:r>
        <w:r>
          <w:rPr>
            <w:spacing w:val="-1"/>
          </w:rPr>
          <w:t xml:space="preserve"> </w:t>
        </w:r>
        <w:r>
          <w:t>studies</w:t>
        </w:r>
        <w:r>
          <w:rPr>
            <w:spacing w:val="-1"/>
          </w:rPr>
          <w:t xml:space="preserve"> </w:t>
        </w:r>
        <w:r>
          <w:t>(</w:t>
        </w:r>
        <w:r>
          <w:fldChar w:fldCharType="begin"/>
        </w:r>
        <w:r>
          <w:instrText>HYPERLINK \l "_bookmark65"</w:instrText>
        </w:r>
        <w:r>
          <w:fldChar w:fldCharType="separate"/>
        </w:r>
        <w:r>
          <w:rPr>
            <w:color w:val="0000FF"/>
          </w:rPr>
          <w:t>Hakim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et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al.</w:t>
        </w:r>
        <w:r>
          <w:fldChar w:fldCharType="end"/>
        </w:r>
        <w:r>
          <w:t>,</w:t>
        </w:r>
        <w:r>
          <w:rPr>
            <w:spacing w:val="-1"/>
          </w:rPr>
          <w:t xml:space="preserve"> </w:t>
        </w:r>
        <w:r>
          <w:fldChar w:fldCharType="begin"/>
        </w:r>
        <w:r>
          <w:instrText>HYPERLINK \l "_bookmark65"</w:instrText>
        </w:r>
        <w:r>
          <w:fldChar w:fldCharType="separate"/>
        </w:r>
        <w:r>
          <w:rPr>
            <w:color w:val="0000FF"/>
          </w:rPr>
          <w:t>2023</w:t>
        </w:r>
        <w:r>
          <w:fldChar w:fldCharType="end"/>
        </w:r>
        <w:r>
          <w:t>).</w:t>
        </w:r>
        <w:r>
          <w:rPr>
            <w:spacing w:val="31"/>
          </w:rPr>
          <w:t xml:space="preserve"> </w:t>
        </w:r>
        <w:r>
          <w:t>WTC</w:t>
        </w:r>
        <w:r>
          <w:rPr>
            <w:spacing w:val="-1"/>
          </w:rPr>
          <w:t xml:space="preserve"> </w:t>
        </w:r>
        <w:r>
          <w:t>is</w:t>
        </w:r>
        <w:r>
          <w:rPr>
            <w:spacing w:val="-1"/>
          </w:rPr>
          <w:t xml:space="preserve"> </w:t>
        </w:r>
        <w:r>
          <w:t>calculated</w:t>
        </w:r>
        <w:r>
          <w:rPr>
            <w:spacing w:val="-1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t>convolving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signals</w:t>
        </w:r>
        <w:r>
          <w:rPr>
            <w:spacing w:val="-1"/>
          </w:rPr>
          <w:t xml:space="preserve"> </w:t>
        </w:r>
        <w:r>
          <w:t>with a</w:t>
        </w:r>
        <w:r>
          <w:rPr>
            <w:spacing w:val="-9"/>
          </w:rPr>
          <w:t xml:space="preserve"> </w:t>
        </w:r>
        <w:r>
          <w:t>wavelet</w:t>
        </w:r>
        <w:r>
          <w:rPr>
            <w:spacing w:val="-9"/>
          </w:rPr>
          <w:t xml:space="preserve"> </w:t>
        </w:r>
        <w:r>
          <w:t>function,</w:t>
        </w:r>
        <w:r>
          <w:rPr>
            <w:spacing w:val="-8"/>
          </w:rPr>
          <w:t xml:space="preserve"> </w:t>
        </w:r>
        <w:r>
          <w:t>such</w:t>
        </w:r>
        <w:r>
          <w:rPr>
            <w:spacing w:val="-9"/>
          </w:rPr>
          <w:t xml:space="preserve"> </w:t>
        </w:r>
        <w:r>
          <w:t>as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Morlet</w:t>
        </w:r>
        <w:r>
          <w:rPr>
            <w:spacing w:val="-9"/>
          </w:rPr>
          <w:t xml:space="preserve"> </w:t>
        </w:r>
        <w:r>
          <w:t>wavelet.</w:t>
        </w:r>
        <w:r>
          <w:rPr>
            <w:spacing w:val="19"/>
          </w:rPr>
          <w:t xml:space="preserve"> </w:t>
        </w:r>
        <w:r>
          <w:t>WTC</w:t>
        </w:r>
        <w:r>
          <w:rPr>
            <w:spacing w:val="-9"/>
          </w:rPr>
          <w:t xml:space="preserve"> </w:t>
        </w:r>
        <w:r>
          <w:t>measures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strength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9"/>
          </w:rPr>
          <w:t xml:space="preserve"> </w:t>
        </w:r>
        <w:r>
          <w:t xml:space="preserve">shared </w:t>
        </w:r>
        <w:r>
          <w:rPr>
            <w:spacing w:val="-2"/>
          </w:rPr>
          <w:t>frequency</w:t>
        </w:r>
        <w:r>
          <w:rPr>
            <w:spacing w:val="-11"/>
          </w:rPr>
          <w:t xml:space="preserve"> </w:t>
        </w:r>
        <w:r>
          <w:rPr>
            <w:spacing w:val="-2"/>
          </w:rPr>
          <w:t>components</w:t>
        </w:r>
        <w:r>
          <w:rPr>
            <w:spacing w:val="-11"/>
          </w:rPr>
          <w:t xml:space="preserve"> </w:t>
        </w:r>
        <w:r>
          <w:rPr>
            <w:spacing w:val="-2"/>
          </w:rPr>
          <w:t>between</w:t>
        </w:r>
        <w:r>
          <w:rPr>
            <w:spacing w:val="-11"/>
          </w:rPr>
          <w:t xml:space="preserve"> </w:t>
        </w:r>
        <w:r>
          <w:rPr>
            <w:spacing w:val="-2"/>
          </w:rPr>
          <w:t>signals</w:t>
        </w:r>
        <w:r>
          <w:rPr>
            <w:spacing w:val="-10"/>
          </w:rPr>
          <w:t xml:space="preserve"> </w:t>
        </w:r>
        <w:r>
          <w:rPr>
            <w:spacing w:val="-2"/>
          </w:rPr>
          <w:t>in</w:t>
        </w:r>
        <w:r>
          <w:rPr>
            <w:spacing w:val="-11"/>
          </w:rPr>
          <w:t xml:space="preserve"> </w:t>
        </w:r>
        <w:r>
          <w:rPr>
            <w:spacing w:val="-2"/>
          </w:rPr>
          <w:t>the</w:t>
        </w:r>
        <w:r>
          <w:rPr>
            <w:spacing w:val="-10"/>
          </w:rPr>
          <w:t xml:space="preserve"> </w:t>
        </w:r>
        <w:r>
          <w:rPr>
            <w:spacing w:val="-2"/>
          </w:rPr>
          <w:t>time-frequency</w:t>
        </w:r>
        <w:r>
          <w:rPr>
            <w:spacing w:val="-11"/>
          </w:rPr>
          <w:t xml:space="preserve"> </w:t>
        </w:r>
        <w:r>
          <w:rPr>
            <w:spacing w:val="-2"/>
          </w:rPr>
          <w:t>domain,</w:t>
        </w:r>
        <w:r>
          <w:rPr>
            <w:spacing w:val="-7"/>
          </w:rPr>
          <w:t xml:space="preserve"> </w:t>
        </w:r>
        <w:r>
          <w:rPr>
            <w:spacing w:val="-2"/>
          </w:rPr>
          <w:t>allowing</w:t>
        </w:r>
        <w:r>
          <w:rPr>
            <w:spacing w:val="-11"/>
          </w:rPr>
          <w:t xml:space="preserve"> </w:t>
        </w:r>
        <w:r>
          <w:rPr>
            <w:spacing w:val="-2"/>
          </w:rPr>
          <w:t>for</w:t>
        </w:r>
        <w:r>
          <w:rPr>
            <w:spacing w:val="-11"/>
          </w:rPr>
          <w:t xml:space="preserve"> </w:t>
        </w:r>
        <w:r>
          <w:rPr>
            <w:spacing w:val="-2"/>
          </w:rPr>
          <w:t xml:space="preserve">the </w:t>
        </w:r>
        <w:r>
          <w:rPr>
            <w:spacing w:val="-6"/>
          </w:rPr>
          <w:t>assessment</w:t>
        </w:r>
        <w:r>
          <w:rPr>
            <w:spacing w:val="-11"/>
          </w:rPr>
          <w:t xml:space="preserve"> </w:t>
        </w:r>
        <w:r>
          <w:rPr>
            <w:spacing w:val="-6"/>
          </w:rPr>
          <w:t>of</w:t>
        </w:r>
        <w:r>
          <w:rPr>
            <w:spacing w:val="-9"/>
          </w:rPr>
          <w:t xml:space="preserve"> </w:t>
        </w:r>
        <w:r>
          <w:rPr>
            <w:spacing w:val="-6"/>
          </w:rPr>
          <w:t>how</w:t>
        </w:r>
        <w:r>
          <w:rPr>
            <w:spacing w:val="-9"/>
          </w:rPr>
          <w:t xml:space="preserve"> </w:t>
        </w:r>
        <w:r>
          <w:rPr>
            <w:spacing w:val="-6"/>
          </w:rPr>
          <w:t>connectivity</w:t>
        </w:r>
        <w:r>
          <w:rPr>
            <w:spacing w:val="-9"/>
          </w:rPr>
          <w:t xml:space="preserve"> </w:t>
        </w:r>
        <w:r>
          <w:rPr>
            <w:spacing w:val="-6"/>
          </w:rPr>
          <w:t>patterns</w:t>
        </w:r>
        <w:r>
          <w:rPr>
            <w:spacing w:val="-9"/>
          </w:rPr>
          <w:t xml:space="preserve"> </w:t>
        </w:r>
        <w:r>
          <w:rPr>
            <w:spacing w:val="-6"/>
          </w:rPr>
          <w:t>change</w:t>
        </w:r>
        <w:r>
          <w:rPr>
            <w:spacing w:val="-9"/>
          </w:rPr>
          <w:t xml:space="preserve"> </w:t>
        </w:r>
        <w:r>
          <w:rPr>
            <w:spacing w:val="-6"/>
          </w:rPr>
          <w:t>over</w:t>
        </w:r>
        <w:r>
          <w:rPr>
            <w:spacing w:val="-9"/>
          </w:rPr>
          <w:t xml:space="preserve"> </w:t>
        </w:r>
        <w:r>
          <w:rPr>
            <w:spacing w:val="-6"/>
          </w:rPr>
          <w:t>time,</w:t>
        </w:r>
        <w:r>
          <w:rPr>
            <w:spacing w:val="-9"/>
          </w:rPr>
          <w:t xml:space="preserve"> </w:t>
        </w:r>
        <w:r>
          <w:rPr>
            <w:spacing w:val="-6"/>
          </w:rPr>
          <w:t>a</w:t>
        </w:r>
        <w:r>
          <w:rPr>
            <w:spacing w:val="-9"/>
          </w:rPr>
          <w:t xml:space="preserve"> </w:t>
        </w:r>
        <w:r>
          <w:rPr>
            <w:spacing w:val="-6"/>
          </w:rPr>
          <w:t>key</w:t>
        </w:r>
        <w:r>
          <w:rPr>
            <w:spacing w:val="-9"/>
          </w:rPr>
          <w:t xml:space="preserve"> </w:t>
        </w:r>
        <w:r>
          <w:rPr>
            <w:spacing w:val="-6"/>
          </w:rPr>
          <w:t>advantage</w:t>
        </w:r>
        <w:r>
          <w:rPr>
            <w:spacing w:val="-9"/>
          </w:rPr>
          <w:t xml:space="preserve"> </w:t>
        </w:r>
        <w:r>
          <w:rPr>
            <w:spacing w:val="-6"/>
          </w:rPr>
          <w:t>when</w:t>
        </w:r>
        <w:r>
          <w:rPr>
            <w:spacing w:val="-9"/>
          </w:rPr>
          <w:t xml:space="preserve"> </w:t>
        </w:r>
        <w:r>
          <w:rPr>
            <w:spacing w:val="-6"/>
          </w:rPr>
          <w:t xml:space="preserve">analyz- </w:t>
        </w:r>
        <w:r>
          <w:rPr>
            <w:spacing w:val="-4"/>
          </w:rPr>
          <w:t>ing</w:t>
        </w:r>
        <w:r>
          <w:rPr>
            <w:spacing w:val="-9"/>
          </w:rPr>
          <w:t xml:space="preserve"> </w:t>
        </w:r>
        <w:r>
          <w:rPr>
            <w:spacing w:val="-4"/>
          </w:rPr>
          <w:t>non-stationary</w:t>
        </w:r>
        <w:r>
          <w:rPr>
            <w:spacing w:val="-9"/>
          </w:rPr>
          <w:t xml:space="preserve"> </w:t>
        </w:r>
        <w:r>
          <w:rPr>
            <w:spacing w:val="-4"/>
          </w:rPr>
          <w:t>physiological</w:t>
        </w:r>
        <w:r>
          <w:rPr>
            <w:spacing w:val="-9"/>
          </w:rPr>
          <w:t xml:space="preserve"> </w:t>
        </w:r>
        <w:r>
          <w:rPr>
            <w:spacing w:val="-4"/>
          </w:rPr>
          <w:t>signals</w:t>
        </w:r>
        <w:r>
          <w:rPr>
            <w:spacing w:val="-9"/>
          </w:rPr>
          <w:t xml:space="preserve"> </w:t>
        </w:r>
        <w:r>
          <w:rPr>
            <w:spacing w:val="-4"/>
          </w:rPr>
          <w:t>from</w:t>
        </w:r>
        <w:r>
          <w:rPr>
            <w:spacing w:val="-9"/>
          </w:rPr>
          <w:t xml:space="preserve"> </w:t>
        </w:r>
        <w:r>
          <w:rPr>
            <w:spacing w:val="-4"/>
          </w:rPr>
          <w:t>fNIRS.</w:t>
        </w:r>
        <w:r>
          <w:rPr>
            <w:spacing w:val="-9"/>
          </w:rPr>
          <w:t xml:space="preserve"> </w:t>
        </w:r>
        <w:r>
          <w:rPr>
            <w:spacing w:val="-4"/>
          </w:rPr>
          <w:t>Additionally,</w:t>
        </w:r>
        <w:r>
          <w:rPr>
            <w:spacing w:val="-7"/>
          </w:rPr>
          <w:t xml:space="preserve"> </w:t>
        </w:r>
        <w:r>
          <w:rPr>
            <w:spacing w:val="-4"/>
          </w:rPr>
          <w:t>WTC</w:t>
        </w:r>
        <w:r>
          <w:rPr>
            <w:spacing w:val="-9"/>
          </w:rPr>
          <w:t xml:space="preserve"> </w:t>
        </w:r>
        <w:r>
          <w:rPr>
            <w:spacing w:val="-4"/>
          </w:rPr>
          <w:t>can</w:t>
        </w:r>
        <w:r>
          <w:rPr>
            <w:spacing w:val="-9"/>
          </w:rPr>
          <w:t xml:space="preserve"> </w:t>
        </w:r>
        <w:r>
          <w:rPr>
            <w:spacing w:val="-4"/>
          </w:rPr>
          <w:t>detect</w:t>
        </w:r>
        <w:r>
          <w:rPr>
            <w:spacing w:val="-9"/>
          </w:rPr>
          <w:t xml:space="preserve"> </w:t>
        </w:r>
        <w:r>
          <w:rPr>
            <w:spacing w:val="-4"/>
          </w:rPr>
          <w:t xml:space="preserve">both </w:t>
        </w:r>
        <w:r>
          <w:rPr>
            <w:spacing w:val="-6"/>
          </w:rPr>
          <w:t xml:space="preserve">in-phase and out-of-phase relationships between channels, which is particularly valuable </w:t>
        </w:r>
        <w:r>
          <w:rPr>
            <w:spacing w:val="-4"/>
          </w:rPr>
          <w:t xml:space="preserve">for distinguishing neural signals from physiological </w:t>
        </w:r>
        <w:commentRangeStart w:id="216"/>
        <w:r>
          <w:rPr>
            <w:spacing w:val="-4"/>
          </w:rPr>
          <w:t>noise</w:t>
        </w:r>
        <w:commentRangeEnd w:id="216"/>
        <w:r>
          <w:rPr>
            <w:rStyle w:val="CommentReference"/>
          </w:rPr>
          <w:commentReference w:id="216"/>
        </w:r>
        <w:r>
          <w:rPr>
            <w:spacing w:val="-4"/>
          </w:rPr>
          <w:t>.</w:t>
        </w:r>
      </w:ins>
    </w:p>
    <w:p w14:paraId="19F5B386" w14:textId="77777777" w:rsidR="004604D6" w:rsidDel="004604D6" w:rsidRDefault="004604D6" w:rsidP="003105BA">
      <w:pPr>
        <w:pStyle w:val="BodyText"/>
        <w:spacing w:before="2" w:line="355" w:lineRule="auto"/>
        <w:ind w:left="159" w:right="1316" w:firstLine="351"/>
        <w:rPr>
          <w:del w:id="217" w:author="Bobby Stojanoski" w:date="2025-06-26T17:10:00Z" w16du:dateUtc="2025-06-26T21:10:00Z"/>
        </w:rPr>
      </w:pPr>
    </w:p>
    <w:p w14:paraId="764F61C0" w14:textId="77777777" w:rsidR="00FC1B9A" w:rsidRDefault="00FC1B9A">
      <w:pPr>
        <w:pStyle w:val="BodyText"/>
        <w:spacing w:before="185"/>
      </w:pPr>
    </w:p>
    <w:p w14:paraId="764F61C1" w14:textId="77777777" w:rsidR="00FC1B9A" w:rsidRDefault="00845D41">
      <w:pPr>
        <w:pStyle w:val="ListParagraph"/>
        <w:numPr>
          <w:ilvl w:val="1"/>
          <w:numId w:val="18"/>
        </w:numPr>
        <w:tabs>
          <w:tab w:val="left" w:pos="1042"/>
        </w:tabs>
        <w:spacing w:before="1"/>
        <w:rPr>
          <w:b/>
          <w:sz w:val="34"/>
        </w:rPr>
      </w:pPr>
      <w:bookmarkStart w:id="218" w:name="Objectives_and_Hypotheses"/>
      <w:bookmarkStart w:id="219" w:name="_bookmark6"/>
      <w:bookmarkEnd w:id="218"/>
      <w:bookmarkEnd w:id="219"/>
      <w:r>
        <w:rPr>
          <w:b/>
          <w:w w:val="105"/>
          <w:sz w:val="34"/>
        </w:rPr>
        <w:t>Objectives</w:t>
      </w:r>
      <w:r>
        <w:rPr>
          <w:b/>
          <w:spacing w:val="43"/>
          <w:w w:val="105"/>
          <w:sz w:val="34"/>
        </w:rPr>
        <w:t xml:space="preserve"> </w:t>
      </w:r>
      <w:r>
        <w:rPr>
          <w:b/>
          <w:w w:val="105"/>
          <w:sz w:val="34"/>
        </w:rPr>
        <w:t>and</w:t>
      </w:r>
      <w:r>
        <w:rPr>
          <w:b/>
          <w:spacing w:val="44"/>
          <w:w w:val="105"/>
          <w:sz w:val="34"/>
        </w:rPr>
        <w:t xml:space="preserve"> </w:t>
      </w:r>
      <w:r>
        <w:rPr>
          <w:b/>
          <w:spacing w:val="-2"/>
          <w:w w:val="105"/>
          <w:sz w:val="34"/>
        </w:rPr>
        <w:t>Hypotheses</w:t>
      </w:r>
    </w:p>
    <w:p w14:paraId="7A5D61D5" w14:textId="77777777" w:rsidR="00FC1B9A" w:rsidRDefault="00845D41">
      <w:pPr>
        <w:pStyle w:val="BodyText"/>
        <w:spacing w:before="362" w:line="355" w:lineRule="auto"/>
        <w:ind w:right="1316"/>
        <w:rPr>
          <w:ins w:id="220" w:author="Bobby Stojanoski" w:date="2025-06-26T17:01:00Z" w16du:dateUtc="2025-06-26T21:01:00Z"/>
          <w:spacing w:val="-5"/>
        </w:rPr>
        <w:pPrChange w:id="221" w:author="Bobby Stojanoski" w:date="2025-06-26T17:01:00Z" w16du:dateUtc="2025-06-26T21:01:00Z">
          <w:pPr>
            <w:pStyle w:val="BodyText"/>
            <w:spacing w:before="362" w:line="355" w:lineRule="auto"/>
            <w:ind w:left="159" w:right="1316"/>
          </w:pPr>
        </w:pPrChange>
      </w:pP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thesis</w:t>
      </w:r>
      <w:r>
        <w:rPr>
          <w:spacing w:val="-6"/>
        </w:rPr>
        <w:t xml:space="preserve"> </w:t>
      </w:r>
      <w:r>
        <w:rPr>
          <w:spacing w:val="-4"/>
        </w:rPr>
        <w:t>aims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investigate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neural</w:t>
      </w:r>
      <w:r>
        <w:rPr>
          <w:spacing w:val="-6"/>
        </w:rPr>
        <w:t xml:space="preserve"> </w:t>
      </w:r>
      <w:r>
        <w:rPr>
          <w:spacing w:val="-4"/>
        </w:rPr>
        <w:t>differences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6"/>
        </w:rPr>
        <w:t xml:space="preserve"> </w:t>
      </w:r>
      <w:r>
        <w:rPr>
          <w:spacing w:val="-4"/>
        </w:rPr>
        <w:t>humans</w:t>
      </w:r>
      <w:r>
        <w:rPr>
          <w:spacing w:val="-6"/>
        </w:rPr>
        <w:t xml:space="preserve"> </w:t>
      </w:r>
      <w:r>
        <w:rPr>
          <w:spacing w:val="-4"/>
        </w:rPr>
        <w:t>perceive</w:t>
      </w:r>
      <w:r>
        <w:rPr>
          <w:spacing w:val="-6"/>
        </w:rPr>
        <w:t xml:space="preserve"> </w:t>
      </w:r>
      <w:r>
        <w:rPr>
          <w:spacing w:val="-4"/>
        </w:rPr>
        <w:t xml:space="preserve">emotional </w:t>
      </w:r>
      <w:r>
        <w:rPr>
          <w:spacing w:val="-2"/>
        </w:rPr>
        <w:t>expressions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real</w:t>
      </w:r>
      <w:r>
        <w:rPr>
          <w:spacing w:val="-12"/>
        </w:rPr>
        <w:t xml:space="preserve"> </w:t>
      </w:r>
      <w:r>
        <w:rPr>
          <w:spacing w:val="-2"/>
        </w:rPr>
        <w:t>versus</w:t>
      </w:r>
      <w:r>
        <w:rPr>
          <w:spacing w:val="-12"/>
        </w:rPr>
        <w:t xml:space="preserve"> </w:t>
      </w:r>
      <w:r>
        <w:rPr>
          <w:spacing w:val="-2"/>
        </w:rPr>
        <w:t>virtual</w:t>
      </w:r>
      <w:r>
        <w:rPr>
          <w:spacing w:val="-12"/>
        </w:rPr>
        <w:t xml:space="preserve"> </w:t>
      </w:r>
      <w:r>
        <w:rPr>
          <w:spacing w:val="-2"/>
        </w:rPr>
        <w:t>faces.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fNIRS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measure</w:t>
      </w:r>
      <w:r>
        <w:rPr>
          <w:spacing w:val="-12"/>
        </w:rPr>
        <w:t xml:space="preserve"> </w:t>
      </w:r>
      <w:r>
        <w:rPr>
          <w:spacing w:val="-2"/>
        </w:rPr>
        <w:t>brain</w:t>
      </w:r>
      <w:r>
        <w:rPr>
          <w:spacing w:val="-12"/>
        </w:rPr>
        <w:t xml:space="preserve"> </w:t>
      </w:r>
      <w:r>
        <w:rPr>
          <w:spacing w:val="-2"/>
        </w:rPr>
        <w:t>activation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functional</w:t>
      </w:r>
      <w:r>
        <w:t xml:space="preserve"> </w:t>
      </w:r>
      <w:r>
        <w:rPr>
          <w:spacing w:val="-4"/>
        </w:rPr>
        <w:t>connectivity</w:t>
      </w:r>
      <w:r>
        <w:rPr>
          <w:spacing w:val="1"/>
        </w:rPr>
        <w:t xml:space="preserve"> </w:t>
      </w:r>
      <w:r>
        <w:rPr>
          <w:spacing w:val="-4"/>
        </w:rPr>
        <w:t>while</w:t>
      </w:r>
      <w:r>
        <w:rPr>
          <w:spacing w:val="1"/>
        </w:rPr>
        <w:t xml:space="preserve"> </w:t>
      </w:r>
      <w:r>
        <w:rPr>
          <w:spacing w:val="-4"/>
        </w:rPr>
        <w:t>participants</w:t>
      </w:r>
      <w:r>
        <w:rPr>
          <w:spacing w:val="1"/>
        </w:rPr>
        <w:t xml:space="preserve"> </w:t>
      </w:r>
      <w:r>
        <w:rPr>
          <w:spacing w:val="-4"/>
        </w:rPr>
        <w:t>viewed</w:t>
      </w:r>
      <w:r>
        <w:rPr>
          <w:spacing w:val="1"/>
        </w:rPr>
        <w:t xml:space="preserve"> </w:t>
      </w:r>
      <w:r>
        <w:rPr>
          <w:spacing w:val="-4"/>
        </w:rPr>
        <w:t>both</w:t>
      </w:r>
      <w:r>
        <w:t xml:space="preserve"> </w:t>
      </w:r>
      <w:r>
        <w:rPr>
          <w:spacing w:val="-4"/>
        </w:rPr>
        <w:t>real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virtual</w:t>
      </w:r>
      <w:r>
        <w:rPr>
          <w:spacing w:val="1"/>
        </w:rPr>
        <w:t xml:space="preserve"> </w:t>
      </w:r>
      <w:r>
        <w:rPr>
          <w:spacing w:val="-4"/>
        </w:rPr>
        <w:t>faces</w:t>
      </w:r>
      <w:r>
        <w:rPr>
          <w:spacing w:val="1"/>
        </w:rPr>
        <w:t xml:space="preserve"> </w:t>
      </w:r>
      <w:r>
        <w:rPr>
          <w:spacing w:val="-5"/>
        </w:rPr>
        <w:t>expressing</w:t>
      </w:r>
      <w:ins w:id="222" w:author="Bobby Stojanoski" w:date="2025-06-26T17:01:00Z" w16du:dateUtc="2025-06-26T21:01:00Z">
        <w:r w:rsidR="00DF1689">
          <w:rPr>
            <w:spacing w:val="-5"/>
          </w:rPr>
          <w:t xml:space="preserve">  </w:t>
        </w:r>
      </w:ins>
    </w:p>
    <w:p w14:paraId="764F61C3" w14:textId="77777777" w:rsidR="00DF1689" w:rsidDel="00DF1689" w:rsidRDefault="00DF1689">
      <w:pPr>
        <w:pStyle w:val="BodyText"/>
        <w:spacing w:before="362" w:line="355" w:lineRule="auto"/>
        <w:ind w:left="159" w:right="1316"/>
        <w:rPr>
          <w:del w:id="223" w:author="Bobby Stojanoski" w:date="2025-06-26T17:01:00Z" w16du:dateUtc="2025-06-26T21:01:00Z"/>
        </w:rPr>
        <w:sectPr w:rsidR="00DF1689" w:rsidDel="00DF1689">
          <w:headerReference w:type="default" r:id="rId25"/>
          <w:footerReference w:type="default" r:id="rId26"/>
          <w:pgSz w:w="12240" w:h="15840"/>
          <w:pgMar w:top="1020" w:right="120" w:bottom="280" w:left="1640" w:header="690" w:footer="0" w:gutter="0"/>
          <w:cols w:space="720"/>
        </w:sectPr>
        <w:pPrChange w:id="224" w:author="Bobby Stojanoski" w:date="2025-06-26T17:00:00Z" w16du:dateUtc="2025-06-26T21:00:00Z">
          <w:pPr>
            <w:spacing w:line="355" w:lineRule="auto"/>
          </w:pPr>
        </w:pPrChange>
      </w:pPr>
    </w:p>
    <w:p w14:paraId="764F61C4" w14:textId="77777777" w:rsidR="00FC1B9A" w:rsidDel="00DF1689" w:rsidRDefault="00FC1B9A">
      <w:pPr>
        <w:pStyle w:val="BodyText"/>
        <w:spacing w:before="74"/>
        <w:rPr>
          <w:del w:id="225" w:author="Bobby Stojanoski" w:date="2025-06-26T17:00:00Z" w16du:dateUtc="2025-06-26T21:00:00Z"/>
        </w:rPr>
      </w:pPr>
    </w:p>
    <w:p w14:paraId="764F61C5" w14:textId="77777777" w:rsidR="00FC1B9A" w:rsidRDefault="00845D41">
      <w:pPr>
        <w:pStyle w:val="BodyText"/>
        <w:spacing w:before="1" w:line="355" w:lineRule="auto"/>
        <w:ind w:right="1316"/>
        <w:pPrChange w:id="226" w:author="Bobby Stojanoski" w:date="2025-06-26T17:00:00Z" w16du:dateUtc="2025-06-26T21:00:00Z">
          <w:pPr>
            <w:pStyle w:val="BodyText"/>
            <w:spacing w:before="1" w:line="355" w:lineRule="auto"/>
            <w:ind w:left="159" w:right="1316"/>
          </w:pPr>
        </w:pPrChange>
      </w:pPr>
      <w:r>
        <w:rPr>
          <w:spacing w:val="-6"/>
        </w:rPr>
        <w:t>various</w:t>
      </w:r>
      <w:r>
        <w:rPr>
          <w:spacing w:val="-9"/>
        </w:rPr>
        <w:t xml:space="preserve"> </w:t>
      </w:r>
      <w:r>
        <w:rPr>
          <w:spacing w:val="-6"/>
        </w:rPr>
        <w:t>emotions.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9"/>
        </w:rPr>
        <w:t xml:space="preserve"> </w:t>
      </w:r>
      <w:r>
        <w:rPr>
          <w:spacing w:val="-6"/>
        </w:rPr>
        <w:t>hypothesize</w:t>
      </w:r>
      <w:r>
        <w:rPr>
          <w:spacing w:val="-9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1)</w:t>
      </w:r>
      <w:r>
        <w:rPr>
          <w:spacing w:val="-9"/>
        </w:rPr>
        <w:t xml:space="preserve"> </w:t>
      </w:r>
      <w:r>
        <w:rPr>
          <w:spacing w:val="-6"/>
        </w:rPr>
        <w:t>there</w:t>
      </w:r>
      <w:r>
        <w:rPr>
          <w:spacing w:val="-9"/>
        </w:rPr>
        <w:t xml:space="preserve"> </w:t>
      </w:r>
      <w:r>
        <w:rPr>
          <w:spacing w:val="-6"/>
        </w:rPr>
        <w:t>will</w:t>
      </w:r>
      <w:r>
        <w:rPr>
          <w:spacing w:val="-9"/>
        </w:rPr>
        <w:t xml:space="preserve"> </w:t>
      </w:r>
      <w:r>
        <w:rPr>
          <w:spacing w:val="-6"/>
        </w:rPr>
        <w:t>be</w:t>
      </w:r>
      <w:r>
        <w:rPr>
          <w:spacing w:val="-9"/>
        </w:rPr>
        <w:t xml:space="preserve"> </w:t>
      </w:r>
      <w:r>
        <w:rPr>
          <w:spacing w:val="-6"/>
        </w:rPr>
        <w:t>significant</w:t>
      </w:r>
      <w:r>
        <w:rPr>
          <w:spacing w:val="-9"/>
        </w:rPr>
        <w:t xml:space="preserve"> </w:t>
      </w:r>
      <w:r>
        <w:rPr>
          <w:spacing w:val="-6"/>
        </w:rPr>
        <w:t>differences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 xml:space="preserve">activation </w:t>
      </w:r>
      <w:r>
        <w:rPr>
          <w:spacing w:val="-4"/>
        </w:rPr>
        <w:t>patterns</w:t>
      </w:r>
      <w:r>
        <w:rPr>
          <w:spacing w:val="-5"/>
        </w:rPr>
        <w:t xml:space="preserve"> </w:t>
      </w:r>
      <w:r>
        <w:rPr>
          <w:spacing w:val="-4"/>
        </w:rPr>
        <w:t>and functional connectivity profiles when</w:t>
      </w:r>
      <w:r>
        <w:rPr>
          <w:spacing w:val="-5"/>
        </w:rPr>
        <w:t xml:space="preserve"> </w:t>
      </w:r>
      <w:r>
        <w:rPr>
          <w:spacing w:val="-4"/>
        </w:rPr>
        <w:t>comparing virtual faces to real</w:t>
      </w:r>
      <w:r>
        <w:rPr>
          <w:spacing w:val="-5"/>
        </w:rPr>
        <w:t xml:space="preserve"> </w:t>
      </w:r>
      <w:r>
        <w:rPr>
          <w:spacing w:val="-4"/>
        </w:rPr>
        <w:t>faces,</w:t>
      </w:r>
    </w:p>
    <w:p w14:paraId="764F61C6" w14:textId="77777777" w:rsidR="00FC1B9A" w:rsidRDefault="00845D41">
      <w:pPr>
        <w:pStyle w:val="BodyText"/>
        <w:spacing w:line="355" w:lineRule="auto"/>
        <w:ind w:right="1315"/>
        <w:pPrChange w:id="227" w:author="Bobby Stojanoski" w:date="2025-06-26T17:01:00Z" w16du:dateUtc="2025-06-26T21:01:00Z">
          <w:pPr>
            <w:pStyle w:val="BodyText"/>
            <w:spacing w:line="355" w:lineRule="auto"/>
            <w:ind w:left="159" w:right="1315"/>
          </w:pPr>
        </w:pPrChange>
      </w:pPr>
      <w:r>
        <w:t>2)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emotional</w:t>
      </w:r>
      <w:r>
        <w:rPr>
          <w:spacing w:val="-15"/>
        </w:rPr>
        <w:t xml:space="preserve"> </w:t>
      </w:r>
      <w:r>
        <w:t>expressions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elicit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activation</w:t>
      </w:r>
      <w:r>
        <w:rPr>
          <w:spacing w:val="-15"/>
        </w:rPr>
        <w:t xml:space="preserve"> </w:t>
      </w:r>
      <w:r>
        <w:t>patterns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functional connectivity</w:t>
      </w:r>
      <w:r>
        <w:rPr>
          <w:spacing w:val="-9"/>
        </w:rPr>
        <w:t xml:space="preserve"> </w:t>
      </w:r>
      <w:r>
        <w:t>profiles.</w:t>
      </w:r>
      <w:r>
        <w:rPr>
          <w:spacing w:val="2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priori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 xml:space="preserve">of </w:t>
      </w:r>
      <w:r>
        <w:lastRenderedPageBreak/>
        <w:t>these</w:t>
      </w:r>
      <w:r>
        <w:rPr>
          <w:spacing w:val="-7"/>
        </w:rPr>
        <w:t xml:space="preserve"> </w:t>
      </w:r>
      <w:r>
        <w:t>differences,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realism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faces. To</w:t>
      </w:r>
      <w:r>
        <w:rPr>
          <w:spacing w:val="-13"/>
        </w:rPr>
        <w:t xml:space="preserve"> </w:t>
      </w:r>
      <w:r>
        <w:rPr>
          <w:spacing w:val="-2"/>
        </w:rPr>
        <w:t>date,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study</w:t>
      </w:r>
      <w:r>
        <w:rPr>
          <w:spacing w:val="-13"/>
        </w:rPr>
        <w:t xml:space="preserve"> </w:t>
      </w:r>
      <w:r>
        <w:rPr>
          <w:spacing w:val="-2"/>
        </w:rPr>
        <w:t>has</w:t>
      </w:r>
      <w:r>
        <w:rPr>
          <w:spacing w:val="-13"/>
        </w:rPr>
        <w:t xml:space="preserve"> </w:t>
      </w:r>
      <w:r>
        <w:rPr>
          <w:spacing w:val="-2"/>
        </w:rPr>
        <w:t>employed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fully</w:t>
      </w:r>
      <w:r>
        <w:rPr>
          <w:spacing w:val="-13"/>
        </w:rPr>
        <w:t xml:space="preserve"> </w:t>
      </w:r>
      <w:r>
        <w:rPr>
          <w:spacing w:val="-2"/>
        </w:rPr>
        <w:t>crossed</w:t>
      </w:r>
      <w:r>
        <w:rPr>
          <w:spacing w:val="-13"/>
        </w:rPr>
        <w:t xml:space="preserve"> </w:t>
      </w:r>
      <w:r>
        <w:rPr>
          <w:spacing w:val="-2"/>
        </w:rPr>
        <w:t>factorial</w:t>
      </w:r>
      <w:r>
        <w:rPr>
          <w:spacing w:val="-13"/>
        </w:rPr>
        <w:t xml:space="preserve"> </w:t>
      </w: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systemat- ically</w:t>
      </w:r>
      <w:r>
        <w:rPr>
          <w:spacing w:val="-12"/>
        </w:rPr>
        <w:t xml:space="preserve"> </w:t>
      </w:r>
      <w:r>
        <w:rPr>
          <w:spacing w:val="-2"/>
        </w:rPr>
        <w:t>examines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basic</w:t>
      </w:r>
      <w:r>
        <w:rPr>
          <w:spacing w:val="-12"/>
        </w:rPr>
        <w:t xml:space="preserve"> </w:t>
      </w:r>
      <w:r>
        <w:rPr>
          <w:spacing w:val="-2"/>
        </w:rPr>
        <w:t>emotions</w:t>
      </w:r>
      <w:r>
        <w:rPr>
          <w:spacing w:val="-12"/>
        </w:rPr>
        <w:t xml:space="preserve"> </w:t>
      </w:r>
      <w:r>
        <w:rPr>
          <w:spacing w:val="-2"/>
        </w:rPr>
        <w:t>across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2"/>
        </w:rPr>
        <w:t xml:space="preserve"> </w:t>
      </w:r>
      <w:r>
        <w:rPr>
          <w:spacing w:val="-2"/>
        </w:rPr>
        <w:t>real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virtual</w:t>
      </w:r>
      <w:r>
        <w:rPr>
          <w:spacing w:val="-12"/>
        </w:rPr>
        <w:t xml:space="preserve"> </w:t>
      </w:r>
      <w:r>
        <w:rPr>
          <w:spacing w:val="-2"/>
        </w:rPr>
        <w:t>face</w:t>
      </w:r>
      <w:r>
        <w:rPr>
          <w:spacing w:val="-12"/>
        </w:rPr>
        <w:t xml:space="preserve"> </w:t>
      </w:r>
      <w:r>
        <w:rPr>
          <w:spacing w:val="-2"/>
        </w:rPr>
        <w:t>types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single </w:t>
      </w:r>
      <w:r>
        <w:rPr>
          <w:spacing w:val="-4"/>
        </w:rPr>
        <w:t>experiment, particularly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fNIRS.</w:t>
      </w:r>
      <w:r>
        <w:rPr>
          <w:spacing w:val="-5"/>
        </w:rPr>
        <w:t xml:space="preserve"> </w:t>
      </w:r>
      <w:r>
        <w:rPr>
          <w:spacing w:val="-4"/>
        </w:rPr>
        <w:t>Most</w:t>
      </w:r>
      <w:r>
        <w:rPr>
          <w:spacing w:val="-5"/>
        </w:rPr>
        <w:t xml:space="preserve"> </w:t>
      </w:r>
      <w:r>
        <w:rPr>
          <w:spacing w:val="-4"/>
        </w:rPr>
        <w:t>prior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5"/>
        </w:rPr>
        <w:t xml:space="preserve"> </w:t>
      </w:r>
      <w:r>
        <w:rPr>
          <w:spacing w:val="-4"/>
        </w:rPr>
        <w:t>concentrated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 xml:space="preserve">limited </w:t>
      </w:r>
      <w:r>
        <w:rPr>
          <w:spacing w:val="-2"/>
        </w:rPr>
        <w:t>subset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emotions</w:t>
      </w:r>
      <w:r>
        <w:rPr>
          <w:spacing w:val="-12"/>
        </w:rPr>
        <w:t xml:space="preserve"> </w:t>
      </w:r>
      <w:r>
        <w:rPr>
          <w:spacing w:val="-2"/>
        </w:rPr>
        <w:t>(typically</w:t>
      </w:r>
      <w:r>
        <w:rPr>
          <w:spacing w:val="-13"/>
        </w:rPr>
        <w:t xml:space="preserve"> </w:t>
      </w:r>
      <w:r>
        <w:rPr>
          <w:spacing w:val="-2"/>
        </w:rPr>
        <w:t>fear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anger)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often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avatars.</w:t>
      </w:r>
      <w:r>
        <w:rPr>
          <w:spacing w:val="8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result,</w:t>
      </w:r>
      <w:r>
        <w:rPr>
          <w:spacing w:val="-11"/>
        </w:rPr>
        <w:t xml:space="preserve"> </w:t>
      </w:r>
      <w:r>
        <w:rPr>
          <w:spacing w:val="-2"/>
        </w:rPr>
        <w:t xml:space="preserve">our </w:t>
      </w:r>
      <w:r>
        <w:rPr>
          <w:spacing w:val="-4"/>
        </w:rPr>
        <w:t>understanding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interaction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emotion</w:t>
      </w:r>
      <w:r>
        <w:rPr>
          <w:spacing w:val="-10"/>
        </w:rPr>
        <w:t xml:space="preserve"> </w:t>
      </w:r>
      <w:r>
        <w:rPr>
          <w:spacing w:val="-4"/>
        </w:rPr>
        <w:t>type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face</w:t>
      </w:r>
      <w:r>
        <w:rPr>
          <w:spacing w:val="-10"/>
        </w:rPr>
        <w:t xml:space="preserve"> </w:t>
      </w:r>
      <w:r>
        <w:rPr>
          <w:spacing w:val="-4"/>
        </w:rPr>
        <w:t>realism</w:t>
      </w:r>
      <w:r>
        <w:rPr>
          <w:spacing w:val="-10"/>
        </w:rPr>
        <w:t xml:space="preserve"> </w:t>
      </w:r>
      <w:r>
        <w:rPr>
          <w:spacing w:val="-4"/>
        </w:rPr>
        <w:t>remains</w:t>
      </w:r>
      <w:r>
        <w:rPr>
          <w:spacing w:val="-10"/>
        </w:rPr>
        <w:t xml:space="preserve"> </w:t>
      </w:r>
      <w:r>
        <w:rPr>
          <w:spacing w:val="-4"/>
        </w:rPr>
        <w:t xml:space="preserve">incom- </w:t>
      </w:r>
      <w:r>
        <w:t>plete across the full range of basic emotions.</w:t>
      </w:r>
      <w:r>
        <w:rPr>
          <w:spacing w:val="39"/>
        </w:rPr>
        <w:t xml:space="preserve"> </w:t>
      </w:r>
      <w:r>
        <w:t>In doing so, this research contributes to the</w:t>
      </w:r>
      <w:r>
        <w:rPr>
          <w:spacing w:val="-11"/>
        </w:rPr>
        <w:t xml:space="preserve"> </w:t>
      </w:r>
      <w:r>
        <w:t>broader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emotional</w:t>
      </w:r>
      <w:r>
        <w:rPr>
          <w:spacing w:val="-11"/>
        </w:rPr>
        <w:t xml:space="preserve"> </w:t>
      </w:r>
      <w:r>
        <w:t>cognition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6"/>
        </w:rPr>
        <w:t>informs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design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emotionally</w:t>
      </w:r>
      <w:r>
        <w:rPr>
          <w:spacing w:val="-9"/>
        </w:rPr>
        <w:t xml:space="preserve"> </w:t>
      </w:r>
      <w:r>
        <w:rPr>
          <w:spacing w:val="-6"/>
        </w:rPr>
        <w:t>expressive</w:t>
      </w:r>
      <w:r>
        <w:rPr>
          <w:spacing w:val="-9"/>
        </w:rPr>
        <w:t xml:space="preserve"> </w:t>
      </w:r>
      <w:r>
        <w:rPr>
          <w:spacing w:val="-6"/>
        </w:rPr>
        <w:t>avatars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applications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education,</w:t>
      </w:r>
      <w:r>
        <w:rPr>
          <w:spacing w:val="-9"/>
        </w:rPr>
        <w:t xml:space="preserve"> </w:t>
      </w:r>
      <w:r>
        <w:rPr>
          <w:spacing w:val="-6"/>
        </w:rPr>
        <w:t xml:space="preserve">mental </w:t>
      </w:r>
      <w:r>
        <w:t>health,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human-computer</w:t>
      </w:r>
      <w:r>
        <w:rPr>
          <w:spacing w:val="-5"/>
        </w:rPr>
        <w:t xml:space="preserve"> </w:t>
      </w:r>
      <w:r>
        <w:t>interaction.</w:t>
      </w:r>
    </w:p>
    <w:p w14:paraId="639B7AE0" w14:textId="77777777" w:rsidR="00FC1B9A" w:rsidRDefault="00FC1B9A" w:rsidP="003105BA">
      <w:pPr>
        <w:spacing w:line="355" w:lineRule="auto"/>
        <w:rPr>
          <w:ins w:id="228" w:author="Bobby Stojanoski" w:date="2025-06-26T15:26:00Z" w16du:dateUtc="2025-06-26T19:26:00Z"/>
        </w:rPr>
      </w:pPr>
    </w:p>
    <w:p w14:paraId="0D7B303D" w14:textId="77777777" w:rsidR="000E0A54" w:rsidRDefault="000E0A54" w:rsidP="000E0A54">
      <w:pPr>
        <w:pStyle w:val="BodyText"/>
        <w:spacing w:before="2" w:line="355" w:lineRule="auto"/>
        <w:ind w:left="159" w:right="1316" w:firstLine="351"/>
        <w:rPr>
          <w:ins w:id="229" w:author="Bobby Stojanoski" w:date="2025-06-26T15:26:00Z" w16du:dateUtc="2025-06-26T19:26:00Z"/>
        </w:rPr>
      </w:pPr>
      <w:ins w:id="230" w:author="Bobby Stojanoski" w:date="2025-06-26T15:26:00Z" w16du:dateUtc="2025-06-26T19:26:00Z">
        <w:r>
          <w:t>Critically, fNIRS demonstrates strong sensitivity to the prefrontal cortex (PFC), a region</w:t>
        </w:r>
        <w:r>
          <w:rPr>
            <w:spacing w:val="-11"/>
          </w:rPr>
          <w:t xml:space="preserve"> </w:t>
        </w:r>
        <w:r>
          <w:t>heavily</w:t>
        </w:r>
        <w:r>
          <w:rPr>
            <w:spacing w:val="-11"/>
          </w:rPr>
          <w:t xml:space="preserve"> </w:t>
        </w:r>
        <w:r>
          <w:t>implicated</w:t>
        </w:r>
        <w:r>
          <w:rPr>
            <w:spacing w:val="-11"/>
          </w:rPr>
          <w:t xml:space="preserve"> </w:t>
        </w:r>
        <w:r>
          <w:t>in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11"/>
          </w:rPr>
          <w:t xml:space="preserve"> </w:t>
        </w:r>
        <w:r>
          <w:t>perception,</w:t>
        </w:r>
        <w:r>
          <w:rPr>
            <w:spacing w:val="-7"/>
          </w:rPr>
          <w:t xml:space="preserve"> </w:t>
        </w:r>
        <w:r>
          <w:t>interpretation,</w:t>
        </w:r>
        <w:r>
          <w:rPr>
            <w:spacing w:val="-7"/>
          </w:rPr>
          <w:t xml:space="preserve"> </w:t>
        </w:r>
        <w:r>
          <w:t>and</w:t>
        </w:r>
        <w:r>
          <w:rPr>
            <w:spacing w:val="-11"/>
          </w:rPr>
          <w:t xml:space="preserve"> </w:t>
        </w:r>
        <w:r>
          <w:t>regulation</w:t>
        </w:r>
        <w:r>
          <w:rPr>
            <w:spacing w:val="-11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emotion (</w:t>
        </w:r>
        <w:r>
          <w:fldChar w:fldCharType="begin"/>
        </w:r>
        <w:r>
          <w:instrText>HYPERLINK \l "_bookmark96"</w:instrText>
        </w:r>
        <w:r>
          <w:fldChar w:fldCharType="separate"/>
        </w:r>
        <w:r>
          <w:rPr>
            <w:color w:val="0000FF"/>
          </w:rPr>
          <w:t>Westgarth et al.</w:t>
        </w:r>
        <w:r>
          <w:fldChar w:fldCharType="end"/>
        </w:r>
        <w:r>
          <w:t xml:space="preserve">, </w:t>
        </w:r>
        <w:r>
          <w:fldChar w:fldCharType="begin"/>
        </w:r>
        <w:r>
          <w:instrText>HYPERLINK \l "_bookmark96"</w:instrText>
        </w:r>
        <w:r>
          <w:fldChar w:fldCharType="separate"/>
        </w:r>
        <w:r>
          <w:rPr>
            <w:color w:val="0000FF"/>
          </w:rPr>
          <w:t>2021</w:t>
        </w:r>
        <w:r>
          <w:fldChar w:fldCharType="end"/>
        </w:r>
        <w:r>
          <w:t xml:space="preserve">; </w:t>
        </w:r>
        <w:r>
          <w:fldChar w:fldCharType="begin"/>
        </w:r>
        <w:r>
          <w:instrText>HYPERLINK \l "_bookmark50"</w:instrText>
        </w:r>
        <w:r>
          <w:fldChar w:fldCharType="separate"/>
        </w:r>
        <w:r>
          <w:rPr>
            <w:color w:val="0000FF"/>
          </w:rPr>
          <w:t>Bendall et al.</w:t>
        </w:r>
        <w:r>
          <w:fldChar w:fldCharType="end"/>
        </w:r>
        <w:r>
          <w:t xml:space="preserve">, </w:t>
        </w:r>
        <w:r>
          <w:fldChar w:fldCharType="begin"/>
        </w:r>
        <w:r>
          <w:instrText>HYPERLINK \l "_bookmark50"</w:instrText>
        </w:r>
        <w:r>
          <w:fldChar w:fldCharType="separate"/>
        </w:r>
        <w:r>
          <w:rPr>
            <w:color w:val="0000FF"/>
          </w:rPr>
          <w:t>2016</w:t>
        </w:r>
        <w:r>
          <w:fldChar w:fldCharType="end"/>
        </w:r>
        <w:r>
          <w:t>).</w:t>
        </w:r>
        <w:r>
          <w:rPr>
            <w:spacing w:val="40"/>
          </w:rPr>
          <w:t xml:space="preserve"> </w:t>
        </w:r>
        <w:r>
          <w:t xml:space="preserve">Although prior studies have examined </w:t>
        </w:r>
        <w:r>
          <w:rPr>
            <w:spacing w:val="-4"/>
          </w:rPr>
          <w:t>facial</w:t>
        </w:r>
        <w:r>
          <w:rPr>
            <w:spacing w:val="-8"/>
          </w:rPr>
          <w:t xml:space="preserve"> </w:t>
        </w:r>
        <w:r>
          <w:rPr>
            <w:spacing w:val="-4"/>
          </w:rPr>
          <w:t>emotion</w:t>
        </w:r>
        <w:r>
          <w:rPr>
            <w:spacing w:val="-7"/>
          </w:rPr>
          <w:t xml:space="preserve"> </w:t>
        </w:r>
        <w:r>
          <w:rPr>
            <w:spacing w:val="-4"/>
          </w:rPr>
          <w:t>perception</w:t>
        </w:r>
        <w:r>
          <w:rPr>
            <w:spacing w:val="-8"/>
          </w:rPr>
          <w:t xml:space="preserve"> </w:t>
        </w:r>
        <w:r>
          <w:rPr>
            <w:spacing w:val="-4"/>
          </w:rPr>
          <w:t>on real and</w:t>
        </w:r>
        <w:r>
          <w:rPr>
            <w:spacing w:val="-8"/>
          </w:rPr>
          <w:t xml:space="preserve"> </w:t>
        </w:r>
        <w:r>
          <w:rPr>
            <w:spacing w:val="-4"/>
          </w:rPr>
          <w:t>avatar</w:t>
        </w:r>
        <w:r>
          <w:rPr>
            <w:spacing w:val="-8"/>
          </w:rPr>
          <w:t xml:space="preserve"> </w:t>
        </w:r>
        <w:r>
          <w:rPr>
            <w:spacing w:val="-4"/>
          </w:rPr>
          <w:t>faces</w:t>
        </w:r>
        <w:r>
          <w:rPr>
            <w:spacing w:val="-8"/>
          </w:rPr>
          <w:t xml:space="preserve"> </w:t>
        </w:r>
        <w:r>
          <w:rPr>
            <w:spacing w:val="-4"/>
          </w:rPr>
          <w:t>independently,</w:t>
        </w:r>
        <w:r>
          <w:rPr>
            <w:spacing w:val="-6"/>
          </w:rPr>
          <w:t xml:space="preserve"> </w:t>
        </w:r>
        <w:r>
          <w:rPr>
            <w:spacing w:val="-4"/>
          </w:rPr>
          <w:t>few</w:t>
        </w:r>
        <w:r>
          <w:rPr>
            <w:spacing w:val="-7"/>
          </w:rPr>
          <w:t xml:space="preserve"> </w:t>
        </w:r>
        <w:r>
          <w:rPr>
            <w:spacing w:val="-4"/>
          </w:rPr>
          <w:t>have</w:t>
        </w:r>
        <w:r>
          <w:rPr>
            <w:spacing w:val="-7"/>
          </w:rPr>
          <w:t xml:space="preserve"> </w:t>
        </w:r>
        <w:r>
          <w:rPr>
            <w:spacing w:val="-4"/>
          </w:rPr>
          <w:t>explored</w:t>
        </w:r>
        <w:r>
          <w:rPr>
            <w:spacing w:val="-7"/>
          </w:rPr>
          <w:t xml:space="preserve"> </w:t>
        </w:r>
        <w:r>
          <w:rPr>
            <w:spacing w:val="-4"/>
          </w:rPr>
          <w:t xml:space="preserve">differential neural processes </w:t>
        </w:r>
        <w:r>
          <w:rPr>
            <w:spacing w:val="-2"/>
          </w:rPr>
          <w:t>within</w:t>
        </w:r>
        <w:r>
          <w:rPr>
            <w:spacing w:val="-13"/>
          </w:rPr>
          <w:t xml:space="preserve"> </w:t>
        </w:r>
        <w:r>
          <w:rPr>
            <w:spacing w:val="-2"/>
          </w:rPr>
          <w:t>the</w:t>
        </w:r>
        <w:r>
          <w:rPr>
            <w:spacing w:val="-12"/>
          </w:rPr>
          <w:t xml:space="preserve"> </w:t>
        </w:r>
        <w:r>
          <w:rPr>
            <w:spacing w:val="-2"/>
          </w:rPr>
          <w:t>same</w:t>
        </w:r>
        <w:r>
          <w:rPr>
            <w:spacing w:val="-12"/>
          </w:rPr>
          <w:t xml:space="preserve"> </w:t>
        </w:r>
        <w:r>
          <w:rPr>
            <w:spacing w:val="-2"/>
          </w:rPr>
          <w:t>neuroimaging</w:t>
        </w:r>
        <w:r>
          <w:rPr>
            <w:spacing w:val="-12"/>
          </w:rPr>
          <w:t xml:space="preserve"> </w:t>
        </w:r>
        <w:r>
          <w:rPr>
            <w:spacing w:val="-2"/>
          </w:rPr>
          <w:t>paradigm, with even</w:t>
        </w:r>
        <w:r>
          <w:rPr>
            <w:spacing w:val="-12"/>
          </w:rPr>
          <w:t xml:space="preserve"> </w:t>
        </w:r>
        <w:r>
          <w:rPr>
            <w:spacing w:val="-2"/>
          </w:rPr>
          <w:t>fewer</w:t>
        </w:r>
        <w:r>
          <w:rPr>
            <w:spacing w:val="-12"/>
          </w:rPr>
          <w:t xml:space="preserve"> </w:t>
        </w:r>
        <w:r>
          <w:rPr>
            <w:spacing w:val="-2"/>
          </w:rPr>
          <w:t>studies</w:t>
        </w:r>
        <w:r>
          <w:rPr>
            <w:spacing w:val="-12"/>
          </w:rPr>
          <w:t xml:space="preserve"> </w:t>
        </w:r>
        <w:r>
          <w:rPr>
            <w:spacing w:val="-2"/>
          </w:rPr>
          <w:t>have</w:t>
        </w:r>
        <w:r>
          <w:rPr>
            <w:spacing w:val="-12"/>
          </w:rPr>
          <w:t xml:space="preserve"> </w:t>
        </w:r>
        <w:r>
          <w:rPr>
            <w:spacing w:val="-2"/>
          </w:rPr>
          <w:t xml:space="preserve">employed </w:t>
        </w:r>
        <w:r>
          <w:rPr>
            <w:spacing w:val="-4"/>
          </w:rPr>
          <w:t>fNIRS</w:t>
        </w:r>
        <w:r>
          <w:rPr>
            <w:spacing w:val="-10"/>
          </w:rPr>
          <w:t xml:space="preserve"> </w:t>
        </w:r>
        <w:r>
          <w:rPr>
            <w:spacing w:val="-4"/>
          </w:rPr>
          <w:t>to</w:t>
        </w:r>
        <w:r>
          <w:rPr>
            <w:spacing w:val="-10"/>
          </w:rPr>
          <w:t xml:space="preserve"> </w:t>
        </w:r>
        <w:r>
          <w:rPr>
            <w:spacing w:val="-4"/>
          </w:rPr>
          <w:t>do</w:t>
        </w:r>
        <w:r>
          <w:rPr>
            <w:spacing w:val="-10"/>
          </w:rPr>
          <w:t xml:space="preserve"> </w:t>
        </w:r>
        <w:r>
          <w:rPr>
            <w:spacing w:val="-4"/>
          </w:rPr>
          <w:t>so.</w:t>
        </w:r>
        <w:r>
          <w:rPr>
            <w:spacing w:val="12"/>
          </w:rPr>
          <w:t xml:space="preserve"> </w:t>
        </w:r>
        <w:r>
          <w:rPr>
            <w:spacing w:val="-4"/>
          </w:rPr>
          <w:t>To</w:t>
        </w:r>
        <w:r>
          <w:rPr>
            <w:spacing w:val="-10"/>
          </w:rPr>
          <w:t xml:space="preserve"> </w:t>
        </w:r>
        <w:r>
          <w:rPr>
            <w:spacing w:val="-4"/>
          </w:rPr>
          <w:t>our</w:t>
        </w:r>
        <w:r>
          <w:rPr>
            <w:spacing w:val="-10"/>
          </w:rPr>
          <w:t xml:space="preserve"> </w:t>
        </w:r>
        <w:r>
          <w:rPr>
            <w:spacing w:val="-4"/>
          </w:rPr>
          <w:t>knowledge,</w:t>
        </w:r>
        <w:r>
          <w:rPr>
            <w:spacing w:val="-9"/>
          </w:rPr>
          <w:t xml:space="preserve"> </w:t>
        </w:r>
        <w:r>
          <w:rPr>
            <w:spacing w:val="-4"/>
          </w:rPr>
          <w:t>no</w:t>
        </w:r>
        <w:r>
          <w:rPr>
            <w:spacing w:val="-10"/>
          </w:rPr>
          <w:t xml:space="preserve"> </w:t>
        </w:r>
        <w:r>
          <w:rPr>
            <w:spacing w:val="-4"/>
          </w:rPr>
          <w:t>existing</w:t>
        </w:r>
        <w:r>
          <w:rPr>
            <w:spacing w:val="-10"/>
          </w:rPr>
          <w:t xml:space="preserve"> </w:t>
        </w:r>
        <w:r>
          <w:rPr>
            <w:spacing w:val="-4"/>
          </w:rPr>
          <w:t>research</w:t>
        </w:r>
        <w:r>
          <w:rPr>
            <w:spacing w:val="-10"/>
          </w:rPr>
          <w:t xml:space="preserve"> </w:t>
        </w:r>
        <w:r>
          <w:rPr>
            <w:spacing w:val="-4"/>
          </w:rPr>
          <w:t>has</w:t>
        </w:r>
        <w:r>
          <w:rPr>
            <w:spacing w:val="-9"/>
          </w:rPr>
          <w:t xml:space="preserve"> </w:t>
        </w:r>
        <w:r>
          <w:rPr>
            <w:spacing w:val="-4"/>
          </w:rPr>
          <w:t>directly</w:t>
        </w:r>
        <w:r>
          <w:rPr>
            <w:spacing w:val="-10"/>
          </w:rPr>
          <w:t xml:space="preserve"> </w:t>
        </w:r>
        <w:r>
          <w:rPr>
            <w:spacing w:val="-4"/>
          </w:rPr>
          <w:t>compared</w:t>
        </w:r>
        <w:r>
          <w:rPr>
            <w:spacing w:val="-10"/>
          </w:rPr>
          <w:t xml:space="preserve"> </w:t>
        </w:r>
        <w:r>
          <w:rPr>
            <w:spacing w:val="-4"/>
          </w:rPr>
          <w:t>neural</w:t>
        </w:r>
        <w:r>
          <w:rPr>
            <w:spacing w:val="-10"/>
          </w:rPr>
          <w:t xml:space="preserve"> </w:t>
        </w:r>
        <w:r>
          <w:rPr>
            <w:spacing w:val="-4"/>
          </w:rPr>
          <w:t>re</w:t>
        </w:r>
        <w:r>
          <w:rPr>
            <w:spacing w:val="-6"/>
          </w:rPr>
          <w:t xml:space="preserve">sponses to emotional expressions in real versus virtual faces using a within-subject fNIRS </w:t>
        </w:r>
        <w:r>
          <w:t>design.</w:t>
        </w:r>
        <w:r>
          <w:rPr>
            <w:spacing w:val="9"/>
          </w:rPr>
          <w:t xml:space="preserve"> </w:t>
        </w:r>
        <w:r>
          <w:t>This</w:t>
        </w:r>
        <w:r>
          <w:rPr>
            <w:spacing w:val="-14"/>
          </w:rPr>
          <w:t xml:space="preserve"> </w:t>
        </w:r>
        <w:r>
          <w:t>gap</w:t>
        </w:r>
        <w:r>
          <w:rPr>
            <w:spacing w:val="-14"/>
          </w:rPr>
          <w:t xml:space="preserve"> </w:t>
        </w:r>
        <w:r>
          <w:t>limits</w:t>
        </w:r>
        <w:r>
          <w:rPr>
            <w:spacing w:val="-14"/>
          </w:rPr>
          <w:t xml:space="preserve"> </w:t>
        </w:r>
        <w:r>
          <w:t>our</w:t>
        </w:r>
        <w:r>
          <w:rPr>
            <w:spacing w:val="-15"/>
          </w:rPr>
          <w:t xml:space="preserve"> </w:t>
        </w:r>
        <w:r>
          <w:t>understanding</w:t>
        </w:r>
        <w:r>
          <w:rPr>
            <w:spacing w:val="-15"/>
          </w:rPr>
          <w:t xml:space="preserve"> </w:t>
        </w:r>
        <w:r>
          <w:t>of</w:t>
        </w:r>
        <w:r>
          <w:rPr>
            <w:spacing w:val="-14"/>
          </w:rPr>
          <w:t xml:space="preserve"> </w:t>
        </w:r>
        <w:r>
          <w:t>how</w:t>
        </w:r>
        <w:r>
          <w:rPr>
            <w:spacing w:val="-15"/>
          </w:rPr>
          <w:t xml:space="preserve"> </w:t>
        </w:r>
        <w:r>
          <w:t>face</w:t>
        </w:r>
        <w:r>
          <w:rPr>
            <w:spacing w:val="-14"/>
          </w:rPr>
          <w:t xml:space="preserve"> </w:t>
        </w:r>
        <w:r>
          <w:t>realism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4"/>
          </w:rPr>
          <w:t xml:space="preserve"> </w:t>
        </w:r>
        <w:r>
          <w:t>emotion</w:t>
        </w:r>
        <w:r>
          <w:rPr>
            <w:spacing w:val="-14"/>
          </w:rPr>
          <w:t xml:space="preserve"> </w:t>
        </w:r>
        <w:r>
          <w:t>interact</w:t>
        </w:r>
        <w:r>
          <w:rPr>
            <w:spacing w:val="-15"/>
          </w:rPr>
          <w:t xml:space="preserve"> </w:t>
        </w:r>
        <w:r>
          <w:t xml:space="preserve">to </w:t>
        </w:r>
        <w:r>
          <w:rPr>
            <w:spacing w:val="-2"/>
          </w:rPr>
          <w:t>shape</w:t>
        </w:r>
        <w:r>
          <w:rPr>
            <w:spacing w:val="-6"/>
          </w:rPr>
          <w:t xml:space="preserve"> </w:t>
        </w:r>
        <w:r>
          <w:rPr>
            <w:spacing w:val="-2"/>
          </w:rPr>
          <w:t>cortical</w:t>
        </w:r>
        <w:r>
          <w:rPr>
            <w:spacing w:val="-7"/>
          </w:rPr>
          <w:t xml:space="preserve"> </w:t>
        </w:r>
        <w:r>
          <w:rPr>
            <w:spacing w:val="-2"/>
          </w:rPr>
          <w:t>activation</w:t>
        </w:r>
        <w:r>
          <w:rPr>
            <w:spacing w:val="-7"/>
          </w:rPr>
          <w:t xml:space="preserve"> </w:t>
        </w:r>
        <w:r>
          <w:rPr>
            <w:spacing w:val="-2"/>
          </w:rPr>
          <w:t>patterns</w:t>
        </w:r>
        <w:r>
          <w:rPr>
            <w:spacing w:val="-6"/>
          </w:rPr>
          <w:t xml:space="preserve"> </w:t>
        </w:r>
        <w:r>
          <w:rPr>
            <w:spacing w:val="-2"/>
          </w:rP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functional</w:t>
        </w:r>
        <w:r>
          <w:rPr>
            <w:spacing w:val="-6"/>
          </w:rPr>
          <w:t xml:space="preserve"> </w:t>
        </w:r>
        <w:r>
          <w:rPr>
            <w:spacing w:val="-2"/>
          </w:rPr>
          <w:t>connectivity</w:t>
        </w:r>
        <w:r>
          <w:rPr>
            <w:spacing w:val="-6"/>
          </w:rPr>
          <w:t xml:space="preserve"> </w:t>
        </w:r>
        <w:r>
          <w:rPr>
            <w:spacing w:val="-2"/>
          </w:rPr>
          <w:t>during</w:t>
        </w:r>
        <w:r>
          <w:rPr>
            <w:spacing w:val="-6"/>
          </w:rPr>
          <w:t xml:space="preserve"> </w:t>
        </w:r>
        <w:r>
          <w:rPr>
            <w:spacing w:val="-2"/>
          </w:rPr>
          <w:t>social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perception. </w:t>
        </w:r>
        <w:r>
          <w:rPr>
            <w:spacing w:val="-6"/>
          </w:rPr>
          <w:t>Addressing</w:t>
        </w:r>
        <w:r>
          <w:rPr>
            <w:spacing w:val="-11"/>
          </w:rPr>
          <w:t xml:space="preserve"> </w:t>
        </w:r>
        <w:r>
          <w:rPr>
            <w:spacing w:val="-6"/>
          </w:rPr>
          <w:t>this</w:t>
        </w:r>
        <w:r>
          <w:rPr>
            <w:spacing w:val="-9"/>
          </w:rPr>
          <w:t xml:space="preserve"> </w:t>
        </w:r>
        <w:r>
          <w:rPr>
            <w:spacing w:val="-6"/>
          </w:rPr>
          <w:t>gap</w:t>
        </w:r>
        <w:r>
          <w:rPr>
            <w:spacing w:val="-9"/>
          </w:rPr>
          <w:t xml:space="preserve"> </w:t>
        </w:r>
        <w:r>
          <w:rPr>
            <w:spacing w:val="-6"/>
          </w:rPr>
          <w:t>will</w:t>
        </w:r>
        <w:r>
          <w:rPr>
            <w:spacing w:val="-9"/>
          </w:rPr>
          <w:t xml:space="preserve"> </w:t>
        </w:r>
        <w:r>
          <w:rPr>
            <w:spacing w:val="-6"/>
          </w:rPr>
          <w:t>provide</w:t>
        </w:r>
        <w:r>
          <w:rPr>
            <w:spacing w:val="-9"/>
          </w:rPr>
          <w:t xml:space="preserve"> </w:t>
        </w:r>
        <w:r>
          <w:rPr>
            <w:spacing w:val="-6"/>
          </w:rPr>
          <w:t>insights</w:t>
        </w:r>
        <w:r>
          <w:rPr>
            <w:spacing w:val="-9"/>
          </w:rPr>
          <w:t xml:space="preserve"> </w:t>
        </w:r>
        <w:r>
          <w:rPr>
            <w:spacing w:val="-6"/>
          </w:rPr>
          <w:t>into</w:t>
        </w:r>
        <w:r>
          <w:rPr>
            <w:spacing w:val="-9"/>
          </w:rPr>
          <w:t xml:space="preserve"> </w:t>
        </w:r>
        <w:r>
          <w:rPr>
            <w:spacing w:val="-6"/>
          </w:rPr>
          <w:t>how</w:t>
        </w:r>
        <w:r>
          <w:rPr>
            <w:spacing w:val="-9"/>
          </w:rPr>
          <w:t xml:space="preserve"> </w:t>
        </w:r>
        <w:r>
          <w:rPr>
            <w:spacing w:val="-6"/>
          </w:rPr>
          <w:t>digital</w:t>
        </w:r>
        <w:r>
          <w:rPr>
            <w:spacing w:val="-9"/>
          </w:rPr>
          <w:t xml:space="preserve"> </w:t>
        </w:r>
        <w:r>
          <w:rPr>
            <w:spacing w:val="-6"/>
          </w:rPr>
          <w:t>representations</w:t>
        </w:r>
        <w:r>
          <w:rPr>
            <w:spacing w:val="-9"/>
          </w:rPr>
          <w:t xml:space="preserve"> </w:t>
        </w:r>
        <w:r>
          <w:rPr>
            <w:spacing w:val="-6"/>
          </w:rPr>
          <w:t>of</w:t>
        </w:r>
        <w:r>
          <w:rPr>
            <w:spacing w:val="-9"/>
          </w:rPr>
          <w:t xml:space="preserve"> </w:t>
        </w:r>
        <w:r>
          <w:rPr>
            <w:spacing w:val="-6"/>
          </w:rPr>
          <w:t>human</w:t>
        </w:r>
        <w:r>
          <w:rPr>
            <w:spacing w:val="-9"/>
          </w:rPr>
          <w:t xml:space="preserve"> </w:t>
        </w:r>
        <w:r>
          <w:rPr>
            <w:spacing w:val="-6"/>
          </w:rPr>
          <w:t>emo</w:t>
        </w:r>
        <w:r>
          <w:t>tion</w:t>
        </w:r>
        <w:r>
          <w:rPr>
            <w:spacing w:val="-1"/>
          </w:rPr>
          <w:t xml:space="preserve"> </w:t>
        </w:r>
        <w:r>
          <w:t>are processed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perceived in</w:t>
        </w:r>
        <w:r>
          <w:rPr>
            <w:spacing w:val="-1"/>
          </w:rPr>
          <w:t xml:space="preserve"> </w:t>
        </w:r>
        <w:r>
          <w:t>the brain.</w:t>
        </w:r>
      </w:ins>
    </w:p>
    <w:p w14:paraId="764F61C7" w14:textId="77777777" w:rsidR="000E0A54" w:rsidRDefault="000E0A54" w:rsidP="003105BA">
      <w:pPr>
        <w:spacing w:line="355" w:lineRule="auto"/>
        <w:sectPr w:rsidR="000E0A54">
          <w:headerReference w:type="default" r:id="rId27"/>
          <w:footerReference w:type="default" r:id="rId28"/>
          <w:pgSz w:w="12240" w:h="15840"/>
          <w:pgMar w:top="1020" w:right="120" w:bottom="280" w:left="1640" w:header="690" w:footer="0" w:gutter="0"/>
          <w:cols w:space="720"/>
        </w:sectPr>
      </w:pPr>
    </w:p>
    <w:p w14:paraId="764F61C8" w14:textId="77777777" w:rsidR="00FC1B9A" w:rsidRDefault="00FC1B9A">
      <w:pPr>
        <w:pStyle w:val="BodyText"/>
        <w:rPr>
          <w:sz w:val="49"/>
        </w:rPr>
      </w:pPr>
    </w:p>
    <w:p w14:paraId="764F61C9" w14:textId="77777777" w:rsidR="00FC1B9A" w:rsidRDefault="00FC1B9A">
      <w:pPr>
        <w:pStyle w:val="BodyText"/>
        <w:spacing w:before="11"/>
        <w:rPr>
          <w:sz w:val="49"/>
        </w:rPr>
      </w:pPr>
    </w:p>
    <w:sectPr w:rsidR="00FC1B9A" w:rsidSect="00897DA2">
      <w:headerReference w:type="default" r:id="rId29"/>
      <w:footerReference w:type="default" r:id="rId30"/>
      <w:pgSz w:w="12240" w:h="15840"/>
      <w:pgMar w:top="1820" w:right="120" w:bottom="280" w:left="16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9" w:author="Bobby Stojanoski" w:date="2025-06-26T15:27:00Z" w:initials="BS">
    <w:p w14:paraId="0CFE3615" w14:textId="1569E128" w:rsidR="001E0B9F" w:rsidRDefault="001E0B9F">
      <w:pPr>
        <w:pStyle w:val="CommentText"/>
      </w:pPr>
      <w:r>
        <w:rPr>
          <w:rStyle w:val="CommentReference"/>
        </w:rPr>
        <w:annotationRef/>
      </w:r>
      <w:r>
        <w:t xml:space="preserve">I would tweak </w:t>
      </w:r>
      <w:r w:rsidR="0014685D">
        <w:t xml:space="preserve">this a little so that it is more </w:t>
      </w:r>
      <w:r w:rsidR="00B85C46">
        <w:t xml:space="preserve">personalized. I would start by saying, we focused on 2 analytic approaches. As you go into the details of each, </w:t>
      </w:r>
      <w:r w:rsidR="00681EBA">
        <w:t xml:space="preserve">say things like we used this…. </w:t>
      </w:r>
    </w:p>
  </w:comment>
  <w:comment w:id="60" w:author="Bobby Stojanoski" w:date="2025-06-26T15:27:00Z" w:initials="BS">
    <w:p w14:paraId="619D1CE7" w14:textId="306A155C" w:rsidR="000E0A54" w:rsidRDefault="000E0A54">
      <w:pPr>
        <w:pStyle w:val="CommentText"/>
      </w:pPr>
      <w:r>
        <w:rPr>
          <w:rStyle w:val="CommentReference"/>
        </w:rPr>
        <w:annotationRef/>
      </w:r>
      <w:r>
        <w:t xml:space="preserve">I moved this last paragraph of this section to the end of the intro. </w:t>
      </w:r>
    </w:p>
  </w:comment>
  <w:comment w:id="91" w:author="Bobby Stojanoski" w:date="2025-06-26T15:34:00Z" w:initials="BS">
    <w:p w14:paraId="2B3D90EF" w14:textId="3B5AE133" w:rsidR="000030A4" w:rsidRDefault="000030A4">
      <w:pPr>
        <w:pStyle w:val="CommentText"/>
      </w:pPr>
      <w:r>
        <w:rPr>
          <w:rStyle w:val="CommentReference"/>
        </w:rPr>
        <w:annotationRef/>
      </w:r>
      <w:r>
        <w:t xml:space="preserve">You cover this in the methods. If not, this stuff belongs there, not in the intro. </w:t>
      </w:r>
    </w:p>
  </w:comment>
  <w:comment w:id="92" w:author="Bobby Stojanoski" w:date="2025-06-26T16:00:00Z" w:initials="BS">
    <w:p w14:paraId="027CA554" w14:textId="47D3DA28" w:rsidR="00502373" w:rsidRDefault="00502373">
      <w:pPr>
        <w:pStyle w:val="CommentText"/>
      </w:pPr>
      <w:r>
        <w:rPr>
          <w:rStyle w:val="CommentReference"/>
        </w:rPr>
        <w:annotationRef/>
      </w:r>
      <w:r>
        <w:t>You need go over a bit more of the key findings related to the constructionist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emotion</w:t>
      </w:r>
      <w:r w:rsidR="00477E50">
        <w:t>. I would do that without talkin</w:t>
      </w:r>
      <w:r w:rsidR="00F0396E">
        <w:t xml:space="preserve">g about brain stuff. </w:t>
      </w:r>
      <w:r w:rsidR="00D449EC">
        <w:t xml:space="preserve">You do not introduce brain stuff when you go over the basic emotion literature in the previous paragraph. </w:t>
      </w:r>
    </w:p>
  </w:comment>
  <w:comment w:id="99" w:author="Bobby Stojanoski" w:date="2025-06-26T15:56:00Z" w:initials="BS">
    <w:p w14:paraId="5747C93A" w14:textId="6BE8F429" w:rsidR="00B6559D" w:rsidRDefault="00B6559D">
      <w:pPr>
        <w:pStyle w:val="CommentText"/>
      </w:pPr>
      <w:r>
        <w:rPr>
          <w:rStyle w:val="CommentReference"/>
        </w:rPr>
        <w:annotationRef/>
      </w:r>
      <w:r>
        <w:t xml:space="preserve">I don’t understand this. </w:t>
      </w:r>
    </w:p>
  </w:comment>
  <w:comment w:id="102" w:author="Bobby Stojanoski" w:date="2025-06-26T15:59:00Z" w:initials="BS">
    <w:p w14:paraId="00686025" w14:textId="611E1A87" w:rsidR="008841DA" w:rsidRDefault="008841DA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2B2720">
        <w:t>paragraph</w:t>
      </w:r>
      <w:r>
        <w:t xml:space="preserve"> is about brain stuff and should be separate from the</w:t>
      </w:r>
      <w:r w:rsidR="00E95027">
        <w:t xml:space="preserve"> constru</w:t>
      </w:r>
      <w:r w:rsidR="00BC109C">
        <w:t xml:space="preserve">ctivist stuff you have before it. </w:t>
      </w:r>
    </w:p>
  </w:comment>
  <w:comment w:id="103" w:author="Bobby Stojanoski" w:date="2025-06-26T16:12:00Z" w:initials="BS">
    <w:p w14:paraId="6DA0D511" w14:textId="09AA1CA4" w:rsidR="00E271A5" w:rsidRDefault="00E271A5">
      <w:pPr>
        <w:pStyle w:val="CommentText"/>
      </w:pPr>
      <w:r>
        <w:rPr>
          <w:rStyle w:val="CommentReference"/>
        </w:rPr>
        <w:annotationRef/>
      </w:r>
      <w:r w:rsidR="005624F2">
        <w:t xml:space="preserve">I would expand this paragraph so that you have </w:t>
      </w:r>
      <w:r w:rsidR="00D245E1">
        <w:t xml:space="preserve">cover </w:t>
      </w:r>
      <w:r w:rsidR="00883705">
        <w:t xml:space="preserve">the </w:t>
      </w:r>
      <w:r w:rsidR="00D539E0">
        <w:t>“early”</w:t>
      </w:r>
      <w:r w:rsidR="00524FBE">
        <w:t xml:space="preserve"> (basic emotions)</w:t>
      </w:r>
      <w:r w:rsidR="00D539E0">
        <w:t xml:space="preserve"> neural mechanisms </w:t>
      </w:r>
      <w:r w:rsidR="00EA2A1A">
        <w:t xml:space="preserve">that were often localized and more recent work </w:t>
      </w:r>
      <w:r w:rsidR="00524FBE">
        <w:t xml:space="preserve">(constructionist) </w:t>
      </w:r>
      <w:r w:rsidR="002038E5">
        <w:t>s</w:t>
      </w:r>
      <w:r w:rsidR="00D47A7A">
        <w:t xml:space="preserve">howing </w:t>
      </w:r>
      <w:r w:rsidR="00524FBE">
        <w:t>emotion processing is probably more distributed</w:t>
      </w:r>
    </w:p>
  </w:comment>
  <w:comment w:id="197" w:author="Bobby Stojanoski" w:date="2025-06-26T17:06:00Z" w:initials="BS">
    <w:p w14:paraId="3E11BA65" w14:textId="4484A1E4" w:rsidR="00772BDE" w:rsidRDefault="00772BDE">
      <w:pPr>
        <w:pStyle w:val="CommentText"/>
      </w:pPr>
      <w:r>
        <w:rPr>
          <w:rStyle w:val="CommentReference"/>
        </w:rPr>
        <w:annotationRef/>
      </w:r>
      <w:r>
        <w:t xml:space="preserve">I think this section is good but needs to be fleshed out a bit more. Are there any fNIRS studies looking at emotions on avatars? You want this section to give the reader a sense of what is known about similarities and differences in neural processing of emotions of avatars and real faces, and what are the gaps. </w:t>
      </w:r>
      <w:r w:rsidR="00983861">
        <w:t xml:space="preserve">Once you outline those gaps, you can then say, here is </w:t>
      </w:r>
      <w:r w:rsidR="004C2335">
        <w:t xml:space="preserve">how I am going to fill those gaps. </w:t>
      </w:r>
    </w:p>
  </w:comment>
  <w:comment w:id="202" w:author="Bobby Stojanoski" w:date="2025-06-26T17:11:00Z" w:initials="BS">
    <w:p w14:paraId="0918C5DE" w14:textId="0ABFEC98" w:rsidR="00313F07" w:rsidRDefault="00313F07">
      <w:pPr>
        <w:pStyle w:val="CommentText"/>
      </w:pPr>
      <w:r>
        <w:rPr>
          <w:rStyle w:val="CommentReference"/>
        </w:rPr>
        <w:annotationRef/>
      </w:r>
      <w:r>
        <w:t xml:space="preserve">I can see why you included this section, but it </w:t>
      </w:r>
      <w:r w:rsidR="00414A51">
        <w:t xml:space="preserve">does not fit at the start of the intro. I moved it down here because it gives you </w:t>
      </w:r>
      <w:r w:rsidR="00727184">
        <w:t xml:space="preserve">a chance to more explicitly </w:t>
      </w:r>
      <w:r w:rsidR="00C52C2E">
        <w:t xml:space="preserve">justify why fNIRS is important/useful in examining the different neural mechanisms underlying emotion processing on real and virtual faces.  </w:t>
      </w:r>
    </w:p>
  </w:comment>
  <w:comment w:id="207" w:author="Bobby Stojanoski" w:date="2025-06-26T15:27:00Z" w:initials="BS">
    <w:p w14:paraId="7F0CC13E" w14:textId="77777777" w:rsidR="004604D6" w:rsidRDefault="004604D6" w:rsidP="004604D6">
      <w:pPr>
        <w:pStyle w:val="CommentText"/>
      </w:pPr>
      <w:r>
        <w:rPr>
          <w:rStyle w:val="CommentReference"/>
        </w:rPr>
        <w:annotationRef/>
      </w:r>
      <w:r>
        <w:t xml:space="preserve">I would tweak this a little so that it is more personalized. I would start by saying, we focused on 2 analytic approaches. As you go into the details of each, say things like we used this…. </w:t>
      </w:r>
    </w:p>
  </w:comment>
  <w:comment w:id="216" w:author="Bobby Stojanoski" w:date="2025-06-26T15:27:00Z" w:initials="BS">
    <w:p w14:paraId="275E646E" w14:textId="77777777" w:rsidR="004604D6" w:rsidRDefault="004604D6" w:rsidP="004604D6">
      <w:pPr>
        <w:pStyle w:val="CommentText"/>
      </w:pPr>
      <w:r>
        <w:rPr>
          <w:rStyle w:val="CommentReference"/>
        </w:rPr>
        <w:annotationRef/>
      </w:r>
      <w:r>
        <w:t xml:space="preserve">I moved this last paragraph of this section to the end of the intro.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FE3615" w15:done="0"/>
  <w15:commentEx w15:paraId="619D1CE7" w15:done="0"/>
  <w15:commentEx w15:paraId="2B3D90EF" w15:done="0"/>
  <w15:commentEx w15:paraId="027CA554" w15:done="0"/>
  <w15:commentEx w15:paraId="5747C93A" w15:done="0"/>
  <w15:commentEx w15:paraId="00686025" w15:done="0"/>
  <w15:commentEx w15:paraId="6DA0D511" w15:paraIdParent="00686025" w15:done="0"/>
  <w15:commentEx w15:paraId="3E11BA65" w15:done="0"/>
  <w15:commentEx w15:paraId="0918C5DE" w15:done="0"/>
  <w15:commentEx w15:paraId="7F0CC13E" w15:done="0"/>
  <w15:commentEx w15:paraId="275E64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2A782A" w16cex:dateUtc="2025-06-26T19:27:00Z"/>
  <w16cex:commentExtensible w16cex:durableId="2A489075" w16cex:dateUtc="2025-06-26T19:27:00Z"/>
  <w16cex:commentExtensible w16cex:durableId="3F3F926A" w16cex:dateUtc="2025-06-26T19:34:00Z"/>
  <w16cex:commentExtensible w16cex:durableId="7F684BDD" w16cex:dateUtc="2025-06-26T20:00:00Z"/>
  <w16cex:commentExtensible w16cex:durableId="6CD31B62" w16cex:dateUtc="2025-06-26T19:56:00Z"/>
  <w16cex:commentExtensible w16cex:durableId="0F644D08" w16cex:dateUtc="2025-06-26T19:59:00Z"/>
  <w16cex:commentExtensible w16cex:durableId="604C481C" w16cex:dateUtc="2025-06-26T20:12:00Z"/>
  <w16cex:commentExtensible w16cex:durableId="5A9E2565" w16cex:dateUtc="2025-06-26T21:06:00Z"/>
  <w16cex:commentExtensible w16cex:durableId="5E0307FA" w16cex:dateUtc="2025-06-26T21:11:00Z"/>
  <w16cex:commentExtensible w16cex:durableId="4AAEBD2C" w16cex:dateUtc="2025-06-26T19:27:00Z"/>
  <w16cex:commentExtensible w16cex:durableId="4D4580F5" w16cex:dateUtc="2025-06-26T1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FE3615" w16cid:durableId="262A782A"/>
  <w16cid:commentId w16cid:paraId="619D1CE7" w16cid:durableId="2A489075"/>
  <w16cid:commentId w16cid:paraId="2B3D90EF" w16cid:durableId="3F3F926A"/>
  <w16cid:commentId w16cid:paraId="027CA554" w16cid:durableId="7F684BDD"/>
  <w16cid:commentId w16cid:paraId="5747C93A" w16cid:durableId="6CD31B62"/>
  <w16cid:commentId w16cid:paraId="00686025" w16cid:durableId="0F644D08"/>
  <w16cid:commentId w16cid:paraId="6DA0D511" w16cid:durableId="604C481C"/>
  <w16cid:commentId w16cid:paraId="3E11BA65" w16cid:durableId="5A9E2565"/>
  <w16cid:commentId w16cid:paraId="0918C5DE" w16cid:durableId="5E0307FA"/>
  <w16cid:commentId w16cid:paraId="7F0CC13E" w16cid:durableId="4AAEBD2C"/>
  <w16cid:commentId w16cid:paraId="275E646E" w16cid:durableId="4D4580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64D55" w14:textId="77777777" w:rsidR="00476630" w:rsidRDefault="00476630">
      <w:r>
        <w:separator/>
      </w:r>
    </w:p>
  </w:endnote>
  <w:endnote w:type="continuationSeparator" w:id="0">
    <w:p w14:paraId="6516948E" w14:textId="77777777" w:rsidR="00476630" w:rsidRDefault="0047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1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64F6863" wp14:editId="764F6864">
              <wp:simplePos x="0" y="0"/>
              <wp:positionH relativeFrom="page">
                <wp:posOffset>3881869</wp:posOffset>
              </wp:positionH>
              <wp:positionV relativeFrom="page">
                <wp:posOffset>9417386</wp:posOffset>
              </wp:positionV>
              <wp:extent cx="25019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8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vii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65pt;margin-top:741.55pt;width:19.7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" filled="f" stroked="f">
              <v:textbox inset="0,0,0,0">
                <w:txbxContent>
                  <w:p w14:paraId="764F6968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vii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802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862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2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64F6865" wp14:editId="764F6866">
              <wp:simplePos x="0" y="0"/>
              <wp:positionH relativeFrom="page">
                <wp:posOffset>3950627</wp:posOffset>
              </wp:positionH>
              <wp:positionV relativeFrom="page">
                <wp:posOffset>9417386</wp:posOffset>
              </wp:positionV>
              <wp:extent cx="1003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9" w14:textId="77777777" w:rsidR="00CD119A" w:rsidRDefault="00C21476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11.05pt;margin-top:741.55pt;width:7.9pt;height:18.8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" filled="f" stroked="f">
              <v:textbox inset="0,0,0,0">
                <w:txbxContent>
                  <w:p w14:paraId="764F6969" w14:textId="77777777" w:rsidR="00CD119A" w:rsidRDefault="00C21476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4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6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8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C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73B21" w14:textId="77777777" w:rsidR="0051758C" w:rsidRDefault="0051758C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E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800" w14:textId="77777777" w:rsidR="00FC1B9A" w:rsidRDefault="00FC1B9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7A300" w14:textId="77777777" w:rsidR="00476630" w:rsidRDefault="00476630">
      <w:r>
        <w:separator/>
      </w:r>
    </w:p>
  </w:footnote>
  <w:footnote w:type="continuationSeparator" w:id="0">
    <w:p w14:paraId="406BA7E4" w14:textId="77777777" w:rsidR="00476630" w:rsidRDefault="00476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3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64F6867" wp14:editId="764F6868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A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31.15pt;margin-top:33.5pt;width:12.9pt;height:18.8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" filled="f" stroked="f">
              <v:textbox inset="0,0,0,0">
                <w:txbxContent>
                  <w:p w14:paraId="764F696A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764F6869" wp14:editId="764F686A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B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69" id="Textbox 4" o:spid="_x0000_s1029" type="#_x0000_t202" style="position:absolute;margin-left:89pt;margin-top:33.8pt;width:160.35pt;height:18.6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" filled="f" stroked="f">
              <v:textbox inset="0,0,0,0">
                <w:txbxContent>
                  <w:p w14:paraId="764F696B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5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64F686B" wp14:editId="764F686C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C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6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31.15pt;margin-top:33.5pt;width:12.9pt;height:18.8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" filled="f" stroked="f">
              <v:textbox inset="0,0,0,0">
                <w:txbxContent>
                  <w:p w14:paraId="764F696C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764F686D" wp14:editId="764F686E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D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6D" id="Textbox 6" o:spid="_x0000_s1031" type="#_x0000_t202" style="position:absolute;margin-left:89pt;margin-top:33.8pt;width:160.35pt;height:18.6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" filled="f" stroked="f">
              <v:textbox inset="0,0,0,0">
                <w:txbxContent>
                  <w:p w14:paraId="764F696D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7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764F686F" wp14:editId="764F6870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E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6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531.15pt;margin-top:33.5pt;width:12.9pt;height:18.85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" filled="f" stroked="f">
              <v:textbox inset="0,0,0,0">
                <w:txbxContent>
                  <w:p w14:paraId="764F696E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7" behindDoc="1" locked="0" layoutInCell="1" allowOverlap="1" wp14:anchorId="764F6871" wp14:editId="764F6872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6F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71" id="Textbox 8" o:spid="_x0000_s1033" type="#_x0000_t202" style="position:absolute;margin-left:89pt;margin-top:33.8pt;width:160.35pt;height:18.65pt;z-index:-251658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F8ac&#13;&#10;15oBAAAi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64F696F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B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764F6877" wp14:editId="764F6878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2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7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531.15pt;margin-top:33.5pt;width:12.9pt;height:18.85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" filled="f" stroked="f">
              <v:textbox inset="0,0,0,0">
                <w:txbxContent>
                  <w:p w14:paraId="764F6972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764F6879" wp14:editId="764F687A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3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79" id="Textbox 12" o:spid="_x0000_s1035" type="#_x0000_t202" style="position:absolute;margin-left:89pt;margin-top:33.8pt;width:160.35pt;height:18.65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ft+D&#13;&#10;EpoBAAAi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64F6973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C7E6" w14:textId="77777777" w:rsidR="0051758C" w:rsidRDefault="005175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350" behindDoc="1" locked="0" layoutInCell="1" allowOverlap="1" wp14:anchorId="5454B32C" wp14:editId="506A8EC7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232711739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8EE9D" w14:textId="77777777" w:rsidR="0051758C" w:rsidRDefault="0051758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4B32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6" type="#_x0000_t202" style="position:absolute;margin-left:531.15pt;margin-top:33.5pt;width:12.9pt;height:18.85pt;z-index:-2516581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" filled="f" stroked="f">
              <v:textbox inset="0,0,0,0">
                <w:txbxContent>
                  <w:p w14:paraId="3BE8EE9D" w14:textId="77777777" w:rsidR="0051758C" w:rsidRDefault="0051758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351" behindDoc="1" locked="0" layoutInCell="1" allowOverlap="1" wp14:anchorId="22F4426F" wp14:editId="0FA56382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4711021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16D2E6" w14:textId="77777777" w:rsidR="0051758C" w:rsidRDefault="0051758C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426F" id="Textbox 14" o:spid="_x0000_s1037" type="#_x0000_t202" style="position:absolute;margin-left:89pt;margin-top:33.8pt;width:160.35pt;height:18.65pt;z-index:-2516581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Zo4c&#13;&#10;2ZoBAAAj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216D2E6" w14:textId="77777777" w:rsidR="0051758C" w:rsidRDefault="0051758C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D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764F687B" wp14:editId="764F687C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4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7B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531.15pt;margin-top:33.5pt;width:12.9pt;height:18.85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" filled="f" stroked="f">
              <v:textbox inset="0,0,0,0">
                <w:txbxContent>
                  <w:p w14:paraId="764F6974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764F687D" wp14:editId="764F687E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5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7D" id="_x0000_s1039" type="#_x0000_t202" style="position:absolute;margin-left:89pt;margin-top:33.8pt;width:160.35pt;height:18.65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6D5F&#13;&#10;OpoBAAAj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64F6975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7FF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764F687F" wp14:editId="764F6880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6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7F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40" type="#_x0000_t202" style="position:absolute;margin-left:531.15pt;margin-top:33.5pt;width:12.9pt;height:18.8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" filled="f" stroked="f">
              <v:textbox inset="0,0,0,0">
                <w:txbxContent>
                  <w:p w14:paraId="764F6976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1" allowOverlap="1" wp14:anchorId="764F6881" wp14:editId="764F6882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7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81" id="Textbox 16" o:spid="_x0000_s1041" type="#_x0000_t202" style="position:absolute;margin-left:89pt;margin-top:33.8pt;width:160.35pt;height:18.65pt;z-index:-2516582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O+ne&#13;&#10;xJoBAAAj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64F6977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801" w14:textId="77777777" w:rsidR="00FC1B9A" w:rsidRDefault="00C214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4" behindDoc="1" locked="0" layoutInCell="1" allowOverlap="1" wp14:anchorId="764F6883" wp14:editId="764F6884">
              <wp:simplePos x="0" y="0"/>
              <wp:positionH relativeFrom="page">
                <wp:posOffset>6745566</wp:posOffset>
              </wp:positionH>
              <wp:positionV relativeFrom="page">
                <wp:posOffset>425214</wp:posOffset>
              </wp:positionV>
              <wp:extent cx="163830" cy="23939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8" w14:textId="77777777" w:rsidR="00CD119A" w:rsidRDefault="00C21476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688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531.15pt;margin-top:33.5pt;width:12.9pt;height:18.85pt;z-index:-25165822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" filled="f" stroked="f">
              <v:textbox inset="0,0,0,0">
                <w:txbxContent>
                  <w:p w14:paraId="764F6978" w14:textId="77777777" w:rsidR="00CD119A" w:rsidRDefault="00C21476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5" behindDoc="1" locked="0" layoutInCell="1" allowOverlap="1" wp14:anchorId="764F6885" wp14:editId="764F6886">
              <wp:simplePos x="0" y="0"/>
              <wp:positionH relativeFrom="page">
                <wp:posOffset>1130300</wp:posOffset>
              </wp:positionH>
              <wp:positionV relativeFrom="page">
                <wp:posOffset>429314</wp:posOffset>
              </wp:positionV>
              <wp:extent cx="2036445" cy="236854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64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F6979" w14:textId="77777777" w:rsidR="00CD119A" w:rsidRDefault="00C21476">
                          <w:pPr>
                            <w:tabs>
                              <w:tab w:val="left" w:pos="1560"/>
                            </w:tabs>
                            <w:spacing w:before="31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30"/>
                              <w:sz w:val="24"/>
                            </w:rPr>
                            <w:t>Chapter</w:t>
                          </w:r>
                          <w:r>
                            <w:rPr>
                              <w:i/>
                              <w:spacing w:val="35"/>
                              <w:w w:val="13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2"/>
                              <w:w w:val="130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4F6885" id="Textbox 18" o:spid="_x0000_s1043" type="#_x0000_t202" style="position:absolute;margin-left:89pt;margin-top:33.8pt;width:160.35pt;height:18.65pt;z-index:-25165822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" filled="f" stroked="f">
              <v:textbox inset="0,0,0,0">
                <w:txbxContent>
                  <w:p w14:paraId="764F6979" w14:textId="77777777" w:rsidR="00CD119A" w:rsidRDefault="00C21476">
                    <w:pPr>
                      <w:tabs>
                        <w:tab w:val="left" w:pos="1560"/>
                      </w:tabs>
                      <w:spacing w:before="31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30"/>
                        <w:sz w:val="24"/>
                      </w:rPr>
                      <w:t>Chapter</w:t>
                    </w:r>
                    <w:r>
                      <w:rPr>
                        <w:i/>
                        <w:spacing w:val="3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1.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2"/>
                        <w:w w:val="130"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F6861" w14:textId="77777777" w:rsidR="00FC1B9A" w:rsidRDefault="00FC1B9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70B"/>
    <w:multiLevelType w:val="hybridMultilevel"/>
    <w:tmpl w:val="52142584"/>
    <w:lvl w:ilvl="0" w:tplc="99F2479E">
      <w:start w:val="1"/>
      <w:numFmt w:val="lowerLetter"/>
      <w:lvlText w:val="(%1)"/>
      <w:lvlJc w:val="left"/>
      <w:pPr>
        <w:ind w:left="160" w:hanging="361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F1A4AE3C">
      <w:numFmt w:val="bullet"/>
      <w:lvlText w:val="•"/>
      <w:lvlJc w:val="left"/>
      <w:pPr>
        <w:ind w:left="1192" w:hanging="361"/>
      </w:pPr>
      <w:rPr>
        <w:rFonts w:hint="default"/>
        <w:lang w:val="en-US" w:eastAsia="en-US" w:bidi="ar-SA"/>
      </w:rPr>
    </w:lvl>
    <w:lvl w:ilvl="2" w:tplc="D8526CD4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ar-SA"/>
      </w:rPr>
    </w:lvl>
    <w:lvl w:ilvl="3" w:tplc="5E96F56E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4" w:tplc="34C6DE4C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BBC067FA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41C462AC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F4167C34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 w:tplc="4D5671E0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FA4279"/>
    <w:multiLevelType w:val="multilevel"/>
    <w:tmpl w:val="C5E0C1D6"/>
    <w:lvl w:ilvl="0">
      <w:start w:val="2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6" w:hanging="987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1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4" w:hanging="987"/>
      </w:pPr>
      <w:rPr>
        <w:rFonts w:hint="default"/>
        <w:lang w:val="en-US" w:eastAsia="en-US" w:bidi="ar-SA"/>
      </w:rPr>
    </w:lvl>
  </w:abstractNum>
  <w:abstractNum w:abstractNumId="2" w15:restartNumberingAfterBreak="0">
    <w:nsid w:val="077C5B2F"/>
    <w:multiLevelType w:val="multilevel"/>
    <w:tmpl w:val="DD34CC82"/>
    <w:lvl w:ilvl="0">
      <w:start w:val="2"/>
      <w:numFmt w:val="upperLetter"/>
      <w:lvlText w:val="%1"/>
      <w:lvlJc w:val="left"/>
      <w:pPr>
        <w:ind w:left="511" w:hanging="35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2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111C094D"/>
    <w:multiLevelType w:val="multilevel"/>
    <w:tmpl w:val="07967DAE"/>
    <w:lvl w:ilvl="0">
      <w:start w:val="1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28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883"/>
      </w:pPr>
      <w:rPr>
        <w:rFonts w:hint="default"/>
        <w:lang w:val="en-US" w:eastAsia="en-US" w:bidi="ar-SA"/>
      </w:rPr>
    </w:lvl>
  </w:abstractNum>
  <w:abstractNum w:abstractNumId="4" w15:restartNumberingAfterBreak="0">
    <w:nsid w:val="132704A0"/>
    <w:multiLevelType w:val="multilevel"/>
    <w:tmpl w:val="5D10C6E0"/>
    <w:lvl w:ilvl="0">
      <w:start w:val="3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13316D7C"/>
    <w:multiLevelType w:val="multilevel"/>
    <w:tmpl w:val="EA3A3580"/>
    <w:lvl w:ilvl="0">
      <w:start w:val="1"/>
      <w:numFmt w:val="decimal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6" w15:restartNumberingAfterBreak="0">
    <w:nsid w:val="1C3B2D5D"/>
    <w:multiLevelType w:val="multilevel"/>
    <w:tmpl w:val="26864BA2"/>
    <w:lvl w:ilvl="0">
      <w:start w:val="1"/>
      <w:numFmt w:val="decimal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1D2F3921"/>
    <w:multiLevelType w:val="multilevel"/>
    <w:tmpl w:val="D1CC08DE"/>
    <w:lvl w:ilvl="0">
      <w:start w:val="2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6" w:hanging="987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1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4" w:hanging="987"/>
      </w:pPr>
      <w:rPr>
        <w:rFonts w:hint="default"/>
        <w:lang w:val="en-US" w:eastAsia="en-US" w:bidi="ar-SA"/>
      </w:rPr>
    </w:lvl>
  </w:abstractNum>
  <w:abstractNum w:abstractNumId="8" w15:restartNumberingAfterBreak="0">
    <w:nsid w:val="242600C1"/>
    <w:multiLevelType w:val="multilevel"/>
    <w:tmpl w:val="432C3DBC"/>
    <w:lvl w:ilvl="0">
      <w:start w:val="3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28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883"/>
      </w:pPr>
      <w:rPr>
        <w:rFonts w:hint="default"/>
        <w:lang w:val="en-US" w:eastAsia="en-US" w:bidi="ar-SA"/>
      </w:rPr>
    </w:lvl>
  </w:abstractNum>
  <w:abstractNum w:abstractNumId="9" w15:restartNumberingAfterBreak="0">
    <w:nsid w:val="24DE0B1F"/>
    <w:multiLevelType w:val="multilevel"/>
    <w:tmpl w:val="968E527E"/>
    <w:lvl w:ilvl="0">
      <w:start w:val="1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10" w15:restartNumberingAfterBreak="0">
    <w:nsid w:val="257655AD"/>
    <w:multiLevelType w:val="multilevel"/>
    <w:tmpl w:val="2174C56A"/>
    <w:lvl w:ilvl="0">
      <w:start w:val="2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11" w15:restartNumberingAfterBreak="0">
    <w:nsid w:val="3EFD3ECB"/>
    <w:multiLevelType w:val="hybridMultilevel"/>
    <w:tmpl w:val="5880C376"/>
    <w:lvl w:ilvl="0" w:tplc="0F2EAD62">
      <w:start w:val="1"/>
      <w:numFmt w:val="lowerLetter"/>
      <w:lvlText w:val="(%1)"/>
      <w:lvlJc w:val="left"/>
      <w:pPr>
        <w:ind w:left="1285" w:hanging="34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37A412F2">
      <w:numFmt w:val="bullet"/>
      <w:lvlText w:val="•"/>
      <w:lvlJc w:val="left"/>
      <w:pPr>
        <w:ind w:left="2200" w:hanging="340"/>
      </w:pPr>
      <w:rPr>
        <w:rFonts w:hint="default"/>
        <w:lang w:val="en-US" w:eastAsia="en-US" w:bidi="ar-SA"/>
      </w:rPr>
    </w:lvl>
    <w:lvl w:ilvl="2" w:tplc="26223EEA">
      <w:numFmt w:val="bullet"/>
      <w:lvlText w:val="•"/>
      <w:lvlJc w:val="left"/>
      <w:pPr>
        <w:ind w:left="3120" w:hanging="340"/>
      </w:pPr>
      <w:rPr>
        <w:rFonts w:hint="default"/>
        <w:lang w:val="en-US" w:eastAsia="en-US" w:bidi="ar-SA"/>
      </w:rPr>
    </w:lvl>
    <w:lvl w:ilvl="3" w:tplc="2690C738">
      <w:numFmt w:val="bullet"/>
      <w:lvlText w:val="•"/>
      <w:lvlJc w:val="left"/>
      <w:pPr>
        <w:ind w:left="4040" w:hanging="340"/>
      </w:pPr>
      <w:rPr>
        <w:rFonts w:hint="default"/>
        <w:lang w:val="en-US" w:eastAsia="en-US" w:bidi="ar-SA"/>
      </w:rPr>
    </w:lvl>
    <w:lvl w:ilvl="4" w:tplc="51E2C336"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5" w:tplc="9C9ED12E">
      <w:numFmt w:val="bullet"/>
      <w:lvlText w:val="•"/>
      <w:lvlJc w:val="left"/>
      <w:pPr>
        <w:ind w:left="5880" w:hanging="340"/>
      </w:pPr>
      <w:rPr>
        <w:rFonts w:hint="default"/>
        <w:lang w:val="en-US" w:eastAsia="en-US" w:bidi="ar-SA"/>
      </w:rPr>
    </w:lvl>
    <w:lvl w:ilvl="6" w:tplc="6A687A2A">
      <w:numFmt w:val="bullet"/>
      <w:lvlText w:val="•"/>
      <w:lvlJc w:val="left"/>
      <w:pPr>
        <w:ind w:left="6800" w:hanging="340"/>
      </w:pPr>
      <w:rPr>
        <w:rFonts w:hint="default"/>
        <w:lang w:val="en-US" w:eastAsia="en-US" w:bidi="ar-SA"/>
      </w:rPr>
    </w:lvl>
    <w:lvl w:ilvl="7" w:tplc="3788CF56">
      <w:numFmt w:val="bullet"/>
      <w:lvlText w:val="•"/>
      <w:lvlJc w:val="left"/>
      <w:pPr>
        <w:ind w:left="7720" w:hanging="340"/>
      </w:pPr>
      <w:rPr>
        <w:rFonts w:hint="default"/>
        <w:lang w:val="en-US" w:eastAsia="en-US" w:bidi="ar-SA"/>
      </w:rPr>
    </w:lvl>
    <w:lvl w:ilvl="8" w:tplc="9B8CE806">
      <w:numFmt w:val="bullet"/>
      <w:lvlText w:val="•"/>
      <w:lvlJc w:val="left"/>
      <w:pPr>
        <w:ind w:left="8640" w:hanging="340"/>
      </w:pPr>
      <w:rPr>
        <w:rFonts w:hint="default"/>
        <w:lang w:val="en-US" w:eastAsia="en-US" w:bidi="ar-SA"/>
      </w:rPr>
    </w:lvl>
  </w:abstractNum>
  <w:abstractNum w:abstractNumId="12" w15:restartNumberingAfterBreak="0">
    <w:nsid w:val="445830E7"/>
    <w:multiLevelType w:val="multilevel"/>
    <w:tmpl w:val="6FBC0A58"/>
    <w:lvl w:ilvl="0">
      <w:start w:val="2"/>
      <w:numFmt w:val="upperLetter"/>
      <w:lvlText w:val="%1"/>
      <w:lvlJc w:val="left"/>
      <w:pPr>
        <w:ind w:left="511" w:hanging="35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2" w:hanging="539"/>
      </w:pPr>
      <w:rPr>
        <w:rFonts w:hint="default"/>
        <w:lang w:val="en-US" w:eastAsia="en-US" w:bidi="ar-SA"/>
      </w:rPr>
    </w:lvl>
  </w:abstractNum>
  <w:abstractNum w:abstractNumId="13" w15:restartNumberingAfterBreak="0">
    <w:nsid w:val="48C45655"/>
    <w:multiLevelType w:val="multilevel"/>
    <w:tmpl w:val="8078E0DE"/>
    <w:lvl w:ilvl="0">
      <w:start w:val="1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28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883"/>
      </w:pPr>
      <w:rPr>
        <w:rFonts w:hint="default"/>
        <w:lang w:val="en-US" w:eastAsia="en-US" w:bidi="ar-SA"/>
      </w:rPr>
    </w:lvl>
  </w:abstractNum>
  <w:abstractNum w:abstractNumId="14" w15:restartNumberingAfterBreak="0">
    <w:nsid w:val="50C256CE"/>
    <w:multiLevelType w:val="multilevel"/>
    <w:tmpl w:val="C9125264"/>
    <w:lvl w:ilvl="0">
      <w:start w:val="3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15" w15:restartNumberingAfterBreak="0">
    <w:nsid w:val="542A0A26"/>
    <w:multiLevelType w:val="hybridMultilevel"/>
    <w:tmpl w:val="FEA6D216"/>
    <w:lvl w:ilvl="0" w:tplc="1C3684B8">
      <w:start w:val="1"/>
      <w:numFmt w:val="lowerLetter"/>
      <w:lvlText w:val="(%1)"/>
      <w:lvlJc w:val="left"/>
      <w:pPr>
        <w:ind w:left="160" w:hanging="361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F90A859A">
      <w:numFmt w:val="bullet"/>
      <w:lvlText w:val="•"/>
      <w:lvlJc w:val="left"/>
      <w:pPr>
        <w:ind w:left="1192" w:hanging="361"/>
      </w:pPr>
      <w:rPr>
        <w:rFonts w:hint="default"/>
        <w:lang w:val="en-US" w:eastAsia="en-US" w:bidi="ar-SA"/>
      </w:rPr>
    </w:lvl>
    <w:lvl w:ilvl="2" w:tplc="0B425F0C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ar-SA"/>
      </w:rPr>
    </w:lvl>
    <w:lvl w:ilvl="3" w:tplc="B10A6220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4" w:tplc="CAE8D144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AFB079F8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841803D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122A1CFC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 w:tplc="54781024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E44122D"/>
    <w:multiLevelType w:val="multilevel"/>
    <w:tmpl w:val="08749CFC"/>
    <w:lvl w:ilvl="0">
      <w:start w:val="3"/>
      <w:numFmt w:val="upperLetter"/>
      <w:lvlText w:val="%1"/>
      <w:lvlJc w:val="left"/>
      <w:pPr>
        <w:ind w:left="1128" w:hanging="96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969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92" w:hanging="9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8" w:hanging="9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9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9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9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9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969"/>
      </w:pPr>
      <w:rPr>
        <w:rFonts w:hint="default"/>
        <w:lang w:val="en-US" w:eastAsia="en-US" w:bidi="ar-SA"/>
      </w:rPr>
    </w:lvl>
  </w:abstractNum>
  <w:abstractNum w:abstractNumId="17" w15:restartNumberingAfterBreak="0">
    <w:nsid w:val="6B7E04E6"/>
    <w:multiLevelType w:val="multilevel"/>
    <w:tmpl w:val="227EC1EE"/>
    <w:lvl w:ilvl="0">
      <w:start w:val="2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18" w15:restartNumberingAfterBreak="0">
    <w:nsid w:val="724A5C57"/>
    <w:multiLevelType w:val="multilevel"/>
    <w:tmpl w:val="7E645332"/>
    <w:lvl w:ilvl="0">
      <w:start w:val="3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883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28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883"/>
      </w:pPr>
      <w:rPr>
        <w:rFonts w:hint="default"/>
        <w:lang w:val="en-US" w:eastAsia="en-US" w:bidi="ar-SA"/>
      </w:rPr>
    </w:lvl>
  </w:abstractNum>
  <w:abstractNum w:abstractNumId="19" w15:restartNumberingAfterBreak="0">
    <w:nsid w:val="739B4C51"/>
    <w:multiLevelType w:val="multilevel"/>
    <w:tmpl w:val="17069CA6"/>
    <w:lvl w:ilvl="0">
      <w:start w:val="2"/>
      <w:numFmt w:val="decimal"/>
      <w:lvlText w:val="%1"/>
      <w:lvlJc w:val="left"/>
      <w:pPr>
        <w:ind w:left="511" w:hanging="35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8" w:hanging="74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5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0" w:hanging="749"/>
      </w:pPr>
      <w:rPr>
        <w:rFonts w:hint="default"/>
        <w:lang w:val="en-US" w:eastAsia="en-US" w:bidi="ar-SA"/>
      </w:rPr>
    </w:lvl>
  </w:abstractNum>
  <w:abstractNum w:abstractNumId="20" w15:restartNumberingAfterBreak="0">
    <w:nsid w:val="74F705C6"/>
    <w:multiLevelType w:val="multilevel"/>
    <w:tmpl w:val="54326686"/>
    <w:lvl w:ilvl="0">
      <w:start w:val="3"/>
      <w:numFmt w:val="upperLetter"/>
      <w:lvlText w:val="%1"/>
      <w:lvlJc w:val="left"/>
      <w:pPr>
        <w:ind w:left="1128" w:hanging="96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969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992" w:hanging="9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8" w:hanging="9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9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9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9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9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969"/>
      </w:pPr>
      <w:rPr>
        <w:rFonts w:hint="default"/>
        <w:lang w:val="en-US" w:eastAsia="en-US" w:bidi="ar-SA"/>
      </w:rPr>
    </w:lvl>
  </w:abstractNum>
  <w:abstractNum w:abstractNumId="21" w15:restartNumberingAfterBreak="0">
    <w:nsid w:val="77FC6266"/>
    <w:multiLevelType w:val="multilevel"/>
    <w:tmpl w:val="42065316"/>
    <w:lvl w:ilvl="0">
      <w:start w:val="1"/>
      <w:numFmt w:val="upperLetter"/>
      <w:lvlText w:val="%1"/>
      <w:lvlJc w:val="left"/>
      <w:pPr>
        <w:ind w:left="104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2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539"/>
      </w:pPr>
      <w:rPr>
        <w:rFonts w:hint="default"/>
        <w:lang w:val="en-US" w:eastAsia="en-US" w:bidi="ar-SA"/>
      </w:rPr>
    </w:lvl>
  </w:abstractNum>
  <w:abstractNum w:abstractNumId="22" w15:restartNumberingAfterBreak="0">
    <w:nsid w:val="7AFC5E60"/>
    <w:multiLevelType w:val="multilevel"/>
    <w:tmpl w:val="ACBEAA0A"/>
    <w:lvl w:ilvl="0">
      <w:start w:val="2"/>
      <w:numFmt w:val="decimal"/>
      <w:lvlText w:val="%1"/>
      <w:lvlJc w:val="left"/>
      <w:pPr>
        <w:ind w:left="511" w:hanging="352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8" w:hanging="74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5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0" w:hanging="749"/>
      </w:pPr>
      <w:rPr>
        <w:rFonts w:hint="default"/>
        <w:lang w:val="en-US" w:eastAsia="en-US" w:bidi="ar-SA"/>
      </w:rPr>
    </w:lvl>
  </w:abstractNum>
  <w:abstractNum w:abstractNumId="23" w15:restartNumberingAfterBreak="0">
    <w:nsid w:val="7DD05717"/>
    <w:multiLevelType w:val="hybridMultilevel"/>
    <w:tmpl w:val="9FEE10DA"/>
    <w:lvl w:ilvl="0" w:tplc="FDFC5AA4">
      <w:start w:val="1"/>
      <w:numFmt w:val="lowerLetter"/>
      <w:lvlText w:val="(%1)"/>
      <w:lvlJc w:val="left"/>
      <w:pPr>
        <w:ind w:left="1285" w:hanging="34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DEE8FBF2">
      <w:numFmt w:val="bullet"/>
      <w:lvlText w:val="•"/>
      <w:lvlJc w:val="left"/>
      <w:pPr>
        <w:ind w:left="2200" w:hanging="340"/>
      </w:pPr>
      <w:rPr>
        <w:rFonts w:hint="default"/>
        <w:lang w:val="en-US" w:eastAsia="en-US" w:bidi="ar-SA"/>
      </w:rPr>
    </w:lvl>
    <w:lvl w:ilvl="2" w:tplc="040C7860">
      <w:numFmt w:val="bullet"/>
      <w:lvlText w:val="•"/>
      <w:lvlJc w:val="left"/>
      <w:pPr>
        <w:ind w:left="3120" w:hanging="340"/>
      </w:pPr>
      <w:rPr>
        <w:rFonts w:hint="default"/>
        <w:lang w:val="en-US" w:eastAsia="en-US" w:bidi="ar-SA"/>
      </w:rPr>
    </w:lvl>
    <w:lvl w:ilvl="3" w:tplc="59126B0E">
      <w:numFmt w:val="bullet"/>
      <w:lvlText w:val="•"/>
      <w:lvlJc w:val="left"/>
      <w:pPr>
        <w:ind w:left="4040" w:hanging="340"/>
      </w:pPr>
      <w:rPr>
        <w:rFonts w:hint="default"/>
        <w:lang w:val="en-US" w:eastAsia="en-US" w:bidi="ar-SA"/>
      </w:rPr>
    </w:lvl>
    <w:lvl w:ilvl="4" w:tplc="8DEE82E8"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5" w:tplc="A15A66B2">
      <w:numFmt w:val="bullet"/>
      <w:lvlText w:val="•"/>
      <w:lvlJc w:val="left"/>
      <w:pPr>
        <w:ind w:left="5880" w:hanging="340"/>
      </w:pPr>
      <w:rPr>
        <w:rFonts w:hint="default"/>
        <w:lang w:val="en-US" w:eastAsia="en-US" w:bidi="ar-SA"/>
      </w:rPr>
    </w:lvl>
    <w:lvl w:ilvl="6" w:tplc="4C7462BE">
      <w:numFmt w:val="bullet"/>
      <w:lvlText w:val="•"/>
      <w:lvlJc w:val="left"/>
      <w:pPr>
        <w:ind w:left="6800" w:hanging="340"/>
      </w:pPr>
      <w:rPr>
        <w:rFonts w:hint="default"/>
        <w:lang w:val="en-US" w:eastAsia="en-US" w:bidi="ar-SA"/>
      </w:rPr>
    </w:lvl>
    <w:lvl w:ilvl="7" w:tplc="9894EE6E">
      <w:numFmt w:val="bullet"/>
      <w:lvlText w:val="•"/>
      <w:lvlJc w:val="left"/>
      <w:pPr>
        <w:ind w:left="7720" w:hanging="340"/>
      </w:pPr>
      <w:rPr>
        <w:rFonts w:hint="default"/>
        <w:lang w:val="en-US" w:eastAsia="en-US" w:bidi="ar-SA"/>
      </w:rPr>
    </w:lvl>
    <w:lvl w:ilvl="8" w:tplc="B8867C80">
      <w:numFmt w:val="bullet"/>
      <w:lvlText w:val="•"/>
      <w:lvlJc w:val="left"/>
      <w:pPr>
        <w:ind w:left="8640" w:hanging="340"/>
      </w:pPr>
      <w:rPr>
        <w:rFonts w:hint="default"/>
        <w:lang w:val="en-US" w:eastAsia="en-US" w:bidi="ar-SA"/>
      </w:rPr>
    </w:lvl>
  </w:abstractNum>
  <w:num w:numId="1" w16cid:durableId="13504423">
    <w:abstractNumId w:val="20"/>
  </w:num>
  <w:num w:numId="2" w16cid:durableId="299650757">
    <w:abstractNumId w:val="18"/>
  </w:num>
  <w:num w:numId="3" w16cid:durableId="1176699034">
    <w:abstractNumId w:val="15"/>
  </w:num>
  <w:num w:numId="4" w16cid:durableId="692345297">
    <w:abstractNumId w:val="11"/>
  </w:num>
  <w:num w:numId="5" w16cid:durableId="867334691">
    <w:abstractNumId w:val="1"/>
  </w:num>
  <w:num w:numId="6" w16cid:durableId="1906838243">
    <w:abstractNumId w:val="3"/>
  </w:num>
  <w:num w:numId="7" w16cid:durableId="822939055">
    <w:abstractNumId w:val="4"/>
  </w:num>
  <w:num w:numId="8" w16cid:durableId="1512837502">
    <w:abstractNumId w:val="17"/>
  </w:num>
  <w:num w:numId="9" w16cid:durableId="1600524354">
    <w:abstractNumId w:val="21"/>
  </w:num>
  <w:num w:numId="10" w16cid:durableId="1948343631">
    <w:abstractNumId w:val="2"/>
  </w:num>
  <w:num w:numId="11" w16cid:durableId="1137071438">
    <w:abstractNumId w:val="22"/>
  </w:num>
  <w:num w:numId="12" w16cid:durableId="1001271112">
    <w:abstractNumId w:val="6"/>
  </w:num>
  <w:num w:numId="13" w16cid:durableId="1162509726">
    <w:abstractNumId w:val="16"/>
  </w:num>
  <w:num w:numId="14" w16cid:durableId="812019063">
    <w:abstractNumId w:val="8"/>
  </w:num>
  <w:num w:numId="15" w16cid:durableId="2023168627">
    <w:abstractNumId w:val="0"/>
  </w:num>
  <w:num w:numId="16" w16cid:durableId="605498727">
    <w:abstractNumId w:val="23"/>
  </w:num>
  <w:num w:numId="17" w16cid:durableId="140851590">
    <w:abstractNumId w:val="7"/>
  </w:num>
  <w:num w:numId="18" w16cid:durableId="490953610">
    <w:abstractNumId w:val="13"/>
  </w:num>
  <w:num w:numId="19" w16cid:durableId="725422219">
    <w:abstractNumId w:val="14"/>
  </w:num>
  <w:num w:numId="20" w16cid:durableId="1017391909">
    <w:abstractNumId w:val="10"/>
  </w:num>
  <w:num w:numId="21" w16cid:durableId="1854756378">
    <w:abstractNumId w:val="9"/>
  </w:num>
  <w:num w:numId="22" w16cid:durableId="836923735">
    <w:abstractNumId w:val="12"/>
  </w:num>
  <w:num w:numId="23" w16cid:durableId="283344040">
    <w:abstractNumId w:val="19"/>
  </w:num>
  <w:num w:numId="24" w16cid:durableId="4727174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bby Stojanoski">
    <w15:presenceInfo w15:providerId="AD" w15:userId="S::Bobby.Stojanoski@ontariotechu.ca::39dd2fee-aafc-4e5a-b958-dde0fc4c9a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19A"/>
    <w:rsid w:val="000002CA"/>
    <w:rsid w:val="00000E99"/>
    <w:rsid w:val="000030A4"/>
    <w:rsid w:val="0000775C"/>
    <w:rsid w:val="0001614B"/>
    <w:rsid w:val="000310B5"/>
    <w:rsid w:val="00035D6D"/>
    <w:rsid w:val="000409F5"/>
    <w:rsid w:val="00042340"/>
    <w:rsid w:val="000465F3"/>
    <w:rsid w:val="000472C3"/>
    <w:rsid w:val="00047804"/>
    <w:rsid w:val="00051B1E"/>
    <w:rsid w:val="00052434"/>
    <w:rsid w:val="00052B5F"/>
    <w:rsid w:val="00062D36"/>
    <w:rsid w:val="00071774"/>
    <w:rsid w:val="000758BE"/>
    <w:rsid w:val="0008036F"/>
    <w:rsid w:val="00082117"/>
    <w:rsid w:val="000840BE"/>
    <w:rsid w:val="000917BC"/>
    <w:rsid w:val="00092BB9"/>
    <w:rsid w:val="000A37C3"/>
    <w:rsid w:val="000A425A"/>
    <w:rsid w:val="000A71AA"/>
    <w:rsid w:val="000B51E4"/>
    <w:rsid w:val="000C54F6"/>
    <w:rsid w:val="000C7B20"/>
    <w:rsid w:val="000D430E"/>
    <w:rsid w:val="000E05CE"/>
    <w:rsid w:val="000E0A54"/>
    <w:rsid w:val="000E7E33"/>
    <w:rsid w:val="000F344C"/>
    <w:rsid w:val="0010071A"/>
    <w:rsid w:val="00101301"/>
    <w:rsid w:val="00102916"/>
    <w:rsid w:val="00113AA6"/>
    <w:rsid w:val="00113D82"/>
    <w:rsid w:val="001167E5"/>
    <w:rsid w:val="00120741"/>
    <w:rsid w:val="0012178D"/>
    <w:rsid w:val="0012296D"/>
    <w:rsid w:val="00122AB2"/>
    <w:rsid w:val="00125CCB"/>
    <w:rsid w:val="00126F9E"/>
    <w:rsid w:val="00127FF1"/>
    <w:rsid w:val="001345AC"/>
    <w:rsid w:val="00140A7D"/>
    <w:rsid w:val="001426C3"/>
    <w:rsid w:val="001440DF"/>
    <w:rsid w:val="0014685D"/>
    <w:rsid w:val="00146DC6"/>
    <w:rsid w:val="00156944"/>
    <w:rsid w:val="001603AF"/>
    <w:rsid w:val="001627DD"/>
    <w:rsid w:val="00163A41"/>
    <w:rsid w:val="00166E06"/>
    <w:rsid w:val="00173555"/>
    <w:rsid w:val="0017697B"/>
    <w:rsid w:val="001825DF"/>
    <w:rsid w:val="001A0FFA"/>
    <w:rsid w:val="001A3AB3"/>
    <w:rsid w:val="001B35E2"/>
    <w:rsid w:val="001B5F27"/>
    <w:rsid w:val="001B71AB"/>
    <w:rsid w:val="001C2182"/>
    <w:rsid w:val="001D58AF"/>
    <w:rsid w:val="001D69FE"/>
    <w:rsid w:val="001E0B9F"/>
    <w:rsid w:val="001E7C13"/>
    <w:rsid w:val="001F192F"/>
    <w:rsid w:val="001F2052"/>
    <w:rsid w:val="001F2367"/>
    <w:rsid w:val="001F5D49"/>
    <w:rsid w:val="001F632F"/>
    <w:rsid w:val="001F6B85"/>
    <w:rsid w:val="00201FDE"/>
    <w:rsid w:val="00202438"/>
    <w:rsid w:val="002038E5"/>
    <w:rsid w:val="00216CAD"/>
    <w:rsid w:val="002221EA"/>
    <w:rsid w:val="00246FDD"/>
    <w:rsid w:val="00253F62"/>
    <w:rsid w:val="00261963"/>
    <w:rsid w:val="00262E04"/>
    <w:rsid w:val="00270FBD"/>
    <w:rsid w:val="00281210"/>
    <w:rsid w:val="00284BC8"/>
    <w:rsid w:val="00286ACE"/>
    <w:rsid w:val="00287A84"/>
    <w:rsid w:val="00294001"/>
    <w:rsid w:val="00296399"/>
    <w:rsid w:val="002975AF"/>
    <w:rsid w:val="002A7C06"/>
    <w:rsid w:val="002B0893"/>
    <w:rsid w:val="002B2720"/>
    <w:rsid w:val="002B59F1"/>
    <w:rsid w:val="002C0F52"/>
    <w:rsid w:val="002C27E4"/>
    <w:rsid w:val="002C3F05"/>
    <w:rsid w:val="002C5213"/>
    <w:rsid w:val="002D07F4"/>
    <w:rsid w:val="002D0DBF"/>
    <w:rsid w:val="002D42A4"/>
    <w:rsid w:val="002D4F0D"/>
    <w:rsid w:val="002E089D"/>
    <w:rsid w:val="002E2AC9"/>
    <w:rsid w:val="002E4C89"/>
    <w:rsid w:val="002E4CA3"/>
    <w:rsid w:val="002E6E5D"/>
    <w:rsid w:val="002F1018"/>
    <w:rsid w:val="002F2086"/>
    <w:rsid w:val="002F286C"/>
    <w:rsid w:val="002F7A27"/>
    <w:rsid w:val="002F7D5D"/>
    <w:rsid w:val="003064F3"/>
    <w:rsid w:val="003105BA"/>
    <w:rsid w:val="003116F7"/>
    <w:rsid w:val="00313F07"/>
    <w:rsid w:val="00316910"/>
    <w:rsid w:val="00317860"/>
    <w:rsid w:val="00325964"/>
    <w:rsid w:val="00325AD3"/>
    <w:rsid w:val="00326A1E"/>
    <w:rsid w:val="00331B64"/>
    <w:rsid w:val="00332067"/>
    <w:rsid w:val="00337A3F"/>
    <w:rsid w:val="00337FA2"/>
    <w:rsid w:val="0034408F"/>
    <w:rsid w:val="003630F8"/>
    <w:rsid w:val="003632BA"/>
    <w:rsid w:val="00364222"/>
    <w:rsid w:val="00364232"/>
    <w:rsid w:val="003657FB"/>
    <w:rsid w:val="00374A4D"/>
    <w:rsid w:val="003908B3"/>
    <w:rsid w:val="00397651"/>
    <w:rsid w:val="003A4BA1"/>
    <w:rsid w:val="003A57A5"/>
    <w:rsid w:val="003B60F8"/>
    <w:rsid w:val="003B6766"/>
    <w:rsid w:val="003B6C4A"/>
    <w:rsid w:val="003C1AE8"/>
    <w:rsid w:val="003D1060"/>
    <w:rsid w:val="003D2037"/>
    <w:rsid w:val="003D4FE9"/>
    <w:rsid w:val="003D59D0"/>
    <w:rsid w:val="003D5A91"/>
    <w:rsid w:val="003D7EF3"/>
    <w:rsid w:val="003E30E5"/>
    <w:rsid w:val="003E52BB"/>
    <w:rsid w:val="003F2371"/>
    <w:rsid w:val="003F2373"/>
    <w:rsid w:val="004060A6"/>
    <w:rsid w:val="004065CE"/>
    <w:rsid w:val="0040660E"/>
    <w:rsid w:val="004100D1"/>
    <w:rsid w:val="00411886"/>
    <w:rsid w:val="00413A0D"/>
    <w:rsid w:val="00414A51"/>
    <w:rsid w:val="00415BFC"/>
    <w:rsid w:val="00424E0F"/>
    <w:rsid w:val="00430D48"/>
    <w:rsid w:val="00433548"/>
    <w:rsid w:val="00440DBE"/>
    <w:rsid w:val="00444D10"/>
    <w:rsid w:val="00444EB3"/>
    <w:rsid w:val="00445ED7"/>
    <w:rsid w:val="00452D6C"/>
    <w:rsid w:val="004604D6"/>
    <w:rsid w:val="00461393"/>
    <w:rsid w:val="004627CC"/>
    <w:rsid w:val="00476630"/>
    <w:rsid w:val="00477A5D"/>
    <w:rsid w:val="00477C92"/>
    <w:rsid w:val="00477E50"/>
    <w:rsid w:val="00480932"/>
    <w:rsid w:val="00485000"/>
    <w:rsid w:val="004857CB"/>
    <w:rsid w:val="0048694D"/>
    <w:rsid w:val="004A5026"/>
    <w:rsid w:val="004A5354"/>
    <w:rsid w:val="004B6B78"/>
    <w:rsid w:val="004C07C5"/>
    <w:rsid w:val="004C2335"/>
    <w:rsid w:val="004C3563"/>
    <w:rsid w:val="004D1242"/>
    <w:rsid w:val="004D2379"/>
    <w:rsid w:val="004D5645"/>
    <w:rsid w:val="004D5D18"/>
    <w:rsid w:val="004E1319"/>
    <w:rsid w:val="004E2445"/>
    <w:rsid w:val="004E2493"/>
    <w:rsid w:val="004E63C5"/>
    <w:rsid w:val="004E6571"/>
    <w:rsid w:val="004E7B92"/>
    <w:rsid w:val="004E7E95"/>
    <w:rsid w:val="004F03EC"/>
    <w:rsid w:val="004F391D"/>
    <w:rsid w:val="004F51F3"/>
    <w:rsid w:val="00502373"/>
    <w:rsid w:val="00504F53"/>
    <w:rsid w:val="00507FAA"/>
    <w:rsid w:val="0051508C"/>
    <w:rsid w:val="0051758C"/>
    <w:rsid w:val="005218A9"/>
    <w:rsid w:val="00524FBE"/>
    <w:rsid w:val="005251D5"/>
    <w:rsid w:val="00526F97"/>
    <w:rsid w:val="005334F0"/>
    <w:rsid w:val="00533968"/>
    <w:rsid w:val="00542CF7"/>
    <w:rsid w:val="00544B3E"/>
    <w:rsid w:val="00545BC1"/>
    <w:rsid w:val="00560582"/>
    <w:rsid w:val="00560D41"/>
    <w:rsid w:val="005624F2"/>
    <w:rsid w:val="00562888"/>
    <w:rsid w:val="00565AE2"/>
    <w:rsid w:val="0056695D"/>
    <w:rsid w:val="00567456"/>
    <w:rsid w:val="00571F5B"/>
    <w:rsid w:val="00574AEB"/>
    <w:rsid w:val="00576172"/>
    <w:rsid w:val="005874E5"/>
    <w:rsid w:val="00591904"/>
    <w:rsid w:val="00593958"/>
    <w:rsid w:val="00595A00"/>
    <w:rsid w:val="00595B60"/>
    <w:rsid w:val="00595D19"/>
    <w:rsid w:val="005A286B"/>
    <w:rsid w:val="005B00DC"/>
    <w:rsid w:val="005C284C"/>
    <w:rsid w:val="005C3E7A"/>
    <w:rsid w:val="005C4554"/>
    <w:rsid w:val="005C6784"/>
    <w:rsid w:val="005D154B"/>
    <w:rsid w:val="005D1A90"/>
    <w:rsid w:val="005D4373"/>
    <w:rsid w:val="005E46D7"/>
    <w:rsid w:val="005E6EA9"/>
    <w:rsid w:val="005E7A43"/>
    <w:rsid w:val="005F0CFF"/>
    <w:rsid w:val="005F1817"/>
    <w:rsid w:val="005F229B"/>
    <w:rsid w:val="005F5822"/>
    <w:rsid w:val="006042E9"/>
    <w:rsid w:val="006055C4"/>
    <w:rsid w:val="00611DED"/>
    <w:rsid w:val="00613B37"/>
    <w:rsid w:val="00616E74"/>
    <w:rsid w:val="00617BF3"/>
    <w:rsid w:val="00620243"/>
    <w:rsid w:val="00622552"/>
    <w:rsid w:val="00624A53"/>
    <w:rsid w:val="0063020D"/>
    <w:rsid w:val="00644B59"/>
    <w:rsid w:val="00645B3D"/>
    <w:rsid w:val="00655E6B"/>
    <w:rsid w:val="00657596"/>
    <w:rsid w:val="0066012D"/>
    <w:rsid w:val="0066072C"/>
    <w:rsid w:val="006629EE"/>
    <w:rsid w:val="00667D9C"/>
    <w:rsid w:val="00674835"/>
    <w:rsid w:val="00681EBA"/>
    <w:rsid w:val="0068361F"/>
    <w:rsid w:val="00695C29"/>
    <w:rsid w:val="00697B87"/>
    <w:rsid w:val="006A1AA8"/>
    <w:rsid w:val="006B6DF4"/>
    <w:rsid w:val="006C3DEA"/>
    <w:rsid w:val="006D19FA"/>
    <w:rsid w:val="006D5ED2"/>
    <w:rsid w:val="006D6F03"/>
    <w:rsid w:val="006E13AA"/>
    <w:rsid w:val="006E30E8"/>
    <w:rsid w:val="006E3CA4"/>
    <w:rsid w:val="006E6374"/>
    <w:rsid w:val="006F09DF"/>
    <w:rsid w:val="006F17B6"/>
    <w:rsid w:val="006F1B88"/>
    <w:rsid w:val="006F1C59"/>
    <w:rsid w:val="006F4F53"/>
    <w:rsid w:val="00700BF1"/>
    <w:rsid w:val="00701E7E"/>
    <w:rsid w:val="00703891"/>
    <w:rsid w:val="00704425"/>
    <w:rsid w:val="007044F7"/>
    <w:rsid w:val="00704C0B"/>
    <w:rsid w:val="007100DB"/>
    <w:rsid w:val="00716763"/>
    <w:rsid w:val="00724FA7"/>
    <w:rsid w:val="007252F4"/>
    <w:rsid w:val="00727184"/>
    <w:rsid w:val="007331F4"/>
    <w:rsid w:val="00734267"/>
    <w:rsid w:val="00741A90"/>
    <w:rsid w:val="00751BE9"/>
    <w:rsid w:val="0076422E"/>
    <w:rsid w:val="007663F2"/>
    <w:rsid w:val="00770C53"/>
    <w:rsid w:val="007713D3"/>
    <w:rsid w:val="00772BDE"/>
    <w:rsid w:val="0077528A"/>
    <w:rsid w:val="0078351F"/>
    <w:rsid w:val="00784AA3"/>
    <w:rsid w:val="00784B13"/>
    <w:rsid w:val="007858C0"/>
    <w:rsid w:val="00785995"/>
    <w:rsid w:val="007A4314"/>
    <w:rsid w:val="007A7270"/>
    <w:rsid w:val="007B0E50"/>
    <w:rsid w:val="007C01BD"/>
    <w:rsid w:val="007C4FA2"/>
    <w:rsid w:val="007D13CB"/>
    <w:rsid w:val="007E1732"/>
    <w:rsid w:val="007E3CBB"/>
    <w:rsid w:val="007F2F8C"/>
    <w:rsid w:val="007F3D66"/>
    <w:rsid w:val="0080173B"/>
    <w:rsid w:val="0080291A"/>
    <w:rsid w:val="00813FE9"/>
    <w:rsid w:val="00815B5D"/>
    <w:rsid w:val="00816883"/>
    <w:rsid w:val="00820AF9"/>
    <w:rsid w:val="008237F1"/>
    <w:rsid w:val="008244B6"/>
    <w:rsid w:val="00826963"/>
    <w:rsid w:val="00841395"/>
    <w:rsid w:val="00845D41"/>
    <w:rsid w:val="008518F6"/>
    <w:rsid w:val="0085461D"/>
    <w:rsid w:val="00861883"/>
    <w:rsid w:val="00864CBA"/>
    <w:rsid w:val="008710E7"/>
    <w:rsid w:val="00872CDD"/>
    <w:rsid w:val="00874F83"/>
    <w:rsid w:val="00875B23"/>
    <w:rsid w:val="00876375"/>
    <w:rsid w:val="00880525"/>
    <w:rsid w:val="00881729"/>
    <w:rsid w:val="00882335"/>
    <w:rsid w:val="00883705"/>
    <w:rsid w:val="008841DA"/>
    <w:rsid w:val="0089172B"/>
    <w:rsid w:val="00897DA2"/>
    <w:rsid w:val="008B79D3"/>
    <w:rsid w:val="008C23CD"/>
    <w:rsid w:val="008C28E0"/>
    <w:rsid w:val="008C3F4A"/>
    <w:rsid w:val="008D00E0"/>
    <w:rsid w:val="008D3441"/>
    <w:rsid w:val="008D40FB"/>
    <w:rsid w:val="008D530B"/>
    <w:rsid w:val="008E0B4F"/>
    <w:rsid w:val="008E1879"/>
    <w:rsid w:val="008E212E"/>
    <w:rsid w:val="008E4497"/>
    <w:rsid w:val="008E48B0"/>
    <w:rsid w:val="008E6370"/>
    <w:rsid w:val="00904311"/>
    <w:rsid w:val="00923A43"/>
    <w:rsid w:val="0092699A"/>
    <w:rsid w:val="00931E9B"/>
    <w:rsid w:val="00936815"/>
    <w:rsid w:val="009455D8"/>
    <w:rsid w:val="00950F9C"/>
    <w:rsid w:val="00953BC0"/>
    <w:rsid w:val="00956B0D"/>
    <w:rsid w:val="009639DD"/>
    <w:rsid w:val="009659FC"/>
    <w:rsid w:val="009709AB"/>
    <w:rsid w:val="00974E3D"/>
    <w:rsid w:val="00983861"/>
    <w:rsid w:val="00983879"/>
    <w:rsid w:val="0099553F"/>
    <w:rsid w:val="009A04C3"/>
    <w:rsid w:val="009A5DFC"/>
    <w:rsid w:val="009A72B2"/>
    <w:rsid w:val="009B109C"/>
    <w:rsid w:val="009C00F4"/>
    <w:rsid w:val="009C1871"/>
    <w:rsid w:val="009D0BFB"/>
    <w:rsid w:val="009E6824"/>
    <w:rsid w:val="009F0705"/>
    <w:rsid w:val="009F09D7"/>
    <w:rsid w:val="009F5D81"/>
    <w:rsid w:val="00A03750"/>
    <w:rsid w:val="00A04F86"/>
    <w:rsid w:val="00A14DAF"/>
    <w:rsid w:val="00A2327B"/>
    <w:rsid w:val="00A3769B"/>
    <w:rsid w:val="00A43D72"/>
    <w:rsid w:val="00A446ED"/>
    <w:rsid w:val="00A45DD2"/>
    <w:rsid w:val="00A505EC"/>
    <w:rsid w:val="00A52734"/>
    <w:rsid w:val="00A546C2"/>
    <w:rsid w:val="00A56725"/>
    <w:rsid w:val="00A57818"/>
    <w:rsid w:val="00A57AB4"/>
    <w:rsid w:val="00A6316C"/>
    <w:rsid w:val="00A6652A"/>
    <w:rsid w:val="00A77F76"/>
    <w:rsid w:val="00A80F95"/>
    <w:rsid w:val="00A8429D"/>
    <w:rsid w:val="00A8603E"/>
    <w:rsid w:val="00A91465"/>
    <w:rsid w:val="00A95EB1"/>
    <w:rsid w:val="00A97490"/>
    <w:rsid w:val="00AA2539"/>
    <w:rsid w:val="00AA41D3"/>
    <w:rsid w:val="00AA6476"/>
    <w:rsid w:val="00AB2D82"/>
    <w:rsid w:val="00AB5C94"/>
    <w:rsid w:val="00AC07E0"/>
    <w:rsid w:val="00AC1166"/>
    <w:rsid w:val="00AC3F62"/>
    <w:rsid w:val="00AD17D4"/>
    <w:rsid w:val="00AD52CE"/>
    <w:rsid w:val="00AD6BEF"/>
    <w:rsid w:val="00AD7102"/>
    <w:rsid w:val="00AF1588"/>
    <w:rsid w:val="00B06EFB"/>
    <w:rsid w:val="00B12F2E"/>
    <w:rsid w:val="00B15A3A"/>
    <w:rsid w:val="00B17163"/>
    <w:rsid w:val="00B21E4A"/>
    <w:rsid w:val="00B24BAD"/>
    <w:rsid w:val="00B31744"/>
    <w:rsid w:val="00B34489"/>
    <w:rsid w:val="00B40623"/>
    <w:rsid w:val="00B40938"/>
    <w:rsid w:val="00B40D77"/>
    <w:rsid w:val="00B45767"/>
    <w:rsid w:val="00B4609F"/>
    <w:rsid w:val="00B5525C"/>
    <w:rsid w:val="00B60672"/>
    <w:rsid w:val="00B6559D"/>
    <w:rsid w:val="00B66520"/>
    <w:rsid w:val="00B71687"/>
    <w:rsid w:val="00B77129"/>
    <w:rsid w:val="00B83379"/>
    <w:rsid w:val="00B834D3"/>
    <w:rsid w:val="00B85C46"/>
    <w:rsid w:val="00B86223"/>
    <w:rsid w:val="00B919D7"/>
    <w:rsid w:val="00B97233"/>
    <w:rsid w:val="00B97C37"/>
    <w:rsid w:val="00BA0087"/>
    <w:rsid w:val="00BA5B9B"/>
    <w:rsid w:val="00BC109C"/>
    <w:rsid w:val="00BC3787"/>
    <w:rsid w:val="00BD2CB3"/>
    <w:rsid w:val="00BE0A3C"/>
    <w:rsid w:val="00BE130F"/>
    <w:rsid w:val="00BE25C2"/>
    <w:rsid w:val="00BE26F8"/>
    <w:rsid w:val="00BE3FA9"/>
    <w:rsid w:val="00BE6939"/>
    <w:rsid w:val="00BE6A18"/>
    <w:rsid w:val="00BE70DD"/>
    <w:rsid w:val="00C07DBA"/>
    <w:rsid w:val="00C21476"/>
    <w:rsid w:val="00C2155C"/>
    <w:rsid w:val="00C23DC2"/>
    <w:rsid w:val="00C3205F"/>
    <w:rsid w:val="00C3214A"/>
    <w:rsid w:val="00C3225F"/>
    <w:rsid w:val="00C419B3"/>
    <w:rsid w:val="00C4556D"/>
    <w:rsid w:val="00C52C2E"/>
    <w:rsid w:val="00C53443"/>
    <w:rsid w:val="00C540A0"/>
    <w:rsid w:val="00C5672A"/>
    <w:rsid w:val="00C57A7C"/>
    <w:rsid w:val="00C66EB6"/>
    <w:rsid w:val="00C74495"/>
    <w:rsid w:val="00C802E5"/>
    <w:rsid w:val="00C82ABE"/>
    <w:rsid w:val="00C82E40"/>
    <w:rsid w:val="00C8323F"/>
    <w:rsid w:val="00C92C1A"/>
    <w:rsid w:val="00CA799D"/>
    <w:rsid w:val="00CB4ADE"/>
    <w:rsid w:val="00CB59E8"/>
    <w:rsid w:val="00CB7026"/>
    <w:rsid w:val="00CC3CF2"/>
    <w:rsid w:val="00CC5048"/>
    <w:rsid w:val="00CD119A"/>
    <w:rsid w:val="00CD34C0"/>
    <w:rsid w:val="00CE149D"/>
    <w:rsid w:val="00CE3D33"/>
    <w:rsid w:val="00CE5242"/>
    <w:rsid w:val="00CF0026"/>
    <w:rsid w:val="00CF0A97"/>
    <w:rsid w:val="00CF0E7B"/>
    <w:rsid w:val="00D01E2C"/>
    <w:rsid w:val="00D02B99"/>
    <w:rsid w:val="00D17D68"/>
    <w:rsid w:val="00D245E1"/>
    <w:rsid w:val="00D24D34"/>
    <w:rsid w:val="00D25363"/>
    <w:rsid w:val="00D26F39"/>
    <w:rsid w:val="00D27665"/>
    <w:rsid w:val="00D27B47"/>
    <w:rsid w:val="00D31B2D"/>
    <w:rsid w:val="00D41200"/>
    <w:rsid w:val="00D421C5"/>
    <w:rsid w:val="00D449EC"/>
    <w:rsid w:val="00D47A7A"/>
    <w:rsid w:val="00D51532"/>
    <w:rsid w:val="00D539E0"/>
    <w:rsid w:val="00D67B93"/>
    <w:rsid w:val="00D74618"/>
    <w:rsid w:val="00D758F8"/>
    <w:rsid w:val="00D86AE9"/>
    <w:rsid w:val="00D87B43"/>
    <w:rsid w:val="00D97667"/>
    <w:rsid w:val="00DA5060"/>
    <w:rsid w:val="00DA7C5A"/>
    <w:rsid w:val="00DC2CC8"/>
    <w:rsid w:val="00DD1D59"/>
    <w:rsid w:val="00DE65B8"/>
    <w:rsid w:val="00DF031A"/>
    <w:rsid w:val="00DF11E2"/>
    <w:rsid w:val="00DF1689"/>
    <w:rsid w:val="00DF1714"/>
    <w:rsid w:val="00DF5CEB"/>
    <w:rsid w:val="00DF5DA1"/>
    <w:rsid w:val="00E02863"/>
    <w:rsid w:val="00E20455"/>
    <w:rsid w:val="00E20F46"/>
    <w:rsid w:val="00E211DE"/>
    <w:rsid w:val="00E2707E"/>
    <w:rsid w:val="00E271A5"/>
    <w:rsid w:val="00E30D40"/>
    <w:rsid w:val="00E33838"/>
    <w:rsid w:val="00E42C79"/>
    <w:rsid w:val="00E52AE8"/>
    <w:rsid w:val="00E631AB"/>
    <w:rsid w:val="00E665D8"/>
    <w:rsid w:val="00E81EBB"/>
    <w:rsid w:val="00E82DDB"/>
    <w:rsid w:val="00E87C42"/>
    <w:rsid w:val="00E9441F"/>
    <w:rsid w:val="00E94977"/>
    <w:rsid w:val="00E95027"/>
    <w:rsid w:val="00E9615F"/>
    <w:rsid w:val="00E96FE2"/>
    <w:rsid w:val="00E97F78"/>
    <w:rsid w:val="00EA1DAA"/>
    <w:rsid w:val="00EA2A1A"/>
    <w:rsid w:val="00EA68CA"/>
    <w:rsid w:val="00EB186A"/>
    <w:rsid w:val="00EB5749"/>
    <w:rsid w:val="00EC07F7"/>
    <w:rsid w:val="00EC2C04"/>
    <w:rsid w:val="00ED494A"/>
    <w:rsid w:val="00EE2E92"/>
    <w:rsid w:val="00EE6046"/>
    <w:rsid w:val="00EF2AC9"/>
    <w:rsid w:val="00EF35FC"/>
    <w:rsid w:val="00EF4F4D"/>
    <w:rsid w:val="00F00700"/>
    <w:rsid w:val="00F0396E"/>
    <w:rsid w:val="00F05EEF"/>
    <w:rsid w:val="00F161DA"/>
    <w:rsid w:val="00F17BAF"/>
    <w:rsid w:val="00F209FF"/>
    <w:rsid w:val="00F25E19"/>
    <w:rsid w:val="00F35993"/>
    <w:rsid w:val="00F36C99"/>
    <w:rsid w:val="00F40741"/>
    <w:rsid w:val="00F5658E"/>
    <w:rsid w:val="00F60D11"/>
    <w:rsid w:val="00F61711"/>
    <w:rsid w:val="00F67788"/>
    <w:rsid w:val="00F72907"/>
    <w:rsid w:val="00F73E21"/>
    <w:rsid w:val="00F8255D"/>
    <w:rsid w:val="00F8497F"/>
    <w:rsid w:val="00F90880"/>
    <w:rsid w:val="00F90E9A"/>
    <w:rsid w:val="00F94CA3"/>
    <w:rsid w:val="00F95FB6"/>
    <w:rsid w:val="00F976D7"/>
    <w:rsid w:val="00FB2DC3"/>
    <w:rsid w:val="00FB3F28"/>
    <w:rsid w:val="00FC1B9A"/>
    <w:rsid w:val="00FC3989"/>
    <w:rsid w:val="00FC4110"/>
    <w:rsid w:val="00FC4E42"/>
    <w:rsid w:val="00FC6CA3"/>
    <w:rsid w:val="00FC7A0E"/>
    <w:rsid w:val="00FD051F"/>
    <w:rsid w:val="00FD2284"/>
    <w:rsid w:val="00FE189C"/>
    <w:rsid w:val="00FE2C70"/>
    <w:rsid w:val="00FE6F66"/>
    <w:rsid w:val="00FE77C0"/>
    <w:rsid w:val="00FF0103"/>
    <w:rsid w:val="00FF06E9"/>
    <w:rsid w:val="00FF38C7"/>
    <w:rsid w:val="00FF66EE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60E3"/>
  <w15:docId w15:val="{5E7D0EC3-6ABA-42A5-8592-33BF4519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42" w:hanging="8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46" w:hanging="98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6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0"/>
      <w:ind w:left="160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56"/>
      <w:ind w:left="1049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56"/>
      <w:ind w:left="1798" w:hanging="74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56"/>
      <w:ind w:left="179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6"/>
      <w:ind w:left="1049" w:hanging="538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16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9D0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BF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semiHidden/>
    <w:unhideWhenUsed/>
    <w:rsid w:val="009D0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BFB"/>
    <w:rPr>
      <w:rFonts w:ascii="Palatino Linotype" w:eastAsia="Palatino Linotype" w:hAnsi="Palatino Linotype" w:cs="Palatino Linotype"/>
    </w:rPr>
  </w:style>
  <w:style w:type="paragraph" w:styleId="Revision">
    <w:name w:val="Revision"/>
    <w:hidden/>
    <w:uiPriority w:val="99"/>
    <w:semiHidden/>
    <w:rsid w:val="009D0BFB"/>
    <w:pPr>
      <w:widowControl/>
      <w:autoSpaceDE/>
      <w:autoSpaceDN/>
    </w:pPr>
    <w:rPr>
      <w:rFonts w:ascii="Palatino Linotype" w:eastAsia="Palatino Linotype" w:hAnsi="Palatino Linotype" w:cs="Palatino Linotype"/>
    </w:rPr>
  </w:style>
  <w:style w:type="character" w:styleId="CommentReference">
    <w:name w:val="annotation reference"/>
    <w:basedOn w:val="DefaultParagraphFont"/>
    <w:uiPriority w:val="99"/>
    <w:semiHidden/>
    <w:unhideWhenUsed/>
    <w:rsid w:val="000E0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A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A54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A54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footer" Target="footer8.xm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10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8.xml"/><Relationship Id="rId30" Type="http://schemas.openxmlformats.org/officeDocument/2006/relationships/footer" Target="footer1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16</Pages>
  <Words>5202</Words>
  <Characters>29656</Characters>
  <Application>Microsoft Office Word</Application>
  <DocSecurity>0</DocSecurity>
  <Lines>247</Lines>
  <Paragraphs>69</Paragraphs>
  <ScaleCrop>false</ScaleCrop>
  <Company/>
  <LinksUpToDate>false</LinksUpToDate>
  <CharactersWithSpaces>34789</CharactersWithSpaces>
  <SharedDoc>false</SharedDoc>
  <HLinks>
    <vt:vector size="1500" baseType="variant">
      <vt:variant>
        <vt:i4>1376353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_bookmark106</vt:lpwstr>
      </vt:variant>
      <vt:variant>
        <vt:i4>2490449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_bookmark44</vt:lpwstr>
      </vt:variant>
      <vt:variant>
        <vt:i4>1048673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_bookmark103</vt:lpwstr>
      </vt:variant>
      <vt:variant>
        <vt:i4>2490449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_bookmark42</vt:lpwstr>
      </vt:variant>
      <vt:variant>
        <vt:i4>2490449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_bookmark41</vt:lpwstr>
      </vt:variant>
      <vt:variant>
        <vt:i4>2162769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_bookmark39</vt:lpwstr>
      </vt:variant>
      <vt:variant>
        <vt:i4>2490449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_bookmark40</vt:lpwstr>
      </vt:variant>
      <vt:variant>
        <vt:i4>1048673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_bookmark103</vt:lpwstr>
      </vt:variant>
      <vt:variant>
        <vt:i4>2162769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_bookmark39</vt:lpwstr>
      </vt:variant>
      <vt:variant>
        <vt:i4>2162769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_bookmark38</vt:lpwstr>
      </vt:variant>
      <vt:variant>
        <vt:i4>2818129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_bookmark99</vt:lpwstr>
      </vt:variant>
      <vt:variant>
        <vt:i4>2162769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_bookmark36</vt:lpwstr>
      </vt:variant>
      <vt:variant>
        <vt:i4>2162769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_bookmark35</vt:lpwstr>
      </vt:variant>
      <vt:variant>
        <vt:i4>2162769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_bookmark34</vt:lpwstr>
      </vt:variant>
      <vt:variant>
        <vt:i4>2162769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_bookmark33</vt:lpwstr>
      </vt:variant>
      <vt:variant>
        <vt:i4>2293841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2818129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_bookmark92</vt:lpwstr>
      </vt:variant>
      <vt:variant>
        <vt:i4>2818129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_bookmark92</vt:lpwstr>
      </vt:variant>
      <vt:variant>
        <vt:i4>2097233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_bookmark24</vt:lpwstr>
      </vt:variant>
      <vt:variant>
        <vt:i4>2424913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_bookmark70</vt:lpwstr>
      </vt:variant>
      <vt:variant>
        <vt:i4>2424913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_bookmark70</vt:lpwstr>
      </vt:variant>
      <vt:variant>
        <vt:i4>2424913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_bookmark79</vt:lpwstr>
      </vt:variant>
      <vt:variant>
        <vt:i4>2424913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_bookmark79</vt:lpwstr>
      </vt:variant>
      <vt:variant>
        <vt:i4>2818129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_bookmark97</vt:lpwstr>
      </vt:variant>
      <vt:variant>
        <vt:i4>2818129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_bookmark97</vt:lpwstr>
      </vt:variant>
      <vt:variant>
        <vt:i4>2752593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_bookmark87</vt:lpwstr>
      </vt:variant>
      <vt:variant>
        <vt:i4>2752593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_bookmark87</vt:lpwstr>
      </vt:variant>
      <vt:variant>
        <vt:i4>2490449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_bookmark49</vt:lpwstr>
      </vt:variant>
      <vt:variant>
        <vt:i4>2490449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_bookmark49</vt:lpwstr>
      </vt:variant>
      <vt:variant>
        <vt:i4>2490449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_bookmark49</vt:lpwstr>
      </vt:variant>
      <vt:variant>
        <vt:i4>2359377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_bookmark65</vt:lpwstr>
      </vt:variant>
      <vt:variant>
        <vt:i4>2359377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_bookmark65</vt:lpwstr>
      </vt:variant>
      <vt:variant>
        <vt:i4>2555985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_bookmark51</vt:lpwstr>
      </vt:variant>
      <vt:variant>
        <vt:i4>2555985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_bookmark51</vt:lpwstr>
      </vt:variant>
      <vt:variant>
        <vt:i4>2752593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_bookmark87</vt:lpwstr>
      </vt:variant>
      <vt:variant>
        <vt:i4>2752593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_bookmark87</vt:lpwstr>
      </vt:variant>
      <vt:variant>
        <vt:i4>2818129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_bookmark92</vt:lpwstr>
      </vt:variant>
      <vt:variant>
        <vt:i4>2818129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_bookmark92</vt:lpwstr>
      </vt:variant>
      <vt:variant>
        <vt:i4>2424913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_bookmark78</vt:lpwstr>
      </vt:variant>
      <vt:variant>
        <vt:i4>2424913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_bookmark78</vt:lpwstr>
      </vt:variant>
      <vt:variant>
        <vt:i4>2359377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_bookmark62</vt:lpwstr>
      </vt:variant>
      <vt:variant>
        <vt:i4>2359377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_bookmark62</vt:lpwstr>
      </vt:variant>
      <vt:variant>
        <vt:i4>2293841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2359377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_bookmark67</vt:lpwstr>
      </vt:variant>
      <vt:variant>
        <vt:i4>2359377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_bookmark67</vt:lpwstr>
      </vt:variant>
      <vt:variant>
        <vt:i4>2424913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_bookmark73</vt:lpwstr>
      </vt:variant>
      <vt:variant>
        <vt:i4>2424913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_bookmark73</vt:lpwstr>
      </vt:variant>
      <vt:variant>
        <vt:i4>2555985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_bookmark55</vt:lpwstr>
      </vt:variant>
      <vt:variant>
        <vt:i4>2555985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_bookmark55</vt:lpwstr>
      </vt:variant>
      <vt:variant>
        <vt:i4>2752593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_bookmark84</vt:lpwstr>
      </vt:variant>
      <vt:variant>
        <vt:i4>2752593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_bookmark84</vt:lpwstr>
      </vt:variant>
      <vt:variant>
        <vt:i4>2424913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_bookmark74</vt:lpwstr>
      </vt:variant>
      <vt:variant>
        <vt:i4>2424913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_bookmark74</vt:lpwstr>
      </vt:variant>
      <vt:variant>
        <vt:i4>2818129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_bookmark94</vt:lpwstr>
      </vt:variant>
      <vt:variant>
        <vt:i4>2818129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_bookmark94</vt:lpwstr>
      </vt:variant>
      <vt:variant>
        <vt:i4>2818129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2818129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2818129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2359377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_bookmark61</vt:lpwstr>
      </vt:variant>
      <vt:variant>
        <vt:i4>2359377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_bookmark61</vt:lpwstr>
      </vt:variant>
      <vt:variant>
        <vt:i4>2097233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_bookmark20</vt:lpwstr>
      </vt:variant>
      <vt:variant>
        <vt:i4>2818129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_bookmark91</vt:lpwstr>
      </vt:variant>
      <vt:variant>
        <vt:i4>2818129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_bookmark91</vt:lpwstr>
      </vt:variant>
      <vt:variant>
        <vt:i4>2424913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_bookmark78</vt:lpwstr>
      </vt:variant>
      <vt:variant>
        <vt:i4>2424913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_bookmark78</vt:lpwstr>
      </vt:variant>
      <vt:variant>
        <vt:i4>2359377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_bookmark64</vt:lpwstr>
      </vt:variant>
      <vt:variant>
        <vt:i4>2359377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_bookmark64</vt:lpwstr>
      </vt:variant>
      <vt:variant>
        <vt:i4>1704033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_bookmark109</vt:lpwstr>
      </vt:variant>
      <vt:variant>
        <vt:i4>2293841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_bookmark17</vt:lpwstr>
      </vt:variant>
      <vt:variant>
        <vt:i4>2424913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_bookmark77</vt:lpwstr>
      </vt:variant>
      <vt:variant>
        <vt:i4>2424913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_bookmark77</vt:lpwstr>
      </vt:variant>
      <vt:variant>
        <vt:i4>2293841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2752593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_bookmark83</vt:lpwstr>
      </vt:variant>
      <vt:variant>
        <vt:i4>2752593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_bookmark83</vt:lpwstr>
      </vt:variant>
      <vt:variant>
        <vt:i4>2555985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_bookmark58</vt:lpwstr>
      </vt:variant>
      <vt:variant>
        <vt:i4>2555985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_bookmark58</vt:lpwstr>
      </vt:variant>
      <vt:variant>
        <vt:i4>2752593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_bookmark81</vt:lpwstr>
      </vt:variant>
      <vt:variant>
        <vt:i4>2752593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_bookmark81</vt:lpwstr>
      </vt:variant>
      <vt:variant>
        <vt:i4>2555985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_bookmark54</vt:lpwstr>
      </vt:variant>
      <vt:variant>
        <vt:i4>2555985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_bookmark54</vt:lpwstr>
      </vt:variant>
      <vt:variant>
        <vt:i4>2818129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2359377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_bookmark68</vt:lpwstr>
      </vt:variant>
      <vt:variant>
        <vt:i4>2359377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_bookmark68</vt:lpwstr>
      </vt:variant>
      <vt:variant>
        <vt:i4>2359377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_bookmark66</vt:lpwstr>
      </vt:variant>
      <vt:variant>
        <vt:i4>2359377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_bookmark66</vt:lpwstr>
      </vt:variant>
      <vt:variant>
        <vt:i4>2555985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_bookmark52</vt:lpwstr>
      </vt:variant>
      <vt:variant>
        <vt:i4>2555985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_bookmark52</vt:lpwstr>
      </vt:variant>
      <vt:variant>
        <vt:i4>2752593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_bookmark85</vt:lpwstr>
      </vt:variant>
      <vt:variant>
        <vt:i4>2752593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_bookmark85</vt:lpwstr>
      </vt:variant>
      <vt:variant>
        <vt:i4>2818129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2555985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_bookmark50</vt:lpwstr>
      </vt:variant>
      <vt:variant>
        <vt:i4>2555985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_bookmark50</vt:lpwstr>
      </vt:variant>
      <vt:variant>
        <vt:i4>2818129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_bookmark96</vt:lpwstr>
      </vt:variant>
      <vt:variant>
        <vt:i4>2818129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_bookmark96</vt:lpwstr>
      </vt:variant>
      <vt:variant>
        <vt:i4>2359377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_bookmark65</vt:lpwstr>
      </vt:variant>
      <vt:variant>
        <vt:i4>2359377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_bookmark65</vt:lpwstr>
      </vt:variant>
      <vt:variant>
        <vt:i4>2490449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_bookmark49</vt:lpwstr>
      </vt:variant>
      <vt:variant>
        <vt:i4>2490449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_bookmark49</vt:lpwstr>
      </vt:variant>
      <vt:variant>
        <vt:i4>2424913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_bookmark71</vt:lpwstr>
      </vt:variant>
      <vt:variant>
        <vt:i4>2424913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_bookmark71</vt:lpwstr>
      </vt:variant>
      <vt:variant>
        <vt:i4>2818129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_bookmark95</vt:lpwstr>
      </vt:variant>
      <vt:variant>
        <vt:i4>2818129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_bookmark95</vt:lpwstr>
      </vt:variant>
      <vt:variant>
        <vt:i4>2555985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_bookmark51</vt:lpwstr>
      </vt:variant>
      <vt:variant>
        <vt:i4>2555985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_bookmark51</vt:lpwstr>
      </vt:variant>
      <vt:variant>
        <vt:i4>2359377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_bookmark61</vt:lpwstr>
      </vt:variant>
      <vt:variant>
        <vt:i4>2359377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_bookmark61</vt:lpwstr>
      </vt:variant>
      <vt:variant>
        <vt:i4>2818129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2818129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2359377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_bookmark68</vt:lpwstr>
      </vt:variant>
      <vt:variant>
        <vt:i4>2359377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_bookmark68</vt:lpwstr>
      </vt:variant>
      <vt:variant>
        <vt:i4>2752593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_bookmark88</vt:lpwstr>
      </vt:variant>
      <vt:variant>
        <vt:i4>2752593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_bookmark88</vt:lpwstr>
      </vt:variant>
      <vt:variant>
        <vt:i4>2818129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_bookmark98</vt:lpwstr>
      </vt:variant>
      <vt:variant>
        <vt:i4>2818129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_bookmark98</vt:lpwstr>
      </vt:variant>
      <vt:variant>
        <vt:i4>2424913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_bookmark74</vt:lpwstr>
      </vt:variant>
      <vt:variant>
        <vt:i4>2424913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_bookmark74</vt:lpwstr>
      </vt:variant>
      <vt:variant>
        <vt:i4>2752593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_bookmark89</vt:lpwstr>
      </vt:variant>
      <vt:variant>
        <vt:i4>2752593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_bookmark89</vt:lpwstr>
      </vt:variant>
      <vt:variant>
        <vt:i4>2555985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_bookmark53</vt:lpwstr>
      </vt:variant>
      <vt:variant>
        <vt:i4>2555985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_bookmark53</vt:lpwstr>
      </vt:variant>
      <vt:variant>
        <vt:i4>2424913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_bookmark76</vt:lpwstr>
      </vt:variant>
      <vt:variant>
        <vt:i4>2424913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_bookmark76</vt:lpwstr>
      </vt:variant>
      <vt:variant>
        <vt:i4>2752593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_bookmark80</vt:lpwstr>
      </vt:variant>
      <vt:variant>
        <vt:i4>2752593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_bookmark80</vt:lpwstr>
      </vt:variant>
      <vt:variant>
        <vt:i4>2752593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_bookmark82</vt:lpwstr>
      </vt:variant>
      <vt:variant>
        <vt:i4>2752593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_bookmark82</vt:lpwstr>
      </vt:variant>
      <vt:variant>
        <vt:i4>2424913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2424913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2818129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_bookmark93</vt:lpwstr>
      </vt:variant>
      <vt:variant>
        <vt:i4>2818129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_bookmark93</vt:lpwstr>
      </vt:variant>
      <vt:variant>
        <vt:i4>2424913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2424913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2555985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_bookmark56</vt:lpwstr>
      </vt:variant>
      <vt:variant>
        <vt:i4>2555985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_bookmark56</vt:lpwstr>
      </vt:variant>
      <vt:variant>
        <vt:i4>2555985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_bookmark56</vt:lpwstr>
      </vt:variant>
      <vt:variant>
        <vt:i4>2359377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_bookmark69</vt:lpwstr>
      </vt:variant>
      <vt:variant>
        <vt:i4>2359377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_bookmark69</vt:lpwstr>
      </vt:variant>
      <vt:variant>
        <vt:i4>2555985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_bookmark57</vt:lpwstr>
      </vt:variant>
      <vt:variant>
        <vt:i4>2555985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_bookmark57</vt:lpwstr>
      </vt:variant>
      <vt:variant>
        <vt:i4>2555985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_bookmark57</vt:lpwstr>
      </vt:variant>
      <vt:variant>
        <vt:i4>2555985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_bookmark57</vt:lpwstr>
      </vt:variant>
      <vt:variant>
        <vt:i4>2359377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_bookmark60</vt:lpwstr>
      </vt:variant>
      <vt:variant>
        <vt:i4>2359377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_bookmark60</vt:lpwstr>
      </vt:variant>
      <vt:variant>
        <vt:i4>2359377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_bookmark63</vt:lpwstr>
      </vt:variant>
      <vt:variant>
        <vt:i4>2359377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_bookmark63</vt:lpwstr>
      </vt:variant>
      <vt:variant>
        <vt:i4>2555985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_bookmark50</vt:lpwstr>
      </vt:variant>
      <vt:variant>
        <vt:i4>2555985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_bookmark50</vt:lpwstr>
      </vt:variant>
      <vt:variant>
        <vt:i4>2818129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_bookmark96</vt:lpwstr>
      </vt:variant>
      <vt:variant>
        <vt:i4>2818129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_bookmark96</vt:lpwstr>
      </vt:variant>
      <vt:variant>
        <vt:i4>2424913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_bookmark75</vt:lpwstr>
      </vt:variant>
      <vt:variant>
        <vt:i4>2424913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_bookmark75</vt:lpwstr>
      </vt:variant>
      <vt:variant>
        <vt:i4>2424913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_bookmark77</vt:lpwstr>
      </vt:variant>
      <vt:variant>
        <vt:i4>2424913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_bookmark77</vt:lpwstr>
      </vt:variant>
      <vt:variant>
        <vt:i4>2490449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_bookmark48</vt:lpwstr>
      </vt:variant>
      <vt:variant>
        <vt:i4>2490449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_bookmark48</vt:lpwstr>
      </vt:variant>
      <vt:variant>
        <vt:i4>2555985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_bookmark59</vt:lpwstr>
      </vt:variant>
      <vt:variant>
        <vt:i4>2555985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_bookmark59</vt:lpwstr>
      </vt:variant>
      <vt:variant>
        <vt:i4>2555985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_bookmark58</vt:lpwstr>
      </vt:variant>
      <vt:variant>
        <vt:i4>2555985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_bookmark58</vt:lpwstr>
      </vt:variant>
      <vt:variant>
        <vt:i4>2555985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_bookmark58</vt:lpwstr>
      </vt:variant>
      <vt:variant>
        <vt:i4>2424913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2424913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_bookmark72</vt:lpwstr>
      </vt:variant>
      <vt:variant>
        <vt:i4>2490449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_bookmark47</vt:lpwstr>
      </vt:variant>
      <vt:variant>
        <vt:i4>2490449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_bookmark47</vt:lpwstr>
      </vt:variant>
      <vt:variant>
        <vt:i4>2752593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_bookmark86</vt:lpwstr>
      </vt:variant>
      <vt:variant>
        <vt:i4>2752593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_bookmark86</vt:lpwstr>
      </vt:variant>
      <vt:variant>
        <vt:i4>1704033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_bookmark109</vt:lpwstr>
      </vt:variant>
      <vt:variant>
        <vt:i4>1704033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_bookmark109</vt:lpwstr>
      </vt:variant>
      <vt:variant>
        <vt:i4>1114209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_bookmark102</vt:lpwstr>
      </vt:variant>
      <vt:variant>
        <vt:i4>1114209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_bookmark102</vt:lpwstr>
      </vt:variant>
      <vt:variant>
        <vt:i4>2490449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_bookmark44</vt:lpwstr>
      </vt:variant>
      <vt:variant>
        <vt:i4>2490449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_bookmark44</vt:lpwstr>
      </vt:variant>
      <vt:variant>
        <vt:i4>2490449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_bookmark42</vt:lpwstr>
      </vt:variant>
      <vt:variant>
        <vt:i4>2490449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_bookmark42</vt:lpwstr>
      </vt:variant>
      <vt:variant>
        <vt:i4>2490449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_bookmark41</vt:lpwstr>
      </vt:variant>
      <vt:variant>
        <vt:i4>2490449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_bookmark41</vt:lpwstr>
      </vt:variant>
      <vt:variant>
        <vt:i4>2490449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_bookmark40</vt:lpwstr>
      </vt:variant>
      <vt:variant>
        <vt:i4>2490449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_bookmark40</vt:lpwstr>
      </vt:variant>
      <vt:variant>
        <vt:i4>2162769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_bookmark39</vt:lpwstr>
      </vt:variant>
      <vt:variant>
        <vt:i4>2162769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_bookmark39</vt:lpwstr>
      </vt:variant>
      <vt:variant>
        <vt:i4>2162769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_bookmark38</vt:lpwstr>
      </vt:variant>
      <vt:variant>
        <vt:i4>2162769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_bookmark38</vt:lpwstr>
      </vt:variant>
      <vt:variant>
        <vt:i4>2162769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_bookmark36</vt:lpwstr>
      </vt:variant>
      <vt:variant>
        <vt:i4>2162769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_bookmark36</vt:lpwstr>
      </vt:variant>
      <vt:variant>
        <vt:i4>2162769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_bookmark35</vt:lpwstr>
      </vt:variant>
      <vt:variant>
        <vt:i4>2162769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_bookmark35</vt:lpwstr>
      </vt:variant>
      <vt:variant>
        <vt:i4>2162769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_bookmark34</vt:lpwstr>
      </vt:variant>
      <vt:variant>
        <vt:i4>2162769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_bookmark34</vt:lpwstr>
      </vt:variant>
      <vt:variant>
        <vt:i4>2162769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_bookmark33</vt:lpwstr>
      </vt:variant>
      <vt:variant>
        <vt:i4>2162769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_bookmark33</vt:lpwstr>
      </vt:variant>
      <vt:variant>
        <vt:i4>2097233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_bookmark23</vt:lpwstr>
      </vt:variant>
      <vt:variant>
        <vt:i4>2097233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_bookmark23</vt:lpwstr>
      </vt:variant>
      <vt:variant>
        <vt:i4>2097233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_bookmark20</vt:lpwstr>
      </vt:variant>
      <vt:variant>
        <vt:i4>2097233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_bookmark20</vt:lpwstr>
      </vt:variant>
      <vt:variant>
        <vt:i4>2293841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_bookmark17</vt:lpwstr>
      </vt:variant>
      <vt:variant>
        <vt:i4>2293841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_bookmark17</vt:lpwstr>
      </vt:variant>
      <vt:variant>
        <vt:i4>2293841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2293841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2818129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2818129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1310817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_bookmark107</vt:lpwstr>
      </vt:variant>
      <vt:variant>
        <vt:i4>1310817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_bookmark107</vt:lpwstr>
      </vt:variant>
      <vt:variant>
        <vt:i4>1507425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1507425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1507425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1507425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1507425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1507425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_bookmark104</vt:lpwstr>
      </vt:variant>
      <vt:variant>
        <vt:i4>1245281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_bookmark100</vt:lpwstr>
      </vt:variant>
      <vt:variant>
        <vt:i4>1769569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_bookmark108</vt:lpwstr>
      </vt:variant>
      <vt:variant>
        <vt:i4>1376353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_bookmark106</vt:lpwstr>
      </vt:variant>
      <vt:variant>
        <vt:i4>1441889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_bookmark105</vt:lpwstr>
      </vt:variant>
      <vt:variant>
        <vt:i4>1179745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_bookmark101</vt:lpwstr>
      </vt:variant>
      <vt:variant>
        <vt:i4>2818129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_bookmark99</vt:lpwstr>
      </vt:variant>
      <vt:variant>
        <vt:i4>2490449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_bookmark46</vt:lpwstr>
      </vt:variant>
      <vt:variant>
        <vt:i4>2490449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_bookmark45</vt:lpwstr>
      </vt:variant>
      <vt:variant>
        <vt:i4>2490449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_bookmark45</vt:lpwstr>
      </vt:variant>
      <vt:variant>
        <vt:i4>2490449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_bookmark43</vt:lpwstr>
      </vt:variant>
      <vt:variant>
        <vt:i4>2162769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_bookmark37</vt:lpwstr>
      </vt:variant>
      <vt:variant>
        <vt:i4>2162769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_bookmark32</vt:lpwstr>
      </vt:variant>
      <vt:variant>
        <vt:i4>2162769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_bookmark31</vt:lpwstr>
      </vt:variant>
      <vt:variant>
        <vt:i4>2162769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_bookmark30</vt:lpwstr>
      </vt:variant>
      <vt:variant>
        <vt:i4>2097233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_bookmark29</vt:lpwstr>
      </vt:variant>
      <vt:variant>
        <vt:i4>2097233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_bookmark28</vt:lpwstr>
      </vt:variant>
      <vt:variant>
        <vt:i4>2097233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_bookmark27</vt:lpwstr>
      </vt:variant>
      <vt:variant>
        <vt:i4>2097233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_bookmark26</vt:lpwstr>
      </vt:variant>
      <vt:variant>
        <vt:i4>2097233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_bookmark25</vt:lpwstr>
      </vt:variant>
      <vt:variant>
        <vt:i4>2097233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_bookmark24</vt:lpwstr>
      </vt:variant>
      <vt:variant>
        <vt:i4>2097233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_bookmark22</vt:lpwstr>
      </vt:variant>
      <vt:variant>
        <vt:i4>2097233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_bookmark21</vt:lpwstr>
      </vt:variant>
      <vt:variant>
        <vt:i4>2293841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_bookmark19</vt:lpwstr>
      </vt:variant>
      <vt:variant>
        <vt:i4>2293841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_bookmark18</vt:lpwstr>
      </vt:variant>
      <vt:variant>
        <vt:i4>2293841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_bookmark15</vt:lpwstr>
      </vt:variant>
      <vt:variant>
        <vt:i4>2293841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_bookmark14</vt:lpwstr>
      </vt:variant>
      <vt:variant>
        <vt:i4>2293841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_bookmark12</vt:lpwstr>
      </vt:variant>
      <vt:variant>
        <vt:i4>2293841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2752593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2097233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2818129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  <vt:variant>
        <vt:i4>2818129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_bookmark90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Stojanoski</dc:creator>
  <cp:keywords/>
  <cp:lastModifiedBy>Bobby Stojanoski</cp:lastModifiedBy>
  <cp:revision>276</cp:revision>
  <dcterms:created xsi:type="dcterms:W3CDTF">2025-06-23T02:11:00Z</dcterms:created>
  <dcterms:modified xsi:type="dcterms:W3CDTF">2025-06-26T21:25:00Z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