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footer47.xml" ContentType="application/vnd.openxmlformats-officedocument.wordprocessingml.footer+xml"/>
  <Override PartName="/word/header46.xml" ContentType="application/vnd.openxmlformats-officedocument.wordprocessingml.header+xml"/>
  <Override PartName="/word/footer48.xml" ContentType="application/vnd.openxmlformats-officedocument.wordprocessingml.footer+xml"/>
  <Override PartName="/word/header47.xml" ContentType="application/vnd.openxmlformats-officedocument.wordprocessingml.header+xml"/>
  <Override PartName="/word/footer49.xml" ContentType="application/vnd.openxmlformats-officedocument.wordprocessingml.footer+xml"/>
  <Override PartName="/word/header48.xml" ContentType="application/vnd.openxmlformats-officedocument.wordprocessingml.header+xml"/>
  <Override PartName="/word/footer50.xml" ContentType="application/vnd.openxmlformats-officedocument.wordprocessingml.footer+xml"/>
  <Override PartName="/word/header49.xml" ContentType="application/vnd.openxmlformats-officedocument.wordprocessingml.header+xml"/>
  <Override PartName="/word/footer51.xml" ContentType="application/vnd.openxmlformats-officedocument.wordprocessingml.footer+xml"/>
  <Override PartName="/word/header50.xml" ContentType="application/vnd.openxmlformats-officedocument.wordprocessingml.header+xml"/>
  <Override PartName="/word/footer52.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footer59.xml" ContentType="application/vnd.openxmlformats-officedocument.wordprocessingml.footer+xml"/>
  <Override PartName="/word/header58.xml" ContentType="application/vnd.openxmlformats-officedocument.wordprocessingml.header+xml"/>
  <Override PartName="/word/footer60.xml" ContentType="application/vnd.openxmlformats-officedocument.wordprocessingml.footer+xml"/>
  <Override PartName="/word/header59.xml" ContentType="application/vnd.openxmlformats-officedocument.wordprocessingml.header+xml"/>
  <Override PartName="/word/footer61.xml" ContentType="application/vnd.openxmlformats-officedocument.wordprocessingml.footer+xml"/>
  <Override PartName="/word/header60.xml" ContentType="application/vnd.openxmlformats-officedocument.wordprocessingml.header+xml"/>
  <Override PartName="/word/footer62.xml" ContentType="application/vnd.openxmlformats-officedocument.wordprocessingml.footer+xml"/>
  <Override PartName="/word/header61.xml" ContentType="application/vnd.openxmlformats-officedocument.wordprocessingml.header+xml"/>
  <Override PartName="/word/footer63.xml" ContentType="application/vnd.openxmlformats-officedocument.wordprocessingml.footer+xml"/>
  <Override PartName="/word/header62.xml" ContentType="application/vnd.openxmlformats-officedocument.wordprocessingml.header+xml"/>
  <Override PartName="/word/footer64.xml" ContentType="application/vnd.openxmlformats-officedocument.wordprocessingml.footer+xml"/>
  <Override PartName="/word/header63.xml" ContentType="application/vnd.openxmlformats-officedocument.wordprocessingml.header+xml"/>
  <Override PartName="/word/footer65.xml" ContentType="application/vnd.openxmlformats-officedocument.wordprocessingml.footer+xml"/>
  <Override PartName="/word/header64.xml" ContentType="application/vnd.openxmlformats-officedocument.wordprocessingml.header+xml"/>
  <Override PartName="/word/footer66.xml" ContentType="application/vnd.openxmlformats-officedocument.wordprocessingml.footer+xml"/>
  <Override PartName="/word/header65.xml" ContentType="application/vnd.openxmlformats-officedocument.wordprocessingml.header+xml"/>
  <Override PartName="/word/footer67.xml" ContentType="application/vnd.openxmlformats-officedocument.wordprocessingml.footer+xml"/>
  <Override PartName="/word/header66.xml" ContentType="application/vnd.openxmlformats-officedocument.wordprocessingml.header+xml"/>
  <Override PartName="/word/footer68.xml" ContentType="application/vnd.openxmlformats-officedocument.wordprocessingml.footer+xml"/>
  <Override PartName="/word/header67.xml" ContentType="application/vnd.openxmlformats-officedocument.wordprocessingml.header+xml"/>
  <Override PartName="/word/footer69.xml" ContentType="application/vnd.openxmlformats-officedocument.wordprocessingml.footer+xml"/>
  <Override PartName="/word/header68.xml" ContentType="application/vnd.openxmlformats-officedocument.wordprocessingml.header+xml"/>
  <Override PartName="/word/footer70.xml" ContentType="application/vnd.openxmlformats-officedocument.wordprocessingml.footer+xml"/>
  <Override PartName="/word/header69.xml" ContentType="application/vnd.openxmlformats-officedocument.wordprocessingml.header+xml"/>
  <Override PartName="/word/footer71.xml" ContentType="application/vnd.openxmlformats-officedocument.wordprocessingml.footer+xml"/>
  <Override PartName="/word/header70.xml" ContentType="application/vnd.openxmlformats-officedocument.wordprocessingml.header+xml"/>
  <Override PartName="/word/footer72.xml" ContentType="application/vnd.openxmlformats-officedocument.wordprocessingml.footer+xml"/>
  <Override PartName="/word/header71.xml" ContentType="application/vnd.openxmlformats-officedocument.wordprocessingml.header+xml"/>
  <Override PartName="/word/footer73.xml" ContentType="application/vnd.openxmlformats-officedocument.wordprocessingml.footer+xml"/>
  <Override PartName="/word/header72.xml" ContentType="application/vnd.openxmlformats-officedocument.wordprocessingml.header+xml"/>
  <Override PartName="/word/footer74.xml" ContentType="application/vnd.openxmlformats-officedocument.wordprocessingml.footer+xml"/>
  <Override PartName="/word/header73.xml" ContentType="application/vnd.openxmlformats-officedocument.wordprocessingml.header+xml"/>
  <Override PartName="/word/footer7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59E83" w14:textId="77777777" w:rsidR="00F675FE" w:rsidRDefault="00F675FE">
      <w:pPr>
        <w:pStyle w:val="BodyText"/>
        <w:rPr>
          <w:rFonts w:ascii="Times New Roman"/>
          <w:sz w:val="20"/>
        </w:rPr>
      </w:pPr>
    </w:p>
    <w:p w14:paraId="07559E84" w14:textId="77777777" w:rsidR="00F675FE" w:rsidRDefault="00F675FE">
      <w:pPr>
        <w:pStyle w:val="BodyText"/>
        <w:rPr>
          <w:rFonts w:ascii="Times New Roman"/>
          <w:sz w:val="20"/>
        </w:rPr>
      </w:pPr>
    </w:p>
    <w:p w14:paraId="07559E85" w14:textId="77777777" w:rsidR="00F675FE" w:rsidRDefault="00F675FE">
      <w:pPr>
        <w:pStyle w:val="BodyText"/>
        <w:spacing w:before="7"/>
        <w:rPr>
          <w:rFonts w:ascii="Times New Roman"/>
          <w:sz w:val="19"/>
        </w:rPr>
      </w:pPr>
    </w:p>
    <w:p w14:paraId="07559E86" w14:textId="77777777" w:rsidR="00F675FE" w:rsidRDefault="00000000">
      <w:pPr>
        <w:pStyle w:val="Heading3"/>
        <w:spacing w:before="147" w:line="228" w:lineRule="auto"/>
        <w:ind w:left="167" w:right="1244" w:firstLine="0"/>
        <w:jc w:val="center"/>
      </w:pPr>
      <w:bookmarkStart w:id="0" w:name="Thesis_Examination_Information"/>
      <w:bookmarkStart w:id="1" w:name="Abstract"/>
      <w:bookmarkStart w:id="2" w:name="_bookmark0"/>
      <w:bookmarkEnd w:id="0"/>
      <w:bookmarkEnd w:id="1"/>
      <w:bookmarkEnd w:id="2"/>
      <w:r>
        <w:rPr>
          <w:w w:val="105"/>
        </w:rPr>
        <w:t>Neural</w:t>
      </w:r>
      <w:r>
        <w:rPr>
          <w:spacing w:val="40"/>
          <w:w w:val="105"/>
        </w:rPr>
        <w:t xml:space="preserve"> </w:t>
      </w:r>
      <w:r>
        <w:rPr>
          <w:w w:val="105"/>
        </w:rPr>
        <w:t>mechanisms</w:t>
      </w:r>
      <w:r>
        <w:rPr>
          <w:spacing w:val="40"/>
          <w:w w:val="105"/>
        </w:rPr>
        <w:t xml:space="preserve"> </w:t>
      </w:r>
      <w:r>
        <w:rPr>
          <w:w w:val="105"/>
        </w:rPr>
        <w:t>in</w:t>
      </w:r>
      <w:r>
        <w:rPr>
          <w:spacing w:val="40"/>
          <w:w w:val="105"/>
        </w:rPr>
        <w:t xml:space="preserve"> </w:t>
      </w:r>
      <w:r>
        <w:rPr>
          <w:w w:val="105"/>
        </w:rPr>
        <w:t>processing</w:t>
      </w:r>
      <w:r>
        <w:rPr>
          <w:spacing w:val="40"/>
          <w:w w:val="105"/>
        </w:rPr>
        <w:t xml:space="preserve"> </w:t>
      </w:r>
      <w:r>
        <w:rPr>
          <w:w w:val="105"/>
        </w:rPr>
        <w:t>of</w:t>
      </w:r>
      <w:r>
        <w:rPr>
          <w:spacing w:val="40"/>
          <w:w w:val="105"/>
        </w:rPr>
        <w:t xml:space="preserve"> </w:t>
      </w:r>
      <w:r>
        <w:rPr>
          <w:w w:val="105"/>
        </w:rPr>
        <w:t>emotion</w:t>
      </w:r>
      <w:r>
        <w:rPr>
          <w:spacing w:val="40"/>
          <w:w w:val="105"/>
        </w:rPr>
        <w:t xml:space="preserve"> </w:t>
      </w:r>
      <w:r>
        <w:rPr>
          <w:w w:val="105"/>
        </w:rPr>
        <w:t>in</w:t>
      </w:r>
      <w:r>
        <w:rPr>
          <w:spacing w:val="40"/>
          <w:w w:val="105"/>
        </w:rPr>
        <w:t xml:space="preserve"> </w:t>
      </w:r>
      <w:r>
        <w:rPr>
          <w:w w:val="105"/>
        </w:rPr>
        <w:t>real</w:t>
      </w:r>
      <w:r>
        <w:rPr>
          <w:spacing w:val="40"/>
          <w:w w:val="105"/>
        </w:rPr>
        <w:t xml:space="preserve"> </w:t>
      </w:r>
      <w:r>
        <w:rPr>
          <w:w w:val="105"/>
        </w:rPr>
        <w:t>and</w:t>
      </w:r>
      <w:r>
        <w:rPr>
          <w:spacing w:val="40"/>
          <w:w w:val="105"/>
        </w:rPr>
        <w:t xml:space="preserve"> </w:t>
      </w:r>
      <w:r>
        <w:rPr>
          <w:w w:val="105"/>
        </w:rPr>
        <w:t>virtual faces</w:t>
      </w:r>
      <w:r>
        <w:rPr>
          <w:spacing w:val="40"/>
          <w:w w:val="105"/>
        </w:rPr>
        <w:t xml:space="preserve"> </w:t>
      </w:r>
      <w:r>
        <w:rPr>
          <w:w w:val="105"/>
        </w:rPr>
        <w:t>using</w:t>
      </w:r>
      <w:r>
        <w:rPr>
          <w:spacing w:val="40"/>
          <w:w w:val="105"/>
        </w:rPr>
        <w:t xml:space="preserve"> </w:t>
      </w:r>
      <w:r>
        <w:rPr>
          <w:w w:val="105"/>
        </w:rPr>
        <w:t>functional-near</w:t>
      </w:r>
      <w:r>
        <w:rPr>
          <w:spacing w:val="40"/>
          <w:w w:val="105"/>
        </w:rPr>
        <w:t xml:space="preserve"> </w:t>
      </w:r>
      <w:r>
        <w:rPr>
          <w:w w:val="105"/>
        </w:rPr>
        <w:t>infrared</w:t>
      </w:r>
      <w:r>
        <w:rPr>
          <w:spacing w:val="40"/>
          <w:w w:val="105"/>
        </w:rPr>
        <w:t xml:space="preserve"> </w:t>
      </w:r>
      <w:r>
        <w:rPr>
          <w:w w:val="105"/>
        </w:rPr>
        <w:t>spectroscopy</w:t>
      </w:r>
      <w:r>
        <w:rPr>
          <w:spacing w:val="40"/>
          <w:w w:val="105"/>
        </w:rPr>
        <w:t xml:space="preserve"> </w:t>
      </w:r>
      <w:r>
        <w:rPr>
          <w:w w:val="105"/>
        </w:rPr>
        <w:t>(fNIRS)</w:t>
      </w:r>
    </w:p>
    <w:p w14:paraId="07559E87" w14:textId="77777777" w:rsidR="00F675FE" w:rsidRDefault="00F675FE">
      <w:pPr>
        <w:pStyle w:val="BodyText"/>
        <w:rPr>
          <w:b/>
          <w:sz w:val="40"/>
        </w:rPr>
      </w:pPr>
    </w:p>
    <w:p w14:paraId="07559E88" w14:textId="77777777" w:rsidR="00F675FE" w:rsidRDefault="00000000">
      <w:pPr>
        <w:spacing w:before="339"/>
        <w:ind w:left="167" w:right="1244"/>
        <w:jc w:val="center"/>
        <w:rPr>
          <w:sz w:val="28"/>
        </w:rPr>
      </w:pPr>
      <w:r>
        <w:rPr>
          <w:spacing w:val="-5"/>
          <w:sz w:val="28"/>
        </w:rPr>
        <w:t>by</w:t>
      </w:r>
    </w:p>
    <w:p w14:paraId="07559E89" w14:textId="77777777" w:rsidR="00F675FE" w:rsidRDefault="00F675FE">
      <w:pPr>
        <w:pStyle w:val="BodyText"/>
        <w:rPr>
          <w:sz w:val="40"/>
        </w:rPr>
      </w:pPr>
    </w:p>
    <w:p w14:paraId="07559E8A" w14:textId="77777777" w:rsidR="00F675FE" w:rsidRDefault="00000000">
      <w:pPr>
        <w:spacing w:before="336"/>
        <w:ind w:left="166" w:right="1244"/>
        <w:jc w:val="center"/>
        <w:rPr>
          <w:sz w:val="28"/>
        </w:rPr>
      </w:pPr>
      <w:r>
        <w:rPr>
          <w:sz w:val="28"/>
        </w:rPr>
        <w:t>Dylan</w:t>
      </w:r>
      <w:r>
        <w:rPr>
          <w:spacing w:val="-4"/>
          <w:sz w:val="28"/>
        </w:rPr>
        <w:t xml:space="preserve"> </w:t>
      </w:r>
      <w:r>
        <w:rPr>
          <w:spacing w:val="-2"/>
          <w:sz w:val="28"/>
        </w:rPr>
        <w:t>Rapanan</w:t>
      </w:r>
    </w:p>
    <w:p w14:paraId="07559E8B" w14:textId="77777777" w:rsidR="00F675FE" w:rsidRDefault="00F675FE">
      <w:pPr>
        <w:pStyle w:val="BodyText"/>
        <w:rPr>
          <w:sz w:val="40"/>
        </w:rPr>
      </w:pPr>
    </w:p>
    <w:p w14:paraId="07559E8C" w14:textId="77777777" w:rsidR="00F675FE" w:rsidRDefault="00F675FE">
      <w:pPr>
        <w:pStyle w:val="BodyText"/>
        <w:rPr>
          <w:sz w:val="40"/>
        </w:rPr>
      </w:pPr>
    </w:p>
    <w:p w14:paraId="07559E8D" w14:textId="77777777" w:rsidR="00F675FE" w:rsidRDefault="00F675FE">
      <w:pPr>
        <w:pStyle w:val="BodyText"/>
        <w:spacing w:before="1"/>
        <w:rPr>
          <w:sz w:val="51"/>
        </w:rPr>
      </w:pPr>
    </w:p>
    <w:p w14:paraId="07559E8E" w14:textId="77777777" w:rsidR="00F675FE" w:rsidRDefault="00000000">
      <w:pPr>
        <w:spacing w:line="368" w:lineRule="exact"/>
        <w:ind w:left="166" w:right="1244"/>
        <w:jc w:val="center"/>
        <w:rPr>
          <w:sz w:val="28"/>
        </w:rPr>
      </w:pPr>
      <w:r>
        <w:rPr>
          <w:sz w:val="28"/>
        </w:rPr>
        <w:t>A</w:t>
      </w:r>
      <w:r>
        <w:rPr>
          <w:spacing w:val="8"/>
          <w:sz w:val="28"/>
        </w:rPr>
        <w:t xml:space="preserve"> </w:t>
      </w:r>
      <w:r>
        <w:rPr>
          <w:sz w:val="28"/>
        </w:rPr>
        <w:t>thesis</w:t>
      </w:r>
      <w:r>
        <w:rPr>
          <w:spacing w:val="9"/>
          <w:sz w:val="28"/>
        </w:rPr>
        <w:t xml:space="preserve"> </w:t>
      </w:r>
      <w:r>
        <w:rPr>
          <w:sz w:val="28"/>
        </w:rPr>
        <w:t>submitted</w:t>
      </w:r>
      <w:r>
        <w:rPr>
          <w:spacing w:val="9"/>
          <w:sz w:val="28"/>
        </w:rPr>
        <w:t xml:space="preserve"> </w:t>
      </w:r>
      <w:r>
        <w:rPr>
          <w:sz w:val="28"/>
        </w:rPr>
        <w:t>to</w:t>
      </w:r>
      <w:r>
        <w:rPr>
          <w:spacing w:val="9"/>
          <w:sz w:val="28"/>
        </w:rPr>
        <w:t xml:space="preserve"> </w:t>
      </w:r>
      <w:r>
        <w:rPr>
          <w:spacing w:val="-5"/>
          <w:sz w:val="28"/>
        </w:rPr>
        <w:t>the</w:t>
      </w:r>
    </w:p>
    <w:p w14:paraId="07559E8F" w14:textId="77777777" w:rsidR="00F675FE" w:rsidRDefault="00000000">
      <w:pPr>
        <w:spacing w:line="359" w:lineRule="exact"/>
        <w:ind w:left="167" w:right="1244"/>
        <w:jc w:val="center"/>
        <w:rPr>
          <w:sz w:val="28"/>
        </w:rPr>
      </w:pPr>
      <w:r>
        <w:rPr>
          <w:sz w:val="28"/>
        </w:rPr>
        <w:t>School</w:t>
      </w:r>
      <w:r>
        <w:rPr>
          <w:spacing w:val="-2"/>
          <w:sz w:val="28"/>
        </w:rPr>
        <w:t xml:space="preserve"> </w:t>
      </w:r>
      <w:r>
        <w:rPr>
          <w:sz w:val="28"/>
        </w:rPr>
        <w:t>of</w:t>
      </w:r>
      <w:r>
        <w:rPr>
          <w:spacing w:val="-2"/>
          <w:sz w:val="28"/>
        </w:rPr>
        <w:t xml:space="preserve"> </w:t>
      </w:r>
      <w:r>
        <w:rPr>
          <w:sz w:val="28"/>
        </w:rPr>
        <w:t>Graduate</w:t>
      </w:r>
      <w:r>
        <w:rPr>
          <w:spacing w:val="-2"/>
          <w:sz w:val="28"/>
        </w:rPr>
        <w:t xml:space="preserve"> </w:t>
      </w:r>
      <w:r>
        <w:rPr>
          <w:sz w:val="28"/>
        </w:rPr>
        <w:t>and</w:t>
      </w:r>
      <w:r>
        <w:rPr>
          <w:spacing w:val="-1"/>
          <w:sz w:val="28"/>
        </w:rPr>
        <w:t xml:space="preserve"> </w:t>
      </w:r>
      <w:r>
        <w:rPr>
          <w:sz w:val="28"/>
        </w:rPr>
        <w:t>Postdoctoral</w:t>
      </w:r>
      <w:r>
        <w:rPr>
          <w:spacing w:val="-2"/>
          <w:sz w:val="28"/>
        </w:rPr>
        <w:t xml:space="preserve"> Studies</w:t>
      </w:r>
    </w:p>
    <w:p w14:paraId="07559E90" w14:textId="77777777" w:rsidR="00F675FE" w:rsidRDefault="00000000">
      <w:pPr>
        <w:spacing w:line="368" w:lineRule="exact"/>
        <w:ind w:left="167" w:right="1244"/>
        <w:jc w:val="center"/>
        <w:rPr>
          <w:sz w:val="28"/>
        </w:rPr>
      </w:pPr>
      <w:r>
        <w:rPr>
          <w:spacing w:val="-2"/>
          <w:sz w:val="28"/>
        </w:rPr>
        <w:t>in</w:t>
      </w:r>
      <w:r>
        <w:rPr>
          <w:sz w:val="28"/>
        </w:rPr>
        <w:t xml:space="preserve"> </w:t>
      </w:r>
      <w:r>
        <w:rPr>
          <w:spacing w:val="-2"/>
          <w:sz w:val="28"/>
        </w:rPr>
        <w:t>partial</w:t>
      </w:r>
      <w:r>
        <w:rPr>
          <w:spacing w:val="1"/>
          <w:sz w:val="28"/>
        </w:rPr>
        <w:t xml:space="preserve"> </w:t>
      </w:r>
      <w:r>
        <w:rPr>
          <w:spacing w:val="-2"/>
          <w:sz w:val="28"/>
        </w:rPr>
        <w:t>fulfillment</w:t>
      </w:r>
      <w:r>
        <w:rPr>
          <w:spacing w:val="1"/>
          <w:sz w:val="28"/>
        </w:rPr>
        <w:t xml:space="preserve"> </w:t>
      </w:r>
      <w:r>
        <w:rPr>
          <w:spacing w:val="-2"/>
          <w:sz w:val="28"/>
        </w:rPr>
        <w:t>of</w:t>
      </w:r>
      <w:r>
        <w:rPr>
          <w:spacing w:val="1"/>
          <w:sz w:val="28"/>
        </w:rPr>
        <w:t xml:space="preserve"> </w:t>
      </w:r>
      <w:r>
        <w:rPr>
          <w:spacing w:val="-2"/>
          <w:sz w:val="28"/>
        </w:rPr>
        <w:t>the</w:t>
      </w:r>
      <w:r>
        <w:rPr>
          <w:spacing w:val="1"/>
          <w:sz w:val="28"/>
        </w:rPr>
        <w:t xml:space="preserve"> </w:t>
      </w:r>
      <w:r>
        <w:rPr>
          <w:spacing w:val="-2"/>
          <w:sz w:val="28"/>
        </w:rPr>
        <w:t>requirements</w:t>
      </w:r>
      <w:r>
        <w:rPr>
          <w:spacing w:val="1"/>
          <w:sz w:val="28"/>
        </w:rPr>
        <w:t xml:space="preserve"> </w:t>
      </w:r>
      <w:r>
        <w:rPr>
          <w:spacing w:val="-2"/>
          <w:sz w:val="28"/>
        </w:rPr>
        <w:t>for</w:t>
      </w:r>
      <w:r>
        <w:rPr>
          <w:spacing w:val="1"/>
          <w:sz w:val="28"/>
        </w:rPr>
        <w:t xml:space="preserve"> </w:t>
      </w:r>
      <w:r>
        <w:rPr>
          <w:spacing w:val="-2"/>
          <w:sz w:val="28"/>
        </w:rPr>
        <w:t>the</w:t>
      </w:r>
      <w:r>
        <w:rPr>
          <w:spacing w:val="1"/>
          <w:sz w:val="28"/>
        </w:rPr>
        <w:t xml:space="preserve"> </w:t>
      </w:r>
      <w:r>
        <w:rPr>
          <w:spacing w:val="-2"/>
          <w:sz w:val="28"/>
        </w:rPr>
        <w:t>degree</w:t>
      </w:r>
      <w:r>
        <w:rPr>
          <w:spacing w:val="1"/>
          <w:sz w:val="28"/>
        </w:rPr>
        <w:t xml:space="preserve"> </w:t>
      </w:r>
      <w:r>
        <w:rPr>
          <w:spacing w:val="-5"/>
          <w:sz w:val="28"/>
        </w:rPr>
        <w:t>of</w:t>
      </w:r>
    </w:p>
    <w:p w14:paraId="07559E91" w14:textId="77777777" w:rsidR="00F675FE" w:rsidRDefault="00F675FE">
      <w:pPr>
        <w:pStyle w:val="BodyText"/>
        <w:rPr>
          <w:sz w:val="40"/>
        </w:rPr>
      </w:pPr>
    </w:p>
    <w:p w14:paraId="07559E92" w14:textId="77777777" w:rsidR="00F675FE" w:rsidRDefault="00000000">
      <w:pPr>
        <w:pStyle w:val="Heading3"/>
        <w:spacing w:before="336"/>
        <w:ind w:left="166" w:right="1244" w:firstLine="0"/>
        <w:jc w:val="center"/>
      </w:pPr>
      <w:r>
        <w:rPr>
          <w:w w:val="110"/>
        </w:rPr>
        <w:t>Master</w:t>
      </w:r>
      <w:r>
        <w:rPr>
          <w:spacing w:val="9"/>
          <w:w w:val="110"/>
        </w:rPr>
        <w:t xml:space="preserve"> </w:t>
      </w:r>
      <w:r>
        <w:rPr>
          <w:w w:val="110"/>
        </w:rPr>
        <w:t>of</w:t>
      </w:r>
      <w:r>
        <w:rPr>
          <w:spacing w:val="9"/>
          <w:w w:val="110"/>
        </w:rPr>
        <w:t xml:space="preserve"> </w:t>
      </w:r>
      <w:r>
        <w:rPr>
          <w:w w:val="110"/>
        </w:rPr>
        <w:t>Science</w:t>
      </w:r>
      <w:r>
        <w:rPr>
          <w:spacing w:val="-1"/>
          <w:w w:val="110"/>
        </w:rPr>
        <w:t xml:space="preserve"> </w:t>
      </w:r>
      <w:r>
        <w:rPr>
          <w:b w:val="0"/>
          <w:w w:val="110"/>
        </w:rPr>
        <w:t>in</w:t>
      </w:r>
      <w:r>
        <w:rPr>
          <w:b w:val="0"/>
          <w:spacing w:val="-2"/>
          <w:w w:val="110"/>
        </w:rPr>
        <w:t xml:space="preserve"> </w:t>
      </w:r>
      <w:r>
        <w:rPr>
          <w:w w:val="110"/>
        </w:rPr>
        <w:t>Computer</w:t>
      </w:r>
      <w:r>
        <w:rPr>
          <w:spacing w:val="9"/>
          <w:w w:val="110"/>
        </w:rPr>
        <w:t xml:space="preserve"> </w:t>
      </w:r>
      <w:r>
        <w:rPr>
          <w:spacing w:val="-2"/>
          <w:w w:val="110"/>
        </w:rPr>
        <w:t>Science</w:t>
      </w:r>
    </w:p>
    <w:p w14:paraId="07559E93" w14:textId="77777777" w:rsidR="00F675FE" w:rsidRDefault="00F675FE">
      <w:pPr>
        <w:pStyle w:val="BodyText"/>
        <w:rPr>
          <w:b/>
          <w:sz w:val="40"/>
        </w:rPr>
      </w:pPr>
    </w:p>
    <w:p w14:paraId="07559E94" w14:textId="77777777" w:rsidR="00F675FE" w:rsidRDefault="00000000">
      <w:pPr>
        <w:spacing w:before="335" w:line="368" w:lineRule="exact"/>
        <w:ind w:left="166" w:right="1244"/>
        <w:jc w:val="center"/>
        <w:rPr>
          <w:sz w:val="28"/>
        </w:rPr>
      </w:pPr>
      <w:r>
        <w:rPr>
          <w:sz w:val="28"/>
        </w:rPr>
        <w:t>Faculty</w:t>
      </w:r>
      <w:r>
        <w:rPr>
          <w:spacing w:val="2"/>
          <w:sz w:val="28"/>
        </w:rPr>
        <w:t xml:space="preserve"> </w:t>
      </w:r>
      <w:r>
        <w:rPr>
          <w:sz w:val="28"/>
        </w:rPr>
        <w:t>of</w:t>
      </w:r>
      <w:r>
        <w:rPr>
          <w:spacing w:val="3"/>
          <w:sz w:val="28"/>
        </w:rPr>
        <w:t xml:space="preserve"> </w:t>
      </w:r>
      <w:r>
        <w:rPr>
          <w:spacing w:val="-2"/>
          <w:sz w:val="28"/>
        </w:rPr>
        <w:t>Science</w:t>
      </w:r>
    </w:p>
    <w:p w14:paraId="07559E95" w14:textId="77777777" w:rsidR="00F675FE" w:rsidRDefault="00000000">
      <w:pPr>
        <w:spacing w:before="5" w:line="228" w:lineRule="auto"/>
        <w:ind w:left="167" w:right="1244"/>
        <w:jc w:val="center"/>
        <w:rPr>
          <w:sz w:val="28"/>
        </w:rPr>
      </w:pPr>
      <w:r>
        <w:rPr>
          <w:sz w:val="28"/>
        </w:rPr>
        <w:t>University</w:t>
      </w:r>
      <w:r>
        <w:rPr>
          <w:spacing w:val="-8"/>
          <w:sz w:val="28"/>
        </w:rPr>
        <w:t xml:space="preserve"> </w:t>
      </w:r>
      <w:r>
        <w:rPr>
          <w:sz w:val="28"/>
        </w:rPr>
        <w:t>of</w:t>
      </w:r>
      <w:r>
        <w:rPr>
          <w:spacing w:val="-8"/>
          <w:sz w:val="28"/>
        </w:rPr>
        <w:t xml:space="preserve"> </w:t>
      </w:r>
      <w:r>
        <w:rPr>
          <w:sz w:val="28"/>
        </w:rPr>
        <w:t>Ontario</w:t>
      </w:r>
      <w:r>
        <w:rPr>
          <w:spacing w:val="-8"/>
          <w:sz w:val="28"/>
        </w:rPr>
        <w:t xml:space="preserve"> </w:t>
      </w:r>
      <w:r>
        <w:rPr>
          <w:sz w:val="28"/>
        </w:rPr>
        <w:t>Institute</w:t>
      </w:r>
      <w:r>
        <w:rPr>
          <w:spacing w:val="-8"/>
          <w:sz w:val="28"/>
        </w:rPr>
        <w:t xml:space="preserve"> </w:t>
      </w:r>
      <w:r>
        <w:rPr>
          <w:sz w:val="28"/>
        </w:rPr>
        <w:t>of</w:t>
      </w:r>
      <w:r>
        <w:rPr>
          <w:spacing w:val="-8"/>
          <w:sz w:val="28"/>
        </w:rPr>
        <w:t xml:space="preserve"> </w:t>
      </w:r>
      <w:r>
        <w:rPr>
          <w:sz w:val="28"/>
        </w:rPr>
        <w:t>Technology</w:t>
      </w:r>
      <w:r>
        <w:rPr>
          <w:spacing w:val="-8"/>
          <w:sz w:val="28"/>
        </w:rPr>
        <w:t xml:space="preserve"> </w:t>
      </w:r>
      <w:r>
        <w:rPr>
          <w:sz w:val="28"/>
        </w:rPr>
        <w:t>(Ontario</w:t>
      </w:r>
      <w:r>
        <w:rPr>
          <w:spacing w:val="-8"/>
          <w:sz w:val="28"/>
        </w:rPr>
        <w:t xml:space="preserve"> </w:t>
      </w:r>
      <w:r>
        <w:rPr>
          <w:sz w:val="28"/>
        </w:rPr>
        <w:t>Tech</w:t>
      </w:r>
      <w:r>
        <w:rPr>
          <w:spacing w:val="-8"/>
          <w:sz w:val="28"/>
        </w:rPr>
        <w:t xml:space="preserve"> </w:t>
      </w:r>
      <w:r>
        <w:rPr>
          <w:sz w:val="28"/>
        </w:rPr>
        <w:t>University) Oshawa, Ontario, Canada</w:t>
      </w:r>
    </w:p>
    <w:p w14:paraId="07559E96" w14:textId="77777777" w:rsidR="00F675FE" w:rsidRDefault="00000000">
      <w:pPr>
        <w:spacing w:line="363" w:lineRule="exact"/>
        <w:ind w:left="167" w:right="1244"/>
        <w:jc w:val="center"/>
        <w:rPr>
          <w:sz w:val="28"/>
        </w:rPr>
      </w:pPr>
      <w:r>
        <w:rPr>
          <w:w w:val="95"/>
          <w:sz w:val="28"/>
        </w:rPr>
        <w:t>August</w:t>
      </w:r>
      <w:r>
        <w:rPr>
          <w:spacing w:val="17"/>
          <w:sz w:val="28"/>
        </w:rPr>
        <w:t xml:space="preserve"> </w:t>
      </w:r>
      <w:r>
        <w:rPr>
          <w:spacing w:val="-4"/>
          <w:sz w:val="28"/>
        </w:rPr>
        <w:t>2025</w:t>
      </w:r>
    </w:p>
    <w:p w14:paraId="07559E97" w14:textId="77777777" w:rsidR="00F675FE" w:rsidRDefault="00F675FE">
      <w:pPr>
        <w:pStyle w:val="BodyText"/>
        <w:rPr>
          <w:sz w:val="40"/>
        </w:rPr>
      </w:pPr>
    </w:p>
    <w:p w14:paraId="07559E98" w14:textId="77777777" w:rsidR="00F675FE" w:rsidRDefault="00000000">
      <w:pPr>
        <w:spacing w:before="335"/>
        <w:ind w:left="166" w:right="1244"/>
        <w:jc w:val="center"/>
        <w:rPr>
          <w:sz w:val="28"/>
        </w:rPr>
      </w:pPr>
      <w:r>
        <w:rPr>
          <w:rFonts w:ascii="Arial" w:hAnsi="Arial"/>
          <w:sz w:val="28"/>
        </w:rPr>
        <w:t>©</w:t>
      </w:r>
      <w:r>
        <w:rPr>
          <w:rFonts w:ascii="Arial" w:hAnsi="Arial"/>
          <w:spacing w:val="-4"/>
          <w:sz w:val="28"/>
        </w:rPr>
        <w:t xml:space="preserve"> </w:t>
      </w:r>
      <w:r>
        <w:rPr>
          <w:sz w:val="28"/>
        </w:rPr>
        <w:t>Dylan</w:t>
      </w:r>
      <w:r>
        <w:rPr>
          <w:spacing w:val="4"/>
          <w:sz w:val="28"/>
        </w:rPr>
        <w:t xml:space="preserve"> </w:t>
      </w:r>
      <w:r>
        <w:rPr>
          <w:sz w:val="28"/>
        </w:rPr>
        <w:t>Rapanan</w:t>
      </w:r>
      <w:r>
        <w:rPr>
          <w:spacing w:val="4"/>
          <w:sz w:val="28"/>
        </w:rPr>
        <w:t xml:space="preserve"> </w:t>
      </w:r>
      <w:r>
        <w:rPr>
          <w:spacing w:val="-4"/>
          <w:sz w:val="28"/>
        </w:rPr>
        <w:t>2025</w:t>
      </w:r>
    </w:p>
    <w:p w14:paraId="07559E99" w14:textId="77777777" w:rsidR="00F675FE" w:rsidRDefault="00F675FE">
      <w:pPr>
        <w:jc w:val="center"/>
        <w:rPr>
          <w:sz w:val="28"/>
        </w:rPr>
        <w:sectPr w:rsidR="00F675FE">
          <w:type w:val="continuous"/>
          <w:pgSz w:w="12240" w:h="15840"/>
          <w:pgMar w:top="1820" w:right="220" w:bottom="280" w:left="1660" w:header="720" w:footer="720" w:gutter="0"/>
          <w:cols w:space="720"/>
        </w:sectPr>
      </w:pPr>
    </w:p>
    <w:p w14:paraId="07559E9A" w14:textId="77777777" w:rsidR="00F675FE" w:rsidRDefault="00000000">
      <w:pPr>
        <w:pStyle w:val="Heading2"/>
        <w:spacing w:before="122"/>
        <w:ind w:left="902" w:firstLine="0"/>
      </w:pPr>
      <w:r>
        <w:rPr>
          <w:w w:val="110"/>
        </w:rPr>
        <w:lastRenderedPageBreak/>
        <w:t>THESIS</w:t>
      </w:r>
      <w:r>
        <w:rPr>
          <w:spacing w:val="31"/>
          <w:w w:val="110"/>
        </w:rPr>
        <w:t xml:space="preserve"> </w:t>
      </w:r>
      <w:r>
        <w:rPr>
          <w:w w:val="110"/>
        </w:rPr>
        <w:t>EXAMINATION</w:t>
      </w:r>
      <w:r>
        <w:rPr>
          <w:spacing w:val="32"/>
          <w:w w:val="110"/>
        </w:rPr>
        <w:t xml:space="preserve"> </w:t>
      </w:r>
      <w:r>
        <w:rPr>
          <w:spacing w:val="-2"/>
          <w:w w:val="110"/>
        </w:rPr>
        <w:t>INFORMATION</w:t>
      </w:r>
    </w:p>
    <w:p w14:paraId="07559E9B" w14:textId="77777777" w:rsidR="00F675FE" w:rsidRDefault="00000000">
      <w:pPr>
        <w:spacing w:before="126" w:line="528" w:lineRule="auto"/>
        <w:ind w:left="2328" w:right="3505" w:firstLine="614"/>
        <w:rPr>
          <w:b/>
          <w:sz w:val="24"/>
        </w:rPr>
      </w:pPr>
      <w:r>
        <w:rPr>
          <w:w w:val="105"/>
          <w:sz w:val="24"/>
        </w:rPr>
        <w:t>Submitted by:</w:t>
      </w:r>
      <w:r>
        <w:rPr>
          <w:spacing w:val="40"/>
          <w:w w:val="105"/>
          <w:sz w:val="24"/>
        </w:rPr>
        <w:t xml:space="preserve"> </w:t>
      </w:r>
      <w:r>
        <w:rPr>
          <w:b/>
          <w:w w:val="105"/>
          <w:sz w:val="24"/>
        </w:rPr>
        <w:t>Dylan Rapanan Master of Science in Computer Science</w:t>
      </w:r>
    </w:p>
    <w:p w14:paraId="07559E9C" w14:textId="77777777" w:rsidR="00F675FE" w:rsidRDefault="00F675FE">
      <w:pPr>
        <w:pStyle w:val="BodyText"/>
        <w:rPr>
          <w:b/>
          <w:sz w:val="20"/>
        </w:rPr>
      </w:pPr>
    </w:p>
    <w:p w14:paraId="07559E9D" w14:textId="77777777" w:rsidR="00F675FE" w:rsidRDefault="00570744">
      <w:pPr>
        <w:pStyle w:val="BodyText"/>
        <w:spacing w:before="12"/>
        <w:rPr>
          <w:b/>
          <w:sz w:val="15"/>
        </w:rPr>
      </w:pPr>
      <w:r>
        <w:pict w14:anchorId="0755A69E">
          <v:shapetype id="_x0000_t202" coordsize="21600,21600" o:spt="202" path="m,l,21600r21600,l21600,xe">
            <v:stroke joinstyle="miter"/>
            <v:path gradientshapeok="t" o:connecttype="rect"/>
          </v:shapetype>
          <v:shape id="docshape2" o:spid="_x0000_s2246" type="#_x0000_t202" alt="" style="position:absolute;margin-left:90.2pt;margin-top:12.15pt;width:460.3pt;height:41.7pt;z-index:-251658199;mso-wrap-style:square;mso-wrap-edited:f;mso-width-percent:0;mso-height-percent:0;mso-wrap-distance-left:0;mso-wrap-distance-right:0;mso-position-horizontal-relative:page;mso-width-percent:0;mso-height-percent:0;v-text-anchor:top" filled="f" strokeweight=".14042mm">
            <v:textbox inset="0,0,0,0">
              <w:txbxContent>
                <w:p w14:paraId="0755A834" w14:textId="77777777" w:rsidR="00F675FE" w:rsidRDefault="00000000">
                  <w:pPr>
                    <w:pStyle w:val="BodyText"/>
                    <w:spacing w:line="299" w:lineRule="exact"/>
                    <w:ind w:left="59"/>
                  </w:pPr>
                  <w:r>
                    <w:rPr>
                      <w:w w:val="95"/>
                    </w:rPr>
                    <w:t>Thesis</w:t>
                  </w:r>
                  <w:r>
                    <w:rPr>
                      <w:spacing w:val="7"/>
                    </w:rPr>
                    <w:t xml:space="preserve"> </w:t>
                  </w:r>
                  <w:r>
                    <w:rPr>
                      <w:w w:val="95"/>
                    </w:rPr>
                    <w:t>title:</w:t>
                  </w:r>
                  <w:r>
                    <w:rPr>
                      <w:spacing w:val="30"/>
                    </w:rPr>
                    <w:t xml:space="preserve"> </w:t>
                  </w:r>
                  <w:r>
                    <w:rPr>
                      <w:w w:val="95"/>
                    </w:rPr>
                    <w:t>Neural</w:t>
                  </w:r>
                  <w:r>
                    <w:rPr>
                      <w:spacing w:val="8"/>
                    </w:rPr>
                    <w:t xml:space="preserve"> </w:t>
                  </w:r>
                  <w:r>
                    <w:rPr>
                      <w:w w:val="95"/>
                    </w:rPr>
                    <w:t>mechanisms</w:t>
                  </w:r>
                  <w:r>
                    <w:rPr>
                      <w:spacing w:val="7"/>
                    </w:rPr>
                    <w:t xml:space="preserve"> </w:t>
                  </w:r>
                  <w:r>
                    <w:rPr>
                      <w:w w:val="95"/>
                    </w:rPr>
                    <w:t>in</w:t>
                  </w:r>
                  <w:r>
                    <w:rPr>
                      <w:spacing w:val="8"/>
                    </w:rPr>
                    <w:t xml:space="preserve"> </w:t>
                  </w:r>
                  <w:r>
                    <w:rPr>
                      <w:w w:val="95"/>
                    </w:rPr>
                    <w:t>processing</w:t>
                  </w:r>
                  <w:r>
                    <w:rPr>
                      <w:spacing w:val="7"/>
                    </w:rPr>
                    <w:t xml:space="preserve"> </w:t>
                  </w:r>
                  <w:r>
                    <w:rPr>
                      <w:w w:val="95"/>
                    </w:rPr>
                    <w:t>of</w:t>
                  </w:r>
                  <w:r>
                    <w:rPr>
                      <w:spacing w:val="7"/>
                    </w:rPr>
                    <w:t xml:space="preserve"> </w:t>
                  </w:r>
                  <w:r>
                    <w:rPr>
                      <w:w w:val="95"/>
                    </w:rPr>
                    <w:t>emotion</w:t>
                  </w:r>
                  <w:r>
                    <w:rPr>
                      <w:spacing w:val="8"/>
                    </w:rPr>
                    <w:t xml:space="preserve"> </w:t>
                  </w:r>
                  <w:r>
                    <w:rPr>
                      <w:w w:val="95"/>
                    </w:rPr>
                    <w:t>in</w:t>
                  </w:r>
                  <w:r>
                    <w:rPr>
                      <w:spacing w:val="7"/>
                    </w:rPr>
                    <w:t xml:space="preserve"> </w:t>
                  </w:r>
                  <w:r>
                    <w:rPr>
                      <w:w w:val="95"/>
                    </w:rPr>
                    <w:t>real</w:t>
                  </w:r>
                  <w:r>
                    <w:rPr>
                      <w:spacing w:val="8"/>
                    </w:rPr>
                    <w:t xml:space="preserve"> </w:t>
                  </w:r>
                  <w:r>
                    <w:rPr>
                      <w:w w:val="95"/>
                    </w:rPr>
                    <w:t>and</w:t>
                  </w:r>
                  <w:r>
                    <w:rPr>
                      <w:spacing w:val="7"/>
                    </w:rPr>
                    <w:t xml:space="preserve"> </w:t>
                  </w:r>
                  <w:r>
                    <w:rPr>
                      <w:w w:val="95"/>
                    </w:rPr>
                    <w:t>virtual</w:t>
                  </w:r>
                  <w:r>
                    <w:rPr>
                      <w:spacing w:val="7"/>
                    </w:rPr>
                    <w:t xml:space="preserve"> </w:t>
                  </w:r>
                  <w:r>
                    <w:rPr>
                      <w:w w:val="95"/>
                    </w:rPr>
                    <w:t>faces</w:t>
                  </w:r>
                  <w:r>
                    <w:rPr>
                      <w:spacing w:val="8"/>
                    </w:rPr>
                    <w:t xml:space="preserve"> </w:t>
                  </w:r>
                  <w:r>
                    <w:rPr>
                      <w:spacing w:val="-2"/>
                      <w:w w:val="95"/>
                    </w:rPr>
                    <w:t>using</w:t>
                  </w:r>
                </w:p>
                <w:p w14:paraId="0755A835" w14:textId="77777777" w:rsidR="00F675FE" w:rsidRDefault="00000000">
                  <w:pPr>
                    <w:pStyle w:val="BodyText"/>
                    <w:spacing w:before="156"/>
                    <w:ind w:left="59"/>
                  </w:pPr>
                  <w:r>
                    <w:rPr>
                      <w:w w:val="95"/>
                    </w:rPr>
                    <w:t>functional-near</w:t>
                  </w:r>
                  <w:r>
                    <w:rPr>
                      <w:spacing w:val="-3"/>
                      <w:w w:val="95"/>
                    </w:rPr>
                    <w:t xml:space="preserve"> </w:t>
                  </w:r>
                  <w:r>
                    <w:rPr>
                      <w:w w:val="95"/>
                    </w:rPr>
                    <w:t>infrared</w:t>
                  </w:r>
                  <w:r>
                    <w:rPr>
                      <w:spacing w:val="-3"/>
                      <w:w w:val="95"/>
                    </w:rPr>
                    <w:t xml:space="preserve"> </w:t>
                  </w:r>
                  <w:r>
                    <w:rPr>
                      <w:w w:val="95"/>
                    </w:rPr>
                    <w:t>spectroscopy</w:t>
                  </w:r>
                  <w:r>
                    <w:rPr>
                      <w:spacing w:val="-2"/>
                      <w:w w:val="95"/>
                    </w:rPr>
                    <w:t xml:space="preserve"> (fNIRS)</w:t>
                  </w:r>
                </w:p>
              </w:txbxContent>
            </v:textbox>
            <w10:wrap type="topAndBottom" anchorx="page"/>
          </v:shape>
        </w:pict>
      </w:r>
    </w:p>
    <w:p w14:paraId="07559E9E" w14:textId="77777777" w:rsidR="00F675FE" w:rsidRDefault="00F675FE">
      <w:pPr>
        <w:pStyle w:val="BodyText"/>
        <w:rPr>
          <w:b/>
          <w:sz w:val="20"/>
        </w:rPr>
      </w:pPr>
    </w:p>
    <w:p w14:paraId="07559E9F" w14:textId="77777777" w:rsidR="00F675FE" w:rsidRDefault="00F675FE">
      <w:pPr>
        <w:pStyle w:val="BodyText"/>
        <w:spacing w:before="9"/>
        <w:rPr>
          <w:b/>
          <w:sz w:val="20"/>
        </w:rPr>
      </w:pPr>
    </w:p>
    <w:p w14:paraId="07559EA0" w14:textId="77777777" w:rsidR="00F675FE" w:rsidRDefault="00000000">
      <w:pPr>
        <w:pStyle w:val="BodyText"/>
        <w:spacing w:before="117" w:line="355" w:lineRule="auto"/>
        <w:ind w:left="140" w:right="1195" w:firstLine="351"/>
      </w:pPr>
      <w:r>
        <w:rPr>
          <w:w w:val="95"/>
        </w:rPr>
        <w:t>An oral defense of this thesis took place on August 6, 2025, in front of the following</w:t>
      </w:r>
      <w:r>
        <w:t xml:space="preserve"> examining committee:</w:t>
      </w:r>
    </w:p>
    <w:p w14:paraId="07559EA1" w14:textId="77777777" w:rsidR="00F675FE" w:rsidRDefault="00000000">
      <w:pPr>
        <w:pStyle w:val="Heading4"/>
        <w:spacing w:before="235"/>
      </w:pPr>
      <w:r>
        <w:rPr>
          <w:w w:val="105"/>
        </w:rPr>
        <w:t>Examining</w:t>
      </w:r>
      <w:r>
        <w:rPr>
          <w:spacing w:val="37"/>
          <w:w w:val="105"/>
        </w:rPr>
        <w:t xml:space="preserve"> </w:t>
      </w:r>
      <w:r>
        <w:rPr>
          <w:spacing w:val="-2"/>
          <w:w w:val="105"/>
        </w:rPr>
        <w:t>Committee:</w:t>
      </w:r>
    </w:p>
    <w:p w14:paraId="07559EA2" w14:textId="77777777" w:rsidR="00F675FE" w:rsidRDefault="00F675FE">
      <w:pPr>
        <w:pStyle w:val="BodyText"/>
        <w:spacing w:before="2"/>
        <w:rPr>
          <w:b/>
          <w:sz w:val="23"/>
        </w:rPr>
      </w:pPr>
    </w:p>
    <w:p w14:paraId="07559EA3" w14:textId="77777777" w:rsidR="00F675FE" w:rsidRDefault="00000000">
      <w:pPr>
        <w:pStyle w:val="BodyText"/>
        <w:tabs>
          <w:tab w:val="left" w:pos="4643"/>
        </w:tabs>
        <w:ind w:left="531"/>
        <w:jc w:val="both"/>
      </w:pPr>
      <w:r>
        <w:rPr>
          <w:w w:val="95"/>
        </w:rPr>
        <w:t>Chair</w:t>
      </w:r>
      <w:r>
        <w:rPr>
          <w:spacing w:val="15"/>
        </w:rPr>
        <w:t xml:space="preserve"> </w:t>
      </w:r>
      <w:r>
        <w:rPr>
          <w:w w:val="95"/>
        </w:rPr>
        <w:t>of</w:t>
      </w:r>
      <w:r>
        <w:rPr>
          <w:spacing w:val="15"/>
        </w:rPr>
        <w:t xml:space="preserve"> </w:t>
      </w:r>
      <w:r>
        <w:rPr>
          <w:w w:val="95"/>
        </w:rPr>
        <w:t>Examining</w:t>
      </w:r>
      <w:r>
        <w:rPr>
          <w:spacing w:val="16"/>
        </w:rPr>
        <w:t xml:space="preserve"> </w:t>
      </w:r>
      <w:r>
        <w:rPr>
          <w:spacing w:val="-2"/>
          <w:w w:val="95"/>
        </w:rPr>
        <w:t>Committee</w:t>
      </w:r>
      <w:r>
        <w:tab/>
      </w:r>
      <w:r>
        <w:rPr>
          <w:spacing w:val="-4"/>
        </w:rPr>
        <w:t>NAME</w:t>
      </w:r>
    </w:p>
    <w:p w14:paraId="07559EA4" w14:textId="77777777" w:rsidR="00F675FE" w:rsidRDefault="00000000">
      <w:pPr>
        <w:pStyle w:val="BodyText"/>
        <w:tabs>
          <w:tab w:val="left" w:pos="4642"/>
        </w:tabs>
        <w:spacing w:before="156"/>
        <w:ind w:left="531"/>
        <w:jc w:val="both"/>
      </w:pPr>
      <w:r>
        <w:rPr>
          <w:w w:val="95"/>
        </w:rPr>
        <w:t>Research</w:t>
      </w:r>
      <w:r>
        <w:rPr>
          <w:spacing w:val="9"/>
        </w:rPr>
        <w:t xml:space="preserve"> </w:t>
      </w:r>
      <w:r>
        <w:rPr>
          <w:spacing w:val="-2"/>
        </w:rPr>
        <w:t>Supervisor</w:t>
      </w:r>
      <w:r>
        <w:tab/>
      </w:r>
      <w:r>
        <w:rPr>
          <w:w w:val="95"/>
        </w:rPr>
        <w:t>Steven</w:t>
      </w:r>
      <w:r>
        <w:rPr>
          <w:spacing w:val="4"/>
        </w:rPr>
        <w:t xml:space="preserve"> </w:t>
      </w:r>
      <w:r>
        <w:rPr>
          <w:w w:val="95"/>
        </w:rPr>
        <w:t>Livingstone,</w:t>
      </w:r>
      <w:r>
        <w:rPr>
          <w:spacing w:val="4"/>
        </w:rPr>
        <w:t xml:space="preserve"> </w:t>
      </w:r>
      <w:r>
        <w:rPr>
          <w:spacing w:val="-5"/>
          <w:w w:val="95"/>
        </w:rPr>
        <w:t>PhD</w:t>
      </w:r>
    </w:p>
    <w:p w14:paraId="07559EA5" w14:textId="77777777" w:rsidR="00F675FE" w:rsidRDefault="00000000">
      <w:pPr>
        <w:pStyle w:val="BodyText"/>
        <w:tabs>
          <w:tab w:val="left" w:pos="4642"/>
        </w:tabs>
        <w:spacing w:before="156" w:line="355" w:lineRule="auto"/>
        <w:ind w:left="531" w:right="3283"/>
        <w:jc w:val="both"/>
      </w:pPr>
      <w:r>
        <w:t>Research Co-supervisor</w:t>
      </w:r>
      <w:r>
        <w:tab/>
        <w:t>Bobby</w:t>
      </w:r>
      <w:r>
        <w:rPr>
          <w:spacing w:val="-11"/>
        </w:rPr>
        <w:t xml:space="preserve"> </w:t>
      </w:r>
      <w:r>
        <w:t>Stojanoski,</w:t>
      </w:r>
      <w:r>
        <w:rPr>
          <w:spacing w:val="-10"/>
        </w:rPr>
        <w:t xml:space="preserve"> </w:t>
      </w:r>
      <w:r>
        <w:t>PhD Examining Committee Member</w:t>
      </w:r>
      <w:r>
        <w:tab/>
      </w:r>
      <w:r>
        <w:rPr>
          <w:spacing w:val="-15"/>
        </w:rPr>
        <w:t xml:space="preserve"> </w:t>
      </w:r>
      <w:r>
        <w:rPr>
          <w:w w:val="95"/>
        </w:rPr>
        <w:t>Mehran</w:t>
      </w:r>
      <w:r>
        <w:rPr>
          <w:spacing w:val="-12"/>
          <w:w w:val="95"/>
        </w:rPr>
        <w:t xml:space="preserve"> </w:t>
      </w:r>
      <w:r>
        <w:rPr>
          <w:w w:val="95"/>
        </w:rPr>
        <w:t>Ebrahimi,</w:t>
      </w:r>
      <w:r>
        <w:rPr>
          <w:spacing w:val="10"/>
        </w:rPr>
        <w:t xml:space="preserve"> </w:t>
      </w:r>
      <w:r>
        <w:rPr>
          <w:w w:val="95"/>
        </w:rPr>
        <w:t xml:space="preserve">PhD </w:t>
      </w:r>
      <w:r>
        <w:t>Thesis Examiner</w:t>
      </w:r>
      <w:r>
        <w:tab/>
      </w:r>
      <w:r>
        <w:rPr>
          <w:spacing w:val="-60"/>
        </w:rPr>
        <w:t xml:space="preserve"> </w:t>
      </w:r>
      <w:r>
        <w:t>Ali Neshati, PhD</w:t>
      </w:r>
    </w:p>
    <w:p w14:paraId="07559EA6" w14:textId="77777777" w:rsidR="00F675FE" w:rsidRDefault="00F675FE">
      <w:pPr>
        <w:pStyle w:val="BodyText"/>
        <w:spacing w:before="10"/>
        <w:rPr>
          <w:sz w:val="23"/>
        </w:rPr>
      </w:pPr>
    </w:p>
    <w:p w14:paraId="07559EA7" w14:textId="77777777" w:rsidR="00F675FE" w:rsidRDefault="00000000">
      <w:pPr>
        <w:pStyle w:val="BodyText"/>
        <w:spacing w:line="355" w:lineRule="auto"/>
        <w:ind w:left="140" w:right="1215"/>
        <w:jc w:val="both"/>
      </w:pPr>
      <w:r>
        <w:t>The</w:t>
      </w:r>
      <w:r>
        <w:rPr>
          <w:spacing w:val="-13"/>
        </w:rPr>
        <w:t xml:space="preserve"> </w:t>
      </w:r>
      <w:r>
        <w:t>above</w:t>
      </w:r>
      <w:r>
        <w:rPr>
          <w:spacing w:val="-13"/>
        </w:rPr>
        <w:t xml:space="preserve"> </w:t>
      </w:r>
      <w:r>
        <w:t>committee</w:t>
      </w:r>
      <w:r>
        <w:rPr>
          <w:spacing w:val="-13"/>
        </w:rPr>
        <w:t xml:space="preserve"> </w:t>
      </w:r>
      <w:r>
        <w:t>determined</w:t>
      </w:r>
      <w:r>
        <w:rPr>
          <w:spacing w:val="-13"/>
        </w:rPr>
        <w:t xml:space="preserve"> </w:t>
      </w:r>
      <w:r>
        <w:t>that</w:t>
      </w:r>
      <w:r>
        <w:rPr>
          <w:spacing w:val="-13"/>
        </w:rPr>
        <w:t xml:space="preserve"> </w:t>
      </w:r>
      <w:r>
        <w:t>the</w:t>
      </w:r>
      <w:r>
        <w:rPr>
          <w:spacing w:val="-13"/>
        </w:rPr>
        <w:t xml:space="preserve"> </w:t>
      </w:r>
      <w:r>
        <w:t>thesis</w:t>
      </w:r>
      <w:r>
        <w:rPr>
          <w:spacing w:val="-14"/>
        </w:rPr>
        <w:t xml:space="preserve"> </w:t>
      </w:r>
      <w:r>
        <w:t>is</w:t>
      </w:r>
      <w:r>
        <w:rPr>
          <w:spacing w:val="-13"/>
        </w:rPr>
        <w:t xml:space="preserve"> </w:t>
      </w:r>
      <w:r>
        <w:t>acceptable</w:t>
      </w:r>
      <w:r>
        <w:rPr>
          <w:spacing w:val="-13"/>
        </w:rPr>
        <w:t xml:space="preserve"> </w:t>
      </w:r>
      <w:r>
        <w:t>in</w:t>
      </w:r>
      <w:r>
        <w:rPr>
          <w:spacing w:val="-13"/>
        </w:rPr>
        <w:t xml:space="preserve"> </w:t>
      </w:r>
      <w:r>
        <w:t>form</w:t>
      </w:r>
      <w:r>
        <w:rPr>
          <w:spacing w:val="-13"/>
        </w:rPr>
        <w:t xml:space="preserve"> </w:t>
      </w:r>
      <w:r>
        <w:t>and</w:t>
      </w:r>
      <w:r>
        <w:rPr>
          <w:spacing w:val="-13"/>
        </w:rPr>
        <w:t xml:space="preserve"> </w:t>
      </w:r>
      <w:r>
        <w:t>content</w:t>
      </w:r>
      <w:r>
        <w:rPr>
          <w:spacing w:val="-13"/>
        </w:rPr>
        <w:t xml:space="preserve"> </w:t>
      </w:r>
      <w:r>
        <w:t xml:space="preserve">and </w:t>
      </w:r>
      <w:r>
        <w:rPr>
          <w:w w:val="95"/>
        </w:rPr>
        <w:t xml:space="preserve">that a satisfactory knowledge of the field covered by the thesis was demonstrated by the </w:t>
      </w:r>
      <w:r>
        <w:t>candidate</w:t>
      </w:r>
      <w:r>
        <w:rPr>
          <w:spacing w:val="-10"/>
        </w:rPr>
        <w:t xml:space="preserve"> </w:t>
      </w:r>
      <w:r>
        <w:t>during</w:t>
      </w:r>
      <w:r>
        <w:rPr>
          <w:spacing w:val="-10"/>
        </w:rPr>
        <w:t xml:space="preserve"> </w:t>
      </w:r>
      <w:r>
        <w:t>an</w:t>
      </w:r>
      <w:r>
        <w:rPr>
          <w:spacing w:val="-10"/>
        </w:rPr>
        <w:t xml:space="preserve"> </w:t>
      </w:r>
      <w:r>
        <w:t>oral</w:t>
      </w:r>
      <w:r>
        <w:rPr>
          <w:spacing w:val="-11"/>
        </w:rPr>
        <w:t xml:space="preserve"> </w:t>
      </w:r>
      <w:r>
        <w:t>examination.</w:t>
      </w:r>
      <w:r>
        <w:rPr>
          <w:spacing w:val="19"/>
        </w:rPr>
        <w:t xml:space="preserve"> </w:t>
      </w:r>
      <w:r>
        <w:t>A</w:t>
      </w:r>
      <w:r>
        <w:rPr>
          <w:spacing w:val="-10"/>
        </w:rPr>
        <w:t xml:space="preserve"> </w:t>
      </w:r>
      <w:r>
        <w:t>signed</w:t>
      </w:r>
      <w:r>
        <w:rPr>
          <w:spacing w:val="-10"/>
        </w:rPr>
        <w:t xml:space="preserve"> </w:t>
      </w:r>
      <w:r>
        <w:t>copy</w:t>
      </w:r>
      <w:r>
        <w:rPr>
          <w:spacing w:val="-10"/>
        </w:rPr>
        <w:t xml:space="preserve"> </w:t>
      </w:r>
      <w:r>
        <w:t>of</w:t>
      </w:r>
      <w:r>
        <w:rPr>
          <w:spacing w:val="-11"/>
        </w:rPr>
        <w:t xml:space="preserve"> </w:t>
      </w:r>
      <w:r>
        <w:t>the</w:t>
      </w:r>
      <w:r>
        <w:rPr>
          <w:spacing w:val="-10"/>
        </w:rPr>
        <w:t xml:space="preserve"> </w:t>
      </w:r>
      <w:r>
        <w:t>Certificate</w:t>
      </w:r>
      <w:r>
        <w:rPr>
          <w:spacing w:val="-10"/>
        </w:rPr>
        <w:t xml:space="preserve"> </w:t>
      </w:r>
      <w:r>
        <w:t>of</w:t>
      </w:r>
      <w:r>
        <w:rPr>
          <w:spacing w:val="-10"/>
        </w:rPr>
        <w:t xml:space="preserve"> </w:t>
      </w:r>
      <w:r>
        <w:t>Approval</w:t>
      </w:r>
      <w:r>
        <w:rPr>
          <w:spacing w:val="-10"/>
        </w:rPr>
        <w:t xml:space="preserve"> </w:t>
      </w:r>
      <w:r>
        <w:t>is available</w:t>
      </w:r>
      <w:r>
        <w:rPr>
          <w:spacing w:val="-6"/>
        </w:rPr>
        <w:t xml:space="preserve"> </w:t>
      </w:r>
      <w:r>
        <w:t>from</w:t>
      </w:r>
      <w:r>
        <w:rPr>
          <w:spacing w:val="-6"/>
        </w:rPr>
        <w:t xml:space="preserve"> </w:t>
      </w:r>
      <w:r>
        <w:t>the</w:t>
      </w:r>
      <w:r>
        <w:rPr>
          <w:spacing w:val="-6"/>
        </w:rPr>
        <w:t xml:space="preserve"> </w:t>
      </w:r>
      <w:r>
        <w:t>School</w:t>
      </w:r>
      <w:r>
        <w:rPr>
          <w:spacing w:val="-6"/>
        </w:rPr>
        <w:t xml:space="preserve"> </w:t>
      </w:r>
      <w:r>
        <w:t>of</w:t>
      </w:r>
      <w:r>
        <w:rPr>
          <w:spacing w:val="-6"/>
        </w:rPr>
        <w:t xml:space="preserve"> </w:t>
      </w:r>
      <w:r>
        <w:t>Graduate</w:t>
      </w:r>
      <w:r>
        <w:rPr>
          <w:spacing w:val="-6"/>
        </w:rPr>
        <w:t xml:space="preserve"> </w:t>
      </w:r>
      <w:r>
        <w:t>and</w:t>
      </w:r>
      <w:r>
        <w:rPr>
          <w:spacing w:val="-6"/>
        </w:rPr>
        <w:t xml:space="preserve"> </w:t>
      </w:r>
      <w:r>
        <w:t>Postdoctoral</w:t>
      </w:r>
      <w:r>
        <w:rPr>
          <w:spacing w:val="-6"/>
        </w:rPr>
        <w:t xml:space="preserve"> </w:t>
      </w:r>
      <w:r>
        <w:t>Studies.</w:t>
      </w:r>
    </w:p>
    <w:p w14:paraId="07559EA8" w14:textId="77777777" w:rsidR="00F675FE" w:rsidRDefault="00F675FE">
      <w:pPr>
        <w:spacing w:line="355" w:lineRule="auto"/>
        <w:jc w:val="both"/>
        <w:sectPr w:rsidR="00F675FE">
          <w:footerReference w:type="default" r:id="rId7"/>
          <w:pgSz w:w="12240" w:h="15840"/>
          <w:pgMar w:top="1200" w:right="220" w:bottom="980" w:left="1660" w:header="0" w:footer="789" w:gutter="0"/>
          <w:pgNumType w:start="2"/>
          <w:cols w:space="720"/>
        </w:sectPr>
      </w:pPr>
    </w:p>
    <w:p w14:paraId="07559EA9" w14:textId="77777777" w:rsidR="00F675FE" w:rsidRDefault="00000000">
      <w:pPr>
        <w:pStyle w:val="Heading2"/>
        <w:spacing w:before="105"/>
        <w:ind w:left="166" w:right="1244" w:firstLine="0"/>
        <w:jc w:val="center"/>
      </w:pPr>
      <w:bookmarkStart w:id="3" w:name="Author's_Declaration"/>
      <w:bookmarkStart w:id="4" w:name="_bookmark1"/>
      <w:bookmarkEnd w:id="3"/>
      <w:bookmarkEnd w:id="4"/>
      <w:r>
        <w:rPr>
          <w:spacing w:val="-2"/>
          <w:w w:val="115"/>
        </w:rPr>
        <w:lastRenderedPageBreak/>
        <w:t>Abstract</w:t>
      </w:r>
    </w:p>
    <w:p w14:paraId="07559EAA" w14:textId="77777777" w:rsidR="00F675FE" w:rsidRDefault="00000000">
      <w:pPr>
        <w:pStyle w:val="BodyText"/>
        <w:spacing w:before="385" w:line="355" w:lineRule="auto"/>
        <w:ind w:left="140" w:right="1216"/>
        <w:jc w:val="both"/>
      </w:pPr>
      <w:r>
        <w:rPr>
          <w:w w:val="95"/>
        </w:rPr>
        <w:t>As avatars permeate social media, gaming, and telecommunications, understanding how the brain reads emotions from virtual faces is increasingly important.</w:t>
      </w:r>
      <w:r>
        <w:rPr>
          <w:spacing w:val="25"/>
        </w:rPr>
        <w:t xml:space="preserve"> </w:t>
      </w:r>
      <w:r>
        <w:rPr>
          <w:w w:val="95"/>
        </w:rPr>
        <w:t>We recorded func- tional</w:t>
      </w:r>
      <w:r>
        <w:rPr>
          <w:spacing w:val="-5"/>
          <w:w w:val="95"/>
        </w:rPr>
        <w:t xml:space="preserve"> </w:t>
      </w:r>
      <w:r>
        <w:rPr>
          <w:w w:val="95"/>
        </w:rPr>
        <w:t>near-infrared</w:t>
      </w:r>
      <w:r>
        <w:rPr>
          <w:spacing w:val="-5"/>
          <w:w w:val="95"/>
        </w:rPr>
        <w:t xml:space="preserve"> </w:t>
      </w:r>
      <w:r>
        <w:rPr>
          <w:w w:val="95"/>
        </w:rPr>
        <w:t>spectroscopy</w:t>
      </w:r>
      <w:r>
        <w:rPr>
          <w:spacing w:val="-5"/>
          <w:w w:val="95"/>
        </w:rPr>
        <w:t xml:space="preserve"> </w:t>
      </w:r>
      <w:r>
        <w:rPr>
          <w:w w:val="95"/>
        </w:rPr>
        <w:t>(fNIRS)</w:t>
      </w:r>
      <w:r>
        <w:rPr>
          <w:spacing w:val="-5"/>
          <w:w w:val="95"/>
        </w:rPr>
        <w:t xml:space="preserve"> </w:t>
      </w:r>
      <w:r>
        <w:rPr>
          <w:w w:val="95"/>
        </w:rPr>
        <w:t>data</w:t>
      </w:r>
      <w:r>
        <w:rPr>
          <w:spacing w:val="-5"/>
          <w:w w:val="95"/>
        </w:rPr>
        <w:t xml:space="preserve"> </w:t>
      </w:r>
      <w:r>
        <w:rPr>
          <w:w w:val="95"/>
        </w:rPr>
        <w:t>from</w:t>
      </w:r>
      <w:r>
        <w:rPr>
          <w:spacing w:val="-5"/>
          <w:w w:val="95"/>
        </w:rPr>
        <w:t xml:space="preserve"> </w:t>
      </w:r>
      <w:r>
        <w:rPr>
          <w:w w:val="95"/>
        </w:rPr>
        <w:t>adults</w:t>
      </w:r>
      <w:r>
        <w:rPr>
          <w:spacing w:val="-5"/>
          <w:w w:val="95"/>
        </w:rPr>
        <w:t xml:space="preserve"> </w:t>
      </w:r>
      <w:r>
        <w:rPr>
          <w:w w:val="95"/>
        </w:rPr>
        <w:t>viewing</w:t>
      </w:r>
      <w:r>
        <w:rPr>
          <w:spacing w:val="-5"/>
          <w:w w:val="95"/>
        </w:rPr>
        <w:t xml:space="preserve"> </w:t>
      </w:r>
      <w:r>
        <w:rPr>
          <w:w w:val="95"/>
        </w:rPr>
        <w:t>real</w:t>
      </w:r>
      <w:r>
        <w:rPr>
          <w:spacing w:val="-5"/>
          <w:w w:val="95"/>
        </w:rPr>
        <w:t xml:space="preserve"> </w:t>
      </w:r>
      <w:r>
        <w:rPr>
          <w:w w:val="95"/>
        </w:rPr>
        <w:t>photographs</w:t>
      </w:r>
      <w:r>
        <w:rPr>
          <w:spacing w:val="-5"/>
          <w:w w:val="95"/>
        </w:rPr>
        <w:t xml:space="preserve"> </w:t>
      </w:r>
      <w:r>
        <w:rPr>
          <w:w w:val="95"/>
        </w:rPr>
        <w:t xml:space="preserve">and </w:t>
      </w:r>
      <w:r>
        <w:rPr>
          <w:spacing w:val="-2"/>
        </w:rPr>
        <w:t>matched</w:t>
      </w:r>
      <w:r>
        <w:rPr>
          <w:spacing w:val="-8"/>
        </w:rPr>
        <w:t xml:space="preserve"> </w:t>
      </w:r>
      <w:r>
        <w:rPr>
          <w:spacing w:val="-2"/>
        </w:rPr>
        <w:t>computer-generated</w:t>
      </w:r>
      <w:r>
        <w:rPr>
          <w:spacing w:val="-8"/>
        </w:rPr>
        <w:t xml:space="preserve"> </w:t>
      </w:r>
      <w:r>
        <w:rPr>
          <w:spacing w:val="-2"/>
        </w:rPr>
        <w:t>faces</w:t>
      </w:r>
      <w:r>
        <w:rPr>
          <w:spacing w:val="-8"/>
        </w:rPr>
        <w:t xml:space="preserve"> </w:t>
      </w:r>
      <w:r>
        <w:rPr>
          <w:spacing w:val="-2"/>
        </w:rPr>
        <w:t>expressing</w:t>
      </w:r>
      <w:r>
        <w:rPr>
          <w:spacing w:val="-8"/>
        </w:rPr>
        <w:t xml:space="preserve"> </w:t>
      </w:r>
      <w:r>
        <w:rPr>
          <w:spacing w:val="-2"/>
        </w:rPr>
        <w:t>Anger,</w:t>
      </w:r>
      <w:r>
        <w:rPr>
          <w:spacing w:val="-6"/>
        </w:rPr>
        <w:t xml:space="preserve"> </w:t>
      </w:r>
      <w:r>
        <w:rPr>
          <w:spacing w:val="-2"/>
        </w:rPr>
        <w:t>Disgust,</w:t>
      </w:r>
      <w:r>
        <w:rPr>
          <w:spacing w:val="-6"/>
        </w:rPr>
        <w:t xml:space="preserve"> </w:t>
      </w:r>
      <w:r>
        <w:rPr>
          <w:spacing w:val="-2"/>
        </w:rPr>
        <w:t>Fear,</w:t>
      </w:r>
      <w:r>
        <w:rPr>
          <w:spacing w:val="-6"/>
        </w:rPr>
        <w:t xml:space="preserve"> </w:t>
      </w:r>
      <w:r>
        <w:rPr>
          <w:spacing w:val="-2"/>
        </w:rPr>
        <w:t>Joy,</w:t>
      </w:r>
      <w:r>
        <w:rPr>
          <w:spacing w:val="-6"/>
        </w:rPr>
        <w:t xml:space="preserve"> </w:t>
      </w:r>
      <w:r>
        <w:rPr>
          <w:spacing w:val="-2"/>
        </w:rPr>
        <w:t>Sadness,</w:t>
      </w:r>
      <w:r>
        <w:rPr>
          <w:spacing w:val="-6"/>
        </w:rPr>
        <w:t xml:space="preserve"> </w:t>
      </w:r>
      <w:r>
        <w:rPr>
          <w:spacing w:val="-2"/>
        </w:rPr>
        <w:t xml:space="preserve">Sur- </w:t>
      </w:r>
      <w:r>
        <w:rPr>
          <w:w w:val="95"/>
        </w:rPr>
        <w:t>prise, or Neutral (control).</w:t>
      </w:r>
      <w:r>
        <w:rPr>
          <w:spacing w:val="40"/>
        </w:rPr>
        <w:t xml:space="preserve"> </w:t>
      </w:r>
      <w:r>
        <w:rPr>
          <w:w w:val="95"/>
        </w:rPr>
        <w:t xml:space="preserve">General-linear-model mapping revealed higher activation in </w:t>
      </w:r>
      <w:r>
        <w:t>virtual</w:t>
      </w:r>
      <w:r>
        <w:rPr>
          <w:spacing w:val="-5"/>
        </w:rPr>
        <w:t xml:space="preserve"> </w:t>
      </w:r>
      <w:r>
        <w:t>faces</w:t>
      </w:r>
      <w:r>
        <w:rPr>
          <w:spacing w:val="-5"/>
        </w:rPr>
        <w:t xml:space="preserve"> </w:t>
      </w:r>
      <w:r>
        <w:t>in</w:t>
      </w:r>
      <w:r>
        <w:rPr>
          <w:spacing w:val="-5"/>
        </w:rPr>
        <w:t xml:space="preserve"> </w:t>
      </w:r>
      <w:r>
        <w:t>the</w:t>
      </w:r>
      <w:r>
        <w:rPr>
          <w:spacing w:val="-5"/>
        </w:rPr>
        <w:t xml:space="preserve"> </w:t>
      </w:r>
      <w:r>
        <w:t>left</w:t>
      </w:r>
      <w:r>
        <w:rPr>
          <w:spacing w:val="-5"/>
        </w:rPr>
        <w:t xml:space="preserve"> </w:t>
      </w:r>
      <w:r>
        <w:t>occipital</w:t>
      </w:r>
      <w:r>
        <w:rPr>
          <w:spacing w:val="-5"/>
        </w:rPr>
        <w:t xml:space="preserve"> </w:t>
      </w:r>
      <w:r>
        <w:t>region,</w:t>
      </w:r>
      <w:r>
        <w:rPr>
          <w:spacing w:val="-2"/>
        </w:rPr>
        <w:t xml:space="preserve"> </w:t>
      </w:r>
      <w:r>
        <w:t>and</w:t>
      </w:r>
      <w:r>
        <w:rPr>
          <w:spacing w:val="-5"/>
        </w:rPr>
        <w:t xml:space="preserve"> </w:t>
      </w:r>
      <w:r>
        <w:t>higher</w:t>
      </w:r>
      <w:r>
        <w:rPr>
          <w:spacing w:val="-5"/>
        </w:rPr>
        <w:t xml:space="preserve"> </w:t>
      </w:r>
      <w:r>
        <w:t>activation</w:t>
      </w:r>
      <w:r>
        <w:rPr>
          <w:spacing w:val="-5"/>
        </w:rPr>
        <w:t xml:space="preserve"> </w:t>
      </w:r>
      <w:r>
        <w:t>in</w:t>
      </w:r>
      <w:r>
        <w:rPr>
          <w:spacing w:val="-5"/>
        </w:rPr>
        <w:t xml:space="preserve"> </w:t>
      </w:r>
      <w:r>
        <w:t>Neutral</w:t>
      </w:r>
      <w:r>
        <w:rPr>
          <w:spacing w:val="-5"/>
        </w:rPr>
        <w:t xml:space="preserve"> </w:t>
      </w:r>
      <w:r>
        <w:t>and</w:t>
      </w:r>
      <w:r>
        <w:rPr>
          <w:spacing w:val="-5"/>
        </w:rPr>
        <w:t xml:space="preserve"> </w:t>
      </w:r>
      <w:r>
        <w:t xml:space="preserve">Surprise </w:t>
      </w:r>
      <w:r>
        <w:rPr>
          <w:w w:val="95"/>
        </w:rPr>
        <w:t>compared</w:t>
      </w:r>
      <w:r>
        <w:rPr>
          <w:spacing w:val="-4"/>
          <w:w w:val="95"/>
        </w:rPr>
        <w:t xml:space="preserve"> </w:t>
      </w:r>
      <w:r>
        <w:rPr>
          <w:w w:val="95"/>
        </w:rPr>
        <w:t>to</w:t>
      </w:r>
      <w:r>
        <w:rPr>
          <w:spacing w:val="-4"/>
          <w:w w:val="95"/>
        </w:rPr>
        <w:t xml:space="preserve"> </w:t>
      </w:r>
      <w:r>
        <w:rPr>
          <w:w w:val="95"/>
        </w:rPr>
        <w:t>the</w:t>
      </w:r>
      <w:r>
        <w:rPr>
          <w:spacing w:val="-4"/>
          <w:w w:val="95"/>
        </w:rPr>
        <w:t xml:space="preserve"> </w:t>
      </w:r>
      <w:r>
        <w:rPr>
          <w:w w:val="95"/>
        </w:rPr>
        <w:t>other</w:t>
      </w:r>
      <w:r>
        <w:rPr>
          <w:spacing w:val="-5"/>
          <w:w w:val="95"/>
        </w:rPr>
        <w:t xml:space="preserve"> </w:t>
      </w:r>
      <w:r>
        <w:rPr>
          <w:w w:val="95"/>
        </w:rPr>
        <w:t>emotions</w:t>
      </w:r>
      <w:r>
        <w:rPr>
          <w:spacing w:val="-4"/>
          <w:w w:val="95"/>
        </w:rPr>
        <w:t xml:space="preserve"> </w:t>
      </w:r>
      <w:r>
        <w:rPr>
          <w:w w:val="95"/>
        </w:rPr>
        <w:t>in</w:t>
      </w:r>
      <w:r>
        <w:rPr>
          <w:spacing w:val="-4"/>
          <w:w w:val="95"/>
        </w:rPr>
        <w:t xml:space="preserve"> </w:t>
      </w:r>
      <w:r>
        <w:rPr>
          <w:w w:val="95"/>
        </w:rPr>
        <w:t>parietal</w:t>
      </w:r>
      <w:r>
        <w:rPr>
          <w:spacing w:val="-4"/>
          <w:w w:val="95"/>
        </w:rPr>
        <w:t xml:space="preserve"> </w:t>
      </w:r>
      <w:r>
        <w:rPr>
          <w:w w:val="95"/>
        </w:rPr>
        <w:t>and</w:t>
      </w:r>
      <w:r>
        <w:rPr>
          <w:spacing w:val="-4"/>
          <w:w w:val="95"/>
        </w:rPr>
        <w:t xml:space="preserve"> </w:t>
      </w:r>
      <w:r>
        <w:rPr>
          <w:w w:val="95"/>
        </w:rPr>
        <w:t>occipital</w:t>
      </w:r>
      <w:r>
        <w:rPr>
          <w:spacing w:val="-4"/>
          <w:w w:val="95"/>
        </w:rPr>
        <w:t xml:space="preserve"> </w:t>
      </w:r>
      <w:r>
        <w:rPr>
          <w:w w:val="95"/>
        </w:rPr>
        <w:t>regions.</w:t>
      </w:r>
      <w:r>
        <w:rPr>
          <w:spacing w:val="28"/>
        </w:rPr>
        <w:t xml:space="preserve"> </w:t>
      </w:r>
      <w:r>
        <w:rPr>
          <w:w w:val="95"/>
        </w:rPr>
        <w:t>Functional-connectivity analysis revealed higher connectivity in real faces across the brain, and higher connectiv- ity across the brain in Anger and Fear compared to the other emotions.</w:t>
      </w:r>
      <w:r>
        <w:rPr>
          <w:spacing w:val="33"/>
        </w:rPr>
        <w:t xml:space="preserve"> </w:t>
      </w:r>
      <w:r>
        <w:rPr>
          <w:w w:val="95"/>
        </w:rPr>
        <w:t xml:space="preserve">Collectively, the results demonstrate differences in activation in occipital areas, and differential process- </w:t>
      </w:r>
      <w:r>
        <w:t>ing</w:t>
      </w:r>
      <w:r>
        <w:rPr>
          <w:spacing w:val="-14"/>
        </w:rPr>
        <w:t xml:space="preserve"> </w:t>
      </w:r>
      <w:r>
        <w:t>of</w:t>
      </w:r>
      <w:r>
        <w:rPr>
          <w:spacing w:val="-14"/>
        </w:rPr>
        <w:t xml:space="preserve"> </w:t>
      </w:r>
      <w:r>
        <w:t>face</w:t>
      </w:r>
      <w:r>
        <w:rPr>
          <w:spacing w:val="-14"/>
        </w:rPr>
        <w:t xml:space="preserve"> </w:t>
      </w:r>
      <w:r>
        <w:t>and</w:t>
      </w:r>
      <w:r>
        <w:rPr>
          <w:spacing w:val="-14"/>
        </w:rPr>
        <w:t xml:space="preserve"> </w:t>
      </w:r>
      <w:r>
        <w:t>emotion</w:t>
      </w:r>
      <w:r>
        <w:rPr>
          <w:spacing w:val="-14"/>
        </w:rPr>
        <w:t xml:space="preserve"> </w:t>
      </w:r>
      <w:r>
        <w:t>types</w:t>
      </w:r>
      <w:r>
        <w:rPr>
          <w:spacing w:val="-14"/>
        </w:rPr>
        <w:t xml:space="preserve"> </w:t>
      </w:r>
      <w:r>
        <w:t>across</w:t>
      </w:r>
      <w:r>
        <w:rPr>
          <w:spacing w:val="-14"/>
        </w:rPr>
        <w:t xml:space="preserve"> </w:t>
      </w:r>
      <w:r>
        <w:t>the</w:t>
      </w:r>
      <w:r>
        <w:rPr>
          <w:spacing w:val="-14"/>
        </w:rPr>
        <w:t xml:space="preserve"> </w:t>
      </w:r>
      <w:r>
        <w:t>whole</w:t>
      </w:r>
      <w:r>
        <w:rPr>
          <w:spacing w:val="-14"/>
        </w:rPr>
        <w:t xml:space="preserve"> </w:t>
      </w:r>
      <w:r>
        <w:t>brain.</w:t>
      </w:r>
      <w:r>
        <w:rPr>
          <w:spacing w:val="12"/>
        </w:rPr>
        <w:t xml:space="preserve"> </w:t>
      </w:r>
      <w:r>
        <w:t>These</w:t>
      </w:r>
      <w:r>
        <w:rPr>
          <w:spacing w:val="-14"/>
        </w:rPr>
        <w:t xml:space="preserve"> </w:t>
      </w:r>
      <w:r>
        <w:t>neural</w:t>
      </w:r>
      <w:r>
        <w:rPr>
          <w:spacing w:val="-14"/>
        </w:rPr>
        <w:t xml:space="preserve"> </w:t>
      </w:r>
      <w:r>
        <w:t>signatures</w:t>
      </w:r>
      <w:r>
        <w:rPr>
          <w:spacing w:val="-14"/>
        </w:rPr>
        <w:t xml:space="preserve"> </w:t>
      </w:r>
      <w:r>
        <w:t xml:space="preserve">provide </w:t>
      </w:r>
      <w:r>
        <w:rPr>
          <w:spacing w:val="-2"/>
        </w:rPr>
        <w:t>quantitative</w:t>
      </w:r>
      <w:r>
        <w:rPr>
          <w:spacing w:val="-6"/>
        </w:rPr>
        <w:t xml:space="preserve"> </w:t>
      </w:r>
      <w:r>
        <w:rPr>
          <w:spacing w:val="-2"/>
        </w:rPr>
        <w:t>targets</w:t>
      </w:r>
      <w:r>
        <w:rPr>
          <w:spacing w:val="-6"/>
        </w:rPr>
        <w:t xml:space="preserve"> </w:t>
      </w:r>
      <w:r>
        <w:rPr>
          <w:spacing w:val="-2"/>
        </w:rPr>
        <w:t>for</w:t>
      </w:r>
      <w:r>
        <w:rPr>
          <w:spacing w:val="-6"/>
        </w:rPr>
        <w:t xml:space="preserve"> </w:t>
      </w:r>
      <w:r>
        <w:rPr>
          <w:spacing w:val="-2"/>
        </w:rPr>
        <w:t>refining</w:t>
      </w:r>
      <w:r>
        <w:rPr>
          <w:spacing w:val="-7"/>
        </w:rPr>
        <w:t xml:space="preserve"> </w:t>
      </w:r>
      <w:r>
        <w:rPr>
          <w:spacing w:val="-2"/>
        </w:rPr>
        <w:t>the</w:t>
      </w:r>
      <w:r>
        <w:rPr>
          <w:spacing w:val="-7"/>
        </w:rPr>
        <w:t xml:space="preserve"> </w:t>
      </w:r>
      <w:r>
        <w:rPr>
          <w:spacing w:val="-2"/>
        </w:rPr>
        <w:t>realism</w:t>
      </w:r>
      <w:r>
        <w:rPr>
          <w:spacing w:val="-7"/>
        </w:rPr>
        <w:t xml:space="preserve"> </w:t>
      </w:r>
      <w:r>
        <w:rPr>
          <w:spacing w:val="-2"/>
        </w:rPr>
        <w:t>and</w:t>
      </w:r>
      <w:r>
        <w:rPr>
          <w:spacing w:val="-7"/>
        </w:rPr>
        <w:t xml:space="preserve"> </w:t>
      </w:r>
      <w:r>
        <w:rPr>
          <w:spacing w:val="-2"/>
        </w:rPr>
        <w:t>emotional</w:t>
      </w:r>
      <w:r>
        <w:rPr>
          <w:spacing w:val="-6"/>
        </w:rPr>
        <w:t xml:space="preserve"> </w:t>
      </w:r>
      <w:r>
        <w:rPr>
          <w:spacing w:val="-2"/>
        </w:rPr>
        <w:t>efficacy</w:t>
      </w:r>
      <w:r>
        <w:rPr>
          <w:spacing w:val="-6"/>
        </w:rPr>
        <w:t xml:space="preserve"> </w:t>
      </w:r>
      <w:r>
        <w:rPr>
          <w:spacing w:val="-2"/>
        </w:rPr>
        <w:t>of</w:t>
      </w:r>
      <w:r>
        <w:rPr>
          <w:spacing w:val="-7"/>
        </w:rPr>
        <w:t xml:space="preserve"> </w:t>
      </w:r>
      <w:r>
        <w:rPr>
          <w:spacing w:val="-2"/>
        </w:rPr>
        <w:t>digital</w:t>
      </w:r>
      <w:r>
        <w:rPr>
          <w:spacing w:val="-6"/>
        </w:rPr>
        <w:t xml:space="preserve"> </w:t>
      </w:r>
      <w:r>
        <w:rPr>
          <w:spacing w:val="-2"/>
        </w:rPr>
        <w:t>characters in virtual and augmented environments.</w:t>
      </w:r>
    </w:p>
    <w:p w14:paraId="07559EAB" w14:textId="77777777" w:rsidR="00F675FE" w:rsidRDefault="00F675FE">
      <w:pPr>
        <w:pStyle w:val="BodyText"/>
        <w:rPr>
          <w:sz w:val="34"/>
        </w:rPr>
      </w:pPr>
    </w:p>
    <w:p w14:paraId="07559EAC" w14:textId="77777777" w:rsidR="00F675FE" w:rsidRDefault="00F675FE">
      <w:pPr>
        <w:pStyle w:val="BodyText"/>
        <w:rPr>
          <w:sz w:val="34"/>
        </w:rPr>
      </w:pPr>
    </w:p>
    <w:p w14:paraId="07559EAD" w14:textId="77777777" w:rsidR="00F675FE" w:rsidRDefault="00F675FE">
      <w:pPr>
        <w:pStyle w:val="BodyText"/>
        <w:rPr>
          <w:sz w:val="34"/>
        </w:rPr>
      </w:pPr>
    </w:p>
    <w:p w14:paraId="07559EAE" w14:textId="77777777" w:rsidR="00F675FE" w:rsidRDefault="00F675FE">
      <w:pPr>
        <w:pStyle w:val="BodyText"/>
        <w:rPr>
          <w:sz w:val="34"/>
        </w:rPr>
      </w:pPr>
    </w:p>
    <w:p w14:paraId="07559EAF" w14:textId="77777777" w:rsidR="00F675FE" w:rsidRDefault="00F675FE">
      <w:pPr>
        <w:pStyle w:val="BodyText"/>
        <w:rPr>
          <w:sz w:val="34"/>
        </w:rPr>
      </w:pPr>
    </w:p>
    <w:p w14:paraId="07559EB0" w14:textId="77777777" w:rsidR="00F675FE" w:rsidRDefault="00F675FE">
      <w:pPr>
        <w:pStyle w:val="BodyText"/>
        <w:rPr>
          <w:sz w:val="34"/>
        </w:rPr>
      </w:pPr>
    </w:p>
    <w:p w14:paraId="07559EB1" w14:textId="77777777" w:rsidR="00F675FE" w:rsidRDefault="00F675FE">
      <w:pPr>
        <w:pStyle w:val="BodyText"/>
        <w:rPr>
          <w:sz w:val="34"/>
        </w:rPr>
      </w:pPr>
    </w:p>
    <w:p w14:paraId="07559EB2" w14:textId="77777777" w:rsidR="00F675FE" w:rsidRDefault="00F675FE">
      <w:pPr>
        <w:pStyle w:val="BodyText"/>
        <w:rPr>
          <w:sz w:val="34"/>
        </w:rPr>
      </w:pPr>
    </w:p>
    <w:p w14:paraId="07559EB3" w14:textId="77777777" w:rsidR="00F675FE" w:rsidRDefault="00F675FE">
      <w:pPr>
        <w:pStyle w:val="BodyText"/>
        <w:rPr>
          <w:sz w:val="34"/>
        </w:rPr>
      </w:pPr>
    </w:p>
    <w:p w14:paraId="07559EB4" w14:textId="77777777" w:rsidR="00F675FE" w:rsidRDefault="00F675FE">
      <w:pPr>
        <w:pStyle w:val="BodyText"/>
        <w:rPr>
          <w:sz w:val="34"/>
        </w:rPr>
      </w:pPr>
    </w:p>
    <w:p w14:paraId="07559EB5" w14:textId="77777777" w:rsidR="00F675FE" w:rsidRDefault="00F675FE">
      <w:pPr>
        <w:pStyle w:val="BodyText"/>
        <w:spacing w:before="8"/>
        <w:rPr>
          <w:sz w:val="50"/>
        </w:rPr>
      </w:pPr>
    </w:p>
    <w:p w14:paraId="07559EB6" w14:textId="77777777" w:rsidR="00F675FE" w:rsidRDefault="00000000">
      <w:pPr>
        <w:pStyle w:val="BodyText"/>
        <w:spacing w:line="355" w:lineRule="auto"/>
        <w:ind w:left="140" w:right="1195" w:firstLine="351"/>
      </w:pPr>
      <w:r>
        <w:rPr>
          <w:b/>
          <w:w w:val="95"/>
        </w:rPr>
        <w:t>Keywords:</w:t>
      </w:r>
      <w:r>
        <w:rPr>
          <w:b/>
          <w:spacing w:val="40"/>
        </w:rPr>
        <w:t xml:space="preserve"> </w:t>
      </w:r>
      <w:r>
        <w:rPr>
          <w:w w:val="95"/>
        </w:rPr>
        <w:t xml:space="preserve">Virtual faces; Emotion perception; Functional near-infrared spectroscopy </w:t>
      </w:r>
      <w:r>
        <w:t>(fNIRS); Functional connectivity; Brain networks</w:t>
      </w:r>
    </w:p>
    <w:p w14:paraId="07559EB7" w14:textId="77777777" w:rsidR="00F675FE" w:rsidRDefault="00F675FE">
      <w:pPr>
        <w:spacing w:line="355" w:lineRule="auto"/>
        <w:sectPr w:rsidR="00F675FE">
          <w:pgSz w:w="12240" w:h="15840"/>
          <w:pgMar w:top="1220" w:right="220" w:bottom="980" w:left="1660" w:header="0" w:footer="789" w:gutter="0"/>
          <w:cols w:space="720"/>
        </w:sectPr>
      </w:pPr>
    </w:p>
    <w:p w14:paraId="07559EB8" w14:textId="77777777" w:rsidR="00F675FE" w:rsidRDefault="00000000">
      <w:pPr>
        <w:pStyle w:val="Heading2"/>
        <w:spacing w:before="105"/>
        <w:ind w:left="2860" w:firstLine="0"/>
      </w:pPr>
      <w:bookmarkStart w:id="5" w:name="Statement_of_Contributions"/>
      <w:bookmarkStart w:id="6" w:name="_bookmark2"/>
      <w:bookmarkEnd w:id="5"/>
      <w:bookmarkEnd w:id="6"/>
      <w:r>
        <w:rPr>
          <w:w w:val="110"/>
        </w:rPr>
        <w:lastRenderedPageBreak/>
        <w:t>Author’s</w:t>
      </w:r>
      <w:r>
        <w:rPr>
          <w:spacing w:val="13"/>
          <w:w w:val="110"/>
        </w:rPr>
        <w:t xml:space="preserve"> </w:t>
      </w:r>
      <w:r>
        <w:rPr>
          <w:spacing w:val="-2"/>
          <w:w w:val="110"/>
        </w:rPr>
        <w:t>Declaration</w:t>
      </w:r>
    </w:p>
    <w:p w14:paraId="07559EB9" w14:textId="77777777" w:rsidR="00F675FE" w:rsidRDefault="00000000">
      <w:pPr>
        <w:pStyle w:val="BodyText"/>
        <w:spacing w:before="385" w:line="355" w:lineRule="auto"/>
        <w:ind w:left="339" w:right="1418"/>
        <w:jc w:val="both"/>
      </w:pPr>
      <w:r>
        <w:t>I</w:t>
      </w:r>
      <w:r>
        <w:rPr>
          <w:spacing w:val="-14"/>
        </w:rPr>
        <w:t xml:space="preserve"> </w:t>
      </w:r>
      <w:r>
        <w:t>hereby</w:t>
      </w:r>
      <w:r>
        <w:rPr>
          <w:spacing w:val="-14"/>
        </w:rPr>
        <w:t xml:space="preserve"> </w:t>
      </w:r>
      <w:r>
        <w:t>declare</w:t>
      </w:r>
      <w:r>
        <w:rPr>
          <w:spacing w:val="-14"/>
        </w:rPr>
        <w:t xml:space="preserve"> </w:t>
      </w:r>
      <w:r>
        <w:t>that</w:t>
      </w:r>
      <w:r>
        <w:rPr>
          <w:spacing w:val="-14"/>
        </w:rPr>
        <w:t xml:space="preserve"> </w:t>
      </w:r>
      <w:r>
        <w:t>this</w:t>
      </w:r>
      <w:r>
        <w:rPr>
          <w:spacing w:val="-14"/>
        </w:rPr>
        <w:t xml:space="preserve"> </w:t>
      </w:r>
      <w:r>
        <w:t>thesis</w:t>
      </w:r>
      <w:r>
        <w:rPr>
          <w:spacing w:val="-14"/>
        </w:rPr>
        <w:t xml:space="preserve"> </w:t>
      </w:r>
      <w:r>
        <w:t>consists</w:t>
      </w:r>
      <w:r>
        <w:rPr>
          <w:spacing w:val="-14"/>
        </w:rPr>
        <w:t xml:space="preserve"> </w:t>
      </w:r>
      <w:r>
        <w:t>of</w:t>
      </w:r>
      <w:r>
        <w:rPr>
          <w:spacing w:val="-14"/>
        </w:rPr>
        <w:t xml:space="preserve"> </w:t>
      </w:r>
      <w:r>
        <w:t>original</w:t>
      </w:r>
      <w:r>
        <w:rPr>
          <w:spacing w:val="-14"/>
        </w:rPr>
        <w:t xml:space="preserve"> </w:t>
      </w:r>
      <w:r>
        <w:t>work</w:t>
      </w:r>
      <w:r>
        <w:rPr>
          <w:spacing w:val="-14"/>
        </w:rPr>
        <w:t xml:space="preserve"> </w:t>
      </w:r>
      <w:r>
        <w:t>of</w:t>
      </w:r>
      <w:r>
        <w:rPr>
          <w:spacing w:val="-14"/>
        </w:rPr>
        <w:t xml:space="preserve"> </w:t>
      </w:r>
      <w:r>
        <w:t>which</w:t>
      </w:r>
      <w:r>
        <w:rPr>
          <w:spacing w:val="-14"/>
        </w:rPr>
        <w:t xml:space="preserve"> </w:t>
      </w:r>
      <w:r>
        <w:t>I</w:t>
      </w:r>
      <w:r>
        <w:rPr>
          <w:spacing w:val="-14"/>
        </w:rPr>
        <w:t xml:space="preserve"> </w:t>
      </w:r>
      <w:r>
        <w:t>have</w:t>
      </w:r>
      <w:r>
        <w:rPr>
          <w:spacing w:val="-14"/>
        </w:rPr>
        <w:t xml:space="preserve"> </w:t>
      </w:r>
      <w:r>
        <w:t>authored. This</w:t>
      </w:r>
      <w:r>
        <w:rPr>
          <w:spacing w:val="-13"/>
        </w:rPr>
        <w:t xml:space="preserve"> </w:t>
      </w:r>
      <w:r>
        <w:t>is</w:t>
      </w:r>
      <w:r>
        <w:rPr>
          <w:spacing w:val="-13"/>
        </w:rPr>
        <w:t xml:space="preserve"> </w:t>
      </w:r>
      <w:r>
        <w:t>a</w:t>
      </w:r>
      <w:r>
        <w:rPr>
          <w:spacing w:val="-13"/>
        </w:rPr>
        <w:t xml:space="preserve"> </w:t>
      </w:r>
      <w:r>
        <w:t>true</w:t>
      </w:r>
      <w:r>
        <w:rPr>
          <w:spacing w:val="-13"/>
        </w:rPr>
        <w:t xml:space="preserve"> </w:t>
      </w:r>
      <w:r>
        <w:t>copy</w:t>
      </w:r>
      <w:r>
        <w:rPr>
          <w:spacing w:val="-13"/>
        </w:rPr>
        <w:t xml:space="preserve"> </w:t>
      </w:r>
      <w:r>
        <w:t>of</w:t>
      </w:r>
      <w:r>
        <w:rPr>
          <w:spacing w:val="-13"/>
        </w:rPr>
        <w:t xml:space="preserve"> </w:t>
      </w:r>
      <w:r>
        <w:t>the</w:t>
      </w:r>
      <w:r>
        <w:rPr>
          <w:spacing w:val="-13"/>
        </w:rPr>
        <w:t xml:space="preserve"> </w:t>
      </w:r>
      <w:r>
        <w:t>thesis,</w:t>
      </w:r>
      <w:r>
        <w:rPr>
          <w:spacing w:val="-11"/>
        </w:rPr>
        <w:t xml:space="preserve"> </w:t>
      </w:r>
      <w:r>
        <w:t>including</w:t>
      </w:r>
      <w:r>
        <w:rPr>
          <w:spacing w:val="-13"/>
        </w:rPr>
        <w:t xml:space="preserve"> </w:t>
      </w:r>
      <w:r>
        <w:t>any</w:t>
      </w:r>
      <w:r>
        <w:rPr>
          <w:spacing w:val="-13"/>
        </w:rPr>
        <w:t xml:space="preserve"> </w:t>
      </w:r>
      <w:r>
        <w:t>required</w:t>
      </w:r>
      <w:r>
        <w:rPr>
          <w:spacing w:val="-13"/>
        </w:rPr>
        <w:t xml:space="preserve"> </w:t>
      </w:r>
      <w:r>
        <w:t>final</w:t>
      </w:r>
      <w:r>
        <w:rPr>
          <w:spacing w:val="-13"/>
        </w:rPr>
        <w:t xml:space="preserve"> </w:t>
      </w:r>
      <w:r>
        <w:t>revisions,</w:t>
      </w:r>
      <w:r>
        <w:rPr>
          <w:spacing w:val="-11"/>
        </w:rPr>
        <w:t xml:space="preserve"> </w:t>
      </w:r>
      <w:r>
        <w:t>as</w:t>
      </w:r>
      <w:r>
        <w:rPr>
          <w:spacing w:val="-13"/>
        </w:rPr>
        <w:t xml:space="preserve"> </w:t>
      </w:r>
      <w:r>
        <w:t>accepted by my examiners.</w:t>
      </w:r>
    </w:p>
    <w:p w14:paraId="07559EBA" w14:textId="77777777" w:rsidR="00F675FE" w:rsidRDefault="00000000">
      <w:pPr>
        <w:pStyle w:val="BodyText"/>
        <w:spacing w:before="1" w:line="355" w:lineRule="auto"/>
        <w:ind w:left="339" w:right="1417" w:firstLine="351"/>
        <w:jc w:val="both"/>
      </w:pPr>
      <w:r>
        <w:rPr>
          <w:w w:val="95"/>
        </w:rPr>
        <w:t>I authorize the Ontario Tech University to lend this thesis to other institutions or individuals</w:t>
      </w:r>
      <w:r>
        <w:rPr>
          <w:spacing w:val="-8"/>
          <w:w w:val="95"/>
        </w:rPr>
        <w:t xml:space="preserve"> </w:t>
      </w:r>
      <w:r>
        <w:rPr>
          <w:w w:val="95"/>
        </w:rPr>
        <w:t>for</w:t>
      </w:r>
      <w:r>
        <w:rPr>
          <w:spacing w:val="-8"/>
          <w:w w:val="95"/>
        </w:rPr>
        <w:t xml:space="preserve"> </w:t>
      </w:r>
      <w:r>
        <w:rPr>
          <w:w w:val="95"/>
        </w:rPr>
        <w:t>the</w:t>
      </w:r>
      <w:r>
        <w:rPr>
          <w:spacing w:val="-8"/>
          <w:w w:val="95"/>
        </w:rPr>
        <w:t xml:space="preserve"> </w:t>
      </w:r>
      <w:r>
        <w:rPr>
          <w:w w:val="95"/>
        </w:rPr>
        <w:t>purpose</w:t>
      </w:r>
      <w:r>
        <w:rPr>
          <w:spacing w:val="-8"/>
          <w:w w:val="95"/>
        </w:rPr>
        <w:t xml:space="preserve"> </w:t>
      </w:r>
      <w:r>
        <w:rPr>
          <w:w w:val="95"/>
        </w:rPr>
        <w:t>of</w:t>
      </w:r>
      <w:r>
        <w:rPr>
          <w:spacing w:val="-8"/>
          <w:w w:val="95"/>
        </w:rPr>
        <w:t xml:space="preserve"> </w:t>
      </w:r>
      <w:r>
        <w:rPr>
          <w:w w:val="95"/>
        </w:rPr>
        <w:t>scholarly</w:t>
      </w:r>
      <w:r>
        <w:rPr>
          <w:spacing w:val="-8"/>
          <w:w w:val="95"/>
        </w:rPr>
        <w:t xml:space="preserve"> </w:t>
      </w:r>
      <w:r>
        <w:rPr>
          <w:w w:val="95"/>
        </w:rPr>
        <w:t>research.</w:t>
      </w:r>
      <w:r>
        <w:rPr>
          <w:spacing w:val="20"/>
        </w:rPr>
        <w:t xml:space="preserve"> </w:t>
      </w:r>
      <w:r>
        <w:rPr>
          <w:w w:val="95"/>
        </w:rPr>
        <w:t>I</w:t>
      </w:r>
      <w:r>
        <w:rPr>
          <w:spacing w:val="-8"/>
          <w:w w:val="95"/>
        </w:rPr>
        <w:t xml:space="preserve"> </w:t>
      </w:r>
      <w:r>
        <w:rPr>
          <w:w w:val="95"/>
        </w:rPr>
        <w:t>further</w:t>
      </w:r>
      <w:r>
        <w:rPr>
          <w:spacing w:val="-8"/>
          <w:w w:val="95"/>
        </w:rPr>
        <w:t xml:space="preserve"> </w:t>
      </w:r>
      <w:r>
        <w:rPr>
          <w:w w:val="95"/>
        </w:rPr>
        <w:t>authorize</w:t>
      </w:r>
      <w:r>
        <w:rPr>
          <w:spacing w:val="-8"/>
          <w:w w:val="95"/>
        </w:rPr>
        <w:t xml:space="preserve"> </w:t>
      </w:r>
      <w:r>
        <w:rPr>
          <w:w w:val="95"/>
        </w:rPr>
        <w:t>the</w:t>
      </w:r>
      <w:r>
        <w:rPr>
          <w:spacing w:val="-8"/>
          <w:w w:val="95"/>
        </w:rPr>
        <w:t xml:space="preserve"> </w:t>
      </w:r>
      <w:r>
        <w:rPr>
          <w:w w:val="95"/>
        </w:rPr>
        <w:t>Ontario</w:t>
      </w:r>
      <w:r>
        <w:rPr>
          <w:spacing w:val="-8"/>
          <w:w w:val="95"/>
        </w:rPr>
        <w:t xml:space="preserve"> </w:t>
      </w:r>
      <w:r>
        <w:rPr>
          <w:w w:val="95"/>
        </w:rPr>
        <w:t xml:space="preserve">Tech University to reproduce this thesis by photocopying or by other means, in total or in </w:t>
      </w:r>
      <w:r>
        <w:t>part,</w:t>
      </w:r>
      <w:r>
        <w:rPr>
          <w:spacing w:val="-10"/>
        </w:rPr>
        <w:t xml:space="preserve"> </w:t>
      </w:r>
      <w:r>
        <w:t>at</w:t>
      </w:r>
      <w:r>
        <w:rPr>
          <w:spacing w:val="-11"/>
        </w:rPr>
        <w:t xml:space="preserve"> </w:t>
      </w:r>
      <w:r>
        <w:t>the</w:t>
      </w:r>
      <w:r>
        <w:rPr>
          <w:spacing w:val="-11"/>
        </w:rPr>
        <w:t xml:space="preserve"> </w:t>
      </w:r>
      <w:r>
        <w:t>request</w:t>
      </w:r>
      <w:r>
        <w:rPr>
          <w:spacing w:val="-11"/>
        </w:rPr>
        <w:t xml:space="preserve"> </w:t>
      </w:r>
      <w:r>
        <w:t>of</w:t>
      </w:r>
      <w:r>
        <w:rPr>
          <w:spacing w:val="-11"/>
        </w:rPr>
        <w:t xml:space="preserve"> </w:t>
      </w:r>
      <w:r>
        <w:t>other</w:t>
      </w:r>
      <w:r>
        <w:rPr>
          <w:spacing w:val="-11"/>
        </w:rPr>
        <w:t xml:space="preserve"> </w:t>
      </w:r>
      <w:r>
        <w:t>institutions</w:t>
      </w:r>
      <w:r>
        <w:rPr>
          <w:spacing w:val="-11"/>
        </w:rPr>
        <w:t xml:space="preserve"> </w:t>
      </w:r>
      <w:r>
        <w:t>or</w:t>
      </w:r>
      <w:r>
        <w:rPr>
          <w:spacing w:val="-11"/>
        </w:rPr>
        <w:t xml:space="preserve"> </w:t>
      </w:r>
      <w:r>
        <w:t>individuals</w:t>
      </w:r>
      <w:r>
        <w:rPr>
          <w:spacing w:val="-11"/>
        </w:rPr>
        <w:t xml:space="preserve"> </w:t>
      </w:r>
      <w:r>
        <w:t>for</w:t>
      </w:r>
      <w:r>
        <w:rPr>
          <w:spacing w:val="-11"/>
        </w:rPr>
        <w:t xml:space="preserve"> </w:t>
      </w:r>
      <w:r>
        <w:t>the</w:t>
      </w:r>
      <w:r>
        <w:rPr>
          <w:spacing w:val="-11"/>
        </w:rPr>
        <w:t xml:space="preserve"> </w:t>
      </w:r>
      <w:r>
        <w:t>purpose</w:t>
      </w:r>
      <w:r>
        <w:rPr>
          <w:spacing w:val="-11"/>
        </w:rPr>
        <w:t xml:space="preserve"> </w:t>
      </w:r>
      <w:r>
        <w:t>of</w:t>
      </w:r>
      <w:r>
        <w:rPr>
          <w:spacing w:val="-11"/>
        </w:rPr>
        <w:t xml:space="preserve"> </w:t>
      </w:r>
      <w:r>
        <w:t>scholarly research.</w:t>
      </w:r>
      <w:r>
        <w:rPr>
          <w:spacing w:val="40"/>
        </w:rPr>
        <w:t xml:space="preserve"> </w:t>
      </w:r>
      <w:r>
        <w:t xml:space="preserve">I understand that my thesis will be made electronically available to the </w:t>
      </w:r>
      <w:r>
        <w:rPr>
          <w:spacing w:val="-2"/>
        </w:rPr>
        <w:t>public.</w:t>
      </w:r>
    </w:p>
    <w:p w14:paraId="07559EBB" w14:textId="77777777" w:rsidR="00F675FE" w:rsidRDefault="00000000">
      <w:pPr>
        <w:pStyle w:val="BodyText"/>
        <w:spacing w:before="3" w:line="355" w:lineRule="auto"/>
        <w:ind w:left="339" w:right="1417" w:firstLine="351"/>
        <w:jc w:val="both"/>
      </w:pPr>
      <w:r>
        <w:rPr>
          <w:spacing w:val="-2"/>
        </w:rPr>
        <w:t>The</w:t>
      </w:r>
      <w:r>
        <w:rPr>
          <w:spacing w:val="-10"/>
        </w:rPr>
        <w:t xml:space="preserve"> </w:t>
      </w:r>
      <w:r>
        <w:rPr>
          <w:spacing w:val="-2"/>
        </w:rPr>
        <w:t>research</w:t>
      </w:r>
      <w:r>
        <w:rPr>
          <w:spacing w:val="-10"/>
        </w:rPr>
        <w:t xml:space="preserve"> </w:t>
      </w:r>
      <w:r>
        <w:rPr>
          <w:spacing w:val="-2"/>
        </w:rPr>
        <w:t>work</w:t>
      </w:r>
      <w:r>
        <w:rPr>
          <w:spacing w:val="-10"/>
        </w:rPr>
        <w:t xml:space="preserve"> </w:t>
      </w:r>
      <w:r>
        <w:rPr>
          <w:spacing w:val="-2"/>
        </w:rPr>
        <w:t>in</w:t>
      </w:r>
      <w:r>
        <w:rPr>
          <w:spacing w:val="-10"/>
        </w:rPr>
        <w:t xml:space="preserve"> </w:t>
      </w:r>
      <w:r>
        <w:rPr>
          <w:spacing w:val="-2"/>
        </w:rPr>
        <w:t>this</w:t>
      </w:r>
      <w:r>
        <w:rPr>
          <w:spacing w:val="-10"/>
        </w:rPr>
        <w:t xml:space="preserve"> </w:t>
      </w:r>
      <w:r>
        <w:rPr>
          <w:spacing w:val="-2"/>
        </w:rPr>
        <w:t>thesis</w:t>
      </w:r>
      <w:r>
        <w:rPr>
          <w:spacing w:val="-10"/>
        </w:rPr>
        <w:t xml:space="preserve"> </w:t>
      </w:r>
      <w:r>
        <w:rPr>
          <w:spacing w:val="-2"/>
        </w:rPr>
        <w:t>that</w:t>
      </w:r>
      <w:r>
        <w:rPr>
          <w:spacing w:val="-10"/>
        </w:rPr>
        <w:t xml:space="preserve"> </w:t>
      </w:r>
      <w:r>
        <w:rPr>
          <w:spacing w:val="-2"/>
        </w:rPr>
        <w:t>was</w:t>
      </w:r>
      <w:r>
        <w:rPr>
          <w:spacing w:val="-10"/>
        </w:rPr>
        <w:t xml:space="preserve"> </w:t>
      </w:r>
      <w:r>
        <w:rPr>
          <w:spacing w:val="-2"/>
        </w:rPr>
        <w:t>performed</w:t>
      </w:r>
      <w:r>
        <w:rPr>
          <w:spacing w:val="-10"/>
        </w:rPr>
        <w:t xml:space="preserve"> </w:t>
      </w:r>
      <w:r>
        <w:rPr>
          <w:spacing w:val="-2"/>
        </w:rPr>
        <w:t>in</w:t>
      </w:r>
      <w:r>
        <w:rPr>
          <w:spacing w:val="-10"/>
        </w:rPr>
        <w:t xml:space="preserve"> </w:t>
      </w:r>
      <w:r>
        <w:rPr>
          <w:spacing w:val="-2"/>
        </w:rPr>
        <w:t>compliance</w:t>
      </w:r>
      <w:r>
        <w:rPr>
          <w:spacing w:val="-10"/>
        </w:rPr>
        <w:t xml:space="preserve"> </w:t>
      </w:r>
      <w:r>
        <w:rPr>
          <w:spacing w:val="-2"/>
        </w:rPr>
        <w:t>with</w:t>
      </w:r>
      <w:r>
        <w:rPr>
          <w:spacing w:val="-10"/>
        </w:rPr>
        <w:t xml:space="preserve"> </w:t>
      </w:r>
      <w:r>
        <w:rPr>
          <w:spacing w:val="-2"/>
        </w:rPr>
        <w:t>the</w:t>
      </w:r>
      <w:r>
        <w:rPr>
          <w:spacing w:val="-10"/>
        </w:rPr>
        <w:t xml:space="preserve"> </w:t>
      </w:r>
      <w:r>
        <w:rPr>
          <w:spacing w:val="-2"/>
        </w:rPr>
        <w:t xml:space="preserve">reg- </w:t>
      </w:r>
      <w:r>
        <w:t>ulations of Research Ethics Board under REB Certificate number 17656.</w:t>
      </w:r>
    </w:p>
    <w:p w14:paraId="07559EBC" w14:textId="77777777" w:rsidR="00F675FE" w:rsidRDefault="00F675FE">
      <w:pPr>
        <w:pStyle w:val="BodyText"/>
        <w:rPr>
          <w:sz w:val="34"/>
        </w:rPr>
      </w:pPr>
    </w:p>
    <w:p w14:paraId="07559EBD" w14:textId="77777777" w:rsidR="00F675FE" w:rsidRDefault="00F675FE">
      <w:pPr>
        <w:pStyle w:val="BodyText"/>
        <w:rPr>
          <w:sz w:val="34"/>
        </w:rPr>
      </w:pPr>
    </w:p>
    <w:p w14:paraId="07559EBE" w14:textId="77777777" w:rsidR="00F675FE" w:rsidRDefault="00F675FE">
      <w:pPr>
        <w:pStyle w:val="BodyText"/>
        <w:rPr>
          <w:sz w:val="34"/>
        </w:rPr>
      </w:pPr>
    </w:p>
    <w:p w14:paraId="07559EBF" w14:textId="77777777" w:rsidR="00F675FE" w:rsidRDefault="00F675FE">
      <w:pPr>
        <w:pStyle w:val="BodyText"/>
        <w:spacing w:before="7"/>
        <w:rPr>
          <w:sz w:val="28"/>
        </w:rPr>
      </w:pPr>
    </w:p>
    <w:p w14:paraId="07559EC0" w14:textId="77777777" w:rsidR="00F675FE" w:rsidRDefault="00000000">
      <w:pPr>
        <w:pStyle w:val="BodyText"/>
        <w:ind w:right="1417"/>
        <w:jc w:val="right"/>
      </w:pPr>
      <w:r>
        <w:rPr>
          <w:w w:val="95"/>
        </w:rPr>
        <w:t>Dylan</w:t>
      </w:r>
      <w:r>
        <w:rPr>
          <w:spacing w:val="6"/>
        </w:rPr>
        <w:t xml:space="preserve"> </w:t>
      </w:r>
      <w:r>
        <w:rPr>
          <w:spacing w:val="-2"/>
        </w:rPr>
        <w:t>Rapanan</w:t>
      </w:r>
    </w:p>
    <w:p w14:paraId="07559EC1" w14:textId="77777777" w:rsidR="00F675FE" w:rsidRDefault="00F675FE">
      <w:pPr>
        <w:jc w:val="right"/>
        <w:sectPr w:rsidR="00F675FE">
          <w:pgSz w:w="12240" w:h="15840"/>
          <w:pgMar w:top="1220" w:right="220" w:bottom="980" w:left="1660" w:header="0" w:footer="789" w:gutter="0"/>
          <w:cols w:space="720"/>
        </w:sectPr>
      </w:pPr>
    </w:p>
    <w:p w14:paraId="07559EC2" w14:textId="77777777" w:rsidR="00F675FE" w:rsidRDefault="00000000">
      <w:pPr>
        <w:pStyle w:val="Heading2"/>
        <w:spacing w:before="105"/>
        <w:ind w:left="2314" w:firstLine="0"/>
      </w:pPr>
      <w:bookmarkStart w:id="7" w:name="Acknowledgments"/>
      <w:bookmarkStart w:id="8" w:name="_bookmark3"/>
      <w:bookmarkEnd w:id="7"/>
      <w:bookmarkEnd w:id="8"/>
      <w:r>
        <w:rPr>
          <w:w w:val="105"/>
        </w:rPr>
        <w:lastRenderedPageBreak/>
        <w:t>Statement</w:t>
      </w:r>
      <w:r>
        <w:rPr>
          <w:spacing w:val="64"/>
          <w:w w:val="105"/>
        </w:rPr>
        <w:t xml:space="preserve"> </w:t>
      </w:r>
      <w:r>
        <w:rPr>
          <w:w w:val="105"/>
        </w:rPr>
        <w:t>of</w:t>
      </w:r>
      <w:r>
        <w:rPr>
          <w:spacing w:val="65"/>
          <w:w w:val="105"/>
        </w:rPr>
        <w:t xml:space="preserve"> </w:t>
      </w:r>
      <w:r>
        <w:rPr>
          <w:spacing w:val="-2"/>
          <w:w w:val="105"/>
        </w:rPr>
        <w:t>Contributions</w:t>
      </w:r>
    </w:p>
    <w:p w14:paraId="07559EC3" w14:textId="77777777" w:rsidR="00F675FE" w:rsidRDefault="00000000">
      <w:pPr>
        <w:pStyle w:val="BodyText"/>
        <w:spacing w:before="385" w:line="355" w:lineRule="auto"/>
        <w:ind w:left="140" w:right="1217"/>
        <w:jc w:val="both"/>
      </w:pPr>
      <w:r>
        <w:t>I</w:t>
      </w:r>
      <w:r>
        <w:rPr>
          <w:spacing w:val="-14"/>
        </w:rPr>
        <w:t xml:space="preserve"> </w:t>
      </w:r>
      <w:r>
        <w:t>hereby</w:t>
      </w:r>
      <w:r>
        <w:rPr>
          <w:spacing w:val="-14"/>
        </w:rPr>
        <w:t xml:space="preserve"> </w:t>
      </w:r>
      <w:r>
        <w:t>certify</w:t>
      </w:r>
      <w:r>
        <w:rPr>
          <w:spacing w:val="-14"/>
        </w:rPr>
        <w:t xml:space="preserve"> </w:t>
      </w:r>
      <w:r>
        <w:t>that</w:t>
      </w:r>
      <w:r>
        <w:rPr>
          <w:spacing w:val="-14"/>
        </w:rPr>
        <w:t xml:space="preserve"> </w:t>
      </w:r>
      <w:r>
        <w:t>I</w:t>
      </w:r>
      <w:r>
        <w:rPr>
          <w:spacing w:val="-14"/>
        </w:rPr>
        <w:t xml:space="preserve"> </w:t>
      </w:r>
      <w:r>
        <w:t>am</w:t>
      </w:r>
      <w:r>
        <w:rPr>
          <w:spacing w:val="-14"/>
        </w:rPr>
        <w:t xml:space="preserve"> </w:t>
      </w:r>
      <w:r>
        <w:t>the</w:t>
      </w:r>
      <w:r>
        <w:rPr>
          <w:spacing w:val="-14"/>
        </w:rPr>
        <w:t xml:space="preserve"> </w:t>
      </w:r>
      <w:r>
        <w:t>sole</w:t>
      </w:r>
      <w:r>
        <w:rPr>
          <w:spacing w:val="-14"/>
        </w:rPr>
        <w:t xml:space="preserve"> </w:t>
      </w:r>
      <w:r>
        <w:t>author</w:t>
      </w:r>
      <w:r>
        <w:rPr>
          <w:spacing w:val="-14"/>
        </w:rPr>
        <w:t xml:space="preserve"> </w:t>
      </w:r>
      <w:r>
        <w:t>of</w:t>
      </w:r>
      <w:r>
        <w:rPr>
          <w:spacing w:val="-14"/>
        </w:rPr>
        <w:t xml:space="preserve"> </w:t>
      </w:r>
      <w:r>
        <w:t>this</w:t>
      </w:r>
      <w:r>
        <w:rPr>
          <w:spacing w:val="-14"/>
        </w:rPr>
        <w:t xml:space="preserve"> </w:t>
      </w:r>
      <w:r>
        <w:t>thesis</w:t>
      </w:r>
      <w:r>
        <w:rPr>
          <w:spacing w:val="-14"/>
        </w:rPr>
        <w:t xml:space="preserve"> </w:t>
      </w:r>
      <w:r>
        <w:t>and</w:t>
      </w:r>
      <w:r>
        <w:rPr>
          <w:spacing w:val="-14"/>
        </w:rPr>
        <w:t xml:space="preserve"> </w:t>
      </w:r>
      <w:r>
        <w:t>that</w:t>
      </w:r>
      <w:r>
        <w:rPr>
          <w:spacing w:val="-14"/>
        </w:rPr>
        <w:t xml:space="preserve"> </w:t>
      </w:r>
      <w:r>
        <w:t>no</w:t>
      </w:r>
      <w:r>
        <w:rPr>
          <w:spacing w:val="-14"/>
        </w:rPr>
        <w:t xml:space="preserve"> </w:t>
      </w:r>
      <w:r>
        <w:t>part</w:t>
      </w:r>
      <w:r>
        <w:rPr>
          <w:spacing w:val="-14"/>
        </w:rPr>
        <w:t xml:space="preserve"> </w:t>
      </w:r>
      <w:r>
        <w:t>of</w:t>
      </w:r>
      <w:r>
        <w:rPr>
          <w:spacing w:val="-14"/>
        </w:rPr>
        <w:t xml:space="preserve"> </w:t>
      </w:r>
      <w:r>
        <w:t>this</w:t>
      </w:r>
      <w:r>
        <w:rPr>
          <w:spacing w:val="-14"/>
        </w:rPr>
        <w:t xml:space="preserve"> </w:t>
      </w:r>
      <w:r>
        <w:t>thesis</w:t>
      </w:r>
      <w:r>
        <w:rPr>
          <w:spacing w:val="-14"/>
        </w:rPr>
        <w:t xml:space="preserve"> </w:t>
      </w:r>
      <w:r>
        <w:t xml:space="preserve">has </w:t>
      </w:r>
      <w:r>
        <w:rPr>
          <w:w w:val="95"/>
        </w:rPr>
        <w:t>been published or submitted for publication.</w:t>
      </w:r>
      <w:r>
        <w:t xml:space="preserve"> </w:t>
      </w:r>
      <w:r>
        <w:rPr>
          <w:w w:val="95"/>
        </w:rPr>
        <w:t>I have used standard referencing practices to acknowledge ideas, research techniques, or other materials that belong to others.</w:t>
      </w:r>
      <w:r>
        <w:rPr>
          <w:spacing w:val="30"/>
        </w:rPr>
        <w:t xml:space="preserve"> </w:t>
      </w:r>
      <w:r>
        <w:rPr>
          <w:w w:val="95"/>
        </w:rPr>
        <w:t>Fur- thermore, I</w:t>
      </w:r>
      <w:r>
        <w:rPr>
          <w:spacing w:val="-2"/>
          <w:w w:val="95"/>
        </w:rPr>
        <w:t xml:space="preserve"> </w:t>
      </w:r>
      <w:r>
        <w:rPr>
          <w:w w:val="95"/>
        </w:rPr>
        <w:t>hereby</w:t>
      </w:r>
      <w:r>
        <w:rPr>
          <w:spacing w:val="-2"/>
          <w:w w:val="95"/>
        </w:rPr>
        <w:t xml:space="preserve"> </w:t>
      </w:r>
      <w:r>
        <w:rPr>
          <w:w w:val="95"/>
        </w:rPr>
        <w:t>certify</w:t>
      </w:r>
      <w:r>
        <w:rPr>
          <w:spacing w:val="-2"/>
          <w:w w:val="95"/>
        </w:rPr>
        <w:t xml:space="preserve"> </w:t>
      </w:r>
      <w:r>
        <w:rPr>
          <w:w w:val="95"/>
        </w:rPr>
        <w:t>that</w:t>
      </w:r>
      <w:r>
        <w:rPr>
          <w:spacing w:val="-2"/>
          <w:w w:val="95"/>
        </w:rPr>
        <w:t xml:space="preserve"> </w:t>
      </w:r>
      <w:r>
        <w:rPr>
          <w:w w:val="95"/>
        </w:rPr>
        <w:t>I</w:t>
      </w:r>
      <w:r>
        <w:rPr>
          <w:spacing w:val="-2"/>
          <w:w w:val="95"/>
        </w:rPr>
        <w:t xml:space="preserve"> </w:t>
      </w:r>
      <w:r>
        <w:rPr>
          <w:w w:val="95"/>
        </w:rPr>
        <w:t>am</w:t>
      </w:r>
      <w:r>
        <w:rPr>
          <w:spacing w:val="-2"/>
          <w:w w:val="95"/>
        </w:rPr>
        <w:t xml:space="preserve"> </w:t>
      </w:r>
      <w:r>
        <w:rPr>
          <w:w w:val="95"/>
        </w:rPr>
        <w:t>the</w:t>
      </w:r>
      <w:r>
        <w:rPr>
          <w:spacing w:val="-2"/>
          <w:w w:val="95"/>
        </w:rPr>
        <w:t xml:space="preserve"> </w:t>
      </w:r>
      <w:r>
        <w:rPr>
          <w:w w:val="95"/>
        </w:rPr>
        <w:t>sole</w:t>
      </w:r>
      <w:r>
        <w:rPr>
          <w:spacing w:val="-2"/>
          <w:w w:val="95"/>
        </w:rPr>
        <w:t xml:space="preserve"> </w:t>
      </w:r>
      <w:r>
        <w:rPr>
          <w:w w:val="95"/>
        </w:rPr>
        <w:t>source</w:t>
      </w:r>
      <w:r>
        <w:rPr>
          <w:spacing w:val="-2"/>
          <w:w w:val="95"/>
        </w:rPr>
        <w:t xml:space="preserve"> </w:t>
      </w:r>
      <w:r>
        <w:rPr>
          <w:w w:val="95"/>
        </w:rPr>
        <w:t>of</w:t>
      </w:r>
      <w:r>
        <w:rPr>
          <w:spacing w:val="-2"/>
          <w:w w:val="95"/>
        </w:rPr>
        <w:t xml:space="preserve"> </w:t>
      </w:r>
      <w:r>
        <w:rPr>
          <w:w w:val="95"/>
        </w:rPr>
        <w:t>the</w:t>
      </w:r>
      <w:r>
        <w:rPr>
          <w:spacing w:val="-2"/>
          <w:w w:val="95"/>
        </w:rPr>
        <w:t xml:space="preserve"> </w:t>
      </w:r>
      <w:r>
        <w:rPr>
          <w:w w:val="95"/>
        </w:rPr>
        <w:t>creative</w:t>
      </w:r>
      <w:r>
        <w:rPr>
          <w:spacing w:val="-2"/>
          <w:w w:val="95"/>
        </w:rPr>
        <w:t xml:space="preserve"> </w:t>
      </w:r>
      <w:r>
        <w:rPr>
          <w:w w:val="95"/>
        </w:rPr>
        <w:t>works</w:t>
      </w:r>
      <w:r>
        <w:rPr>
          <w:spacing w:val="-2"/>
          <w:w w:val="95"/>
        </w:rPr>
        <w:t xml:space="preserve"> </w:t>
      </w:r>
      <w:r>
        <w:rPr>
          <w:w w:val="95"/>
        </w:rPr>
        <w:t>and/or</w:t>
      </w:r>
      <w:r>
        <w:rPr>
          <w:spacing w:val="-2"/>
          <w:w w:val="95"/>
        </w:rPr>
        <w:t xml:space="preserve"> </w:t>
      </w:r>
      <w:r>
        <w:rPr>
          <w:w w:val="95"/>
        </w:rPr>
        <w:t xml:space="preserve">inventive </w:t>
      </w:r>
      <w:r>
        <w:t>knowledge</w:t>
      </w:r>
      <w:r>
        <w:rPr>
          <w:spacing w:val="-9"/>
        </w:rPr>
        <w:t xml:space="preserve"> </w:t>
      </w:r>
      <w:r>
        <w:t>described</w:t>
      </w:r>
      <w:r>
        <w:rPr>
          <w:spacing w:val="-9"/>
        </w:rPr>
        <w:t xml:space="preserve"> </w:t>
      </w:r>
      <w:r>
        <w:t>in</w:t>
      </w:r>
      <w:r>
        <w:rPr>
          <w:spacing w:val="-9"/>
        </w:rPr>
        <w:t xml:space="preserve"> </w:t>
      </w:r>
      <w:r>
        <w:t>this</w:t>
      </w:r>
      <w:r>
        <w:rPr>
          <w:spacing w:val="-10"/>
        </w:rPr>
        <w:t xml:space="preserve"> </w:t>
      </w:r>
      <w:r>
        <w:t>thesis.</w:t>
      </w:r>
    </w:p>
    <w:p w14:paraId="07559EC4" w14:textId="77777777" w:rsidR="00F675FE" w:rsidRDefault="00F675FE">
      <w:pPr>
        <w:spacing w:line="355" w:lineRule="auto"/>
        <w:jc w:val="both"/>
        <w:sectPr w:rsidR="00F675FE">
          <w:pgSz w:w="12240" w:h="15840"/>
          <w:pgMar w:top="1220" w:right="220" w:bottom="980" w:left="1660" w:header="0" w:footer="789" w:gutter="0"/>
          <w:cols w:space="720"/>
        </w:sectPr>
      </w:pPr>
    </w:p>
    <w:p w14:paraId="07559EC5" w14:textId="77777777" w:rsidR="00F675FE" w:rsidRDefault="00000000">
      <w:pPr>
        <w:spacing w:before="105"/>
        <w:ind w:left="3038"/>
        <w:rPr>
          <w:b/>
          <w:sz w:val="34"/>
        </w:rPr>
      </w:pPr>
      <w:bookmarkStart w:id="9" w:name="Table_of_Contents"/>
      <w:bookmarkStart w:id="10" w:name="_bookmark4"/>
      <w:bookmarkEnd w:id="9"/>
      <w:bookmarkEnd w:id="10"/>
      <w:r>
        <w:rPr>
          <w:b/>
          <w:spacing w:val="-2"/>
          <w:w w:val="105"/>
          <w:sz w:val="34"/>
        </w:rPr>
        <w:lastRenderedPageBreak/>
        <w:t>Acknowledgements</w:t>
      </w:r>
    </w:p>
    <w:p w14:paraId="07559EC6" w14:textId="77777777" w:rsidR="00F675FE" w:rsidRDefault="00F675FE">
      <w:pPr>
        <w:rPr>
          <w:sz w:val="34"/>
        </w:rPr>
        <w:sectPr w:rsidR="00F675FE">
          <w:pgSz w:w="12240" w:h="15840"/>
          <w:pgMar w:top="1220" w:right="220" w:bottom="980" w:left="1660" w:header="0" w:footer="789" w:gutter="0"/>
          <w:cols w:space="720"/>
        </w:sectPr>
      </w:pPr>
    </w:p>
    <w:p w14:paraId="07559EC7" w14:textId="77777777" w:rsidR="00F675FE" w:rsidRDefault="00F675FE">
      <w:pPr>
        <w:pStyle w:val="BodyText"/>
        <w:rPr>
          <w:b/>
          <w:sz w:val="20"/>
        </w:rPr>
      </w:pPr>
    </w:p>
    <w:p w14:paraId="07559EC8" w14:textId="77777777" w:rsidR="00F675FE" w:rsidRDefault="00F675FE">
      <w:pPr>
        <w:pStyle w:val="BodyText"/>
        <w:rPr>
          <w:b/>
          <w:sz w:val="20"/>
        </w:rPr>
      </w:pPr>
    </w:p>
    <w:p w14:paraId="07559EC9" w14:textId="77777777" w:rsidR="00F675FE" w:rsidRDefault="00F675FE">
      <w:pPr>
        <w:pStyle w:val="BodyText"/>
        <w:rPr>
          <w:b/>
          <w:sz w:val="20"/>
        </w:rPr>
      </w:pPr>
    </w:p>
    <w:p w14:paraId="07559ECA" w14:textId="77777777" w:rsidR="00F675FE" w:rsidRDefault="00F675FE">
      <w:pPr>
        <w:pStyle w:val="BodyText"/>
        <w:spacing w:before="10"/>
        <w:rPr>
          <w:b/>
          <w:sz w:val="27"/>
        </w:rPr>
      </w:pPr>
    </w:p>
    <w:p w14:paraId="07559ECB" w14:textId="77777777" w:rsidR="00F675FE" w:rsidRDefault="00000000">
      <w:pPr>
        <w:pStyle w:val="Heading1"/>
      </w:pPr>
      <w:bookmarkStart w:id="11" w:name="List_of_Tables"/>
      <w:bookmarkStart w:id="12" w:name="_bookmark5"/>
      <w:bookmarkEnd w:id="11"/>
      <w:bookmarkEnd w:id="12"/>
      <w:r>
        <w:rPr>
          <w:spacing w:val="-2"/>
          <w:w w:val="110"/>
        </w:rPr>
        <w:t>Contents</w:t>
      </w:r>
    </w:p>
    <w:p w14:paraId="07559ECC" w14:textId="77777777" w:rsidR="00F675FE" w:rsidRDefault="00F675FE">
      <w:pPr>
        <w:pStyle w:val="BodyText"/>
        <w:spacing w:before="6"/>
        <w:rPr>
          <w:b/>
          <w:sz w:val="82"/>
        </w:rPr>
      </w:pPr>
    </w:p>
    <w:p w14:paraId="07559ECD" w14:textId="77777777" w:rsidR="00F675FE" w:rsidRDefault="00F675FE">
      <w:pPr>
        <w:rPr>
          <w:sz w:val="82"/>
        </w:rPr>
        <w:sectPr w:rsidR="00F675FE">
          <w:pgSz w:w="12240" w:h="15840"/>
          <w:pgMar w:top="1820" w:right="220" w:bottom="1610" w:left="1660" w:header="0" w:footer="789" w:gutter="0"/>
          <w:cols w:space="720"/>
        </w:sectPr>
      </w:pPr>
    </w:p>
    <w:sdt>
      <w:sdtPr>
        <w:rPr>
          <w:b w:val="0"/>
          <w:bCs w:val="0"/>
        </w:rPr>
        <w:id w:val="419846200"/>
        <w:docPartObj>
          <w:docPartGallery w:val="Table of Contents"/>
          <w:docPartUnique/>
        </w:docPartObj>
      </w:sdtPr>
      <w:sdtContent>
        <w:p w14:paraId="07559ECE" w14:textId="77777777" w:rsidR="00F675FE" w:rsidRDefault="00F675FE">
          <w:pPr>
            <w:pStyle w:val="TOC2"/>
            <w:tabs>
              <w:tab w:val="right" w:pos="9143"/>
            </w:tabs>
            <w:spacing w:before="0"/>
          </w:pPr>
          <w:hyperlink w:anchor="_bookmark0" w:history="1">
            <w:r>
              <w:rPr>
                <w:w w:val="105"/>
              </w:rPr>
              <w:t>Thesis</w:t>
            </w:r>
            <w:r>
              <w:rPr>
                <w:spacing w:val="32"/>
                <w:w w:val="105"/>
              </w:rPr>
              <w:t xml:space="preserve"> </w:t>
            </w:r>
            <w:r>
              <w:rPr>
                <w:w w:val="105"/>
              </w:rPr>
              <w:t>Examination</w:t>
            </w:r>
            <w:r>
              <w:rPr>
                <w:spacing w:val="33"/>
                <w:w w:val="105"/>
              </w:rPr>
              <w:t xml:space="preserve"> </w:t>
            </w:r>
            <w:r>
              <w:rPr>
                <w:spacing w:val="-2"/>
              </w:rPr>
              <w:t>Information</w:t>
            </w:r>
          </w:hyperlink>
          <w:r w:rsidR="00000000">
            <w:rPr>
              <w:rFonts w:ascii="Times New Roman"/>
              <w:b w:val="0"/>
            </w:rPr>
            <w:tab/>
          </w:r>
          <w:r w:rsidR="00000000">
            <w:rPr>
              <w:spacing w:val="-5"/>
              <w:w w:val="105"/>
            </w:rPr>
            <w:t>ii</w:t>
          </w:r>
        </w:p>
        <w:p w14:paraId="07559ECF" w14:textId="77777777" w:rsidR="00F675FE" w:rsidRDefault="00F675FE">
          <w:pPr>
            <w:pStyle w:val="TOC2"/>
            <w:tabs>
              <w:tab w:val="right" w:pos="9139"/>
            </w:tabs>
          </w:pPr>
          <w:hyperlink w:anchor="_bookmark0" w:history="1">
            <w:r>
              <w:rPr>
                <w:spacing w:val="-2"/>
                <w:w w:val="105"/>
              </w:rPr>
              <w:t>Abstract</w:t>
            </w:r>
          </w:hyperlink>
          <w:r w:rsidR="00000000">
            <w:rPr>
              <w:rFonts w:ascii="Times New Roman"/>
              <w:b w:val="0"/>
            </w:rPr>
            <w:tab/>
          </w:r>
          <w:r w:rsidR="00000000">
            <w:rPr>
              <w:spacing w:val="-5"/>
              <w:w w:val="105"/>
            </w:rPr>
            <w:t>iii</w:t>
          </w:r>
        </w:p>
        <w:p w14:paraId="07559ED0" w14:textId="77777777" w:rsidR="00F675FE" w:rsidRDefault="00F675FE">
          <w:pPr>
            <w:pStyle w:val="TOC2"/>
            <w:tabs>
              <w:tab w:val="right" w:pos="9141"/>
            </w:tabs>
          </w:pPr>
          <w:hyperlink w:anchor="_bookmark1" w:history="1">
            <w:r>
              <w:rPr>
                <w:w w:val="105"/>
              </w:rPr>
              <w:t>Author’s</w:t>
            </w:r>
            <w:r>
              <w:rPr>
                <w:spacing w:val="39"/>
                <w:w w:val="105"/>
              </w:rPr>
              <w:t xml:space="preserve"> </w:t>
            </w:r>
            <w:r>
              <w:rPr>
                <w:spacing w:val="-2"/>
                <w:w w:val="105"/>
              </w:rPr>
              <w:t>Declaration</w:t>
            </w:r>
          </w:hyperlink>
          <w:r w:rsidR="00000000">
            <w:rPr>
              <w:rFonts w:ascii="Times New Roman" w:hAnsi="Times New Roman"/>
              <w:b w:val="0"/>
            </w:rPr>
            <w:tab/>
          </w:r>
          <w:r w:rsidR="00000000">
            <w:rPr>
              <w:spacing w:val="-5"/>
              <w:w w:val="105"/>
            </w:rPr>
            <w:t>iv</w:t>
          </w:r>
        </w:p>
        <w:p w14:paraId="07559ED1" w14:textId="77777777" w:rsidR="00F675FE" w:rsidRDefault="00F675FE">
          <w:pPr>
            <w:pStyle w:val="TOC2"/>
            <w:tabs>
              <w:tab w:val="right" w:pos="9139"/>
            </w:tabs>
          </w:pPr>
          <w:hyperlink w:anchor="_bookmark2" w:history="1">
            <w:r>
              <w:rPr>
                <w:w w:val="105"/>
              </w:rPr>
              <w:t>Statement</w:t>
            </w:r>
            <w:r>
              <w:rPr>
                <w:spacing w:val="35"/>
                <w:w w:val="105"/>
              </w:rPr>
              <w:t xml:space="preserve"> </w:t>
            </w:r>
            <w:r>
              <w:rPr>
                <w:w w:val="105"/>
              </w:rPr>
              <w:t>of</w:t>
            </w:r>
            <w:r>
              <w:rPr>
                <w:spacing w:val="36"/>
                <w:w w:val="105"/>
              </w:rPr>
              <w:t xml:space="preserve"> </w:t>
            </w:r>
            <w:r>
              <w:rPr>
                <w:spacing w:val="-2"/>
              </w:rPr>
              <w:t>Contributions</w:t>
            </w:r>
          </w:hyperlink>
          <w:r w:rsidR="00000000">
            <w:rPr>
              <w:rFonts w:ascii="Times New Roman"/>
              <w:b w:val="0"/>
            </w:rPr>
            <w:tab/>
          </w:r>
          <w:r w:rsidR="00000000">
            <w:rPr>
              <w:spacing w:val="-10"/>
            </w:rPr>
            <w:t>v</w:t>
          </w:r>
        </w:p>
        <w:p w14:paraId="07559ED2" w14:textId="77777777" w:rsidR="00F675FE" w:rsidRDefault="00F675FE">
          <w:pPr>
            <w:pStyle w:val="TOC2"/>
            <w:tabs>
              <w:tab w:val="right" w:pos="9139"/>
            </w:tabs>
          </w:pPr>
          <w:hyperlink w:anchor="_bookmark3" w:history="1">
            <w:r>
              <w:rPr>
                <w:spacing w:val="-2"/>
              </w:rPr>
              <w:t>Acknowledgments</w:t>
            </w:r>
          </w:hyperlink>
          <w:r w:rsidR="00000000">
            <w:rPr>
              <w:rFonts w:ascii="Times New Roman"/>
              <w:b w:val="0"/>
            </w:rPr>
            <w:tab/>
          </w:r>
          <w:r w:rsidR="00000000">
            <w:rPr>
              <w:spacing w:val="-5"/>
            </w:rPr>
            <w:t>vi</w:t>
          </w:r>
        </w:p>
        <w:p w14:paraId="07559ED3" w14:textId="77777777" w:rsidR="00F675FE" w:rsidRDefault="00F675FE">
          <w:pPr>
            <w:pStyle w:val="TOC2"/>
            <w:tabs>
              <w:tab w:val="right" w:pos="9139"/>
            </w:tabs>
          </w:pPr>
          <w:hyperlink w:anchor="_bookmark4" w:history="1">
            <w:r>
              <w:rPr>
                <w:w w:val="105"/>
              </w:rPr>
              <w:t>Table</w:t>
            </w:r>
            <w:r>
              <w:rPr>
                <w:spacing w:val="2"/>
                <w:w w:val="105"/>
              </w:rPr>
              <w:t xml:space="preserve"> </w:t>
            </w:r>
            <w:r>
              <w:rPr>
                <w:w w:val="105"/>
              </w:rPr>
              <w:t>of</w:t>
            </w:r>
            <w:r>
              <w:rPr>
                <w:spacing w:val="3"/>
                <w:w w:val="105"/>
              </w:rPr>
              <w:t xml:space="preserve"> </w:t>
            </w:r>
            <w:r>
              <w:rPr>
                <w:spacing w:val="-2"/>
              </w:rPr>
              <w:t>Contents</w:t>
            </w:r>
          </w:hyperlink>
          <w:r w:rsidR="00000000">
            <w:rPr>
              <w:rFonts w:ascii="Times New Roman"/>
              <w:b w:val="0"/>
            </w:rPr>
            <w:tab/>
          </w:r>
          <w:r w:rsidR="00000000">
            <w:rPr>
              <w:spacing w:val="-5"/>
              <w:w w:val="105"/>
            </w:rPr>
            <w:t>vii</w:t>
          </w:r>
        </w:p>
        <w:p w14:paraId="07559ED4" w14:textId="77777777" w:rsidR="00F675FE" w:rsidRDefault="00F675FE">
          <w:pPr>
            <w:pStyle w:val="TOC2"/>
            <w:tabs>
              <w:tab w:val="right" w:pos="9140"/>
            </w:tabs>
          </w:pPr>
          <w:hyperlink w:anchor="_bookmark5" w:history="1">
            <w:r>
              <w:rPr>
                <w:w w:val="105"/>
              </w:rPr>
              <w:t>List</w:t>
            </w:r>
            <w:r>
              <w:rPr>
                <w:spacing w:val="18"/>
                <w:w w:val="105"/>
              </w:rPr>
              <w:t xml:space="preserve"> </w:t>
            </w:r>
            <w:r>
              <w:rPr>
                <w:w w:val="105"/>
              </w:rPr>
              <w:t>of</w:t>
            </w:r>
            <w:r>
              <w:rPr>
                <w:spacing w:val="19"/>
                <w:w w:val="105"/>
              </w:rPr>
              <w:t xml:space="preserve"> </w:t>
            </w:r>
            <w:r>
              <w:rPr>
                <w:spacing w:val="-2"/>
                <w:w w:val="105"/>
              </w:rPr>
              <w:t>Tables</w:t>
            </w:r>
          </w:hyperlink>
          <w:r w:rsidR="00000000">
            <w:rPr>
              <w:rFonts w:ascii="Times New Roman"/>
              <w:b w:val="0"/>
            </w:rPr>
            <w:tab/>
          </w:r>
          <w:r w:rsidR="00000000">
            <w:rPr>
              <w:spacing w:val="-5"/>
              <w:w w:val="105"/>
            </w:rPr>
            <w:t>ix</w:t>
          </w:r>
        </w:p>
        <w:p w14:paraId="07559ED5" w14:textId="77777777" w:rsidR="00F675FE" w:rsidRDefault="00F675FE">
          <w:pPr>
            <w:pStyle w:val="TOC2"/>
            <w:tabs>
              <w:tab w:val="right" w:pos="9140"/>
            </w:tabs>
          </w:pPr>
          <w:hyperlink w:anchor="_bookmark6" w:history="1">
            <w:r>
              <w:rPr>
                <w:w w:val="105"/>
              </w:rPr>
              <w:t>List</w:t>
            </w:r>
            <w:r>
              <w:rPr>
                <w:spacing w:val="18"/>
                <w:w w:val="105"/>
              </w:rPr>
              <w:t xml:space="preserve"> </w:t>
            </w:r>
            <w:r>
              <w:rPr>
                <w:w w:val="105"/>
              </w:rPr>
              <w:t>of</w:t>
            </w:r>
            <w:r>
              <w:rPr>
                <w:spacing w:val="19"/>
                <w:w w:val="105"/>
              </w:rPr>
              <w:t xml:space="preserve"> </w:t>
            </w:r>
            <w:r>
              <w:rPr>
                <w:spacing w:val="-2"/>
                <w:w w:val="105"/>
              </w:rPr>
              <w:t>Figures</w:t>
            </w:r>
          </w:hyperlink>
          <w:r w:rsidR="00000000">
            <w:rPr>
              <w:rFonts w:ascii="Times New Roman"/>
              <w:b w:val="0"/>
            </w:rPr>
            <w:tab/>
          </w:r>
          <w:r w:rsidR="00000000">
            <w:rPr>
              <w:spacing w:val="-10"/>
              <w:w w:val="105"/>
            </w:rPr>
            <w:t>x</w:t>
          </w:r>
        </w:p>
        <w:p w14:paraId="07559ED6" w14:textId="77777777" w:rsidR="00F675FE" w:rsidRDefault="00F675FE">
          <w:pPr>
            <w:pStyle w:val="TOC2"/>
            <w:tabs>
              <w:tab w:val="right" w:pos="9139"/>
            </w:tabs>
          </w:pPr>
          <w:hyperlink w:anchor="_bookmark7" w:history="1">
            <w:r>
              <w:rPr>
                <w:w w:val="105"/>
              </w:rPr>
              <w:t>List</w:t>
            </w:r>
            <w:r>
              <w:rPr>
                <w:spacing w:val="16"/>
                <w:w w:val="105"/>
              </w:rPr>
              <w:t xml:space="preserve"> </w:t>
            </w:r>
            <w:r>
              <w:rPr>
                <w:w w:val="105"/>
              </w:rPr>
              <w:t>of</w:t>
            </w:r>
            <w:r>
              <w:rPr>
                <w:spacing w:val="17"/>
                <w:w w:val="105"/>
              </w:rPr>
              <w:t xml:space="preserve"> </w:t>
            </w:r>
            <w:r>
              <w:rPr>
                <w:w w:val="105"/>
              </w:rPr>
              <w:t>Abbreviations</w:t>
            </w:r>
            <w:r>
              <w:rPr>
                <w:spacing w:val="17"/>
                <w:w w:val="105"/>
              </w:rPr>
              <w:t xml:space="preserve"> </w:t>
            </w:r>
            <w:r>
              <w:rPr>
                <w:w w:val="105"/>
              </w:rPr>
              <w:t>and</w:t>
            </w:r>
            <w:r>
              <w:rPr>
                <w:spacing w:val="17"/>
                <w:w w:val="105"/>
              </w:rPr>
              <w:t xml:space="preserve"> </w:t>
            </w:r>
            <w:r>
              <w:rPr>
                <w:spacing w:val="-2"/>
                <w:w w:val="105"/>
              </w:rPr>
              <w:t>Symbols</w:t>
            </w:r>
          </w:hyperlink>
          <w:r w:rsidR="00000000">
            <w:rPr>
              <w:rFonts w:ascii="Times New Roman"/>
              <w:b w:val="0"/>
            </w:rPr>
            <w:tab/>
          </w:r>
          <w:r w:rsidR="00000000">
            <w:rPr>
              <w:spacing w:val="-5"/>
              <w:w w:val="105"/>
            </w:rPr>
            <w:t>xii</w:t>
          </w:r>
        </w:p>
        <w:p w14:paraId="07559ED7" w14:textId="77777777" w:rsidR="00F675FE" w:rsidRDefault="00F675FE">
          <w:pPr>
            <w:pStyle w:val="TOC1"/>
            <w:numPr>
              <w:ilvl w:val="0"/>
              <w:numId w:val="9"/>
            </w:numPr>
            <w:tabs>
              <w:tab w:val="left" w:pos="491"/>
              <w:tab w:val="left" w:pos="492"/>
              <w:tab w:val="right" w:pos="9140"/>
            </w:tabs>
            <w:spacing w:before="389"/>
          </w:pPr>
          <w:hyperlink w:anchor="_bookmark8" w:history="1">
            <w:r>
              <w:rPr>
                <w:spacing w:val="-2"/>
                <w:w w:val="110"/>
              </w:rPr>
              <w:t>Introduction</w:t>
            </w:r>
          </w:hyperlink>
          <w:r w:rsidR="00000000">
            <w:rPr>
              <w:rFonts w:ascii="Times New Roman"/>
              <w:b w:val="0"/>
            </w:rPr>
            <w:tab/>
          </w:r>
          <w:r w:rsidR="00000000">
            <w:rPr>
              <w:spacing w:val="-10"/>
              <w:w w:val="105"/>
            </w:rPr>
            <w:t>1</w:t>
          </w:r>
        </w:p>
        <w:p w14:paraId="07559ED8" w14:textId="77777777" w:rsidR="00F675FE" w:rsidRDefault="00F675FE">
          <w:pPr>
            <w:pStyle w:val="TOC3"/>
            <w:numPr>
              <w:ilvl w:val="1"/>
              <w:numId w:val="9"/>
            </w:numPr>
            <w:tabs>
              <w:tab w:val="left" w:pos="1029"/>
              <w:tab w:val="left" w:pos="1030"/>
              <w:tab w:val="right" w:pos="9140"/>
            </w:tabs>
          </w:pPr>
          <w:hyperlink w:anchor="_bookmark9" w:history="1">
            <w:r>
              <w:rPr>
                <w:w w:val="105"/>
              </w:rPr>
              <w:t>Facial</w:t>
            </w:r>
            <w:r>
              <w:rPr>
                <w:spacing w:val="10"/>
                <w:w w:val="105"/>
              </w:rPr>
              <w:t xml:space="preserve"> </w:t>
            </w:r>
            <w:r>
              <w:rPr>
                <w:w w:val="105"/>
              </w:rPr>
              <w:t>Emotion</w:t>
            </w:r>
            <w:r>
              <w:rPr>
                <w:spacing w:val="10"/>
                <w:w w:val="105"/>
              </w:rPr>
              <w:t xml:space="preserve"> </w:t>
            </w:r>
            <w:r>
              <w:rPr>
                <w:w w:val="105"/>
              </w:rPr>
              <w:t>Perception</w:t>
            </w:r>
          </w:hyperlink>
          <w:r w:rsidR="00000000">
            <w:rPr>
              <w:spacing w:val="68"/>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w w:val="105"/>
            </w:rPr>
            <w:t>.</w:t>
          </w:r>
          <w:r w:rsidR="00000000">
            <w:rPr>
              <w:spacing w:val="48"/>
              <w:w w:val="105"/>
            </w:rPr>
            <w:t xml:space="preserve"> </w:t>
          </w:r>
          <w:r w:rsidR="00000000">
            <w:rPr>
              <w:w w:val="105"/>
            </w:rPr>
            <w:t>.</w:t>
          </w:r>
          <w:r w:rsidR="00000000">
            <w:rPr>
              <w:spacing w:val="49"/>
              <w:w w:val="105"/>
            </w:rPr>
            <w:t xml:space="preserve"> </w:t>
          </w:r>
          <w:r w:rsidR="00000000">
            <w:rPr>
              <w:w w:val="105"/>
            </w:rPr>
            <w:t>.</w:t>
          </w:r>
          <w:r w:rsidR="00000000">
            <w:rPr>
              <w:spacing w:val="48"/>
              <w:w w:val="105"/>
            </w:rPr>
            <w:t xml:space="preserve"> </w:t>
          </w:r>
          <w:r w:rsidR="00000000">
            <w:rPr>
              <w:spacing w:val="-10"/>
              <w:w w:val="105"/>
            </w:rPr>
            <w:t>.</w:t>
          </w:r>
          <w:r w:rsidR="00000000">
            <w:rPr>
              <w:rFonts w:ascii="Times New Roman"/>
            </w:rPr>
            <w:tab/>
          </w:r>
          <w:r w:rsidR="00000000">
            <w:rPr>
              <w:spacing w:val="-10"/>
              <w:w w:val="105"/>
            </w:rPr>
            <w:t>2</w:t>
          </w:r>
        </w:p>
        <w:p w14:paraId="07559ED9" w14:textId="77777777" w:rsidR="00F675FE" w:rsidRDefault="00F675FE">
          <w:pPr>
            <w:pStyle w:val="TOC3"/>
            <w:numPr>
              <w:ilvl w:val="1"/>
              <w:numId w:val="9"/>
            </w:numPr>
            <w:tabs>
              <w:tab w:val="left" w:pos="1029"/>
              <w:tab w:val="left" w:pos="1030"/>
              <w:tab w:val="left" w:pos="5552"/>
              <w:tab w:val="right" w:pos="9139"/>
            </w:tabs>
          </w:pPr>
          <w:hyperlink w:anchor="_bookmark10" w:history="1">
            <w:r>
              <w:t>Real</w:t>
            </w:r>
            <w:r>
              <w:rPr>
                <w:spacing w:val="-7"/>
              </w:rPr>
              <w:t xml:space="preserve"> </w:t>
            </w:r>
            <w:r>
              <w:t>vs.</w:t>
            </w:r>
            <w:r>
              <w:rPr>
                <w:spacing w:val="12"/>
              </w:rPr>
              <w:t xml:space="preserve"> </w:t>
            </w:r>
            <w:r>
              <w:t>Virtual</w:t>
            </w:r>
            <w:r>
              <w:rPr>
                <w:spacing w:val="-5"/>
              </w:rPr>
              <w:t xml:space="preserve"> </w:t>
            </w:r>
            <w:r>
              <w:t>(Avatar)</w:t>
            </w:r>
            <w:r>
              <w:rPr>
                <w:spacing w:val="-6"/>
              </w:rPr>
              <w:t xml:space="preserve"> </w:t>
            </w:r>
            <w:r>
              <w:t>Face</w:t>
            </w:r>
            <w:r>
              <w:rPr>
                <w:spacing w:val="-6"/>
              </w:rPr>
              <w:t xml:space="preserve"> </w:t>
            </w:r>
            <w:r>
              <w:rPr>
                <w:spacing w:val="-2"/>
              </w:rPr>
              <w:t>Perception</w:t>
            </w:r>
          </w:hyperlink>
          <w:r w:rsidR="00000000">
            <w:tab/>
            <w:t>.</w:t>
          </w:r>
          <w:r w:rsidR="00000000">
            <w:rPr>
              <w:spacing w:val="63"/>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3"/>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3"/>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4"/>
            </w:rPr>
            <w:t xml:space="preserve"> </w:t>
          </w:r>
          <w:r w:rsidR="00000000">
            <w:t>.</w:t>
          </w:r>
          <w:r w:rsidR="00000000">
            <w:rPr>
              <w:spacing w:val="63"/>
            </w:rPr>
            <w:t xml:space="preserve"> </w:t>
          </w:r>
          <w:r w:rsidR="00000000">
            <w:rPr>
              <w:spacing w:val="-10"/>
            </w:rPr>
            <w:t>.</w:t>
          </w:r>
          <w:r w:rsidR="00000000">
            <w:rPr>
              <w:rFonts w:ascii="Times New Roman"/>
            </w:rPr>
            <w:tab/>
          </w:r>
          <w:r w:rsidR="00000000">
            <w:rPr>
              <w:spacing w:val="-10"/>
            </w:rPr>
            <w:t>5</w:t>
          </w:r>
        </w:p>
        <w:p w14:paraId="07559EDA" w14:textId="77777777" w:rsidR="00F675FE" w:rsidRDefault="00F675FE">
          <w:pPr>
            <w:pStyle w:val="TOC3"/>
            <w:numPr>
              <w:ilvl w:val="1"/>
              <w:numId w:val="9"/>
            </w:numPr>
            <w:tabs>
              <w:tab w:val="left" w:pos="1029"/>
              <w:tab w:val="left" w:pos="1030"/>
              <w:tab w:val="left" w:pos="6105"/>
              <w:tab w:val="right" w:pos="9139"/>
            </w:tabs>
          </w:pPr>
          <w:hyperlink w:anchor="_bookmark11" w:history="1">
            <w:r>
              <w:rPr>
                <w:w w:val="95"/>
              </w:rPr>
              <w:t>Functional</w:t>
            </w:r>
            <w:r>
              <w:t xml:space="preserve"> </w:t>
            </w:r>
            <w:r>
              <w:rPr>
                <w:w w:val="95"/>
              </w:rPr>
              <w:t>Near-Infrared</w:t>
            </w:r>
            <w:r>
              <w:rPr>
                <w:spacing w:val="1"/>
              </w:rPr>
              <w:t xml:space="preserve"> </w:t>
            </w:r>
            <w:r>
              <w:rPr>
                <w:w w:val="95"/>
              </w:rPr>
              <w:t>Spectroscopy</w:t>
            </w:r>
            <w:r>
              <w:t xml:space="preserve"> </w:t>
            </w:r>
            <w:r>
              <w:rPr>
                <w:spacing w:val="-2"/>
                <w:w w:val="95"/>
              </w:rPr>
              <w:t>(fNIRS)</w:t>
            </w:r>
          </w:hyperlink>
          <w:r w:rsidR="00000000">
            <w:tab/>
          </w:r>
          <w:r w:rsidR="00000000">
            <w:rPr>
              <w:w w:val="105"/>
            </w:rPr>
            <w:t>.</w:t>
          </w:r>
          <w:r w:rsidR="00000000">
            <w:rPr>
              <w:spacing w:val="57"/>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7"/>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w w:val="105"/>
            </w:rPr>
            <w:t>.</w:t>
          </w:r>
          <w:r w:rsidR="00000000">
            <w:rPr>
              <w:spacing w:val="57"/>
              <w:w w:val="105"/>
            </w:rPr>
            <w:t xml:space="preserve"> </w:t>
          </w:r>
          <w:r w:rsidR="00000000">
            <w:rPr>
              <w:w w:val="105"/>
            </w:rPr>
            <w:t>.</w:t>
          </w:r>
          <w:r w:rsidR="00000000">
            <w:rPr>
              <w:spacing w:val="58"/>
              <w:w w:val="105"/>
            </w:rPr>
            <w:t xml:space="preserve"> </w:t>
          </w:r>
          <w:r w:rsidR="00000000">
            <w:rPr>
              <w:w w:val="105"/>
            </w:rPr>
            <w:t>.</w:t>
          </w:r>
          <w:r w:rsidR="00000000">
            <w:rPr>
              <w:spacing w:val="58"/>
              <w:w w:val="105"/>
            </w:rPr>
            <w:t xml:space="preserve"> </w:t>
          </w:r>
          <w:r w:rsidR="00000000">
            <w:rPr>
              <w:spacing w:val="-10"/>
              <w:w w:val="105"/>
            </w:rPr>
            <w:t>.</w:t>
          </w:r>
          <w:r w:rsidR="00000000">
            <w:rPr>
              <w:rFonts w:ascii="Times New Roman"/>
            </w:rPr>
            <w:tab/>
          </w:r>
          <w:r w:rsidR="00000000">
            <w:rPr>
              <w:spacing w:val="-10"/>
              <w:w w:val="105"/>
            </w:rPr>
            <w:t>7</w:t>
          </w:r>
        </w:p>
        <w:p w14:paraId="07559EDB" w14:textId="77777777" w:rsidR="00F675FE" w:rsidRDefault="00F675FE">
          <w:pPr>
            <w:pStyle w:val="TOC3"/>
            <w:numPr>
              <w:ilvl w:val="1"/>
              <w:numId w:val="9"/>
            </w:numPr>
            <w:tabs>
              <w:tab w:val="left" w:pos="1029"/>
              <w:tab w:val="left" w:pos="1030"/>
              <w:tab w:val="right" w:pos="9139"/>
            </w:tabs>
            <w:spacing w:after="240"/>
          </w:pPr>
          <w:hyperlink w:anchor="_bookmark12" w:history="1">
            <w:r>
              <w:rPr>
                <w:w w:val="105"/>
              </w:rPr>
              <w:t>Objectives</w:t>
            </w:r>
            <w:r>
              <w:rPr>
                <w:spacing w:val="8"/>
                <w:w w:val="105"/>
              </w:rPr>
              <w:t xml:space="preserve"> </w:t>
            </w:r>
            <w:r>
              <w:rPr>
                <w:w w:val="105"/>
              </w:rPr>
              <w:t>and</w:t>
            </w:r>
            <w:r>
              <w:rPr>
                <w:spacing w:val="7"/>
                <w:w w:val="105"/>
              </w:rPr>
              <w:t xml:space="preserve"> </w:t>
            </w:r>
            <w:r>
              <w:rPr>
                <w:w w:val="105"/>
              </w:rPr>
              <w:t>Hypotheses</w:t>
            </w:r>
          </w:hyperlink>
          <w:r w:rsidR="00000000">
            <w:rPr>
              <w:spacing w:val="22"/>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5"/>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5"/>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w w:val="105"/>
            </w:rPr>
            <w:t>.</w:t>
          </w:r>
          <w:r w:rsidR="00000000">
            <w:rPr>
              <w:spacing w:val="46"/>
              <w:w w:val="105"/>
            </w:rPr>
            <w:t xml:space="preserve"> </w:t>
          </w:r>
          <w:r w:rsidR="00000000">
            <w:rPr>
              <w:spacing w:val="-10"/>
              <w:w w:val="105"/>
            </w:rPr>
            <w:t>.</w:t>
          </w:r>
          <w:r w:rsidR="00000000">
            <w:rPr>
              <w:rFonts w:ascii="Times New Roman"/>
            </w:rPr>
            <w:tab/>
          </w:r>
          <w:r w:rsidR="00000000">
            <w:rPr>
              <w:spacing w:val="-10"/>
              <w:w w:val="105"/>
            </w:rPr>
            <w:t>9</w:t>
          </w:r>
        </w:p>
        <w:p w14:paraId="07559EDC" w14:textId="77777777" w:rsidR="00F675FE" w:rsidRDefault="00F675FE">
          <w:pPr>
            <w:pStyle w:val="TOC1"/>
            <w:numPr>
              <w:ilvl w:val="0"/>
              <w:numId w:val="9"/>
            </w:numPr>
            <w:tabs>
              <w:tab w:val="left" w:pos="491"/>
              <w:tab w:val="left" w:pos="492"/>
              <w:tab w:val="right" w:pos="9140"/>
            </w:tabs>
            <w:spacing w:before="107"/>
          </w:pPr>
          <w:hyperlink w:anchor="_bookmark13" w:history="1">
            <w:r>
              <w:rPr>
                <w:spacing w:val="-2"/>
                <w:w w:val="105"/>
              </w:rPr>
              <w:t>Methodology</w:t>
            </w:r>
          </w:hyperlink>
          <w:r w:rsidR="00000000">
            <w:rPr>
              <w:rFonts w:ascii="Times New Roman"/>
              <w:b w:val="0"/>
            </w:rPr>
            <w:tab/>
          </w:r>
          <w:r w:rsidR="00000000">
            <w:rPr>
              <w:spacing w:val="-7"/>
              <w:w w:val="105"/>
            </w:rPr>
            <w:t>11</w:t>
          </w:r>
        </w:p>
        <w:p w14:paraId="07559EDD" w14:textId="77777777" w:rsidR="00F675FE" w:rsidRDefault="00F675FE">
          <w:pPr>
            <w:pStyle w:val="TOC3"/>
            <w:numPr>
              <w:ilvl w:val="1"/>
              <w:numId w:val="9"/>
            </w:numPr>
            <w:tabs>
              <w:tab w:val="left" w:pos="1029"/>
              <w:tab w:val="left" w:pos="1030"/>
              <w:tab w:val="right" w:leader="dot" w:pos="9139"/>
            </w:tabs>
          </w:pPr>
          <w:hyperlink w:anchor="_bookmark14" w:history="1">
            <w:r>
              <w:rPr>
                <w:spacing w:val="-2"/>
              </w:rPr>
              <w:t>Participants</w:t>
            </w:r>
          </w:hyperlink>
          <w:r w:rsidR="00000000">
            <w:rPr>
              <w:rFonts w:ascii="Times New Roman"/>
            </w:rPr>
            <w:tab/>
          </w:r>
          <w:r w:rsidR="00000000">
            <w:rPr>
              <w:spacing w:val="-5"/>
            </w:rPr>
            <w:t>11</w:t>
          </w:r>
        </w:p>
        <w:p w14:paraId="07559EDE" w14:textId="77777777" w:rsidR="00F675FE" w:rsidRDefault="00F675FE">
          <w:pPr>
            <w:pStyle w:val="TOC3"/>
            <w:numPr>
              <w:ilvl w:val="1"/>
              <w:numId w:val="9"/>
            </w:numPr>
            <w:tabs>
              <w:tab w:val="left" w:pos="1029"/>
              <w:tab w:val="left" w:pos="1030"/>
              <w:tab w:val="right" w:leader="dot" w:pos="9139"/>
            </w:tabs>
            <w:spacing w:before="155"/>
          </w:pPr>
          <w:hyperlink w:anchor="_bookmark16" w:history="1">
            <w:r>
              <w:rPr>
                <w:w w:val="95"/>
              </w:rPr>
              <w:t>Stimuli</w:t>
            </w:r>
            <w:r>
              <w:rPr>
                <w:spacing w:val="10"/>
              </w:rPr>
              <w:t xml:space="preserve"> </w:t>
            </w:r>
            <w:r>
              <w:rPr>
                <w:w w:val="95"/>
              </w:rPr>
              <w:t>and</w:t>
            </w:r>
            <w:r>
              <w:rPr>
                <w:spacing w:val="10"/>
              </w:rPr>
              <w:t xml:space="preserve"> </w:t>
            </w:r>
            <w:r>
              <w:rPr>
                <w:spacing w:val="-2"/>
                <w:w w:val="95"/>
              </w:rPr>
              <w:t>apparatus</w:t>
            </w:r>
          </w:hyperlink>
          <w:r w:rsidR="00000000">
            <w:rPr>
              <w:rFonts w:ascii="Times New Roman"/>
            </w:rPr>
            <w:tab/>
          </w:r>
          <w:r w:rsidR="00000000">
            <w:rPr>
              <w:spacing w:val="-5"/>
            </w:rPr>
            <w:t>13</w:t>
          </w:r>
        </w:p>
        <w:p w14:paraId="07559EDF" w14:textId="77777777" w:rsidR="00F675FE" w:rsidRDefault="00F675FE">
          <w:pPr>
            <w:pStyle w:val="TOC4"/>
            <w:numPr>
              <w:ilvl w:val="2"/>
              <w:numId w:val="9"/>
            </w:numPr>
            <w:tabs>
              <w:tab w:val="left" w:pos="1778"/>
              <w:tab w:val="left" w:pos="1779"/>
              <w:tab w:val="right" w:leader="dot" w:pos="9139"/>
            </w:tabs>
            <w:ind w:hanging="750"/>
          </w:pPr>
          <w:hyperlink w:anchor="_bookmark17" w:history="1">
            <w:r>
              <w:rPr>
                <w:spacing w:val="-2"/>
              </w:rPr>
              <w:t>Stimuli</w:t>
            </w:r>
          </w:hyperlink>
          <w:r w:rsidR="00000000">
            <w:rPr>
              <w:rFonts w:ascii="Times New Roman"/>
            </w:rPr>
            <w:tab/>
          </w:r>
          <w:r w:rsidR="00000000">
            <w:rPr>
              <w:spacing w:val="-5"/>
            </w:rPr>
            <w:t>13</w:t>
          </w:r>
        </w:p>
        <w:p w14:paraId="07559EE0" w14:textId="77777777" w:rsidR="00F675FE" w:rsidRDefault="00F675FE">
          <w:pPr>
            <w:pStyle w:val="TOC4"/>
            <w:numPr>
              <w:ilvl w:val="2"/>
              <w:numId w:val="9"/>
            </w:numPr>
            <w:tabs>
              <w:tab w:val="left" w:pos="1778"/>
              <w:tab w:val="left" w:pos="1779"/>
              <w:tab w:val="right" w:leader="dot" w:pos="9140"/>
            </w:tabs>
            <w:ind w:hanging="750"/>
          </w:pPr>
          <w:hyperlink w:anchor="_bookmark18" w:history="1">
            <w:r>
              <w:rPr>
                <w:spacing w:val="-2"/>
              </w:rPr>
              <w:t>Apparatus</w:t>
            </w:r>
          </w:hyperlink>
          <w:r w:rsidR="00000000">
            <w:rPr>
              <w:rFonts w:ascii="Times New Roman"/>
            </w:rPr>
            <w:tab/>
          </w:r>
          <w:r w:rsidR="00000000">
            <w:rPr>
              <w:spacing w:val="-5"/>
            </w:rPr>
            <w:t>13</w:t>
          </w:r>
        </w:p>
        <w:p w14:paraId="07559EE1" w14:textId="77777777" w:rsidR="00F675FE" w:rsidRDefault="00F675FE">
          <w:pPr>
            <w:pStyle w:val="TOC3"/>
            <w:numPr>
              <w:ilvl w:val="1"/>
              <w:numId w:val="9"/>
            </w:numPr>
            <w:tabs>
              <w:tab w:val="left" w:pos="1029"/>
              <w:tab w:val="left" w:pos="1030"/>
              <w:tab w:val="right" w:leader="dot" w:pos="9139"/>
            </w:tabs>
          </w:pPr>
          <w:hyperlink w:anchor="_bookmark20" w:history="1">
            <w:r>
              <w:rPr>
                <w:w w:val="95"/>
              </w:rPr>
              <w:t>Design</w:t>
            </w:r>
            <w:r>
              <w:rPr>
                <w:spacing w:val="-1"/>
                <w:w w:val="95"/>
              </w:rPr>
              <w:t xml:space="preserve"> </w:t>
            </w:r>
            <w:r>
              <w:rPr>
                <w:w w:val="95"/>
              </w:rPr>
              <w:t>and</w:t>
            </w:r>
            <w:r>
              <w:rPr>
                <w:spacing w:val="-3"/>
              </w:rPr>
              <w:t xml:space="preserve"> </w:t>
            </w:r>
            <w:r>
              <w:rPr>
                <w:spacing w:val="-2"/>
                <w:w w:val="95"/>
              </w:rPr>
              <w:t>procedure</w:t>
            </w:r>
          </w:hyperlink>
          <w:r w:rsidR="00000000">
            <w:rPr>
              <w:rFonts w:ascii="Times New Roman"/>
            </w:rPr>
            <w:tab/>
          </w:r>
          <w:r w:rsidR="00000000">
            <w:rPr>
              <w:spacing w:val="-5"/>
            </w:rPr>
            <w:t>15</w:t>
          </w:r>
        </w:p>
        <w:p w14:paraId="07559EE2" w14:textId="77777777" w:rsidR="00F675FE" w:rsidRDefault="00F675FE">
          <w:pPr>
            <w:pStyle w:val="TOC4"/>
            <w:numPr>
              <w:ilvl w:val="2"/>
              <w:numId w:val="9"/>
            </w:numPr>
            <w:tabs>
              <w:tab w:val="left" w:pos="1778"/>
              <w:tab w:val="left" w:pos="1779"/>
              <w:tab w:val="right" w:leader="dot" w:pos="9139"/>
            </w:tabs>
            <w:ind w:hanging="750"/>
          </w:pPr>
          <w:hyperlink w:anchor="_bookmark21" w:history="1">
            <w:r>
              <w:rPr>
                <w:spacing w:val="-2"/>
              </w:rPr>
              <w:t>Design</w:t>
            </w:r>
          </w:hyperlink>
          <w:r w:rsidR="00000000">
            <w:rPr>
              <w:rFonts w:ascii="Times New Roman"/>
            </w:rPr>
            <w:tab/>
          </w:r>
          <w:r w:rsidR="00000000">
            <w:rPr>
              <w:spacing w:val="-5"/>
            </w:rPr>
            <w:t>15</w:t>
          </w:r>
        </w:p>
        <w:p w14:paraId="07559EE3" w14:textId="77777777" w:rsidR="00F675FE" w:rsidRDefault="00F675FE">
          <w:pPr>
            <w:pStyle w:val="TOC4"/>
            <w:numPr>
              <w:ilvl w:val="2"/>
              <w:numId w:val="9"/>
            </w:numPr>
            <w:tabs>
              <w:tab w:val="left" w:pos="1778"/>
              <w:tab w:val="left" w:pos="1779"/>
              <w:tab w:val="right" w:leader="dot" w:pos="9140"/>
            </w:tabs>
            <w:ind w:hanging="750"/>
          </w:pPr>
          <w:hyperlink w:anchor="_bookmark22" w:history="1">
            <w:r>
              <w:rPr>
                <w:spacing w:val="-2"/>
              </w:rPr>
              <w:t>Procedure</w:t>
            </w:r>
          </w:hyperlink>
          <w:r w:rsidR="00000000">
            <w:rPr>
              <w:rFonts w:ascii="Times New Roman"/>
            </w:rPr>
            <w:tab/>
          </w:r>
          <w:r w:rsidR="00000000">
            <w:rPr>
              <w:spacing w:val="-5"/>
            </w:rPr>
            <w:t>15</w:t>
          </w:r>
        </w:p>
        <w:p w14:paraId="07559EE4" w14:textId="77777777" w:rsidR="00F675FE" w:rsidRDefault="00F675FE">
          <w:pPr>
            <w:pStyle w:val="TOC3"/>
            <w:numPr>
              <w:ilvl w:val="1"/>
              <w:numId w:val="9"/>
            </w:numPr>
            <w:tabs>
              <w:tab w:val="left" w:pos="1029"/>
              <w:tab w:val="left" w:pos="1030"/>
              <w:tab w:val="right" w:leader="dot" w:pos="9139"/>
            </w:tabs>
            <w:spacing w:before="155"/>
          </w:pPr>
          <w:hyperlink w:anchor="_bookmark24" w:history="1">
            <w:r>
              <w:rPr>
                <w:spacing w:val="-2"/>
              </w:rPr>
              <w:t>Analyses</w:t>
            </w:r>
          </w:hyperlink>
          <w:r w:rsidR="00000000">
            <w:rPr>
              <w:rFonts w:ascii="Times New Roman"/>
            </w:rPr>
            <w:tab/>
          </w:r>
          <w:r w:rsidR="00000000">
            <w:rPr>
              <w:spacing w:val="-5"/>
            </w:rPr>
            <w:t>16</w:t>
          </w:r>
        </w:p>
        <w:p w14:paraId="07559EE5" w14:textId="77777777" w:rsidR="00F675FE" w:rsidRDefault="00F675FE">
          <w:pPr>
            <w:pStyle w:val="TOC4"/>
            <w:numPr>
              <w:ilvl w:val="2"/>
              <w:numId w:val="9"/>
            </w:numPr>
            <w:tabs>
              <w:tab w:val="left" w:pos="1778"/>
              <w:tab w:val="left" w:pos="1779"/>
              <w:tab w:val="right" w:leader="dot" w:pos="9140"/>
            </w:tabs>
            <w:ind w:hanging="750"/>
          </w:pPr>
          <w:hyperlink w:anchor="_bookmark25" w:history="1">
            <w:r>
              <w:t>fNIRS</w:t>
            </w:r>
            <w:r>
              <w:rPr>
                <w:spacing w:val="5"/>
              </w:rPr>
              <w:t xml:space="preserve"> </w:t>
            </w:r>
            <w:r>
              <w:rPr>
                <w:spacing w:val="-2"/>
              </w:rPr>
              <w:t>preprocessing</w:t>
            </w:r>
          </w:hyperlink>
          <w:r w:rsidR="00000000">
            <w:rPr>
              <w:rFonts w:ascii="Times New Roman"/>
            </w:rPr>
            <w:tab/>
          </w:r>
          <w:r w:rsidR="00000000">
            <w:rPr>
              <w:spacing w:val="-5"/>
            </w:rPr>
            <w:t>17</w:t>
          </w:r>
        </w:p>
        <w:p w14:paraId="07559EE6" w14:textId="77777777" w:rsidR="00F675FE" w:rsidRDefault="00F675FE">
          <w:pPr>
            <w:pStyle w:val="TOC4"/>
            <w:numPr>
              <w:ilvl w:val="2"/>
              <w:numId w:val="9"/>
            </w:numPr>
            <w:tabs>
              <w:tab w:val="left" w:pos="1778"/>
              <w:tab w:val="left" w:pos="1779"/>
              <w:tab w:val="right" w:leader="dot" w:pos="9140"/>
            </w:tabs>
            <w:ind w:hanging="750"/>
          </w:pPr>
          <w:hyperlink w:anchor="_bookmark27" w:history="1">
            <w:r>
              <w:rPr>
                <w:w w:val="95"/>
              </w:rPr>
              <w:t>Activation</w:t>
            </w:r>
            <w:r>
              <w:rPr>
                <w:spacing w:val="4"/>
              </w:rPr>
              <w:t xml:space="preserve"> </w:t>
            </w:r>
            <w:r>
              <w:rPr>
                <w:w w:val="95"/>
              </w:rPr>
              <w:t>magnitude</w:t>
            </w:r>
            <w:r>
              <w:rPr>
                <w:spacing w:val="4"/>
              </w:rPr>
              <w:t xml:space="preserve"> </w:t>
            </w:r>
            <w:r>
              <w:rPr>
                <w:w w:val="95"/>
              </w:rPr>
              <w:t>with</w:t>
            </w:r>
            <w:r>
              <w:rPr>
                <w:spacing w:val="5"/>
              </w:rPr>
              <w:t xml:space="preserve"> </w:t>
            </w:r>
            <w:r>
              <w:rPr>
                <w:w w:val="95"/>
              </w:rPr>
              <w:t>General</w:t>
            </w:r>
            <w:r>
              <w:rPr>
                <w:spacing w:val="5"/>
              </w:rPr>
              <w:t xml:space="preserve"> </w:t>
            </w:r>
            <w:r>
              <w:rPr>
                <w:w w:val="95"/>
              </w:rPr>
              <w:t>Linear</w:t>
            </w:r>
            <w:r>
              <w:rPr>
                <w:spacing w:val="4"/>
              </w:rPr>
              <w:t xml:space="preserve"> </w:t>
            </w:r>
            <w:r>
              <w:rPr>
                <w:w w:val="95"/>
              </w:rPr>
              <w:t>Model</w:t>
            </w:r>
            <w:r>
              <w:rPr>
                <w:spacing w:val="5"/>
              </w:rPr>
              <w:t xml:space="preserve"> </w:t>
            </w:r>
            <w:r>
              <w:rPr>
                <w:spacing w:val="-2"/>
                <w:w w:val="95"/>
              </w:rPr>
              <w:t>(GLM)</w:t>
            </w:r>
          </w:hyperlink>
          <w:r w:rsidR="00000000">
            <w:rPr>
              <w:rFonts w:ascii="Times New Roman"/>
            </w:rPr>
            <w:tab/>
          </w:r>
          <w:r w:rsidR="00000000">
            <w:rPr>
              <w:spacing w:val="-5"/>
            </w:rPr>
            <w:t>19</w:t>
          </w:r>
        </w:p>
        <w:p w14:paraId="07559EE7" w14:textId="77777777" w:rsidR="00F675FE" w:rsidRDefault="00F675FE">
          <w:pPr>
            <w:pStyle w:val="TOC5"/>
            <w:tabs>
              <w:tab w:val="right" w:leader="dot" w:pos="9140"/>
            </w:tabs>
          </w:pPr>
          <w:hyperlink w:anchor="_bookmark28" w:history="1">
            <w:r>
              <w:rPr>
                <w:spacing w:val="-2"/>
                <w:w w:val="95"/>
              </w:rPr>
              <w:t>Design</w:t>
            </w:r>
            <w:r>
              <w:rPr>
                <w:spacing w:val="1"/>
              </w:rPr>
              <w:t xml:space="preserve"> </w:t>
            </w:r>
            <w:r>
              <w:rPr>
                <w:spacing w:val="-2"/>
                <w:w w:val="95"/>
              </w:rPr>
              <w:t>Matrix</w:t>
            </w:r>
          </w:hyperlink>
          <w:r w:rsidR="00000000">
            <w:rPr>
              <w:rFonts w:ascii="Times New Roman"/>
            </w:rPr>
            <w:tab/>
          </w:r>
          <w:r w:rsidR="00000000">
            <w:rPr>
              <w:spacing w:val="-5"/>
            </w:rPr>
            <w:t>19</w:t>
          </w:r>
        </w:p>
        <w:p w14:paraId="07559EE8" w14:textId="77777777" w:rsidR="00F675FE" w:rsidRDefault="00F675FE">
          <w:pPr>
            <w:pStyle w:val="TOC5"/>
            <w:tabs>
              <w:tab w:val="right" w:leader="dot" w:pos="9141"/>
            </w:tabs>
          </w:pPr>
          <w:hyperlink w:anchor="_bookmark30" w:history="1">
            <w:r>
              <w:rPr>
                <w:spacing w:val="-2"/>
              </w:rPr>
              <w:t>Contrast</w:t>
            </w:r>
            <w:r>
              <w:rPr>
                <w:spacing w:val="5"/>
              </w:rPr>
              <w:t xml:space="preserve"> </w:t>
            </w:r>
            <w:r>
              <w:rPr>
                <w:spacing w:val="-2"/>
              </w:rPr>
              <w:t>Computation</w:t>
            </w:r>
          </w:hyperlink>
          <w:r w:rsidR="00000000">
            <w:rPr>
              <w:rFonts w:ascii="Times New Roman"/>
            </w:rPr>
            <w:tab/>
          </w:r>
          <w:r w:rsidR="00000000">
            <w:rPr>
              <w:spacing w:val="-5"/>
            </w:rPr>
            <w:t>20</w:t>
          </w:r>
        </w:p>
        <w:p w14:paraId="07559EE9" w14:textId="77777777" w:rsidR="00F675FE" w:rsidRDefault="00F675FE">
          <w:pPr>
            <w:pStyle w:val="TOC4"/>
            <w:numPr>
              <w:ilvl w:val="2"/>
              <w:numId w:val="9"/>
            </w:numPr>
            <w:tabs>
              <w:tab w:val="left" w:pos="1778"/>
              <w:tab w:val="left" w:pos="1779"/>
              <w:tab w:val="right" w:leader="dot" w:pos="9140"/>
            </w:tabs>
            <w:spacing w:before="155"/>
            <w:ind w:hanging="750"/>
          </w:pPr>
          <w:hyperlink w:anchor="_bookmark31" w:history="1">
            <w:r>
              <w:rPr>
                <w:w w:val="95"/>
              </w:rPr>
              <w:t>Network</w:t>
            </w:r>
            <w:r>
              <w:rPr>
                <w:spacing w:val="-3"/>
              </w:rPr>
              <w:t xml:space="preserve"> </w:t>
            </w:r>
            <w:r>
              <w:rPr>
                <w:w w:val="95"/>
              </w:rPr>
              <w:t>mapping</w:t>
            </w:r>
            <w:r>
              <w:rPr>
                <w:spacing w:val="-2"/>
              </w:rPr>
              <w:t xml:space="preserve"> </w:t>
            </w:r>
            <w:r>
              <w:rPr>
                <w:w w:val="95"/>
              </w:rPr>
              <w:t>with</w:t>
            </w:r>
            <w:r>
              <w:rPr>
                <w:spacing w:val="-1"/>
              </w:rPr>
              <w:t xml:space="preserve"> </w:t>
            </w:r>
            <w:r>
              <w:rPr>
                <w:w w:val="95"/>
              </w:rPr>
              <w:t>Functional</w:t>
            </w:r>
            <w:r>
              <w:rPr>
                <w:spacing w:val="-2"/>
              </w:rPr>
              <w:t xml:space="preserve"> </w:t>
            </w:r>
            <w:r>
              <w:rPr>
                <w:w w:val="95"/>
              </w:rPr>
              <w:t>Connectivity</w:t>
            </w:r>
            <w:r>
              <w:rPr>
                <w:spacing w:val="-2"/>
              </w:rPr>
              <w:t xml:space="preserve"> </w:t>
            </w:r>
            <w:r>
              <w:rPr>
                <w:spacing w:val="-2"/>
                <w:w w:val="95"/>
              </w:rPr>
              <w:t>Analysis</w:t>
            </w:r>
          </w:hyperlink>
          <w:r w:rsidR="00000000">
            <w:rPr>
              <w:rFonts w:ascii="Times New Roman"/>
            </w:rPr>
            <w:tab/>
          </w:r>
          <w:r w:rsidR="00000000">
            <w:rPr>
              <w:spacing w:val="-5"/>
            </w:rPr>
            <w:t>21</w:t>
          </w:r>
        </w:p>
        <w:p w14:paraId="07559EEA" w14:textId="77777777" w:rsidR="00F675FE" w:rsidRDefault="00F675FE">
          <w:pPr>
            <w:pStyle w:val="TOC5"/>
            <w:tabs>
              <w:tab w:val="right" w:leader="dot" w:pos="9139"/>
            </w:tabs>
          </w:pPr>
          <w:hyperlink w:anchor="_bookmark32" w:history="1">
            <w:r>
              <w:rPr>
                <w:w w:val="95"/>
              </w:rPr>
              <w:t>Paired</w:t>
            </w:r>
            <w:r>
              <w:rPr>
                <w:spacing w:val="13"/>
              </w:rPr>
              <w:t xml:space="preserve"> </w:t>
            </w:r>
            <w:r>
              <w:rPr>
                <w:w w:val="95"/>
              </w:rPr>
              <w:t>Sample</w:t>
            </w:r>
            <w:r>
              <w:rPr>
                <w:spacing w:val="13"/>
              </w:rPr>
              <w:t xml:space="preserve"> </w:t>
            </w:r>
            <w:r>
              <w:rPr>
                <w:w w:val="95"/>
              </w:rPr>
              <w:t>t-</w:t>
            </w:r>
            <w:r>
              <w:rPr>
                <w:spacing w:val="-4"/>
                <w:w w:val="95"/>
              </w:rPr>
              <w:t>tests</w:t>
            </w:r>
          </w:hyperlink>
          <w:r w:rsidR="00000000">
            <w:rPr>
              <w:rFonts w:ascii="Times New Roman"/>
            </w:rPr>
            <w:tab/>
          </w:r>
          <w:r w:rsidR="00000000">
            <w:rPr>
              <w:spacing w:val="-5"/>
            </w:rPr>
            <w:t>22</w:t>
          </w:r>
        </w:p>
        <w:p w14:paraId="07559EEB" w14:textId="77777777" w:rsidR="00F675FE" w:rsidRDefault="00F675FE">
          <w:pPr>
            <w:pStyle w:val="TOC5"/>
            <w:tabs>
              <w:tab w:val="right" w:leader="dot" w:pos="9140"/>
            </w:tabs>
          </w:pPr>
          <w:hyperlink w:anchor="_bookmark33" w:history="1">
            <w:r>
              <w:t>ROI</w:t>
            </w:r>
            <w:r>
              <w:rPr>
                <w:spacing w:val="-8"/>
              </w:rPr>
              <w:t xml:space="preserve"> </w:t>
            </w:r>
            <w:r>
              <w:t>Chord</w:t>
            </w:r>
            <w:r>
              <w:rPr>
                <w:spacing w:val="-7"/>
              </w:rPr>
              <w:t xml:space="preserve"> </w:t>
            </w:r>
            <w:r>
              <w:rPr>
                <w:spacing w:val="-2"/>
              </w:rPr>
              <w:t>Plots</w:t>
            </w:r>
          </w:hyperlink>
          <w:r w:rsidR="00000000">
            <w:rPr>
              <w:rFonts w:ascii="Times New Roman"/>
            </w:rPr>
            <w:tab/>
          </w:r>
          <w:r w:rsidR="00000000">
            <w:rPr>
              <w:spacing w:val="-5"/>
            </w:rPr>
            <w:t>22</w:t>
          </w:r>
        </w:p>
        <w:p w14:paraId="07559EEC" w14:textId="77777777" w:rsidR="00F675FE" w:rsidRDefault="00F675FE">
          <w:pPr>
            <w:pStyle w:val="TOC5"/>
            <w:tabs>
              <w:tab w:val="right" w:leader="dot" w:pos="9140"/>
            </w:tabs>
          </w:pPr>
          <w:hyperlink w:anchor="_bookmark34" w:history="1">
            <w:r>
              <w:rPr>
                <w:w w:val="95"/>
              </w:rPr>
              <w:t>Emotion</w:t>
            </w:r>
            <w:r>
              <w:rPr>
                <w:spacing w:val="25"/>
              </w:rPr>
              <w:t xml:space="preserve"> </w:t>
            </w:r>
            <w:r>
              <w:rPr>
                <w:w w:val="95"/>
              </w:rPr>
              <w:t>Summary</w:t>
            </w:r>
            <w:r>
              <w:rPr>
                <w:spacing w:val="26"/>
              </w:rPr>
              <w:t xml:space="preserve"> </w:t>
            </w:r>
            <w:r>
              <w:rPr>
                <w:w w:val="95"/>
              </w:rPr>
              <w:t>Ratio</w:t>
            </w:r>
            <w:r>
              <w:rPr>
                <w:spacing w:val="24"/>
              </w:rPr>
              <w:t xml:space="preserve"> </w:t>
            </w:r>
            <w:r>
              <w:rPr>
                <w:spacing w:val="-4"/>
                <w:w w:val="95"/>
              </w:rPr>
              <w:t>Plot</w:t>
            </w:r>
          </w:hyperlink>
          <w:r w:rsidR="00000000">
            <w:rPr>
              <w:rFonts w:ascii="Times New Roman"/>
            </w:rPr>
            <w:tab/>
          </w:r>
          <w:r w:rsidR="00000000">
            <w:rPr>
              <w:spacing w:val="-5"/>
            </w:rPr>
            <w:t>23</w:t>
          </w:r>
        </w:p>
        <w:p w14:paraId="07559EED" w14:textId="77777777" w:rsidR="00F675FE" w:rsidRDefault="00F675FE">
          <w:pPr>
            <w:pStyle w:val="TOC5"/>
            <w:tabs>
              <w:tab w:val="right" w:leader="dot" w:pos="9139"/>
            </w:tabs>
          </w:pPr>
          <w:hyperlink w:anchor="_bookmark35" w:history="1">
            <w:r>
              <w:rPr>
                <w:w w:val="95"/>
              </w:rPr>
              <w:t>Region</w:t>
            </w:r>
            <w:r>
              <w:rPr>
                <w:spacing w:val="5"/>
              </w:rPr>
              <w:t xml:space="preserve"> </w:t>
            </w:r>
            <w:r>
              <w:rPr>
                <w:w w:val="95"/>
              </w:rPr>
              <w:t>Summary</w:t>
            </w:r>
            <w:r>
              <w:rPr>
                <w:spacing w:val="7"/>
              </w:rPr>
              <w:t xml:space="preserve"> </w:t>
            </w:r>
            <w:r>
              <w:rPr>
                <w:spacing w:val="-4"/>
                <w:w w:val="95"/>
              </w:rPr>
              <w:t>Plot</w:t>
            </w:r>
          </w:hyperlink>
          <w:r w:rsidR="00000000">
            <w:rPr>
              <w:rFonts w:ascii="Times New Roman"/>
            </w:rPr>
            <w:tab/>
          </w:r>
          <w:r w:rsidR="00000000">
            <w:rPr>
              <w:spacing w:val="-5"/>
            </w:rPr>
            <w:t>23</w:t>
          </w:r>
        </w:p>
        <w:p w14:paraId="07559EEE" w14:textId="77777777" w:rsidR="00F675FE" w:rsidRDefault="00F675FE">
          <w:pPr>
            <w:pStyle w:val="TOC4"/>
            <w:numPr>
              <w:ilvl w:val="2"/>
              <w:numId w:val="9"/>
            </w:numPr>
            <w:tabs>
              <w:tab w:val="left" w:pos="1778"/>
              <w:tab w:val="left" w:pos="1779"/>
              <w:tab w:val="right" w:leader="dot" w:pos="9140"/>
            </w:tabs>
            <w:spacing w:before="155"/>
            <w:ind w:hanging="750"/>
          </w:pPr>
          <w:hyperlink w:anchor="_bookmark36" w:history="1">
            <w:r>
              <w:rPr>
                <w:w w:val="95"/>
              </w:rPr>
              <w:t>Memory</w:t>
            </w:r>
            <w:r>
              <w:rPr>
                <w:spacing w:val="3"/>
              </w:rPr>
              <w:t xml:space="preserve"> </w:t>
            </w:r>
            <w:r>
              <w:rPr>
                <w:w w:val="95"/>
              </w:rPr>
              <w:t>Task</w:t>
            </w:r>
            <w:r>
              <w:rPr>
                <w:spacing w:val="4"/>
              </w:rPr>
              <w:t xml:space="preserve"> </w:t>
            </w:r>
            <w:r>
              <w:rPr>
                <w:spacing w:val="-2"/>
                <w:w w:val="95"/>
              </w:rPr>
              <w:t>Analysis</w:t>
            </w:r>
          </w:hyperlink>
          <w:r w:rsidR="00000000">
            <w:rPr>
              <w:rFonts w:ascii="Times New Roman"/>
            </w:rPr>
            <w:tab/>
          </w:r>
          <w:r w:rsidR="00000000">
            <w:rPr>
              <w:spacing w:val="-5"/>
            </w:rPr>
            <w:t>24</w:t>
          </w:r>
        </w:p>
        <w:p w14:paraId="07559EEF" w14:textId="77777777" w:rsidR="00F675FE" w:rsidRDefault="00F675FE">
          <w:pPr>
            <w:pStyle w:val="TOC1"/>
            <w:numPr>
              <w:ilvl w:val="0"/>
              <w:numId w:val="9"/>
            </w:numPr>
            <w:tabs>
              <w:tab w:val="left" w:pos="491"/>
              <w:tab w:val="left" w:pos="492"/>
              <w:tab w:val="right" w:pos="9140"/>
            </w:tabs>
          </w:pPr>
          <w:hyperlink w:anchor="_bookmark37" w:history="1">
            <w:r>
              <w:rPr>
                <w:spacing w:val="-2"/>
                <w:w w:val="110"/>
              </w:rPr>
              <w:t>Results</w:t>
            </w:r>
          </w:hyperlink>
          <w:r w:rsidR="00000000">
            <w:rPr>
              <w:rFonts w:ascii="Times New Roman"/>
              <w:b w:val="0"/>
            </w:rPr>
            <w:tab/>
          </w:r>
          <w:r w:rsidR="00000000">
            <w:rPr>
              <w:spacing w:val="-5"/>
              <w:w w:val="110"/>
            </w:rPr>
            <w:t>25</w:t>
          </w:r>
        </w:p>
        <w:p w14:paraId="07559EF0" w14:textId="77777777" w:rsidR="00F675FE" w:rsidRDefault="00F675FE">
          <w:pPr>
            <w:pStyle w:val="TOC3"/>
            <w:numPr>
              <w:ilvl w:val="1"/>
              <w:numId w:val="9"/>
            </w:numPr>
            <w:tabs>
              <w:tab w:val="left" w:pos="1029"/>
              <w:tab w:val="left" w:pos="1030"/>
              <w:tab w:val="right" w:leader="dot" w:pos="9139"/>
            </w:tabs>
          </w:pPr>
          <w:hyperlink w:anchor="_bookmark38" w:history="1">
            <w:r>
              <w:rPr>
                <w:w w:val="95"/>
              </w:rPr>
              <w:t>Neural</w:t>
            </w:r>
            <w:r>
              <w:rPr>
                <w:spacing w:val="1"/>
              </w:rPr>
              <w:t xml:space="preserve"> </w:t>
            </w:r>
            <w:r>
              <w:rPr>
                <w:w w:val="95"/>
              </w:rPr>
              <w:t>activation</w:t>
            </w:r>
            <w:r>
              <w:rPr>
                <w:spacing w:val="2"/>
              </w:rPr>
              <w:t xml:space="preserve"> </w:t>
            </w:r>
            <w:r>
              <w:rPr>
                <w:spacing w:val="-2"/>
                <w:w w:val="95"/>
              </w:rPr>
              <w:t>magnitude</w:t>
            </w:r>
          </w:hyperlink>
          <w:r w:rsidR="00000000">
            <w:rPr>
              <w:rFonts w:ascii="Times New Roman"/>
            </w:rPr>
            <w:tab/>
          </w:r>
          <w:r w:rsidR="00000000">
            <w:rPr>
              <w:spacing w:val="-5"/>
            </w:rPr>
            <w:t>25</w:t>
          </w:r>
        </w:p>
        <w:p w14:paraId="07559EF1" w14:textId="77777777" w:rsidR="00F675FE" w:rsidRDefault="00F675FE">
          <w:pPr>
            <w:pStyle w:val="TOC3"/>
            <w:numPr>
              <w:ilvl w:val="1"/>
              <w:numId w:val="9"/>
            </w:numPr>
            <w:tabs>
              <w:tab w:val="left" w:pos="1029"/>
              <w:tab w:val="left" w:pos="1030"/>
              <w:tab w:val="right" w:leader="dot" w:pos="9139"/>
            </w:tabs>
          </w:pPr>
          <w:hyperlink w:anchor="_bookmark43" w:history="1">
            <w:r>
              <w:rPr>
                <w:w w:val="95"/>
              </w:rPr>
              <w:t>Functional</w:t>
            </w:r>
            <w:r>
              <w:rPr>
                <w:spacing w:val="18"/>
              </w:rPr>
              <w:t xml:space="preserve"> </w:t>
            </w:r>
            <w:r>
              <w:rPr>
                <w:w w:val="95"/>
              </w:rPr>
              <w:t>Connectivity</w:t>
            </w:r>
            <w:r>
              <w:rPr>
                <w:spacing w:val="19"/>
              </w:rPr>
              <w:t xml:space="preserve"> </w:t>
            </w:r>
            <w:r>
              <w:rPr>
                <w:spacing w:val="-2"/>
                <w:w w:val="95"/>
              </w:rPr>
              <w:t>Mapping</w:t>
            </w:r>
          </w:hyperlink>
          <w:r w:rsidR="00000000">
            <w:rPr>
              <w:rFonts w:ascii="Times New Roman"/>
            </w:rPr>
            <w:tab/>
          </w:r>
          <w:r w:rsidR="00000000">
            <w:rPr>
              <w:spacing w:val="-5"/>
            </w:rPr>
            <w:t>29</w:t>
          </w:r>
        </w:p>
        <w:p w14:paraId="07559EF2" w14:textId="77777777" w:rsidR="00F675FE" w:rsidRDefault="00F675FE">
          <w:pPr>
            <w:pStyle w:val="TOC3"/>
            <w:numPr>
              <w:ilvl w:val="1"/>
              <w:numId w:val="9"/>
            </w:numPr>
            <w:tabs>
              <w:tab w:val="left" w:pos="1029"/>
              <w:tab w:val="left" w:pos="1030"/>
              <w:tab w:val="right" w:leader="dot" w:pos="9139"/>
            </w:tabs>
          </w:pPr>
          <w:hyperlink w:anchor="_bookmark49" w:history="1">
            <w:r>
              <w:rPr>
                <w:w w:val="95"/>
              </w:rPr>
              <w:t>Memory</w:t>
            </w:r>
            <w:r>
              <w:rPr>
                <w:spacing w:val="3"/>
              </w:rPr>
              <w:t xml:space="preserve"> </w:t>
            </w:r>
            <w:r>
              <w:rPr>
                <w:w w:val="95"/>
              </w:rPr>
              <w:t>Task</w:t>
            </w:r>
            <w:r>
              <w:rPr>
                <w:spacing w:val="3"/>
              </w:rPr>
              <w:t xml:space="preserve"> </w:t>
            </w:r>
            <w:r>
              <w:rPr>
                <w:spacing w:val="-2"/>
                <w:w w:val="95"/>
              </w:rPr>
              <w:t>Results</w:t>
            </w:r>
          </w:hyperlink>
          <w:r w:rsidR="00000000">
            <w:rPr>
              <w:rFonts w:ascii="Times New Roman"/>
            </w:rPr>
            <w:tab/>
          </w:r>
          <w:r w:rsidR="00000000">
            <w:rPr>
              <w:spacing w:val="-5"/>
            </w:rPr>
            <w:t>36</w:t>
          </w:r>
        </w:p>
        <w:p w14:paraId="07559EF3" w14:textId="77777777" w:rsidR="00F675FE" w:rsidRDefault="00F675FE">
          <w:pPr>
            <w:pStyle w:val="TOC1"/>
            <w:numPr>
              <w:ilvl w:val="0"/>
              <w:numId w:val="9"/>
            </w:numPr>
            <w:tabs>
              <w:tab w:val="left" w:pos="491"/>
              <w:tab w:val="left" w:pos="492"/>
              <w:tab w:val="right" w:pos="9141"/>
            </w:tabs>
          </w:pPr>
          <w:hyperlink w:anchor="_bookmark51" w:history="1">
            <w:r>
              <w:rPr>
                <w:spacing w:val="-2"/>
                <w:w w:val="105"/>
              </w:rPr>
              <w:t>Discussion</w:t>
            </w:r>
          </w:hyperlink>
          <w:r w:rsidR="00000000">
            <w:rPr>
              <w:rFonts w:ascii="Times New Roman"/>
              <w:b w:val="0"/>
            </w:rPr>
            <w:tab/>
          </w:r>
          <w:r w:rsidR="00000000">
            <w:rPr>
              <w:spacing w:val="-5"/>
              <w:w w:val="105"/>
            </w:rPr>
            <w:t>38</w:t>
          </w:r>
        </w:p>
        <w:p w14:paraId="07559EF4" w14:textId="77777777" w:rsidR="00F675FE" w:rsidRDefault="00F675FE">
          <w:pPr>
            <w:pStyle w:val="TOC3"/>
            <w:numPr>
              <w:ilvl w:val="1"/>
              <w:numId w:val="9"/>
            </w:numPr>
            <w:tabs>
              <w:tab w:val="left" w:pos="1029"/>
              <w:tab w:val="left" w:pos="1030"/>
              <w:tab w:val="right" w:leader="dot" w:pos="9139"/>
            </w:tabs>
          </w:pPr>
          <w:hyperlink w:anchor="_bookmark52" w:history="1">
            <w:r>
              <w:rPr>
                <w:w w:val="95"/>
              </w:rPr>
              <w:t>Limitations</w:t>
            </w:r>
            <w:r>
              <w:rPr>
                <w:spacing w:val="12"/>
              </w:rPr>
              <w:t xml:space="preserve"> </w:t>
            </w:r>
            <w:r>
              <w:rPr>
                <w:w w:val="95"/>
              </w:rPr>
              <w:t>and</w:t>
            </w:r>
            <w:r>
              <w:rPr>
                <w:spacing w:val="14"/>
              </w:rPr>
              <w:t xml:space="preserve"> </w:t>
            </w:r>
            <w:r>
              <w:rPr>
                <w:w w:val="95"/>
              </w:rPr>
              <w:t>Future</w:t>
            </w:r>
            <w:r>
              <w:rPr>
                <w:spacing w:val="13"/>
              </w:rPr>
              <w:t xml:space="preserve"> </w:t>
            </w:r>
            <w:r>
              <w:rPr>
                <w:spacing w:val="-2"/>
                <w:w w:val="95"/>
              </w:rPr>
              <w:t>Directions</w:t>
            </w:r>
          </w:hyperlink>
          <w:r w:rsidR="00000000">
            <w:rPr>
              <w:rFonts w:ascii="Times New Roman"/>
            </w:rPr>
            <w:tab/>
          </w:r>
          <w:r w:rsidR="00000000">
            <w:rPr>
              <w:spacing w:val="-5"/>
            </w:rPr>
            <w:t>44</w:t>
          </w:r>
        </w:p>
        <w:p w14:paraId="07559EF5" w14:textId="77777777" w:rsidR="00F675FE" w:rsidRDefault="00F675FE">
          <w:pPr>
            <w:pStyle w:val="TOC3"/>
            <w:numPr>
              <w:ilvl w:val="1"/>
              <w:numId w:val="9"/>
            </w:numPr>
            <w:tabs>
              <w:tab w:val="left" w:pos="1029"/>
              <w:tab w:val="left" w:pos="1030"/>
              <w:tab w:val="right" w:leader="dot" w:pos="9140"/>
            </w:tabs>
            <w:spacing w:before="155" w:after="20"/>
          </w:pPr>
          <w:hyperlink w:anchor="_bookmark53" w:history="1">
            <w:r>
              <w:rPr>
                <w:spacing w:val="-2"/>
              </w:rPr>
              <w:t>Conclusion</w:t>
            </w:r>
          </w:hyperlink>
          <w:r w:rsidR="00000000">
            <w:rPr>
              <w:rFonts w:ascii="Times New Roman"/>
            </w:rPr>
            <w:tab/>
          </w:r>
          <w:r w:rsidR="00000000">
            <w:rPr>
              <w:spacing w:val="-5"/>
            </w:rPr>
            <w:t>45</w:t>
          </w:r>
        </w:p>
        <w:p w14:paraId="07559EF6" w14:textId="77777777" w:rsidR="00F675FE" w:rsidRDefault="00F675FE">
          <w:pPr>
            <w:pStyle w:val="TOC2"/>
            <w:tabs>
              <w:tab w:val="right" w:pos="9139"/>
            </w:tabs>
            <w:spacing w:before="107"/>
          </w:pPr>
          <w:hyperlink w:anchor="_bookmark53" w:history="1">
            <w:r>
              <w:rPr>
                <w:spacing w:val="-2"/>
                <w:w w:val="110"/>
              </w:rPr>
              <w:t>Bibliography</w:t>
            </w:r>
          </w:hyperlink>
          <w:r w:rsidR="00000000">
            <w:rPr>
              <w:rFonts w:ascii="Times New Roman"/>
              <w:b w:val="0"/>
            </w:rPr>
            <w:tab/>
          </w:r>
          <w:r w:rsidR="00000000">
            <w:rPr>
              <w:spacing w:val="-7"/>
              <w:w w:val="105"/>
            </w:rPr>
            <w:t>46</w:t>
          </w:r>
        </w:p>
        <w:p w14:paraId="07559EF7" w14:textId="77777777" w:rsidR="00F675FE" w:rsidRDefault="00F675FE">
          <w:pPr>
            <w:pStyle w:val="TOC2"/>
            <w:tabs>
              <w:tab w:val="right" w:pos="9140"/>
            </w:tabs>
          </w:pPr>
          <w:hyperlink w:anchor="_bookmark135" w:history="1">
            <w:r>
              <w:rPr>
                <w:w w:val="105"/>
              </w:rPr>
              <w:t>Data</w:t>
            </w:r>
            <w:r>
              <w:rPr>
                <w:spacing w:val="51"/>
                <w:w w:val="105"/>
              </w:rPr>
              <w:t xml:space="preserve"> </w:t>
            </w:r>
            <w:r>
              <w:rPr>
                <w:spacing w:val="-2"/>
                <w:w w:val="105"/>
              </w:rPr>
              <w:t>Availability</w:t>
            </w:r>
          </w:hyperlink>
          <w:r w:rsidR="00000000">
            <w:rPr>
              <w:rFonts w:ascii="Times New Roman"/>
              <w:b w:val="0"/>
            </w:rPr>
            <w:tab/>
          </w:r>
          <w:r w:rsidR="00000000">
            <w:rPr>
              <w:spacing w:val="-5"/>
              <w:w w:val="105"/>
            </w:rPr>
            <w:t>58</w:t>
          </w:r>
        </w:p>
        <w:p w14:paraId="07559EF8" w14:textId="77777777" w:rsidR="00F675FE" w:rsidRDefault="00F675FE">
          <w:pPr>
            <w:pStyle w:val="TOC2"/>
            <w:tabs>
              <w:tab w:val="right" w:pos="9140"/>
            </w:tabs>
          </w:pPr>
          <w:hyperlink w:anchor="_bookmark135" w:history="1">
            <w:r>
              <w:rPr>
                <w:spacing w:val="-2"/>
                <w:w w:val="105"/>
              </w:rPr>
              <w:t>Appendix</w:t>
            </w:r>
          </w:hyperlink>
          <w:r w:rsidR="00000000">
            <w:rPr>
              <w:rFonts w:ascii="Times New Roman"/>
              <w:b w:val="0"/>
            </w:rPr>
            <w:tab/>
          </w:r>
          <w:r w:rsidR="00000000">
            <w:rPr>
              <w:spacing w:val="-5"/>
              <w:w w:val="105"/>
            </w:rPr>
            <w:t>58</w:t>
          </w:r>
        </w:p>
        <w:p w14:paraId="07559EF9" w14:textId="77777777" w:rsidR="00F675FE" w:rsidRDefault="00F675FE">
          <w:pPr>
            <w:pStyle w:val="TOC2"/>
            <w:tabs>
              <w:tab w:val="right" w:pos="9139"/>
            </w:tabs>
          </w:pPr>
          <w:hyperlink w:anchor="_bookmark136" w:history="1">
            <w:r>
              <w:rPr>
                <w:w w:val="110"/>
              </w:rPr>
              <w:t>A</w:t>
            </w:r>
            <w:r>
              <w:rPr>
                <w:spacing w:val="67"/>
                <w:w w:val="110"/>
              </w:rPr>
              <w:t xml:space="preserve"> </w:t>
            </w:r>
            <w:r>
              <w:rPr>
                <w:w w:val="110"/>
              </w:rPr>
              <w:t>GLM</w:t>
            </w:r>
            <w:r>
              <w:rPr>
                <w:spacing w:val="15"/>
                <w:w w:val="110"/>
              </w:rPr>
              <w:t xml:space="preserve"> </w:t>
            </w:r>
            <w:r>
              <w:rPr>
                <w:spacing w:val="-2"/>
                <w:w w:val="110"/>
              </w:rPr>
              <w:t>Contrasts</w:t>
            </w:r>
          </w:hyperlink>
          <w:r w:rsidR="00000000">
            <w:rPr>
              <w:rFonts w:ascii="Times New Roman"/>
              <w:b w:val="0"/>
            </w:rPr>
            <w:tab/>
          </w:r>
          <w:r w:rsidR="00000000">
            <w:rPr>
              <w:spacing w:val="-7"/>
              <w:w w:val="105"/>
            </w:rPr>
            <w:t>59</w:t>
          </w:r>
        </w:p>
        <w:p w14:paraId="07559EFA" w14:textId="77777777" w:rsidR="00F675FE" w:rsidRDefault="00F675FE">
          <w:pPr>
            <w:pStyle w:val="TOC1"/>
            <w:numPr>
              <w:ilvl w:val="0"/>
              <w:numId w:val="8"/>
            </w:numPr>
            <w:tabs>
              <w:tab w:val="left" w:pos="492"/>
              <w:tab w:val="right" w:pos="9139"/>
            </w:tabs>
          </w:pPr>
          <w:hyperlink w:anchor="_bookmark138" w:history="1">
            <w:r>
              <w:rPr>
                <w:w w:val="105"/>
              </w:rPr>
              <w:t>Functional</w:t>
            </w:r>
            <w:r>
              <w:rPr>
                <w:spacing w:val="27"/>
                <w:w w:val="105"/>
              </w:rPr>
              <w:t xml:space="preserve"> </w:t>
            </w:r>
            <w:r>
              <w:rPr>
                <w:w w:val="105"/>
              </w:rPr>
              <w:t>Connectivity</w:t>
            </w:r>
            <w:r>
              <w:rPr>
                <w:spacing w:val="28"/>
                <w:w w:val="105"/>
              </w:rPr>
              <w:t xml:space="preserve"> </w:t>
            </w:r>
            <w:r>
              <w:rPr>
                <w:spacing w:val="-2"/>
                <w:w w:val="105"/>
              </w:rPr>
              <w:t>Contrasts</w:t>
            </w:r>
          </w:hyperlink>
          <w:r w:rsidR="00000000">
            <w:rPr>
              <w:rFonts w:ascii="Times New Roman"/>
              <w:b w:val="0"/>
            </w:rPr>
            <w:tab/>
          </w:r>
          <w:r w:rsidR="00000000">
            <w:rPr>
              <w:spacing w:val="-5"/>
              <w:w w:val="110"/>
            </w:rPr>
            <w:t>64</w:t>
          </w:r>
        </w:p>
        <w:p w14:paraId="07559EFB" w14:textId="77777777" w:rsidR="00F675FE" w:rsidRDefault="00F675FE">
          <w:pPr>
            <w:pStyle w:val="TOC1"/>
            <w:numPr>
              <w:ilvl w:val="0"/>
              <w:numId w:val="8"/>
            </w:numPr>
            <w:tabs>
              <w:tab w:val="left" w:pos="492"/>
              <w:tab w:val="right" w:pos="9140"/>
            </w:tabs>
          </w:pPr>
          <w:hyperlink w:anchor="_bookmark142" w:history="1">
            <w:r>
              <w:rPr>
                <w:w w:val="105"/>
              </w:rPr>
              <w:t>Memory</w:t>
            </w:r>
            <w:r>
              <w:rPr>
                <w:spacing w:val="26"/>
                <w:w w:val="105"/>
              </w:rPr>
              <w:t xml:space="preserve"> </w:t>
            </w:r>
            <w:r>
              <w:rPr>
                <w:spacing w:val="-4"/>
                <w:w w:val="105"/>
              </w:rPr>
              <w:t>Task</w:t>
            </w:r>
          </w:hyperlink>
          <w:r w:rsidR="00000000">
            <w:rPr>
              <w:rFonts w:ascii="Times New Roman"/>
              <w:b w:val="0"/>
            </w:rPr>
            <w:tab/>
          </w:r>
          <w:r w:rsidR="00000000">
            <w:rPr>
              <w:spacing w:val="-7"/>
              <w:w w:val="105"/>
            </w:rPr>
            <w:t>74</w:t>
          </w:r>
        </w:p>
        <w:p w14:paraId="07559EFC" w14:textId="77777777" w:rsidR="00F675FE" w:rsidRDefault="00F675FE">
          <w:pPr>
            <w:pStyle w:val="TOC3"/>
            <w:numPr>
              <w:ilvl w:val="1"/>
              <w:numId w:val="8"/>
            </w:numPr>
            <w:tabs>
              <w:tab w:val="left" w:pos="1030"/>
              <w:tab w:val="right" w:leader="dot" w:pos="9139"/>
            </w:tabs>
            <w:spacing w:before="155"/>
          </w:pPr>
          <w:hyperlink w:anchor="_bookmark143" w:history="1">
            <w:r>
              <w:rPr>
                <w:spacing w:val="-5"/>
                <w:w w:val="95"/>
              </w:rPr>
              <w:t>ANOVA</w:t>
            </w:r>
            <w:r>
              <w:t xml:space="preserve"> </w:t>
            </w:r>
            <w:r>
              <w:rPr>
                <w:spacing w:val="-2"/>
              </w:rPr>
              <w:t>Results</w:t>
            </w:r>
          </w:hyperlink>
          <w:r w:rsidR="00000000">
            <w:rPr>
              <w:rFonts w:ascii="Times New Roman"/>
            </w:rPr>
            <w:tab/>
          </w:r>
          <w:r w:rsidR="00000000">
            <w:rPr>
              <w:spacing w:val="-5"/>
            </w:rPr>
            <w:t>74</w:t>
          </w:r>
        </w:p>
        <w:p w14:paraId="07559EFD" w14:textId="77777777" w:rsidR="00F675FE" w:rsidRDefault="00F675FE">
          <w:pPr>
            <w:pStyle w:val="TOC3"/>
            <w:numPr>
              <w:ilvl w:val="1"/>
              <w:numId w:val="8"/>
            </w:numPr>
            <w:tabs>
              <w:tab w:val="left" w:pos="1030"/>
              <w:tab w:val="right" w:leader="dot" w:pos="9139"/>
            </w:tabs>
          </w:pPr>
          <w:hyperlink w:anchor="_bookmark145" w:history="1">
            <w:r>
              <w:rPr>
                <w:w w:val="95"/>
              </w:rPr>
              <w:t>Memory</w:t>
            </w:r>
            <w:r>
              <w:t xml:space="preserve"> </w:t>
            </w:r>
            <w:r>
              <w:rPr>
                <w:w w:val="95"/>
              </w:rPr>
              <w:t>Task</w:t>
            </w:r>
            <w:r>
              <w:rPr>
                <w:spacing w:val="-1"/>
              </w:rPr>
              <w:t xml:space="preserve"> </w:t>
            </w:r>
            <w:r>
              <w:rPr>
                <w:w w:val="95"/>
              </w:rPr>
              <w:t>No</w:t>
            </w:r>
            <w:r>
              <w:t xml:space="preserve"> </w:t>
            </w:r>
            <w:r>
              <w:rPr>
                <w:w w:val="95"/>
              </w:rPr>
              <w:t>Response</w:t>
            </w:r>
            <w:r>
              <w:rPr>
                <w:spacing w:val="-1"/>
              </w:rPr>
              <w:t xml:space="preserve"> </w:t>
            </w:r>
            <w:r>
              <w:rPr>
                <w:spacing w:val="-2"/>
                <w:w w:val="95"/>
              </w:rPr>
              <w:t>Distribution</w:t>
            </w:r>
          </w:hyperlink>
          <w:r w:rsidR="00000000">
            <w:rPr>
              <w:rFonts w:ascii="Times New Roman"/>
            </w:rPr>
            <w:tab/>
          </w:r>
          <w:r w:rsidR="00000000">
            <w:rPr>
              <w:spacing w:val="-5"/>
            </w:rPr>
            <w:t>75</w:t>
          </w:r>
        </w:p>
        <w:p w14:paraId="07559EFE" w14:textId="77777777" w:rsidR="00F675FE" w:rsidRDefault="00F675FE">
          <w:pPr>
            <w:pStyle w:val="TOC1"/>
            <w:numPr>
              <w:ilvl w:val="0"/>
              <w:numId w:val="8"/>
            </w:numPr>
            <w:tabs>
              <w:tab w:val="left" w:pos="492"/>
              <w:tab w:val="right" w:pos="9140"/>
            </w:tabs>
          </w:pPr>
          <w:hyperlink w:anchor="_bookmark147" w:history="1">
            <w:r>
              <w:rPr>
                <w:w w:val="105"/>
              </w:rPr>
              <w:t>Ethics</w:t>
            </w:r>
            <w:r>
              <w:rPr>
                <w:spacing w:val="22"/>
                <w:w w:val="105"/>
              </w:rPr>
              <w:t xml:space="preserve"> </w:t>
            </w:r>
            <w:r>
              <w:rPr>
                <w:w w:val="105"/>
              </w:rPr>
              <w:t>Approval</w:t>
            </w:r>
            <w:r>
              <w:rPr>
                <w:spacing w:val="23"/>
                <w:w w:val="105"/>
              </w:rPr>
              <w:t xml:space="preserve"> </w:t>
            </w:r>
            <w:r>
              <w:rPr>
                <w:spacing w:val="-2"/>
                <w:w w:val="105"/>
              </w:rPr>
              <w:t>Letters</w:t>
            </w:r>
          </w:hyperlink>
          <w:r w:rsidR="00000000">
            <w:rPr>
              <w:rFonts w:ascii="Times New Roman"/>
              <w:b w:val="0"/>
            </w:rPr>
            <w:tab/>
          </w:r>
          <w:r w:rsidR="00000000">
            <w:rPr>
              <w:spacing w:val="-7"/>
              <w:w w:val="105"/>
            </w:rPr>
            <w:t>76</w:t>
          </w:r>
        </w:p>
        <w:p w14:paraId="07559EFF" w14:textId="77777777" w:rsidR="00F675FE" w:rsidRDefault="00F675FE">
          <w:pPr>
            <w:pStyle w:val="TOC3"/>
            <w:numPr>
              <w:ilvl w:val="1"/>
              <w:numId w:val="8"/>
            </w:numPr>
            <w:tabs>
              <w:tab w:val="left" w:pos="1030"/>
              <w:tab w:val="right" w:leader="dot" w:pos="9139"/>
            </w:tabs>
          </w:pPr>
          <w:hyperlink w:anchor="_bookmark148" w:history="1">
            <w:r>
              <w:t>REB</w:t>
            </w:r>
            <w:r>
              <w:rPr>
                <w:spacing w:val="55"/>
              </w:rPr>
              <w:t xml:space="preserve"> </w:t>
            </w:r>
            <w:r>
              <w:rPr>
                <w:spacing w:val="-2"/>
              </w:rPr>
              <w:t>Approval</w:t>
            </w:r>
          </w:hyperlink>
          <w:r w:rsidR="00000000">
            <w:rPr>
              <w:rFonts w:ascii="Times New Roman"/>
            </w:rPr>
            <w:tab/>
          </w:r>
          <w:r w:rsidR="00000000">
            <w:rPr>
              <w:spacing w:val="-5"/>
            </w:rPr>
            <w:t>77</w:t>
          </w:r>
        </w:p>
        <w:p w14:paraId="07559F00" w14:textId="77777777" w:rsidR="00F675FE" w:rsidRDefault="00F675FE">
          <w:pPr>
            <w:pStyle w:val="TOC3"/>
            <w:numPr>
              <w:ilvl w:val="1"/>
              <w:numId w:val="8"/>
            </w:numPr>
            <w:tabs>
              <w:tab w:val="left" w:pos="1030"/>
              <w:tab w:val="right" w:leader="dot" w:pos="9138"/>
            </w:tabs>
          </w:pPr>
          <w:hyperlink w:anchor="_bookmark151" w:history="1">
            <w:r>
              <w:t>REB</w:t>
            </w:r>
            <w:r>
              <w:rPr>
                <w:spacing w:val="55"/>
              </w:rPr>
              <w:t xml:space="preserve"> </w:t>
            </w:r>
            <w:r>
              <w:rPr>
                <w:spacing w:val="-2"/>
              </w:rPr>
              <w:t>Renewal</w:t>
            </w:r>
          </w:hyperlink>
          <w:r w:rsidR="00000000">
            <w:rPr>
              <w:rFonts w:ascii="Times New Roman"/>
            </w:rPr>
            <w:tab/>
          </w:r>
          <w:r w:rsidR="00000000">
            <w:rPr>
              <w:spacing w:val="-5"/>
            </w:rPr>
            <w:t>79</w:t>
          </w:r>
        </w:p>
      </w:sdtContent>
    </w:sdt>
    <w:p w14:paraId="07559F01" w14:textId="77777777" w:rsidR="00F675FE" w:rsidRDefault="00F675FE">
      <w:pPr>
        <w:sectPr w:rsidR="00F675FE">
          <w:type w:val="continuous"/>
          <w:pgSz w:w="12240" w:h="15840"/>
          <w:pgMar w:top="1320" w:right="220" w:bottom="1610" w:left="1660" w:header="0" w:footer="789" w:gutter="0"/>
          <w:cols w:space="720"/>
        </w:sectPr>
      </w:pPr>
    </w:p>
    <w:p w14:paraId="07559F02" w14:textId="77777777" w:rsidR="00F675FE" w:rsidRDefault="00F675FE">
      <w:pPr>
        <w:pStyle w:val="BodyText"/>
        <w:spacing w:before="11"/>
        <w:rPr>
          <w:sz w:val="98"/>
        </w:rPr>
      </w:pPr>
    </w:p>
    <w:p w14:paraId="07559F03" w14:textId="77777777" w:rsidR="00F675FE" w:rsidRDefault="00000000">
      <w:pPr>
        <w:pStyle w:val="Heading1"/>
        <w:spacing w:before="0"/>
      </w:pPr>
      <w:bookmarkStart w:id="13" w:name="List_of_Figures"/>
      <w:bookmarkStart w:id="14" w:name="_bookmark6"/>
      <w:bookmarkEnd w:id="13"/>
      <w:bookmarkEnd w:id="14"/>
      <w:r>
        <w:rPr>
          <w:w w:val="105"/>
        </w:rPr>
        <w:t>List</w:t>
      </w:r>
      <w:r>
        <w:rPr>
          <w:spacing w:val="56"/>
          <w:w w:val="105"/>
        </w:rPr>
        <w:t xml:space="preserve"> </w:t>
      </w:r>
      <w:r>
        <w:rPr>
          <w:w w:val="105"/>
        </w:rPr>
        <w:t>of</w:t>
      </w:r>
      <w:r>
        <w:rPr>
          <w:spacing w:val="56"/>
          <w:w w:val="105"/>
        </w:rPr>
        <w:t xml:space="preserve"> </w:t>
      </w:r>
      <w:r>
        <w:rPr>
          <w:spacing w:val="-2"/>
          <w:w w:val="105"/>
        </w:rPr>
        <w:t>Tables</w:t>
      </w:r>
    </w:p>
    <w:p w14:paraId="07559F04" w14:textId="77777777" w:rsidR="00F675FE" w:rsidRDefault="00F675FE">
      <w:pPr>
        <w:pStyle w:val="BodyText"/>
        <w:spacing w:before="1"/>
        <w:rPr>
          <w:b/>
          <w:sz w:val="65"/>
        </w:rPr>
      </w:pPr>
    </w:p>
    <w:p w14:paraId="07559F05" w14:textId="77777777" w:rsidR="00F675FE" w:rsidRDefault="00F675FE">
      <w:pPr>
        <w:pStyle w:val="BodyText"/>
        <w:tabs>
          <w:tab w:val="left" w:leader="dot" w:pos="8904"/>
        </w:tabs>
        <w:ind w:left="491"/>
      </w:pPr>
      <w:hyperlink w:anchor="_bookmark137" w:history="1">
        <w:r>
          <w:rPr>
            <w:spacing w:val="-2"/>
          </w:rPr>
          <w:t>A.1</w:t>
        </w:r>
        <w:r>
          <w:rPr>
            <w:spacing w:val="75"/>
          </w:rPr>
          <w:t xml:space="preserve"> </w:t>
        </w:r>
        <w:r>
          <w:rPr>
            <w:spacing w:val="-2"/>
          </w:rPr>
          <w:t>Table of significant</w:t>
        </w:r>
        <w:r>
          <w:rPr>
            <w:spacing w:val="-1"/>
          </w:rPr>
          <w:t xml:space="preserve"> </w:t>
        </w:r>
        <w:r>
          <w:rPr>
            <w:spacing w:val="-2"/>
          </w:rPr>
          <w:t>contrast results from</w:t>
        </w:r>
        <w:r>
          <w:rPr>
            <w:spacing w:val="-1"/>
          </w:rPr>
          <w:t xml:space="preserve"> </w:t>
        </w:r>
        <w:r>
          <w:rPr>
            <w:spacing w:val="-2"/>
          </w:rPr>
          <w:t>the</w:t>
        </w:r>
        <w:r>
          <w:rPr>
            <w:spacing w:val="-1"/>
          </w:rPr>
          <w:t xml:space="preserve"> </w:t>
        </w:r>
        <w:r>
          <w:rPr>
            <w:spacing w:val="-2"/>
          </w:rPr>
          <w:t>GLM</w:t>
        </w:r>
        <w:r>
          <w:rPr>
            <w:spacing w:val="-1"/>
          </w:rPr>
          <w:t xml:space="preserve"> </w:t>
        </w:r>
        <w:r>
          <w:rPr>
            <w:spacing w:val="-2"/>
          </w:rPr>
          <w:t>analysis.</w:t>
        </w:r>
      </w:hyperlink>
      <w:r w:rsidR="00000000">
        <w:rPr>
          <w:rFonts w:ascii="Times New Roman"/>
        </w:rPr>
        <w:tab/>
      </w:r>
      <w:r w:rsidR="00000000">
        <w:rPr>
          <w:spacing w:val="-5"/>
        </w:rPr>
        <w:t>59</w:t>
      </w:r>
    </w:p>
    <w:p w14:paraId="07559F06" w14:textId="77777777" w:rsidR="00F675FE" w:rsidRDefault="00F675FE">
      <w:pPr>
        <w:pStyle w:val="BodyText"/>
        <w:spacing w:before="4"/>
        <w:rPr>
          <w:sz w:val="26"/>
        </w:rPr>
      </w:pPr>
    </w:p>
    <w:p w14:paraId="07559F07" w14:textId="77777777" w:rsidR="00F675FE" w:rsidRDefault="00F675FE">
      <w:pPr>
        <w:pStyle w:val="BodyText"/>
        <w:spacing w:line="355" w:lineRule="auto"/>
        <w:ind w:left="1029" w:right="1812" w:hanging="539"/>
        <w:jc w:val="both"/>
      </w:pPr>
      <w:hyperlink w:anchor="_bookmark141" w:history="1">
        <w:r>
          <w:t>B.1</w:t>
        </w:r>
        <w:r>
          <w:rPr>
            <w:spacing w:val="40"/>
          </w:rPr>
          <w:t xml:space="preserve"> </w:t>
        </w:r>
        <w:r>
          <w:t xml:space="preserve">Ratio of positive to negative </w:t>
        </w:r>
        <w:r>
          <w:rPr>
            <w:rFonts w:ascii="Times New Roman"/>
            <w:i/>
          </w:rPr>
          <w:t>t</w:t>
        </w:r>
        <w:r>
          <w:t>-values for each contrast.</w:t>
        </w:r>
        <w:r>
          <w:rPr>
            <w:spacing w:val="40"/>
          </w:rPr>
          <w:t xml:space="preserve"> </w:t>
        </w:r>
        <w:r>
          <w:t>The ratio is cal-</w:t>
        </w:r>
      </w:hyperlink>
      <w:r w:rsidR="00000000">
        <w:t xml:space="preserve"> </w:t>
      </w:r>
      <w:hyperlink w:anchor="_bookmark141" w:history="1">
        <w:r>
          <w:t xml:space="preserve">culated as Ratio </w:t>
        </w:r>
        <w:r>
          <w:rPr>
            <w:w w:val="125"/>
          </w:rPr>
          <w:t>=</w:t>
        </w:r>
        <w:r>
          <w:rPr>
            <w:spacing w:val="-8"/>
            <w:w w:val="125"/>
          </w:rPr>
          <w:t xml:space="preserve"> </w:t>
        </w:r>
        <w:r>
          <w:t xml:space="preserve">(Number of Positive </w:t>
        </w:r>
        <w:r>
          <w:rPr>
            <w:rFonts w:ascii="Times New Roman"/>
            <w:i/>
          </w:rPr>
          <w:t>t</w:t>
        </w:r>
        <w:r>
          <w:t>-values - Number of Negative</w:t>
        </w:r>
      </w:hyperlink>
      <w:r w:rsidR="00000000">
        <w:t xml:space="preserve"> </w:t>
      </w:r>
      <w:hyperlink w:anchor="_bookmark141" w:history="1">
        <w:r>
          <w:rPr>
            <w:rFonts w:ascii="Times New Roman"/>
            <w:i/>
            <w:spacing w:val="-2"/>
          </w:rPr>
          <w:t>t</w:t>
        </w:r>
        <w:r>
          <w:rPr>
            <w:spacing w:val="-2"/>
          </w:rPr>
          <w:t>-values)</w:t>
        </w:r>
        <w:r>
          <w:rPr>
            <w:spacing w:val="-13"/>
          </w:rPr>
          <w:t xml:space="preserve"> </w:t>
        </w:r>
        <w:r>
          <w:rPr>
            <w:spacing w:val="-2"/>
            <w:w w:val="125"/>
          </w:rPr>
          <w:t>/</w:t>
        </w:r>
        <w:r>
          <w:rPr>
            <w:spacing w:val="-17"/>
            <w:w w:val="125"/>
          </w:rPr>
          <w:t xml:space="preserve"> </w:t>
        </w:r>
        <w:r>
          <w:rPr>
            <w:spacing w:val="-2"/>
          </w:rPr>
          <w:t>(Number</w:t>
        </w:r>
        <w:r>
          <w:rPr>
            <w:spacing w:val="-13"/>
          </w:rPr>
          <w:t xml:space="preserve"> </w:t>
        </w:r>
        <w:r>
          <w:rPr>
            <w:spacing w:val="-2"/>
          </w:rPr>
          <w:t>of</w:t>
        </w:r>
        <w:r>
          <w:rPr>
            <w:spacing w:val="-9"/>
          </w:rPr>
          <w:t xml:space="preserve"> </w:t>
        </w:r>
        <w:r>
          <w:rPr>
            <w:spacing w:val="-2"/>
          </w:rPr>
          <w:t>Positive</w:t>
        </w:r>
        <w:r>
          <w:rPr>
            <w:spacing w:val="-7"/>
          </w:rPr>
          <w:t xml:space="preserve"> </w:t>
        </w:r>
        <w:r>
          <w:rPr>
            <w:rFonts w:ascii="Times New Roman"/>
            <w:i/>
            <w:spacing w:val="-2"/>
          </w:rPr>
          <w:t>t</w:t>
        </w:r>
        <w:r>
          <w:rPr>
            <w:spacing w:val="-2"/>
          </w:rPr>
          <w:t>-values</w:t>
        </w:r>
        <w:r>
          <w:rPr>
            <w:spacing w:val="-8"/>
          </w:rPr>
          <w:t xml:space="preserve"> </w:t>
        </w:r>
        <w:r>
          <w:rPr>
            <w:spacing w:val="-2"/>
            <w:w w:val="125"/>
          </w:rPr>
          <w:t>+</w:t>
        </w:r>
        <w:r>
          <w:rPr>
            <w:spacing w:val="-17"/>
            <w:w w:val="125"/>
          </w:rPr>
          <w:t xml:space="preserve"> </w:t>
        </w:r>
        <w:r>
          <w:rPr>
            <w:spacing w:val="-2"/>
          </w:rPr>
          <w:t>Number</w:t>
        </w:r>
        <w:r>
          <w:rPr>
            <w:spacing w:val="-8"/>
          </w:rPr>
          <w:t xml:space="preserve"> </w:t>
        </w:r>
        <w:r>
          <w:rPr>
            <w:spacing w:val="-2"/>
          </w:rPr>
          <w:t>of</w:t>
        </w:r>
        <w:r>
          <w:rPr>
            <w:spacing w:val="-8"/>
          </w:rPr>
          <w:t xml:space="preserve"> </w:t>
        </w:r>
        <w:r>
          <w:rPr>
            <w:spacing w:val="-2"/>
          </w:rPr>
          <w:t>Negative</w:t>
        </w:r>
        <w:r>
          <w:rPr>
            <w:spacing w:val="-8"/>
          </w:rPr>
          <w:t xml:space="preserve"> </w:t>
        </w:r>
        <w:r>
          <w:rPr>
            <w:rFonts w:ascii="Times New Roman"/>
            <w:i/>
            <w:spacing w:val="-2"/>
          </w:rPr>
          <w:t>t</w:t>
        </w:r>
        <w:r>
          <w:rPr>
            <w:spacing w:val="-2"/>
          </w:rPr>
          <w:t>-values).</w:t>
        </w:r>
      </w:hyperlink>
      <w:r w:rsidR="00000000">
        <w:rPr>
          <w:spacing w:val="-2"/>
        </w:rPr>
        <w:t xml:space="preserve"> </w:t>
      </w:r>
      <w:hyperlink w:anchor="_bookmark141" w:history="1">
        <w:r>
          <w:rPr>
            <w:spacing w:val="-2"/>
          </w:rPr>
          <w:t>For</w:t>
        </w:r>
        <w:r>
          <w:rPr>
            <w:spacing w:val="-8"/>
          </w:rPr>
          <w:t xml:space="preserve"> </w:t>
        </w:r>
        <w:r>
          <w:rPr>
            <w:spacing w:val="-2"/>
          </w:rPr>
          <w:t>condition1</w:t>
        </w:r>
        <w:r>
          <w:rPr>
            <w:spacing w:val="-8"/>
          </w:rPr>
          <w:t xml:space="preserve"> </w:t>
        </w:r>
        <w:r>
          <w:rPr>
            <w:spacing w:val="-2"/>
          </w:rPr>
          <w:t>-</w:t>
        </w:r>
        <w:r>
          <w:rPr>
            <w:spacing w:val="-8"/>
          </w:rPr>
          <w:t xml:space="preserve"> </w:t>
        </w:r>
        <w:r>
          <w:rPr>
            <w:spacing w:val="-2"/>
          </w:rPr>
          <w:t>condition2,</w:t>
        </w:r>
        <w:r>
          <w:rPr>
            <w:spacing w:val="-8"/>
          </w:rPr>
          <w:t xml:space="preserve"> </w:t>
        </w:r>
        <w:r>
          <w:rPr>
            <w:spacing w:val="-2"/>
          </w:rPr>
          <w:t>a</w:t>
        </w:r>
        <w:r>
          <w:rPr>
            <w:spacing w:val="-8"/>
          </w:rPr>
          <w:t xml:space="preserve"> </w:t>
        </w:r>
        <w:r>
          <w:rPr>
            <w:spacing w:val="-2"/>
          </w:rPr>
          <w:t>positive</w:t>
        </w:r>
        <w:r>
          <w:rPr>
            <w:spacing w:val="-8"/>
          </w:rPr>
          <w:t xml:space="preserve"> </w:t>
        </w:r>
        <w:r>
          <w:rPr>
            <w:spacing w:val="-2"/>
          </w:rPr>
          <w:t>ratio</w:t>
        </w:r>
        <w:r>
          <w:rPr>
            <w:spacing w:val="-8"/>
          </w:rPr>
          <w:t xml:space="preserve"> </w:t>
        </w:r>
        <w:r>
          <w:rPr>
            <w:spacing w:val="-2"/>
          </w:rPr>
          <w:t>indicates</w:t>
        </w:r>
        <w:r>
          <w:rPr>
            <w:spacing w:val="-8"/>
          </w:rPr>
          <w:t xml:space="preserve"> </w:t>
        </w:r>
        <w:r>
          <w:rPr>
            <w:spacing w:val="-2"/>
          </w:rPr>
          <w:t>that</w:t>
        </w:r>
        <w:r>
          <w:rPr>
            <w:spacing w:val="-8"/>
          </w:rPr>
          <w:t xml:space="preserve"> </w:t>
        </w:r>
        <w:r>
          <w:rPr>
            <w:spacing w:val="-2"/>
          </w:rPr>
          <w:t>condition1</w:t>
        </w:r>
        <w:r>
          <w:rPr>
            <w:spacing w:val="-8"/>
          </w:rPr>
          <w:t xml:space="preserve"> </w:t>
        </w:r>
        <w:r>
          <w:rPr>
            <w:spacing w:val="-2"/>
          </w:rPr>
          <w:t>has</w:t>
        </w:r>
      </w:hyperlink>
      <w:r w:rsidR="00000000">
        <w:rPr>
          <w:spacing w:val="-2"/>
        </w:rPr>
        <w:t xml:space="preserve"> </w:t>
      </w:r>
      <w:hyperlink w:anchor="_bookmark141" w:history="1">
        <w:r>
          <w:rPr>
            <w:w w:val="95"/>
          </w:rPr>
          <w:t>more</w:t>
        </w:r>
        <w:r>
          <w:rPr>
            <w:spacing w:val="-7"/>
            <w:w w:val="95"/>
          </w:rPr>
          <w:t xml:space="preserve"> </w:t>
        </w:r>
        <w:r>
          <w:rPr>
            <w:w w:val="95"/>
          </w:rPr>
          <w:t>positive</w:t>
        </w:r>
        <w:r>
          <w:rPr>
            <w:spacing w:val="-7"/>
            <w:w w:val="95"/>
          </w:rPr>
          <w:t xml:space="preserve"> </w:t>
        </w:r>
        <w:r>
          <w:rPr>
            <w:rFonts w:ascii="Times New Roman"/>
            <w:i/>
            <w:w w:val="95"/>
          </w:rPr>
          <w:t>t</w:t>
        </w:r>
        <w:r>
          <w:rPr>
            <w:w w:val="95"/>
          </w:rPr>
          <w:t>-values</w:t>
        </w:r>
        <w:r>
          <w:rPr>
            <w:spacing w:val="-7"/>
            <w:w w:val="95"/>
          </w:rPr>
          <w:t xml:space="preserve"> </w:t>
        </w:r>
        <w:r>
          <w:rPr>
            <w:w w:val="95"/>
          </w:rPr>
          <w:t>than</w:t>
        </w:r>
        <w:r>
          <w:rPr>
            <w:spacing w:val="-7"/>
            <w:w w:val="95"/>
          </w:rPr>
          <w:t xml:space="preserve"> </w:t>
        </w:r>
        <w:r>
          <w:rPr>
            <w:w w:val="95"/>
          </w:rPr>
          <w:t>condition2,</w:t>
        </w:r>
        <w:r>
          <w:rPr>
            <w:spacing w:val="-5"/>
            <w:w w:val="95"/>
          </w:rPr>
          <w:t xml:space="preserve"> </w:t>
        </w:r>
        <w:r>
          <w:rPr>
            <w:w w:val="95"/>
          </w:rPr>
          <w:t>while</w:t>
        </w:r>
        <w:r>
          <w:rPr>
            <w:spacing w:val="-7"/>
            <w:w w:val="95"/>
          </w:rPr>
          <w:t xml:space="preserve"> </w:t>
        </w:r>
        <w:r>
          <w:rPr>
            <w:w w:val="95"/>
          </w:rPr>
          <w:t>a</w:t>
        </w:r>
        <w:r>
          <w:rPr>
            <w:spacing w:val="-7"/>
            <w:w w:val="95"/>
          </w:rPr>
          <w:t xml:space="preserve"> </w:t>
        </w:r>
        <w:r>
          <w:rPr>
            <w:w w:val="95"/>
          </w:rPr>
          <w:t>negative</w:t>
        </w:r>
        <w:r>
          <w:rPr>
            <w:spacing w:val="-7"/>
            <w:w w:val="95"/>
          </w:rPr>
          <w:t xml:space="preserve"> </w:t>
        </w:r>
        <w:r>
          <w:rPr>
            <w:w w:val="95"/>
          </w:rPr>
          <w:t>ratio</w:t>
        </w:r>
        <w:r>
          <w:rPr>
            <w:spacing w:val="-7"/>
            <w:w w:val="95"/>
          </w:rPr>
          <w:t xml:space="preserve"> </w:t>
        </w:r>
        <w:r>
          <w:rPr>
            <w:w w:val="95"/>
          </w:rPr>
          <w:t>indicates</w:t>
        </w:r>
        <w:r>
          <w:rPr>
            <w:spacing w:val="-7"/>
            <w:w w:val="95"/>
          </w:rPr>
          <w:t xml:space="preserve"> </w:t>
        </w:r>
        <w:r>
          <w:rPr>
            <w:spacing w:val="-5"/>
            <w:w w:val="95"/>
          </w:rPr>
          <w:t>the</w:t>
        </w:r>
      </w:hyperlink>
    </w:p>
    <w:p w14:paraId="07559F08" w14:textId="77777777" w:rsidR="00F675FE" w:rsidRDefault="00F675FE">
      <w:pPr>
        <w:pStyle w:val="BodyText"/>
        <w:tabs>
          <w:tab w:val="left" w:leader="dot" w:pos="8905"/>
        </w:tabs>
        <w:spacing w:before="2"/>
        <w:ind w:left="1029"/>
        <w:jc w:val="both"/>
      </w:pPr>
      <w:hyperlink w:anchor="_bookmark141" w:history="1">
        <w:r>
          <w:rPr>
            <w:spacing w:val="-2"/>
          </w:rPr>
          <w:t>opposite.</w:t>
        </w:r>
      </w:hyperlink>
      <w:r w:rsidR="00000000">
        <w:rPr>
          <w:rFonts w:ascii="Times New Roman"/>
        </w:rPr>
        <w:tab/>
      </w:r>
      <w:r w:rsidR="00000000">
        <w:rPr>
          <w:spacing w:val="-5"/>
        </w:rPr>
        <w:t>67</w:t>
      </w:r>
    </w:p>
    <w:p w14:paraId="07559F09" w14:textId="77777777" w:rsidR="00F675FE" w:rsidRDefault="00F675FE">
      <w:pPr>
        <w:pStyle w:val="BodyText"/>
        <w:spacing w:before="4"/>
        <w:rPr>
          <w:sz w:val="26"/>
        </w:rPr>
      </w:pPr>
    </w:p>
    <w:p w14:paraId="07559F0A" w14:textId="77777777" w:rsidR="00F675FE" w:rsidRDefault="00F675FE">
      <w:pPr>
        <w:pStyle w:val="BodyText"/>
        <w:ind w:left="491"/>
      </w:pPr>
      <w:hyperlink w:anchor="_bookmark144" w:history="1">
        <w:r>
          <w:rPr>
            <w:spacing w:val="-2"/>
          </w:rPr>
          <w:t>C.1</w:t>
        </w:r>
        <w:r>
          <w:rPr>
            <w:spacing w:val="76"/>
          </w:rPr>
          <w:t xml:space="preserve"> </w:t>
        </w:r>
        <w:r>
          <w:rPr>
            <w:spacing w:val="-2"/>
          </w:rPr>
          <w:t>Two-way</w:t>
        </w:r>
        <w:r>
          <w:rPr>
            <w:spacing w:val="15"/>
          </w:rPr>
          <w:t xml:space="preserve"> </w:t>
        </w:r>
        <w:r>
          <w:rPr>
            <w:spacing w:val="-2"/>
          </w:rPr>
          <w:t>ANOVA</w:t>
        </w:r>
        <w:r>
          <w:rPr>
            <w:spacing w:val="15"/>
          </w:rPr>
          <w:t xml:space="preserve"> </w:t>
        </w:r>
        <w:r>
          <w:rPr>
            <w:spacing w:val="-2"/>
          </w:rPr>
          <w:t>results</w:t>
        </w:r>
        <w:r>
          <w:rPr>
            <w:spacing w:val="15"/>
          </w:rPr>
          <w:t xml:space="preserve"> </w:t>
        </w:r>
        <w:r>
          <w:rPr>
            <w:spacing w:val="-2"/>
          </w:rPr>
          <w:t>for</w:t>
        </w:r>
        <w:r>
          <w:rPr>
            <w:spacing w:val="16"/>
          </w:rPr>
          <w:t xml:space="preserve"> </w:t>
        </w:r>
        <w:r>
          <w:rPr>
            <w:spacing w:val="-2"/>
          </w:rPr>
          <w:t>the</w:t>
        </w:r>
        <w:r>
          <w:rPr>
            <w:spacing w:val="15"/>
          </w:rPr>
          <w:t xml:space="preserve"> </w:t>
        </w:r>
        <w:r>
          <w:rPr>
            <w:spacing w:val="-2"/>
          </w:rPr>
          <w:t>effect</w:t>
        </w:r>
        <w:r>
          <w:rPr>
            <w:spacing w:val="15"/>
          </w:rPr>
          <w:t xml:space="preserve"> </w:t>
        </w:r>
        <w:r>
          <w:rPr>
            <w:spacing w:val="-2"/>
          </w:rPr>
          <w:t>of</w:t>
        </w:r>
        <w:r>
          <w:rPr>
            <w:spacing w:val="15"/>
          </w:rPr>
          <w:t xml:space="preserve"> </w:t>
        </w:r>
        <w:r>
          <w:rPr>
            <w:spacing w:val="-2"/>
          </w:rPr>
          <w:t>Face</w:t>
        </w:r>
        <w:r>
          <w:rPr>
            <w:spacing w:val="15"/>
          </w:rPr>
          <w:t xml:space="preserve"> </w:t>
        </w:r>
        <w:r>
          <w:rPr>
            <w:spacing w:val="-2"/>
          </w:rPr>
          <w:t>Type</w:t>
        </w:r>
        <w:r>
          <w:rPr>
            <w:spacing w:val="16"/>
          </w:rPr>
          <w:t xml:space="preserve"> </w:t>
        </w:r>
        <w:r>
          <w:rPr>
            <w:spacing w:val="-2"/>
          </w:rPr>
          <w:t>and</w:t>
        </w:r>
        <w:r>
          <w:rPr>
            <w:spacing w:val="15"/>
          </w:rPr>
          <w:t xml:space="preserve"> </w:t>
        </w:r>
        <w:r>
          <w:rPr>
            <w:spacing w:val="-2"/>
          </w:rPr>
          <w:t>Emotion</w:t>
        </w:r>
        <w:r>
          <w:rPr>
            <w:spacing w:val="16"/>
          </w:rPr>
          <w:t xml:space="preserve"> </w:t>
        </w:r>
        <w:r>
          <w:rPr>
            <w:spacing w:val="-5"/>
          </w:rPr>
          <w:t>and</w:t>
        </w:r>
      </w:hyperlink>
    </w:p>
    <w:p w14:paraId="07559F0B" w14:textId="77777777" w:rsidR="00F675FE" w:rsidRDefault="00F675FE">
      <w:pPr>
        <w:pStyle w:val="BodyText"/>
        <w:tabs>
          <w:tab w:val="left" w:leader="dot" w:pos="8904"/>
        </w:tabs>
        <w:spacing w:before="156"/>
        <w:ind w:left="1029"/>
        <w:jc w:val="both"/>
      </w:pPr>
      <w:hyperlink w:anchor="_bookmark144" w:history="1">
        <w:r>
          <w:rPr>
            <w:spacing w:val="-2"/>
          </w:rPr>
          <w:t>their interaction</w:t>
        </w:r>
        <w:r>
          <w:rPr>
            <w:spacing w:val="-1"/>
          </w:rPr>
          <w:t xml:space="preserve"> </w:t>
        </w:r>
        <w:r>
          <w:rPr>
            <w:spacing w:val="-2"/>
          </w:rPr>
          <w:t>on</w:t>
        </w:r>
        <w:r>
          <w:rPr>
            <w:spacing w:val="-1"/>
          </w:rPr>
          <w:t xml:space="preserve"> </w:t>
        </w:r>
        <w:r>
          <w:rPr>
            <w:spacing w:val="-2"/>
          </w:rPr>
          <w:t>the</w:t>
        </w:r>
        <w:r>
          <w:rPr>
            <w:spacing w:val="-1"/>
          </w:rPr>
          <w:t xml:space="preserve"> </w:t>
        </w:r>
        <w:r>
          <w:rPr>
            <w:spacing w:val="-2"/>
          </w:rPr>
          <w:t>correct</w:t>
        </w:r>
        <w:r>
          <w:t xml:space="preserve"> </w:t>
        </w:r>
        <w:r>
          <w:rPr>
            <w:spacing w:val="-2"/>
          </w:rPr>
          <w:t>responses.</w:t>
        </w:r>
      </w:hyperlink>
      <w:r w:rsidR="00000000">
        <w:rPr>
          <w:rFonts w:ascii="Times New Roman"/>
        </w:rPr>
        <w:tab/>
      </w:r>
      <w:r w:rsidR="00000000">
        <w:rPr>
          <w:spacing w:val="-5"/>
        </w:rPr>
        <w:t>74</w:t>
      </w:r>
    </w:p>
    <w:p w14:paraId="07559F0C" w14:textId="77777777" w:rsidR="00F675FE" w:rsidRDefault="00F675FE">
      <w:pPr>
        <w:jc w:val="both"/>
        <w:sectPr w:rsidR="00F675FE">
          <w:pgSz w:w="12240" w:h="15840"/>
          <w:pgMar w:top="1820" w:right="220" w:bottom="980" w:left="1660" w:header="0" w:footer="789" w:gutter="0"/>
          <w:cols w:space="720"/>
        </w:sectPr>
      </w:pPr>
    </w:p>
    <w:p w14:paraId="07559F0D" w14:textId="77777777" w:rsidR="00F675FE" w:rsidRDefault="00F675FE">
      <w:pPr>
        <w:pStyle w:val="BodyText"/>
        <w:rPr>
          <w:sz w:val="20"/>
        </w:rPr>
      </w:pPr>
    </w:p>
    <w:p w14:paraId="07559F0E" w14:textId="77777777" w:rsidR="00F675FE" w:rsidRDefault="00F675FE">
      <w:pPr>
        <w:pStyle w:val="BodyText"/>
        <w:rPr>
          <w:sz w:val="20"/>
        </w:rPr>
      </w:pPr>
    </w:p>
    <w:p w14:paraId="07559F0F" w14:textId="77777777" w:rsidR="00F675FE" w:rsidRDefault="00F675FE">
      <w:pPr>
        <w:pStyle w:val="BodyText"/>
        <w:rPr>
          <w:sz w:val="20"/>
        </w:rPr>
      </w:pPr>
    </w:p>
    <w:p w14:paraId="07559F10" w14:textId="77777777" w:rsidR="00F675FE" w:rsidRDefault="00F675FE">
      <w:pPr>
        <w:pStyle w:val="BodyText"/>
        <w:spacing w:before="10"/>
        <w:rPr>
          <w:sz w:val="27"/>
        </w:rPr>
      </w:pPr>
    </w:p>
    <w:p w14:paraId="07559F11" w14:textId="77777777" w:rsidR="00F675FE" w:rsidRDefault="00000000">
      <w:pPr>
        <w:pStyle w:val="Heading1"/>
      </w:pPr>
      <w:bookmarkStart w:id="15" w:name="List_of_Abbreviations_and_Symbols"/>
      <w:bookmarkStart w:id="16" w:name="_bookmark7"/>
      <w:bookmarkEnd w:id="15"/>
      <w:bookmarkEnd w:id="16"/>
      <w:r>
        <w:rPr>
          <w:w w:val="105"/>
        </w:rPr>
        <w:t>List</w:t>
      </w:r>
      <w:r>
        <w:rPr>
          <w:spacing w:val="56"/>
          <w:w w:val="105"/>
        </w:rPr>
        <w:t xml:space="preserve"> </w:t>
      </w:r>
      <w:r>
        <w:rPr>
          <w:w w:val="105"/>
        </w:rPr>
        <w:t>of</w:t>
      </w:r>
      <w:r>
        <w:rPr>
          <w:spacing w:val="56"/>
          <w:w w:val="105"/>
        </w:rPr>
        <w:t xml:space="preserve"> </w:t>
      </w:r>
      <w:r>
        <w:rPr>
          <w:spacing w:val="-2"/>
          <w:w w:val="105"/>
        </w:rPr>
        <w:t>Figures</w:t>
      </w:r>
    </w:p>
    <w:p w14:paraId="07559F12" w14:textId="77777777" w:rsidR="00F675FE" w:rsidRDefault="00F675FE">
      <w:pPr>
        <w:pStyle w:val="BodyText"/>
        <w:rPr>
          <w:b/>
          <w:sz w:val="20"/>
        </w:rPr>
      </w:pPr>
    </w:p>
    <w:p w14:paraId="07559F13" w14:textId="77777777" w:rsidR="00F675FE" w:rsidRDefault="00F675FE">
      <w:pPr>
        <w:pStyle w:val="BodyText"/>
        <w:rPr>
          <w:b/>
          <w:sz w:val="20"/>
        </w:rPr>
      </w:pPr>
    </w:p>
    <w:p w14:paraId="07559F14" w14:textId="77777777" w:rsidR="00F675FE" w:rsidRDefault="00F675FE">
      <w:pPr>
        <w:pStyle w:val="BodyText"/>
        <w:spacing w:before="11"/>
        <w:rPr>
          <w:b/>
          <w:sz w:val="23"/>
        </w:rPr>
      </w:pPr>
    </w:p>
    <w:tbl>
      <w:tblPr>
        <w:tblW w:w="0" w:type="auto"/>
        <w:tblInd w:w="448" w:type="dxa"/>
        <w:tblLayout w:type="fixed"/>
        <w:tblCellMar>
          <w:left w:w="0" w:type="dxa"/>
          <w:right w:w="0" w:type="dxa"/>
        </w:tblCellMar>
        <w:tblLook w:val="01E0" w:firstRow="1" w:lastRow="1" w:firstColumn="1" w:lastColumn="1" w:noHBand="0" w:noVBand="0"/>
      </w:tblPr>
      <w:tblGrid>
        <w:gridCol w:w="527"/>
        <w:gridCol w:w="7770"/>
        <w:gridCol w:w="452"/>
      </w:tblGrid>
      <w:tr w:rsidR="00F675FE" w14:paraId="07559F18" w14:textId="77777777">
        <w:trPr>
          <w:trHeight w:val="408"/>
        </w:trPr>
        <w:tc>
          <w:tcPr>
            <w:tcW w:w="527" w:type="dxa"/>
          </w:tcPr>
          <w:p w14:paraId="07559F15" w14:textId="77777777" w:rsidR="00F675FE" w:rsidRDefault="00F675FE">
            <w:pPr>
              <w:pStyle w:val="TableParagraph"/>
              <w:spacing w:before="17"/>
              <w:ind w:left="36" w:right="161"/>
              <w:rPr>
                <w:sz w:val="24"/>
              </w:rPr>
            </w:pPr>
            <w:hyperlink w:anchor="_bookmark15" w:history="1">
              <w:r>
                <w:rPr>
                  <w:spacing w:val="-5"/>
                  <w:sz w:val="24"/>
                </w:rPr>
                <w:t>2.1</w:t>
              </w:r>
            </w:hyperlink>
          </w:p>
        </w:tc>
        <w:tc>
          <w:tcPr>
            <w:tcW w:w="7770" w:type="dxa"/>
          </w:tcPr>
          <w:p w14:paraId="07559F16" w14:textId="77777777" w:rsidR="00F675FE" w:rsidRDefault="00F675FE">
            <w:pPr>
              <w:pStyle w:val="TableParagraph"/>
              <w:spacing w:before="17"/>
              <w:ind w:left="61"/>
              <w:jc w:val="left"/>
              <w:rPr>
                <w:sz w:val="24"/>
              </w:rPr>
            </w:pPr>
            <w:hyperlink w:anchor="_bookmark15" w:history="1">
              <w:r>
                <w:rPr>
                  <w:w w:val="105"/>
                  <w:sz w:val="24"/>
                </w:rPr>
                <w:t>Participant</w:t>
              </w:r>
              <w:r>
                <w:rPr>
                  <w:spacing w:val="-3"/>
                  <w:w w:val="105"/>
                  <w:sz w:val="24"/>
                </w:rPr>
                <w:t xml:space="preserve"> </w:t>
              </w:r>
              <w:r>
                <w:rPr>
                  <w:w w:val="105"/>
                  <w:sz w:val="24"/>
                </w:rPr>
                <w:t>signal</w:t>
              </w:r>
              <w:r>
                <w:rPr>
                  <w:spacing w:val="-2"/>
                  <w:w w:val="105"/>
                  <w:sz w:val="24"/>
                </w:rPr>
                <w:t xml:space="preserve"> </w:t>
              </w:r>
              <w:r>
                <w:rPr>
                  <w:w w:val="105"/>
                  <w:sz w:val="24"/>
                </w:rPr>
                <w:t>quality</w:t>
              </w:r>
              <w:r>
                <w:rPr>
                  <w:spacing w:val="-3"/>
                  <w:w w:val="105"/>
                  <w:sz w:val="24"/>
                </w:rPr>
                <w:t xml:space="preserve"> </w:t>
              </w:r>
              <w:r>
                <w:rPr>
                  <w:w w:val="105"/>
                  <w:sz w:val="24"/>
                </w:rPr>
                <w:t>and</w:t>
              </w:r>
              <w:r>
                <w:rPr>
                  <w:spacing w:val="-2"/>
                  <w:w w:val="105"/>
                  <w:sz w:val="24"/>
                </w:rPr>
                <w:t xml:space="preserve"> </w:t>
              </w:r>
              <w:r>
                <w:rPr>
                  <w:w w:val="105"/>
                  <w:sz w:val="24"/>
                </w:rPr>
                <w:t>inclusion</w:t>
              </w:r>
              <w:r>
                <w:rPr>
                  <w:spacing w:val="-2"/>
                  <w:w w:val="105"/>
                  <w:sz w:val="24"/>
                </w:rPr>
                <w:t xml:space="preserve"> </w:t>
              </w:r>
              <w:r>
                <w:rPr>
                  <w:w w:val="105"/>
                  <w:sz w:val="24"/>
                </w:rPr>
                <w:t>flow</w:t>
              </w:r>
            </w:hyperlink>
            <w:r w:rsidR="00000000">
              <w:rPr>
                <w:spacing w:val="57"/>
                <w:w w:val="150"/>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29"/>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29"/>
                <w:w w:val="105"/>
                <w:sz w:val="24"/>
              </w:rPr>
              <w:t xml:space="preserve"> </w:t>
            </w:r>
            <w:r w:rsidR="00000000">
              <w:rPr>
                <w:w w:val="105"/>
                <w:sz w:val="24"/>
              </w:rPr>
              <w:t>.</w:t>
            </w:r>
            <w:r w:rsidR="00000000">
              <w:rPr>
                <w:spacing w:val="30"/>
                <w:w w:val="105"/>
                <w:sz w:val="24"/>
              </w:rPr>
              <w:t xml:space="preserve"> </w:t>
            </w:r>
            <w:r w:rsidR="00000000">
              <w:rPr>
                <w:w w:val="105"/>
                <w:sz w:val="24"/>
              </w:rPr>
              <w:t>.</w:t>
            </w:r>
            <w:r w:rsidR="00000000">
              <w:rPr>
                <w:spacing w:val="30"/>
                <w:w w:val="105"/>
                <w:sz w:val="24"/>
              </w:rPr>
              <w:t xml:space="preserve"> </w:t>
            </w:r>
            <w:r w:rsidR="00000000">
              <w:rPr>
                <w:spacing w:val="-10"/>
                <w:w w:val="105"/>
                <w:sz w:val="24"/>
              </w:rPr>
              <w:t>.</w:t>
            </w:r>
          </w:p>
        </w:tc>
        <w:tc>
          <w:tcPr>
            <w:tcW w:w="452" w:type="dxa"/>
          </w:tcPr>
          <w:p w14:paraId="07559F17" w14:textId="77777777" w:rsidR="00F675FE" w:rsidRDefault="00000000">
            <w:pPr>
              <w:pStyle w:val="TableParagraph"/>
              <w:spacing w:before="17"/>
              <w:ind w:left="0" w:right="48"/>
              <w:jc w:val="right"/>
              <w:rPr>
                <w:sz w:val="24"/>
              </w:rPr>
            </w:pPr>
            <w:r>
              <w:rPr>
                <w:spacing w:val="-5"/>
                <w:sz w:val="24"/>
              </w:rPr>
              <w:t>12</w:t>
            </w:r>
          </w:p>
        </w:tc>
      </w:tr>
      <w:tr w:rsidR="00F675FE" w14:paraId="07559F1C" w14:textId="77777777">
        <w:trPr>
          <w:trHeight w:val="479"/>
        </w:trPr>
        <w:tc>
          <w:tcPr>
            <w:tcW w:w="527" w:type="dxa"/>
          </w:tcPr>
          <w:p w14:paraId="07559F19" w14:textId="77777777" w:rsidR="00F675FE" w:rsidRDefault="00F675FE">
            <w:pPr>
              <w:pStyle w:val="TableParagraph"/>
              <w:ind w:left="36" w:right="161"/>
              <w:rPr>
                <w:sz w:val="24"/>
              </w:rPr>
            </w:pPr>
            <w:hyperlink w:anchor="_bookmark19" w:history="1">
              <w:r>
                <w:rPr>
                  <w:spacing w:val="-5"/>
                  <w:sz w:val="24"/>
                </w:rPr>
                <w:t>2.2</w:t>
              </w:r>
            </w:hyperlink>
          </w:p>
        </w:tc>
        <w:tc>
          <w:tcPr>
            <w:tcW w:w="7770" w:type="dxa"/>
          </w:tcPr>
          <w:p w14:paraId="07559F1A" w14:textId="77777777" w:rsidR="00F675FE" w:rsidRDefault="00F675FE">
            <w:pPr>
              <w:pStyle w:val="TableParagraph"/>
              <w:tabs>
                <w:tab w:val="left" w:pos="3477"/>
              </w:tabs>
              <w:ind w:left="61"/>
              <w:jc w:val="left"/>
              <w:rPr>
                <w:sz w:val="24"/>
              </w:rPr>
            </w:pPr>
            <w:hyperlink w:anchor="_bookmark19" w:history="1">
              <w:r>
                <w:rPr>
                  <w:w w:val="95"/>
                  <w:sz w:val="24"/>
                </w:rPr>
                <w:t>Montage</w:t>
              </w:r>
              <w:r>
                <w:rPr>
                  <w:spacing w:val="-2"/>
                  <w:sz w:val="24"/>
                </w:rPr>
                <w:t xml:space="preserve"> </w:t>
              </w:r>
              <w:r>
                <w:rPr>
                  <w:w w:val="95"/>
                  <w:sz w:val="24"/>
                </w:rPr>
                <w:t>and</w:t>
              </w:r>
              <w:r>
                <w:rPr>
                  <w:sz w:val="24"/>
                </w:rPr>
                <w:t xml:space="preserve"> </w:t>
              </w:r>
              <w:r>
                <w:rPr>
                  <w:w w:val="95"/>
                  <w:sz w:val="24"/>
                </w:rPr>
                <w:t>brain</w:t>
              </w:r>
              <w:r>
                <w:rPr>
                  <w:spacing w:val="1"/>
                  <w:sz w:val="24"/>
                </w:rPr>
                <w:t xml:space="preserve"> </w:t>
              </w:r>
              <w:r>
                <w:rPr>
                  <w:w w:val="95"/>
                  <w:sz w:val="24"/>
                </w:rPr>
                <w:t>region</w:t>
              </w:r>
              <w:r>
                <w:rPr>
                  <w:spacing w:val="1"/>
                  <w:sz w:val="24"/>
                </w:rPr>
                <w:t xml:space="preserve"> </w:t>
              </w:r>
              <w:r>
                <w:rPr>
                  <w:spacing w:val="-5"/>
                  <w:w w:val="95"/>
                  <w:sz w:val="24"/>
                </w:rPr>
                <w:t>map</w:t>
              </w:r>
            </w:hyperlink>
            <w:r w:rsidR="00000000">
              <w:rPr>
                <w:sz w:val="24"/>
              </w:rPr>
              <w:tab/>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spacing w:val="-10"/>
                <w:w w:val="105"/>
                <w:sz w:val="24"/>
              </w:rPr>
              <w:t>.</w:t>
            </w:r>
          </w:p>
        </w:tc>
        <w:tc>
          <w:tcPr>
            <w:tcW w:w="452" w:type="dxa"/>
          </w:tcPr>
          <w:p w14:paraId="07559F1B" w14:textId="77777777" w:rsidR="00F675FE" w:rsidRDefault="00000000">
            <w:pPr>
              <w:pStyle w:val="TableParagraph"/>
              <w:ind w:left="0" w:right="47"/>
              <w:jc w:val="right"/>
              <w:rPr>
                <w:sz w:val="24"/>
              </w:rPr>
            </w:pPr>
            <w:r>
              <w:rPr>
                <w:spacing w:val="-5"/>
                <w:sz w:val="24"/>
              </w:rPr>
              <w:t>14</w:t>
            </w:r>
          </w:p>
        </w:tc>
      </w:tr>
      <w:tr w:rsidR="00F675FE" w14:paraId="07559F20" w14:textId="77777777">
        <w:trPr>
          <w:trHeight w:val="479"/>
        </w:trPr>
        <w:tc>
          <w:tcPr>
            <w:tcW w:w="527" w:type="dxa"/>
          </w:tcPr>
          <w:p w14:paraId="07559F1D" w14:textId="77777777" w:rsidR="00F675FE" w:rsidRDefault="00F675FE">
            <w:pPr>
              <w:pStyle w:val="TableParagraph"/>
              <w:ind w:left="36" w:right="161"/>
              <w:rPr>
                <w:sz w:val="24"/>
              </w:rPr>
            </w:pPr>
            <w:hyperlink w:anchor="_bookmark23" w:history="1">
              <w:r>
                <w:rPr>
                  <w:spacing w:val="-5"/>
                  <w:sz w:val="24"/>
                </w:rPr>
                <w:t>2.3</w:t>
              </w:r>
            </w:hyperlink>
          </w:p>
        </w:tc>
        <w:tc>
          <w:tcPr>
            <w:tcW w:w="7770" w:type="dxa"/>
          </w:tcPr>
          <w:p w14:paraId="07559F1E" w14:textId="77777777" w:rsidR="00F675FE" w:rsidRDefault="00F675FE">
            <w:pPr>
              <w:pStyle w:val="TableParagraph"/>
              <w:tabs>
                <w:tab w:val="left" w:pos="3662"/>
              </w:tabs>
              <w:ind w:left="61"/>
              <w:jc w:val="left"/>
              <w:rPr>
                <w:sz w:val="24"/>
              </w:rPr>
            </w:pPr>
            <w:hyperlink w:anchor="_bookmark23" w:history="1">
              <w:r>
                <w:rPr>
                  <w:w w:val="95"/>
                  <w:sz w:val="24"/>
                </w:rPr>
                <w:t>Experimental</w:t>
              </w:r>
              <w:r>
                <w:rPr>
                  <w:spacing w:val="5"/>
                  <w:sz w:val="24"/>
                </w:rPr>
                <w:t xml:space="preserve"> </w:t>
              </w:r>
              <w:r>
                <w:rPr>
                  <w:w w:val="95"/>
                  <w:sz w:val="24"/>
                </w:rPr>
                <w:t>paradigm</w:t>
              </w:r>
              <w:r>
                <w:rPr>
                  <w:spacing w:val="5"/>
                  <w:sz w:val="24"/>
                </w:rPr>
                <w:t xml:space="preserve"> </w:t>
              </w:r>
              <w:r>
                <w:rPr>
                  <w:spacing w:val="-2"/>
                  <w:w w:val="95"/>
                  <w:sz w:val="24"/>
                </w:rPr>
                <w:t>overview</w:t>
              </w:r>
            </w:hyperlink>
            <w:r w:rsidR="00000000">
              <w:rPr>
                <w:sz w:val="24"/>
              </w:rPr>
              <w:tab/>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spacing w:val="-10"/>
                <w:w w:val="105"/>
                <w:sz w:val="24"/>
              </w:rPr>
              <w:t>.</w:t>
            </w:r>
          </w:p>
        </w:tc>
        <w:tc>
          <w:tcPr>
            <w:tcW w:w="452" w:type="dxa"/>
          </w:tcPr>
          <w:p w14:paraId="07559F1F" w14:textId="77777777" w:rsidR="00F675FE" w:rsidRDefault="00000000">
            <w:pPr>
              <w:pStyle w:val="TableParagraph"/>
              <w:ind w:left="0" w:right="47"/>
              <w:jc w:val="right"/>
              <w:rPr>
                <w:sz w:val="24"/>
              </w:rPr>
            </w:pPr>
            <w:r>
              <w:rPr>
                <w:spacing w:val="-5"/>
                <w:sz w:val="24"/>
              </w:rPr>
              <w:t>16</w:t>
            </w:r>
          </w:p>
        </w:tc>
      </w:tr>
      <w:tr w:rsidR="00F675FE" w14:paraId="07559F24" w14:textId="77777777">
        <w:trPr>
          <w:trHeight w:val="479"/>
        </w:trPr>
        <w:tc>
          <w:tcPr>
            <w:tcW w:w="527" w:type="dxa"/>
          </w:tcPr>
          <w:p w14:paraId="07559F21" w14:textId="77777777" w:rsidR="00F675FE" w:rsidRDefault="00F675FE">
            <w:pPr>
              <w:pStyle w:val="TableParagraph"/>
              <w:ind w:left="36" w:right="161"/>
              <w:rPr>
                <w:sz w:val="24"/>
              </w:rPr>
            </w:pPr>
            <w:hyperlink w:anchor="_bookmark26" w:history="1">
              <w:r>
                <w:rPr>
                  <w:spacing w:val="-5"/>
                  <w:sz w:val="24"/>
                </w:rPr>
                <w:t>2.4</w:t>
              </w:r>
            </w:hyperlink>
          </w:p>
        </w:tc>
        <w:tc>
          <w:tcPr>
            <w:tcW w:w="7770" w:type="dxa"/>
          </w:tcPr>
          <w:p w14:paraId="07559F22" w14:textId="77777777" w:rsidR="00F675FE" w:rsidRDefault="00F675FE">
            <w:pPr>
              <w:pStyle w:val="TableParagraph"/>
              <w:ind w:left="61"/>
              <w:jc w:val="left"/>
              <w:rPr>
                <w:sz w:val="24"/>
              </w:rPr>
            </w:pPr>
            <w:hyperlink w:anchor="_bookmark26" w:history="1">
              <w:r>
                <w:rPr>
                  <w:w w:val="105"/>
                  <w:sz w:val="24"/>
                </w:rPr>
                <w:t>Preprocessing</w:t>
              </w:r>
              <w:r>
                <w:rPr>
                  <w:spacing w:val="6"/>
                  <w:w w:val="105"/>
                  <w:sz w:val="24"/>
                </w:rPr>
                <w:t xml:space="preserve"> </w:t>
              </w:r>
              <w:r>
                <w:rPr>
                  <w:w w:val="105"/>
                  <w:sz w:val="24"/>
                </w:rPr>
                <w:t>steps</w:t>
              </w:r>
              <w:r>
                <w:rPr>
                  <w:spacing w:val="6"/>
                  <w:w w:val="105"/>
                  <w:sz w:val="24"/>
                </w:rPr>
                <w:t xml:space="preserve"> </w:t>
              </w:r>
              <w:r>
                <w:rPr>
                  <w:w w:val="105"/>
                  <w:sz w:val="24"/>
                </w:rPr>
                <w:t>for</w:t>
              </w:r>
              <w:r>
                <w:rPr>
                  <w:spacing w:val="6"/>
                  <w:w w:val="105"/>
                  <w:sz w:val="24"/>
                </w:rPr>
                <w:t xml:space="preserve"> </w:t>
              </w:r>
              <w:r>
                <w:rPr>
                  <w:w w:val="105"/>
                  <w:sz w:val="24"/>
                </w:rPr>
                <w:t>fNIRS</w:t>
              </w:r>
              <w:r>
                <w:rPr>
                  <w:spacing w:val="7"/>
                  <w:w w:val="105"/>
                  <w:sz w:val="24"/>
                </w:rPr>
                <w:t xml:space="preserve"> </w:t>
              </w:r>
              <w:r>
                <w:rPr>
                  <w:w w:val="105"/>
                  <w:sz w:val="24"/>
                </w:rPr>
                <w:t>data</w:t>
              </w:r>
            </w:hyperlink>
            <w:r w:rsidR="00000000">
              <w:rPr>
                <w:spacing w:val="78"/>
                <w:w w:val="150"/>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spacing w:val="-10"/>
                <w:w w:val="105"/>
                <w:sz w:val="24"/>
              </w:rPr>
              <w:t>.</w:t>
            </w:r>
          </w:p>
        </w:tc>
        <w:tc>
          <w:tcPr>
            <w:tcW w:w="452" w:type="dxa"/>
          </w:tcPr>
          <w:p w14:paraId="07559F23" w14:textId="77777777" w:rsidR="00F675FE" w:rsidRDefault="00000000">
            <w:pPr>
              <w:pStyle w:val="TableParagraph"/>
              <w:ind w:left="0" w:right="46"/>
              <w:jc w:val="right"/>
              <w:rPr>
                <w:sz w:val="24"/>
              </w:rPr>
            </w:pPr>
            <w:r>
              <w:rPr>
                <w:spacing w:val="-5"/>
                <w:sz w:val="24"/>
              </w:rPr>
              <w:t>17</w:t>
            </w:r>
          </w:p>
        </w:tc>
      </w:tr>
      <w:tr w:rsidR="00F675FE" w14:paraId="07559F28" w14:textId="77777777">
        <w:trPr>
          <w:trHeight w:val="579"/>
        </w:trPr>
        <w:tc>
          <w:tcPr>
            <w:tcW w:w="527" w:type="dxa"/>
          </w:tcPr>
          <w:p w14:paraId="07559F25" w14:textId="77777777" w:rsidR="00F675FE" w:rsidRDefault="00F675FE">
            <w:pPr>
              <w:pStyle w:val="TableParagraph"/>
              <w:ind w:left="36" w:right="161"/>
              <w:rPr>
                <w:sz w:val="24"/>
              </w:rPr>
            </w:pPr>
            <w:hyperlink w:anchor="_bookmark29" w:history="1">
              <w:r>
                <w:rPr>
                  <w:spacing w:val="-5"/>
                  <w:sz w:val="24"/>
                </w:rPr>
                <w:t>2.5</w:t>
              </w:r>
            </w:hyperlink>
          </w:p>
        </w:tc>
        <w:tc>
          <w:tcPr>
            <w:tcW w:w="7770" w:type="dxa"/>
          </w:tcPr>
          <w:p w14:paraId="07559F26" w14:textId="77777777" w:rsidR="00F675FE" w:rsidRDefault="00F675FE">
            <w:pPr>
              <w:pStyle w:val="TableParagraph"/>
              <w:tabs>
                <w:tab w:val="left" w:pos="3477"/>
              </w:tabs>
              <w:ind w:left="61"/>
              <w:jc w:val="left"/>
              <w:rPr>
                <w:sz w:val="24"/>
              </w:rPr>
            </w:pPr>
            <w:hyperlink w:anchor="_bookmark29" w:history="1">
              <w:r>
                <w:rPr>
                  <w:w w:val="95"/>
                  <w:sz w:val="24"/>
                </w:rPr>
                <w:t>Sample</w:t>
              </w:r>
              <w:r>
                <w:rPr>
                  <w:spacing w:val="6"/>
                  <w:sz w:val="24"/>
                </w:rPr>
                <w:t xml:space="preserve"> </w:t>
              </w:r>
              <w:r>
                <w:rPr>
                  <w:w w:val="95"/>
                  <w:sz w:val="24"/>
                </w:rPr>
                <w:t>design</w:t>
              </w:r>
              <w:r>
                <w:rPr>
                  <w:spacing w:val="8"/>
                  <w:sz w:val="24"/>
                </w:rPr>
                <w:t xml:space="preserve"> </w:t>
              </w:r>
              <w:r>
                <w:rPr>
                  <w:w w:val="95"/>
                  <w:sz w:val="24"/>
                </w:rPr>
                <w:t>matrix</w:t>
              </w:r>
              <w:r>
                <w:rPr>
                  <w:spacing w:val="8"/>
                  <w:sz w:val="24"/>
                </w:rPr>
                <w:t xml:space="preserve"> </w:t>
              </w:r>
              <w:r>
                <w:rPr>
                  <w:w w:val="95"/>
                  <w:sz w:val="24"/>
                </w:rPr>
                <w:t>for</w:t>
              </w:r>
              <w:r>
                <w:rPr>
                  <w:spacing w:val="8"/>
                  <w:sz w:val="24"/>
                </w:rPr>
                <w:t xml:space="preserve"> </w:t>
              </w:r>
              <w:r>
                <w:rPr>
                  <w:spacing w:val="-5"/>
                  <w:w w:val="95"/>
                  <w:sz w:val="24"/>
                </w:rPr>
                <w:t>GLM</w:t>
              </w:r>
            </w:hyperlink>
            <w:r w:rsidR="00000000">
              <w:rPr>
                <w:sz w:val="24"/>
              </w:rPr>
              <w:tab/>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spacing w:val="-10"/>
                <w:w w:val="105"/>
                <w:sz w:val="24"/>
              </w:rPr>
              <w:t>.</w:t>
            </w:r>
          </w:p>
        </w:tc>
        <w:tc>
          <w:tcPr>
            <w:tcW w:w="452" w:type="dxa"/>
          </w:tcPr>
          <w:p w14:paraId="07559F27" w14:textId="77777777" w:rsidR="00F675FE" w:rsidRDefault="00000000">
            <w:pPr>
              <w:pStyle w:val="TableParagraph"/>
              <w:ind w:left="0" w:right="47"/>
              <w:jc w:val="right"/>
              <w:rPr>
                <w:sz w:val="24"/>
              </w:rPr>
            </w:pPr>
            <w:r>
              <w:rPr>
                <w:spacing w:val="-5"/>
                <w:sz w:val="24"/>
              </w:rPr>
              <w:t>20</w:t>
            </w:r>
          </w:p>
        </w:tc>
      </w:tr>
      <w:tr w:rsidR="00F675FE" w14:paraId="07559F2C" w14:textId="77777777">
        <w:trPr>
          <w:trHeight w:val="579"/>
        </w:trPr>
        <w:tc>
          <w:tcPr>
            <w:tcW w:w="527" w:type="dxa"/>
          </w:tcPr>
          <w:p w14:paraId="07559F29" w14:textId="77777777" w:rsidR="00F675FE" w:rsidRDefault="00F675FE">
            <w:pPr>
              <w:pStyle w:val="TableParagraph"/>
              <w:spacing w:before="188"/>
              <w:ind w:left="36" w:right="161"/>
              <w:rPr>
                <w:sz w:val="24"/>
              </w:rPr>
            </w:pPr>
            <w:hyperlink w:anchor="_bookmark39" w:history="1">
              <w:r>
                <w:rPr>
                  <w:spacing w:val="-5"/>
                  <w:sz w:val="24"/>
                </w:rPr>
                <w:t>3.1</w:t>
              </w:r>
            </w:hyperlink>
          </w:p>
        </w:tc>
        <w:tc>
          <w:tcPr>
            <w:tcW w:w="7770" w:type="dxa"/>
          </w:tcPr>
          <w:p w14:paraId="07559F2A" w14:textId="77777777" w:rsidR="00F675FE" w:rsidRDefault="00F675FE">
            <w:pPr>
              <w:pStyle w:val="TableParagraph"/>
              <w:spacing w:before="188"/>
              <w:ind w:left="61"/>
              <w:jc w:val="left"/>
              <w:rPr>
                <w:sz w:val="24"/>
              </w:rPr>
            </w:pPr>
            <w:hyperlink w:anchor="_bookmark39" w:history="1">
              <w:r>
                <w:rPr>
                  <w:w w:val="105"/>
                  <w:sz w:val="24"/>
                </w:rPr>
                <w:t>GLM:</w:t>
              </w:r>
              <w:r>
                <w:rPr>
                  <w:spacing w:val="10"/>
                  <w:w w:val="105"/>
                  <w:sz w:val="24"/>
                </w:rPr>
                <w:t xml:space="preserve"> </w:t>
              </w:r>
              <w:r>
                <w:rPr>
                  <w:w w:val="105"/>
                  <w:sz w:val="24"/>
                </w:rPr>
                <w:t>Real</w:t>
              </w:r>
              <w:r>
                <w:rPr>
                  <w:spacing w:val="10"/>
                  <w:w w:val="105"/>
                  <w:sz w:val="24"/>
                </w:rPr>
                <w:t xml:space="preserve"> </w:t>
              </w:r>
              <w:r>
                <w:rPr>
                  <w:w w:val="105"/>
                  <w:sz w:val="24"/>
                </w:rPr>
                <w:t>vs.</w:t>
              </w:r>
              <w:r>
                <w:rPr>
                  <w:spacing w:val="34"/>
                  <w:w w:val="105"/>
                  <w:sz w:val="24"/>
                </w:rPr>
                <w:t xml:space="preserve"> </w:t>
              </w:r>
              <w:r>
                <w:rPr>
                  <w:w w:val="105"/>
                  <w:sz w:val="24"/>
                </w:rPr>
                <w:t>Virtual</w:t>
              </w:r>
              <w:r>
                <w:rPr>
                  <w:spacing w:val="10"/>
                  <w:w w:val="105"/>
                  <w:sz w:val="24"/>
                </w:rPr>
                <w:t xml:space="preserve"> </w:t>
              </w:r>
              <w:r>
                <w:rPr>
                  <w:w w:val="105"/>
                  <w:sz w:val="24"/>
                </w:rPr>
                <w:t>Faces</w:t>
              </w:r>
            </w:hyperlink>
            <w:r w:rsidR="00000000">
              <w:rPr>
                <w:spacing w:val="6"/>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50"/>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spacing w:val="-10"/>
                <w:w w:val="105"/>
                <w:sz w:val="24"/>
              </w:rPr>
              <w:t>.</w:t>
            </w:r>
          </w:p>
        </w:tc>
        <w:tc>
          <w:tcPr>
            <w:tcW w:w="452" w:type="dxa"/>
          </w:tcPr>
          <w:p w14:paraId="07559F2B" w14:textId="77777777" w:rsidR="00F675FE" w:rsidRDefault="00000000">
            <w:pPr>
              <w:pStyle w:val="TableParagraph"/>
              <w:spacing w:before="188"/>
              <w:ind w:left="0" w:right="48"/>
              <w:jc w:val="right"/>
              <w:rPr>
                <w:sz w:val="24"/>
              </w:rPr>
            </w:pPr>
            <w:r>
              <w:rPr>
                <w:spacing w:val="-5"/>
                <w:sz w:val="24"/>
              </w:rPr>
              <w:t>25</w:t>
            </w:r>
          </w:p>
        </w:tc>
      </w:tr>
      <w:tr w:rsidR="00F675FE" w14:paraId="07559F30" w14:textId="77777777">
        <w:trPr>
          <w:trHeight w:val="479"/>
        </w:trPr>
        <w:tc>
          <w:tcPr>
            <w:tcW w:w="527" w:type="dxa"/>
          </w:tcPr>
          <w:p w14:paraId="07559F2D" w14:textId="77777777" w:rsidR="00F675FE" w:rsidRDefault="00F675FE">
            <w:pPr>
              <w:pStyle w:val="TableParagraph"/>
              <w:ind w:left="36" w:right="161"/>
              <w:rPr>
                <w:sz w:val="24"/>
              </w:rPr>
            </w:pPr>
            <w:hyperlink w:anchor="_bookmark40" w:history="1">
              <w:r>
                <w:rPr>
                  <w:spacing w:val="-5"/>
                  <w:sz w:val="24"/>
                </w:rPr>
                <w:t>3.2</w:t>
              </w:r>
            </w:hyperlink>
          </w:p>
        </w:tc>
        <w:tc>
          <w:tcPr>
            <w:tcW w:w="7770" w:type="dxa"/>
          </w:tcPr>
          <w:p w14:paraId="07559F2E" w14:textId="77777777" w:rsidR="00F675FE" w:rsidRDefault="00F675FE">
            <w:pPr>
              <w:pStyle w:val="TableParagraph"/>
              <w:ind w:left="61"/>
              <w:jc w:val="left"/>
              <w:rPr>
                <w:sz w:val="24"/>
              </w:rPr>
            </w:pPr>
            <w:hyperlink w:anchor="_bookmark40" w:history="1">
              <w:r>
                <w:rPr>
                  <w:w w:val="105"/>
                  <w:sz w:val="24"/>
                </w:rPr>
                <w:t>GLM:</w:t>
              </w:r>
              <w:r>
                <w:rPr>
                  <w:spacing w:val="10"/>
                  <w:w w:val="105"/>
                  <w:sz w:val="24"/>
                </w:rPr>
                <w:t xml:space="preserve"> </w:t>
              </w:r>
              <w:r>
                <w:rPr>
                  <w:w w:val="105"/>
                  <w:sz w:val="24"/>
                </w:rPr>
                <w:t>Emotion</w:t>
              </w:r>
              <w:r>
                <w:rPr>
                  <w:spacing w:val="10"/>
                  <w:w w:val="105"/>
                  <w:sz w:val="24"/>
                </w:rPr>
                <w:t xml:space="preserve"> </w:t>
              </w:r>
              <w:r>
                <w:rPr>
                  <w:w w:val="105"/>
                  <w:sz w:val="24"/>
                </w:rPr>
                <w:t>vs.</w:t>
              </w:r>
              <w:r>
                <w:rPr>
                  <w:spacing w:val="33"/>
                  <w:w w:val="105"/>
                  <w:sz w:val="24"/>
                </w:rPr>
                <w:t xml:space="preserve"> </w:t>
              </w:r>
              <w:r>
                <w:rPr>
                  <w:w w:val="105"/>
                  <w:sz w:val="24"/>
                </w:rPr>
                <w:t>Neutral</w:t>
              </w:r>
            </w:hyperlink>
            <w:r w:rsidR="00000000">
              <w:rPr>
                <w:spacing w:val="-4"/>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9"/>
                <w:w w:val="105"/>
                <w:sz w:val="24"/>
              </w:rPr>
              <w:t xml:space="preserve"> </w:t>
            </w:r>
            <w:r w:rsidR="00000000">
              <w:rPr>
                <w:w w:val="105"/>
                <w:sz w:val="24"/>
              </w:rPr>
              <w:t>.</w:t>
            </w:r>
            <w:r w:rsidR="00000000">
              <w:rPr>
                <w:spacing w:val="48"/>
                <w:w w:val="105"/>
                <w:sz w:val="24"/>
              </w:rPr>
              <w:t xml:space="preserve"> </w:t>
            </w:r>
            <w:r w:rsidR="00000000">
              <w:rPr>
                <w:spacing w:val="-10"/>
                <w:w w:val="105"/>
                <w:sz w:val="24"/>
              </w:rPr>
              <w:t>.</w:t>
            </w:r>
          </w:p>
        </w:tc>
        <w:tc>
          <w:tcPr>
            <w:tcW w:w="452" w:type="dxa"/>
          </w:tcPr>
          <w:p w14:paraId="07559F2F" w14:textId="77777777" w:rsidR="00F675FE" w:rsidRDefault="00000000">
            <w:pPr>
              <w:pStyle w:val="TableParagraph"/>
              <w:ind w:left="0" w:right="47"/>
              <w:jc w:val="right"/>
              <w:rPr>
                <w:sz w:val="24"/>
              </w:rPr>
            </w:pPr>
            <w:r>
              <w:rPr>
                <w:spacing w:val="-5"/>
                <w:sz w:val="24"/>
              </w:rPr>
              <w:t>26</w:t>
            </w:r>
          </w:p>
        </w:tc>
      </w:tr>
      <w:tr w:rsidR="00F675FE" w14:paraId="07559F34" w14:textId="77777777">
        <w:trPr>
          <w:trHeight w:val="479"/>
        </w:trPr>
        <w:tc>
          <w:tcPr>
            <w:tcW w:w="527" w:type="dxa"/>
          </w:tcPr>
          <w:p w14:paraId="07559F31" w14:textId="77777777" w:rsidR="00F675FE" w:rsidRDefault="00F675FE">
            <w:pPr>
              <w:pStyle w:val="TableParagraph"/>
              <w:ind w:left="36" w:right="161"/>
              <w:rPr>
                <w:sz w:val="24"/>
              </w:rPr>
            </w:pPr>
            <w:hyperlink w:anchor="_bookmark41" w:history="1">
              <w:r>
                <w:rPr>
                  <w:spacing w:val="-5"/>
                  <w:sz w:val="24"/>
                </w:rPr>
                <w:t>3.3</w:t>
              </w:r>
            </w:hyperlink>
          </w:p>
        </w:tc>
        <w:tc>
          <w:tcPr>
            <w:tcW w:w="7770" w:type="dxa"/>
          </w:tcPr>
          <w:p w14:paraId="07559F32" w14:textId="77777777" w:rsidR="00F675FE" w:rsidRDefault="00F675FE">
            <w:pPr>
              <w:pStyle w:val="TableParagraph"/>
              <w:ind w:left="61"/>
              <w:jc w:val="left"/>
              <w:rPr>
                <w:sz w:val="24"/>
              </w:rPr>
            </w:pPr>
            <w:hyperlink w:anchor="_bookmark41" w:history="1">
              <w:r>
                <w:rPr>
                  <w:w w:val="105"/>
                  <w:sz w:val="24"/>
                </w:rPr>
                <w:t>GLM:</w:t>
              </w:r>
              <w:r>
                <w:rPr>
                  <w:spacing w:val="9"/>
                  <w:w w:val="105"/>
                  <w:sz w:val="24"/>
                </w:rPr>
                <w:t xml:space="preserve"> </w:t>
              </w:r>
              <w:r>
                <w:rPr>
                  <w:w w:val="105"/>
                  <w:sz w:val="24"/>
                </w:rPr>
                <w:t>Emotion</w:t>
              </w:r>
              <w:r>
                <w:rPr>
                  <w:spacing w:val="10"/>
                  <w:w w:val="105"/>
                  <w:sz w:val="24"/>
                </w:rPr>
                <w:t xml:space="preserve"> </w:t>
              </w:r>
              <w:r>
                <w:rPr>
                  <w:w w:val="105"/>
                  <w:sz w:val="24"/>
                </w:rPr>
                <w:t>vs.</w:t>
              </w:r>
              <w:r>
                <w:rPr>
                  <w:spacing w:val="33"/>
                  <w:w w:val="105"/>
                  <w:sz w:val="24"/>
                </w:rPr>
                <w:t xml:space="preserve"> </w:t>
              </w:r>
              <w:r>
                <w:rPr>
                  <w:w w:val="105"/>
                  <w:sz w:val="24"/>
                </w:rPr>
                <w:t>Surprise</w:t>
              </w:r>
            </w:hyperlink>
            <w:r w:rsidR="00000000">
              <w:rPr>
                <w:spacing w:val="24"/>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7"/>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w w:val="105"/>
                <w:sz w:val="24"/>
              </w:rPr>
              <w:t>.</w:t>
            </w:r>
            <w:r w:rsidR="00000000">
              <w:rPr>
                <w:spacing w:val="48"/>
                <w:w w:val="105"/>
                <w:sz w:val="24"/>
              </w:rPr>
              <w:t xml:space="preserve"> </w:t>
            </w:r>
            <w:r w:rsidR="00000000">
              <w:rPr>
                <w:spacing w:val="-10"/>
                <w:w w:val="105"/>
                <w:sz w:val="24"/>
              </w:rPr>
              <w:t>.</w:t>
            </w:r>
          </w:p>
        </w:tc>
        <w:tc>
          <w:tcPr>
            <w:tcW w:w="452" w:type="dxa"/>
          </w:tcPr>
          <w:p w14:paraId="07559F33" w14:textId="77777777" w:rsidR="00F675FE" w:rsidRDefault="00000000">
            <w:pPr>
              <w:pStyle w:val="TableParagraph"/>
              <w:ind w:left="0" w:right="47"/>
              <w:jc w:val="right"/>
              <w:rPr>
                <w:sz w:val="24"/>
              </w:rPr>
            </w:pPr>
            <w:r>
              <w:rPr>
                <w:spacing w:val="-5"/>
                <w:sz w:val="24"/>
              </w:rPr>
              <w:t>27</w:t>
            </w:r>
          </w:p>
        </w:tc>
      </w:tr>
      <w:tr w:rsidR="00F675FE" w14:paraId="07559F38" w14:textId="77777777">
        <w:trPr>
          <w:trHeight w:val="479"/>
        </w:trPr>
        <w:tc>
          <w:tcPr>
            <w:tcW w:w="527" w:type="dxa"/>
          </w:tcPr>
          <w:p w14:paraId="07559F35" w14:textId="77777777" w:rsidR="00F675FE" w:rsidRDefault="00F675FE">
            <w:pPr>
              <w:pStyle w:val="TableParagraph"/>
              <w:ind w:left="36" w:right="161"/>
              <w:rPr>
                <w:sz w:val="24"/>
              </w:rPr>
            </w:pPr>
            <w:hyperlink w:anchor="_bookmark42" w:history="1">
              <w:r>
                <w:rPr>
                  <w:spacing w:val="-5"/>
                  <w:sz w:val="24"/>
                </w:rPr>
                <w:t>3.4</w:t>
              </w:r>
            </w:hyperlink>
          </w:p>
        </w:tc>
        <w:tc>
          <w:tcPr>
            <w:tcW w:w="7770" w:type="dxa"/>
          </w:tcPr>
          <w:p w14:paraId="07559F36" w14:textId="77777777" w:rsidR="00F675FE" w:rsidRDefault="00F675FE">
            <w:pPr>
              <w:pStyle w:val="TableParagraph"/>
              <w:ind w:left="61"/>
              <w:jc w:val="left"/>
              <w:rPr>
                <w:sz w:val="24"/>
              </w:rPr>
            </w:pPr>
            <w:hyperlink w:anchor="_bookmark42" w:history="1">
              <w:r>
                <w:rPr>
                  <w:w w:val="105"/>
                  <w:sz w:val="24"/>
                </w:rPr>
                <w:t>GLM:</w:t>
              </w:r>
              <w:r>
                <w:rPr>
                  <w:spacing w:val="6"/>
                  <w:w w:val="105"/>
                  <w:sz w:val="24"/>
                </w:rPr>
                <w:t xml:space="preserve"> </w:t>
              </w:r>
              <w:r>
                <w:rPr>
                  <w:w w:val="105"/>
                  <w:sz w:val="24"/>
                </w:rPr>
                <w:t>Face</w:t>
              </w:r>
              <w:r>
                <w:rPr>
                  <w:spacing w:val="5"/>
                  <w:w w:val="105"/>
                  <w:sz w:val="24"/>
                </w:rPr>
                <w:t xml:space="preserve"> </w:t>
              </w:r>
              <w:r>
                <w:rPr>
                  <w:w w:val="105"/>
                  <w:sz w:val="24"/>
                </w:rPr>
                <w:t>Type</w:t>
              </w:r>
              <w:r>
                <w:rPr>
                  <w:spacing w:val="7"/>
                  <w:w w:val="105"/>
                  <w:sz w:val="24"/>
                </w:rPr>
                <w:t xml:space="preserve"> </w:t>
              </w:r>
              <w:r>
                <w:rPr>
                  <w:rFonts w:ascii="Verdana" w:hAnsi="Verdana"/>
                  <w:i/>
                  <w:w w:val="105"/>
                  <w:sz w:val="24"/>
                </w:rPr>
                <w:t>×</w:t>
              </w:r>
              <w:r>
                <w:rPr>
                  <w:rFonts w:ascii="Verdana" w:hAnsi="Verdana"/>
                  <w:i/>
                  <w:spacing w:val="-20"/>
                  <w:w w:val="105"/>
                  <w:sz w:val="24"/>
                </w:rPr>
                <w:t xml:space="preserve"> </w:t>
              </w:r>
              <w:r>
                <w:rPr>
                  <w:w w:val="105"/>
                  <w:sz w:val="24"/>
                </w:rPr>
                <w:t>Emotion</w:t>
              </w:r>
              <w:r>
                <w:rPr>
                  <w:spacing w:val="6"/>
                  <w:w w:val="105"/>
                  <w:sz w:val="24"/>
                </w:rPr>
                <w:t xml:space="preserve"> </w:t>
              </w:r>
              <w:r>
                <w:rPr>
                  <w:w w:val="105"/>
                  <w:sz w:val="24"/>
                </w:rPr>
                <w:t>Contrasts</w:t>
              </w:r>
            </w:hyperlink>
            <w:r w:rsidR="00000000">
              <w:rPr>
                <w:spacing w:val="47"/>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2"/>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3"/>
                <w:w w:val="105"/>
                <w:sz w:val="24"/>
              </w:rPr>
              <w:t xml:space="preserve"> </w:t>
            </w:r>
            <w:r w:rsidR="00000000">
              <w:rPr>
                <w:spacing w:val="-10"/>
                <w:w w:val="105"/>
                <w:sz w:val="24"/>
              </w:rPr>
              <w:t>.</w:t>
            </w:r>
          </w:p>
        </w:tc>
        <w:tc>
          <w:tcPr>
            <w:tcW w:w="452" w:type="dxa"/>
          </w:tcPr>
          <w:p w14:paraId="07559F37" w14:textId="77777777" w:rsidR="00F675FE" w:rsidRDefault="00000000">
            <w:pPr>
              <w:pStyle w:val="TableParagraph"/>
              <w:ind w:left="0" w:right="47"/>
              <w:jc w:val="right"/>
              <w:rPr>
                <w:sz w:val="24"/>
              </w:rPr>
            </w:pPr>
            <w:r>
              <w:rPr>
                <w:spacing w:val="-5"/>
                <w:sz w:val="24"/>
              </w:rPr>
              <w:t>28</w:t>
            </w:r>
          </w:p>
        </w:tc>
      </w:tr>
      <w:tr w:rsidR="00F675FE" w14:paraId="07559F3C" w14:textId="77777777">
        <w:trPr>
          <w:trHeight w:val="479"/>
        </w:trPr>
        <w:tc>
          <w:tcPr>
            <w:tcW w:w="527" w:type="dxa"/>
          </w:tcPr>
          <w:p w14:paraId="07559F39" w14:textId="77777777" w:rsidR="00F675FE" w:rsidRDefault="00F675FE">
            <w:pPr>
              <w:pStyle w:val="TableParagraph"/>
              <w:ind w:left="36" w:right="161"/>
              <w:rPr>
                <w:sz w:val="24"/>
              </w:rPr>
            </w:pPr>
            <w:hyperlink w:anchor="_bookmark44" w:history="1">
              <w:r>
                <w:rPr>
                  <w:spacing w:val="-5"/>
                  <w:sz w:val="24"/>
                </w:rPr>
                <w:t>3.5</w:t>
              </w:r>
            </w:hyperlink>
          </w:p>
        </w:tc>
        <w:tc>
          <w:tcPr>
            <w:tcW w:w="7770" w:type="dxa"/>
          </w:tcPr>
          <w:p w14:paraId="07559F3A" w14:textId="77777777" w:rsidR="00F675FE" w:rsidRDefault="00F675FE">
            <w:pPr>
              <w:pStyle w:val="TableParagraph"/>
              <w:ind w:left="61"/>
              <w:jc w:val="left"/>
              <w:rPr>
                <w:sz w:val="24"/>
              </w:rPr>
            </w:pPr>
            <w:hyperlink w:anchor="_bookmark44" w:history="1">
              <w:r>
                <w:rPr>
                  <w:w w:val="105"/>
                  <w:sz w:val="24"/>
                </w:rPr>
                <w:t>FC:</w:t>
              </w:r>
              <w:r>
                <w:rPr>
                  <w:spacing w:val="13"/>
                  <w:w w:val="105"/>
                  <w:sz w:val="24"/>
                </w:rPr>
                <w:t xml:space="preserve"> </w:t>
              </w:r>
              <w:r>
                <w:rPr>
                  <w:w w:val="105"/>
                  <w:sz w:val="24"/>
                </w:rPr>
                <w:t>Real</w:t>
              </w:r>
              <w:r>
                <w:rPr>
                  <w:spacing w:val="12"/>
                  <w:w w:val="105"/>
                  <w:sz w:val="24"/>
                </w:rPr>
                <w:t xml:space="preserve"> </w:t>
              </w:r>
              <w:r>
                <w:rPr>
                  <w:w w:val="105"/>
                  <w:sz w:val="24"/>
                </w:rPr>
                <w:t>vs.</w:t>
              </w:r>
              <w:r>
                <w:rPr>
                  <w:spacing w:val="38"/>
                  <w:w w:val="105"/>
                  <w:sz w:val="24"/>
                </w:rPr>
                <w:t xml:space="preserve"> </w:t>
              </w:r>
              <w:r>
                <w:rPr>
                  <w:w w:val="105"/>
                  <w:sz w:val="24"/>
                </w:rPr>
                <w:t>Virtual</w:t>
              </w:r>
            </w:hyperlink>
            <w:r w:rsidR="00000000">
              <w:rPr>
                <w:spacing w:val="31"/>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4"/>
                <w:w w:val="105"/>
                <w:sz w:val="24"/>
              </w:rPr>
              <w:t xml:space="preserve"> </w:t>
            </w:r>
            <w:r w:rsidR="00000000">
              <w:rPr>
                <w:w w:val="105"/>
                <w:sz w:val="24"/>
              </w:rPr>
              <w:t>.</w:t>
            </w:r>
            <w:r w:rsidR="00000000">
              <w:rPr>
                <w:spacing w:val="53"/>
                <w:w w:val="105"/>
                <w:sz w:val="24"/>
              </w:rPr>
              <w:t xml:space="preserve"> </w:t>
            </w:r>
            <w:r w:rsidR="00000000">
              <w:rPr>
                <w:w w:val="105"/>
                <w:sz w:val="24"/>
              </w:rPr>
              <w:t>.</w:t>
            </w:r>
            <w:r w:rsidR="00000000">
              <w:rPr>
                <w:spacing w:val="53"/>
                <w:w w:val="105"/>
                <w:sz w:val="24"/>
              </w:rPr>
              <w:t xml:space="preserve"> </w:t>
            </w:r>
            <w:r w:rsidR="00000000">
              <w:rPr>
                <w:spacing w:val="-10"/>
                <w:w w:val="105"/>
                <w:sz w:val="24"/>
              </w:rPr>
              <w:t>.</w:t>
            </w:r>
          </w:p>
        </w:tc>
        <w:tc>
          <w:tcPr>
            <w:tcW w:w="452" w:type="dxa"/>
          </w:tcPr>
          <w:p w14:paraId="07559F3B" w14:textId="77777777" w:rsidR="00F675FE" w:rsidRDefault="00000000">
            <w:pPr>
              <w:pStyle w:val="TableParagraph"/>
              <w:ind w:left="0" w:right="48"/>
              <w:jc w:val="right"/>
              <w:rPr>
                <w:sz w:val="24"/>
              </w:rPr>
            </w:pPr>
            <w:r>
              <w:rPr>
                <w:spacing w:val="-5"/>
                <w:sz w:val="24"/>
              </w:rPr>
              <w:t>29</w:t>
            </w:r>
          </w:p>
        </w:tc>
      </w:tr>
      <w:tr w:rsidR="00F675FE" w14:paraId="07559F40" w14:textId="77777777">
        <w:trPr>
          <w:trHeight w:val="479"/>
        </w:trPr>
        <w:tc>
          <w:tcPr>
            <w:tcW w:w="527" w:type="dxa"/>
          </w:tcPr>
          <w:p w14:paraId="07559F3D" w14:textId="77777777" w:rsidR="00F675FE" w:rsidRDefault="00F675FE">
            <w:pPr>
              <w:pStyle w:val="TableParagraph"/>
              <w:ind w:left="36" w:right="161"/>
              <w:rPr>
                <w:sz w:val="24"/>
              </w:rPr>
            </w:pPr>
            <w:hyperlink w:anchor="_bookmark45" w:history="1">
              <w:r>
                <w:rPr>
                  <w:spacing w:val="-5"/>
                  <w:sz w:val="24"/>
                </w:rPr>
                <w:t>3.6</w:t>
              </w:r>
            </w:hyperlink>
          </w:p>
        </w:tc>
        <w:tc>
          <w:tcPr>
            <w:tcW w:w="7770" w:type="dxa"/>
          </w:tcPr>
          <w:p w14:paraId="07559F3E" w14:textId="77777777" w:rsidR="00F675FE" w:rsidRDefault="00F675FE">
            <w:pPr>
              <w:pStyle w:val="TableParagraph"/>
              <w:ind w:left="61"/>
              <w:jc w:val="left"/>
              <w:rPr>
                <w:sz w:val="24"/>
              </w:rPr>
            </w:pPr>
            <w:hyperlink w:anchor="_bookmark45" w:history="1">
              <w:r>
                <w:rPr>
                  <w:w w:val="105"/>
                  <w:sz w:val="24"/>
                </w:rPr>
                <w:t>FC:</w:t>
              </w:r>
              <w:r>
                <w:rPr>
                  <w:spacing w:val="12"/>
                  <w:w w:val="105"/>
                  <w:sz w:val="24"/>
                </w:rPr>
                <w:t xml:space="preserve"> </w:t>
              </w:r>
              <w:r>
                <w:rPr>
                  <w:w w:val="105"/>
                  <w:sz w:val="24"/>
                </w:rPr>
                <w:t>Emotion</w:t>
              </w:r>
              <w:r>
                <w:rPr>
                  <w:spacing w:val="12"/>
                  <w:w w:val="105"/>
                  <w:sz w:val="24"/>
                </w:rPr>
                <w:t xml:space="preserve"> </w:t>
              </w:r>
              <w:r>
                <w:rPr>
                  <w:w w:val="105"/>
                  <w:sz w:val="24"/>
                </w:rPr>
                <w:t>Contrasts</w:t>
              </w:r>
            </w:hyperlink>
            <w:r w:rsidR="00000000">
              <w:rPr>
                <w:spacing w:val="29"/>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2"/>
                <w:w w:val="105"/>
                <w:sz w:val="24"/>
              </w:rPr>
              <w:t xml:space="preserve"> </w:t>
            </w:r>
            <w:r w:rsidR="00000000">
              <w:rPr>
                <w:w w:val="105"/>
                <w:sz w:val="24"/>
              </w:rPr>
              <w:t>.</w:t>
            </w:r>
            <w:r w:rsidR="00000000">
              <w:rPr>
                <w:spacing w:val="51"/>
                <w:w w:val="105"/>
                <w:sz w:val="24"/>
              </w:rPr>
              <w:t xml:space="preserve"> </w:t>
            </w:r>
            <w:r w:rsidR="00000000">
              <w:rPr>
                <w:w w:val="105"/>
                <w:sz w:val="24"/>
              </w:rPr>
              <w:t>.</w:t>
            </w:r>
            <w:r w:rsidR="00000000">
              <w:rPr>
                <w:spacing w:val="52"/>
                <w:w w:val="105"/>
                <w:sz w:val="24"/>
              </w:rPr>
              <w:t xml:space="preserve"> </w:t>
            </w:r>
            <w:r w:rsidR="00000000">
              <w:rPr>
                <w:spacing w:val="-10"/>
                <w:w w:val="105"/>
                <w:sz w:val="24"/>
              </w:rPr>
              <w:t>.</w:t>
            </w:r>
          </w:p>
        </w:tc>
        <w:tc>
          <w:tcPr>
            <w:tcW w:w="452" w:type="dxa"/>
          </w:tcPr>
          <w:p w14:paraId="07559F3F" w14:textId="77777777" w:rsidR="00F675FE" w:rsidRDefault="00000000">
            <w:pPr>
              <w:pStyle w:val="TableParagraph"/>
              <w:ind w:left="0" w:right="47"/>
              <w:jc w:val="right"/>
              <w:rPr>
                <w:sz w:val="24"/>
              </w:rPr>
            </w:pPr>
            <w:r>
              <w:rPr>
                <w:spacing w:val="-5"/>
                <w:sz w:val="24"/>
              </w:rPr>
              <w:t>30</w:t>
            </w:r>
          </w:p>
        </w:tc>
      </w:tr>
      <w:tr w:rsidR="00F675FE" w14:paraId="07559F44" w14:textId="77777777">
        <w:trPr>
          <w:trHeight w:val="479"/>
        </w:trPr>
        <w:tc>
          <w:tcPr>
            <w:tcW w:w="527" w:type="dxa"/>
          </w:tcPr>
          <w:p w14:paraId="07559F41" w14:textId="77777777" w:rsidR="00F675FE" w:rsidRDefault="00F675FE">
            <w:pPr>
              <w:pStyle w:val="TableParagraph"/>
              <w:ind w:left="36" w:right="161"/>
              <w:rPr>
                <w:sz w:val="24"/>
              </w:rPr>
            </w:pPr>
            <w:hyperlink w:anchor="_bookmark46" w:history="1">
              <w:r>
                <w:rPr>
                  <w:spacing w:val="-5"/>
                  <w:sz w:val="24"/>
                </w:rPr>
                <w:t>3.7</w:t>
              </w:r>
            </w:hyperlink>
          </w:p>
        </w:tc>
        <w:tc>
          <w:tcPr>
            <w:tcW w:w="7770" w:type="dxa"/>
          </w:tcPr>
          <w:p w14:paraId="07559F42" w14:textId="77777777" w:rsidR="00F675FE" w:rsidRDefault="00F675FE">
            <w:pPr>
              <w:pStyle w:val="TableParagraph"/>
              <w:ind w:left="61"/>
              <w:jc w:val="left"/>
              <w:rPr>
                <w:sz w:val="24"/>
              </w:rPr>
            </w:pPr>
            <w:hyperlink w:anchor="_bookmark46" w:history="1">
              <w:r>
                <w:rPr>
                  <w:sz w:val="24"/>
                </w:rPr>
                <w:t>FC:</w:t>
              </w:r>
              <w:r>
                <w:rPr>
                  <w:spacing w:val="14"/>
                  <w:sz w:val="24"/>
                </w:rPr>
                <w:t xml:space="preserve"> </w:t>
              </w:r>
              <w:r>
                <w:rPr>
                  <w:sz w:val="24"/>
                </w:rPr>
                <w:t>Summary</w:t>
              </w:r>
              <w:r>
                <w:rPr>
                  <w:spacing w:val="14"/>
                  <w:sz w:val="24"/>
                </w:rPr>
                <w:t xml:space="preserve"> </w:t>
              </w:r>
              <w:r>
                <w:rPr>
                  <w:sz w:val="24"/>
                </w:rPr>
                <w:t>of</w:t>
              </w:r>
              <w:r>
                <w:rPr>
                  <w:spacing w:val="14"/>
                  <w:sz w:val="24"/>
                </w:rPr>
                <w:t xml:space="preserve"> </w:t>
              </w:r>
              <w:r>
                <w:rPr>
                  <w:sz w:val="24"/>
                </w:rPr>
                <w:t>Contrasts</w:t>
              </w:r>
              <w:r>
                <w:rPr>
                  <w:spacing w:val="15"/>
                  <w:sz w:val="24"/>
                </w:rPr>
                <w:t xml:space="preserve"> </w:t>
              </w:r>
              <w:r>
                <w:rPr>
                  <w:sz w:val="24"/>
                </w:rPr>
                <w:t>by</w:t>
              </w:r>
              <w:r>
                <w:rPr>
                  <w:spacing w:val="14"/>
                  <w:sz w:val="24"/>
                </w:rPr>
                <w:t xml:space="preserve"> </w:t>
              </w:r>
              <w:r>
                <w:rPr>
                  <w:sz w:val="24"/>
                </w:rPr>
                <w:t>Emotion</w:t>
              </w:r>
              <w:r>
                <w:rPr>
                  <w:spacing w:val="14"/>
                  <w:sz w:val="24"/>
                </w:rPr>
                <w:t xml:space="preserve"> </w:t>
              </w:r>
              <w:r>
                <w:rPr>
                  <w:sz w:val="24"/>
                </w:rPr>
                <w:t>Pair</w:t>
              </w:r>
            </w:hyperlink>
            <w:r w:rsidR="00000000">
              <w:rPr>
                <w:spacing w:val="59"/>
                <w:w w:val="150"/>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3"/>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3"/>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z w:val="24"/>
              </w:rPr>
              <w:t>.</w:t>
            </w:r>
            <w:r w:rsidR="00000000">
              <w:rPr>
                <w:spacing w:val="54"/>
                <w:sz w:val="24"/>
              </w:rPr>
              <w:t xml:space="preserve"> </w:t>
            </w:r>
            <w:r w:rsidR="00000000">
              <w:rPr>
                <w:spacing w:val="-10"/>
                <w:sz w:val="24"/>
              </w:rPr>
              <w:t>.</w:t>
            </w:r>
          </w:p>
        </w:tc>
        <w:tc>
          <w:tcPr>
            <w:tcW w:w="452" w:type="dxa"/>
          </w:tcPr>
          <w:p w14:paraId="07559F43" w14:textId="77777777" w:rsidR="00F675FE" w:rsidRDefault="00000000">
            <w:pPr>
              <w:pStyle w:val="TableParagraph"/>
              <w:ind w:left="0" w:right="47"/>
              <w:jc w:val="right"/>
              <w:rPr>
                <w:sz w:val="24"/>
              </w:rPr>
            </w:pPr>
            <w:r>
              <w:rPr>
                <w:spacing w:val="-5"/>
                <w:sz w:val="24"/>
              </w:rPr>
              <w:t>32</w:t>
            </w:r>
          </w:p>
        </w:tc>
      </w:tr>
      <w:tr w:rsidR="00F675FE" w14:paraId="07559F48" w14:textId="77777777">
        <w:trPr>
          <w:trHeight w:val="479"/>
        </w:trPr>
        <w:tc>
          <w:tcPr>
            <w:tcW w:w="527" w:type="dxa"/>
          </w:tcPr>
          <w:p w14:paraId="07559F45" w14:textId="77777777" w:rsidR="00F675FE" w:rsidRDefault="00F675FE">
            <w:pPr>
              <w:pStyle w:val="TableParagraph"/>
              <w:ind w:left="36" w:right="161"/>
              <w:rPr>
                <w:sz w:val="24"/>
              </w:rPr>
            </w:pPr>
            <w:hyperlink w:anchor="_bookmark47" w:history="1">
              <w:r>
                <w:rPr>
                  <w:spacing w:val="-5"/>
                  <w:sz w:val="24"/>
                </w:rPr>
                <w:t>3.8</w:t>
              </w:r>
            </w:hyperlink>
          </w:p>
        </w:tc>
        <w:tc>
          <w:tcPr>
            <w:tcW w:w="7770" w:type="dxa"/>
          </w:tcPr>
          <w:p w14:paraId="07559F46" w14:textId="77777777" w:rsidR="00F675FE" w:rsidRDefault="00F675FE">
            <w:pPr>
              <w:pStyle w:val="TableParagraph"/>
              <w:ind w:left="61"/>
              <w:jc w:val="left"/>
              <w:rPr>
                <w:sz w:val="24"/>
              </w:rPr>
            </w:pPr>
            <w:hyperlink w:anchor="_bookmark47" w:history="1">
              <w:r>
                <w:rPr>
                  <w:sz w:val="24"/>
                </w:rPr>
                <w:t>FC:</w:t>
              </w:r>
              <w:r>
                <w:rPr>
                  <w:spacing w:val="5"/>
                  <w:sz w:val="24"/>
                </w:rPr>
                <w:t xml:space="preserve"> </w:t>
              </w:r>
              <w:r>
                <w:rPr>
                  <w:sz w:val="24"/>
                </w:rPr>
                <w:t>Count</w:t>
              </w:r>
              <w:r>
                <w:rPr>
                  <w:spacing w:val="4"/>
                  <w:sz w:val="24"/>
                </w:rPr>
                <w:t xml:space="preserve"> </w:t>
              </w:r>
              <w:r>
                <w:rPr>
                  <w:sz w:val="24"/>
                </w:rPr>
                <w:t>of</w:t>
              </w:r>
              <w:r>
                <w:rPr>
                  <w:spacing w:val="4"/>
                  <w:sz w:val="24"/>
                </w:rPr>
                <w:t xml:space="preserve"> </w:t>
              </w:r>
              <w:r>
                <w:rPr>
                  <w:sz w:val="24"/>
                </w:rPr>
                <w:t>Significantly</w:t>
              </w:r>
              <w:r>
                <w:rPr>
                  <w:spacing w:val="4"/>
                  <w:sz w:val="24"/>
                </w:rPr>
                <w:t xml:space="preserve"> </w:t>
              </w:r>
              <w:r>
                <w:rPr>
                  <w:sz w:val="24"/>
                </w:rPr>
                <w:t>Different</w:t>
              </w:r>
              <w:r>
                <w:rPr>
                  <w:spacing w:val="5"/>
                  <w:sz w:val="24"/>
                </w:rPr>
                <w:t xml:space="preserve"> </w:t>
              </w:r>
              <w:r>
                <w:rPr>
                  <w:sz w:val="24"/>
                </w:rPr>
                <w:t>Channel</w:t>
              </w:r>
              <w:r>
                <w:rPr>
                  <w:spacing w:val="6"/>
                  <w:sz w:val="24"/>
                </w:rPr>
                <w:t xml:space="preserve"> </w:t>
              </w:r>
              <w:r>
                <w:rPr>
                  <w:sz w:val="24"/>
                </w:rPr>
                <w:t>Pairs</w:t>
              </w:r>
              <w:r>
                <w:rPr>
                  <w:spacing w:val="4"/>
                  <w:sz w:val="24"/>
                </w:rPr>
                <w:t xml:space="preserve"> </w:t>
              </w:r>
              <w:r>
                <w:rPr>
                  <w:sz w:val="24"/>
                </w:rPr>
                <w:t>by</w:t>
              </w:r>
              <w:r>
                <w:rPr>
                  <w:spacing w:val="4"/>
                  <w:sz w:val="24"/>
                </w:rPr>
                <w:t xml:space="preserve"> </w:t>
              </w:r>
              <w:r>
                <w:rPr>
                  <w:sz w:val="24"/>
                </w:rPr>
                <w:t>ROI</w:t>
              </w:r>
            </w:hyperlink>
            <w:r w:rsidR="00000000">
              <w:rPr>
                <w:spacing w:val="74"/>
                <w:sz w:val="24"/>
              </w:rPr>
              <w:t xml:space="preserve"> </w:t>
            </w:r>
            <w:r w:rsidR="00000000">
              <w:rPr>
                <w:sz w:val="24"/>
              </w:rPr>
              <w:t>.</w:t>
            </w:r>
            <w:r w:rsidR="00000000">
              <w:rPr>
                <w:spacing w:val="40"/>
                <w:sz w:val="24"/>
              </w:rPr>
              <w:t xml:space="preserve"> </w:t>
            </w:r>
            <w:r w:rsidR="00000000">
              <w:rPr>
                <w:sz w:val="24"/>
              </w:rPr>
              <w:t>.</w:t>
            </w:r>
            <w:r w:rsidR="00000000">
              <w:rPr>
                <w:spacing w:val="39"/>
                <w:sz w:val="24"/>
              </w:rPr>
              <w:t xml:space="preserve"> </w:t>
            </w:r>
            <w:r w:rsidR="00000000">
              <w:rPr>
                <w:sz w:val="24"/>
              </w:rPr>
              <w:t>.</w:t>
            </w:r>
            <w:r w:rsidR="00000000">
              <w:rPr>
                <w:spacing w:val="39"/>
                <w:sz w:val="24"/>
              </w:rPr>
              <w:t xml:space="preserve"> </w:t>
            </w:r>
            <w:r w:rsidR="00000000">
              <w:rPr>
                <w:sz w:val="24"/>
              </w:rPr>
              <w:t>.</w:t>
            </w:r>
            <w:r w:rsidR="00000000">
              <w:rPr>
                <w:spacing w:val="40"/>
                <w:sz w:val="24"/>
              </w:rPr>
              <w:t xml:space="preserve"> </w:t>
            </w:r>
            <w:r w:rsidR="00000000">
              <w:rPr>
                <w:sz w:val="24"/>
              </w:rPr>
              <w:t>.</w:t>
            </w:r>
            <w:r w:rsidR="00000000">
              <w:rPr>
                <w:spacing w:val="39"/>
                <w:sz w:val="24"/>
              </w:rPr>
              <w:t xml:space="preserve"> </w:t>
            </w:r>
            <w:r w:rsidR="00000000">
              <w:rPr>
                <w:sz w:val="24"/>
              </w:rPr>
              <w:t>.</w:t>
            </w:r>
            <w:r w:rsidR="00000000">
              <w:rPr>
                <w:spacing w:val="39"/>
                <w:sz w:val="24"/>
              </w:rPr>
              <w:t xml:space="preserve"> </w:t>
            </w:r>
            <w:r w:rsidR="00000000">
              <w:rPr>
                <w:sz w:val="24"/>
              </w:rPr>
              <w:t>.</w:t>
            </w:r>
            <w:r w:rsidR="00000000">
              <w:rPr>
                <w:spacing w:val="40"/>
                <w:sz w:val="24"/>
              </w:rPr>
              <w:t xml:space="preserve"> </w:t>
            </w:r>
            <w:r w:rsidR="00000000">
              <w:rPr>
                <w:spacing w:val="-10"/>
                <w:sz w:val="24"/>
              </w:rPr>
              <w:t>.</w:t>
            </w:r>
          </w:p>
        </w:tc>
        <w:tc>
          <w:tcPr>
            <w:tcW w:w="452" w:type="dxa"/>
          </w:tcPr>
          <w:p w14:paraId="07559F47" w14:textId="77777777" w:rsidR="00F675FE" w:rsidRDefault="00000000">
            <w:pPr>
              <w:pStyle w:val="TableParagraph"/>
              <w:ind w:left="0" w:right="48"/>
              <w:jc w:val="right"/>
              <w:rPr>
                <w:sz w:val="24"/>
              </w:rPr>
            </w:pPr>
            <w:r>
              <w:rPr>
                <w:spacing w:val="-5"/>
                <w:sz w:val="24"/>
              </w:rPr>
              <w:t>33</w:t>
            </w:r>
          </w:p>
        </w:tc>
      </w:tr>
      <w:tr w:rsidR="00F675FE" w14:paraId="07559F4C" w14:textId="77777777">
        <w:trPr>
          <w:trHeight w:val="479"/>
        </w:trPr>
        <w:tc>
          <w:tcPr>
            <w:tcW w:w="527" w:type="dxa"/>
          </w:tcPr>
          <w:p w14:paraId="07559F49" w14:textId="77777777" w:rsidR="00F675FE" w:rsidRDefault="00F675FE">
            <w:pPr>
              <w:pStyle w:val="TableParagraph"/>
              <w:ind w:left="36" w:right="161"/>
              <w:rPr>
                <w:sz w:val="24"/>
              </w:rPr>
            </w:pPr>
            <w:hyperlink w:anchor="_bookmark48" w:history="1">
              <w:r>
                <w:rPr>
                  <w:spacing w:val="-5"/>
                  <w:sz w:val="24"/>
                </w:rPr>
                <w:t>3.9</w:t>
              </w:r>
            </w:hyperlink>
          </w:p>
        </w:tc>
        <w:tc>
          <w:tcPr>
            <w:tcW w:w="7770" w:type="dxa"/>
          </w:tcPr>
          <w:p w14:paraId="07559F4A" w14:textId="77777777" w:rsidR="00F675FE" w:rsidRDefault="00F675FE">
            <w:pPr>
              <w:pStyle w:val="TableParagraph"/>
              <w:ind w:left="61"/>
              <w:jc w:val="left"/>
              <w:rPr>
                <w:sz w:val="24"/>
              </w:rPr>
            </w:pPr>
            <w:hyperlink w:anchor="_bookmark48" w:history="1">
              <w:r>
                <w:rPr>
                  <w:w w:val="105"/>
                  <w:sz w:val="24"/>
                </w:rPr>
                <w:t>FC:</w:t>
              </w:r>
              <w:r>
                <w:rPr>
                  <w:spacing w:val="8"/>
                  <w:w w:val="105"/>
                  <w:sz w:val="24"/>
                </w:rPr>
                <w:t xml:space="preserve"> </w:t>
              </w:r>
              <w:r>
                <w:rPr>
                  <w:w w:val="105"/>
                  <w:sz w:val="24"/>
                </w:rPr>
                <w:t>Face</w:t>
              </w:r>
              <w:r>
                <w:rPr>
                  <w:spacing w:val="8"/>
                  <w:w w:val="105"/>
                  <w:sz w:val="24"/>
                </w:rPr>
                <w:t xml:space="preserve"> </w:t>
              </w:r>
              <w:r>
                <w:rPr>
                  <w:w w:val="105"/>
                  <w:sz w:val="24"/>
                </w:rPr>
                <w:t>Type</w:t>
              </w:r>
              <w:r>
                <w:rPr>
                  <w:spacing w:val="8"/>
                  <w:w w:val="105"/>
                  <w:sz w:val="24"/>
                </w:rPr>
                <w:t xml:space="preserve"> </w:t>
              </w:r>
              <w:r>
                <w:rPr>
                  <w:rFonts w:ascii="Verdana" w:hAnsi="Verdana"/>
                  <w:i/>
                  <w:w w:val="105"/>
                  <w:sz w:val="24"/>
                </w:rPr>
                <w:t>×</w:t>
              </w:r>
              <w:r>
                <w:rPr>
                  <w:rFonts w:ascii="Verdana" w:hAnsi="Verdana"/>
                  <w:i/>
                  <w:spacing w:val="-19"/>
                  <w:w w:val="105"/>
                  <w:sz w:val="24"/>
                </w:rPr>
                <w:t xml:space="preserve"> </w:t>
              </w:r>
              <w:r>
                <w:rPr>
                  <w:w w:val="105"/>
                  <w:sz w:val="24"/>
                </w:rPr>
                <w:t>Emotion</w:t>
              </w:r>
              <w:r>
                <w:rPr>
                  <w:spacing w:val="9"/>
                  <w:w w:val="105"/>
                  <w:sz w:val="24"/>
                </w:rPr>
                <w:t xml:space="preserve"> </w:t>
              </w:r>
              <w:r>
                <w:rPr>
                  <w:w w:val="105"/>
                  <w:sz w:val="24"/>
                </w:rPr>
                <w:t>Contrasts</w:t>
              </w:r>
            </w:hyperlink>
            <w:r w:rsidR="00000000">
              <w:rPr>
                <w:spacing w:val="63"/>
                <w:w w:val="150"/>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5"/>
                <w:w w:val="105"/>
                <w:sz w:val="24"/>
              </w:rPr>
              <w:t xml:space="preserve"> </w:t>
            </w:r>
            <w:r w:rsidR="00000000">
              <w:rPr>
                <w:w w:val="105"/>
                <w:sz w:val="24"/>
              </w:rPr>
              <w:t>.</w:t>
            </w:r>
            <w:r w:rsidR="00000000">
              <w:rPr>
                <w:spacing w:val="46"/>
                <w:w w:val="105"/>
                <w:sz w:val="24"/>
              </w:rPr>
              <w:t xml:space="preserve"> </w:t>
            </w:r>
            <w:r w:rsidR="00000000">
              <w:rPr>
                <w:spacing w:val="-10"/>
                <w:w w:val="105"/>
                <w:sz w:val="24"/>
              </w:rPr>
              <w:t>.</w:t>
            </w:r>
          </w:p>
        </w:tc>
        <w:tc>
          <w:tcPr>
            <w:tcW w:w="452" w:type="dxa"/>
          </w:tcPr>
          <w:p w14:paraId="07559F4B" w14:textId="77777777" w:rsidR="00F675FE" w:rsidRDefault="00000000">
            <w:pPr>
              <w:pStyle w:val="TableParagraph"/>
              <w:ind w:left="0" w:right="47"/>
              <w:jc w:val="right"/>
              <w:rPr>
                <w:sz w:val="24"/>
              </w:rPr>
            </w:pPr>
            <w:r>
              <w:rPr>
                <w:spacing w:val="-5"/>
                <w:sz w:val="24"/>
              </w:rPr>
              <w:t>35</w:t>
            </w:r>
          </w:p>
        </w:tc>
      </w:tr>
      <w:tr w:rsidR="00F675FE" w14:paraId="07559F50" w14:textId="77777777">
        <w:trPr>
          <w:trHeight w:val="579"/>
        </w:trPr>
        <w:tc>
          <w:tcPr>
            <w:tcW w:w="527" w:type="dxa"/>
          </w:tcPr>
          <w:p w14:paraId="07559F4D" w14:textId="77777777" w:rsidR="00F675FE" w:rsidRDefault="00F675FE">
            <w:pPr>
              <w:pStyle w:val="TableParagraph"/>
              <w:ind w:left="36" w:right="44"/>
              <w:rPr>
                <w:sz w:val="24"/>
              </w:rPr>
            </w:pPr>
            <w:hyperlink w:anchor="_bookmark50" w:history="1">
              <w:r>
                <w:rPr>
                  <w:spacing w:val="-4"/>
                  <w:sz w:val="24"/>
                </w:rPr>
                <w:t>3.10</w:t>
              </w:r>
            </w:hyperlink>
          </w:p>
        </w:tc>
        <w:tc>
          <w:tcPr>
            <w:tcW w:w="7770" w:type="dxa"/>
          </w:tcPr>
          <w:p w14:paraId="07559F4E" w14:textId="77777777" w:rsidR="00F675FE" w:rsidRDefault="00F675FE">
            <w:pPr>
              <w:pStyle w:val="TableParagraph"/>
              <w:ind w:left="61"/>
              <w:jc w:val="left"/>
              <w:rPr>
                <w:sz w:val="24"/>
              </w:rPr>
            </w:pPr>
            <w:hyperlink w:anchor="_bookmark50" w:history="1">
              <w:r>
                <w:rPr>
                  <w:sz w:val="24"/>
                </w:rPr>
                <w:t>Correct</w:t>
              </w:r>
              <w:r>
                <w:rPr>
                  <w:spacing w:val="1"/>
                  <w:sz w:val="24"/>
                </w:rPr>
                <w:t xml:space="preserve"> </w:t>
              </w:r>
              <w:r>
                <w:rPr>
                  <w:sz w:val="24"/>
                </w:rPr>
                <w:t>Memory</w:t>
              </w:r>
              <w:r>
                <w:rPr>
                  <w:spacing w:val="2"/>
                  <w:sz w:val="24"/>
                </w:rPr>
                <w:t xml:space="preserve"> </w:t>
              </w:r>
              <w:r>
                <w:rPr>
                  <w:sz w:val="24"/>
                </w:rPr>
                <w:t>Task</w:t>
              </w:r>
              <w:r>
                <w:rPr>
                  <w:spacing w:val="1"/>
                  <w:sz w:val="24"/>
                </w:rPr>
                <w:t xml:space="preserve"> </w:t>
              </w:r>
              <w:r>
                <w:rPr>
                  <w:sz w:val="24"/>
                </w:rPr>
                <w:t>Responses</w:t>
              </w:r>
              <w:r>
                <w:rPr>
                  <w:spacing w:val="1"/>
                  <w:sz w:val="24"/>
                </w:rPr>
                <w:t xml:space="preserve"> </w:t>
              </w:r>
              <w:r>
                <w:rPr>
                  <w:sz w:val="24"/>
                </w:rPr>
                <w:t>by</w:t>
              </w:r>
              <w:r>
                <w:rPr>
                  <w:spacing w:val="1"/>
                  <w:sz w:val="24"/>
                </w:rPr>
                <w:t xml:space="preserve"> </w:t>
              </w:r>
              <w:r>
                <w:rPr>
                  <w:sz w:val="24"/>
                </w:rPr>
                <w:t>Face Type</w:t>
              </w:r>
              <w:r>
                <w:rPr>
                  <w:spacing w:val="2"/>
                  <w:sz w:val="24"/>
                </w:rPr>
                <w:t xml:space="preserve"> </w:t>
              </w:r>
              <w:r>
                <w:rPr>
                  <w:sz w:val="24"/>
                </w:rPr>
                <w:t>and</w:t>
              </w:r>
              <w:r>
                <w:rPr>
                  <w:spacing w:val="1"/>
                  <w:sz w:val="24"/>
                </w:rPr>
                <w:t xml:space="preserve"> </w:t>
              </w:r>
              <w:r>
                <w:rPr>
                  <w:sz w:val="24"/>
                </w:rPr>
                <w:t>Emotion</w:t>
              </w:r>
            </w:hyperlink>
            <w:r w:rsidR="00000000">
              <w:rPr>
                <w:spacing w:val="37"/>
                <w:sz w:val="24"/>
              </w:rPr>
              <w:t xml:space="preserve"> </w:t>
            </w:r>
            <w:r w:rsidR="00000000">
              <w:rPr>
                <w:sz w:val="24"/>
              </w:rPr>
              <w:t>.</w:t>
            </w:r>
            <w:r w:rsidR="00000000">
              <w:rPr>
                <w:spacing w:val="34"/>
                <w:sz w:val="24"/>
              </w:rPr>
              <w:t xml:space="preserve"> </w:t>
            </w:r>
            <w:r w:rsidR="00000000">
              <w:rPr>
                <w:sz w:val="24"/>
              </w:rPr>
              <w:t>.</w:t>
            </w:r>
            <w:r w:rsidR="00000000">
              <w:rPr>
                <w:spacing w:val="34"/>
                <w:sz w:val="24"/>
              </w:rPr>
              <w:t xml:space="preserve"> </w:t>
            </w:r>
            <w:r w:rsidR="00000000">
              <w:rPr>
                <w:sz w:val="24"/>
              </w:rPr>
              <w:t>.</w:t>
            </w:r>
            <w:r w:rsidR="00000000">
              <w:rPr>
                <w:spacing w:val="34"/>
                <w:sz w:val="24"/>
              </w:rPr>
              <w:t xml:space="preserve"> </w:t>
            </w:r>
            <w:r w:rsidR="00000000">
              <w:rPr>
                <w:sz w:val="24"/>
              </w:rPr>
              <w:t>.</w:t>
            </w:r>
            <w:r w:rsidR="00000000">
              <w:rPr>
                <w:spacing w:val="34"/>
                <w:sz w:val="24"/>
              </w:rPr>
              <w:t xml:space="preserve"> </w:t>
            </w:r>
            <w:r w:rsidR="00000000">
              <w:rPr>
                <w:sz w:val="24"/>
              </w:rPr>
              <w:t>.</w:t>
            </w:r>
            <w:r w:rsidR="00000000">
              <w:rPr>
                <w:spacing w:val="34"/>
                <w:sz w:val="24"/>
              </w:rPr>
              <w:t xml:space="preserve"> </w:t>
            </w:r>
            <w:r w:rsidR="00000000">
              <w:rPr>
                <w:sz w:val="24"/>
              </w:rPr>
              <w:t>.</w:t>
            </w:r>
            <w:r w:rsidR="00000000">
              <w:rPr>
                <w:spacing w:val="34"/>
                <w:sz w:val="24"/>
              </w:rPr>
              <w:t xml:space="preserve"> </w:t>
            </w:r>
            <w:r w:rsidR="00000000">
              <w:rPr>
                <w:spacing w:val="-10"/>
                <w:sz w:val="24"/>
              </w:rPr>
              <w:t>.</w:t>
            </w:r>
          </w:p>
        </w:tc>
        <w:tc>
          <w:tcPr>
            <w:tcW w:w="452" w:type="dxa"/>
          </w:tcPr>
          <w:p w14:paraId="07559F4F" w14:textId="77777777" w:rsidR="00F675FE" w:rsidRDefault="00000000">
            <w:pPr>
              <w:pStyle w:val="TableParagraph"/>
              <w:ind w:left="0" w:right="47"/>
              <w:jc w:val="right"/>
              <w:rPr>
                <w:sz w:val="24"/>
              </w:rPr>
            </w:pPr>
            <w:r>
              <w:rPr>
                <w:spacing w:val="-5"/>
                <w:sz w:val="24"/>
              </w:rPr>
              <w:t>37</w:t>
            </w:r>
          </w:p>
        </w:tc>
      </w:tr>
      <w:tr w:rsidR="00F675FE" w14:paraId="07559F54" w14:textId="77777777">
        <w:trPr>
          <w:trHeight w:val="678"/>
        </w:trPr>
        <w:tc>
          <w:tcPr>
            <w:tcW w:w="527" w:type="dxa"/>
          </w:tcPr>
          <w:p w14:paraId="07559F51" w14:textId="77777777" w:rsidR="00F675FE" w:rsidRDefault="00F675FE">
            <w:pPr>
              <w:pStyle w:val="TableParagraph"/>
              <w:spacing w:before="188"/>
              <w:ind w:left="24" w:right="100"/>
              <w:rPr>
                <w:sz w:val="24"/>
              </w:rPr>
            </w:pPr>
            <w:hyperlink w:anchor="_bookmark139" w:history="1">
              <w:r>
                <w:rPr>
                  <w:spacing w:val="-5"/>
                  <w:w w:val="105"/>
                  <w:sz w:val="24"/>
                </w:rPr>
                <w:t>B.1</w:t>
              </w:r>
            </w:hyperlink>
          </w:p>
        </w:tc>
        <w:tc>
          <w:tcPr>
            <w:tcW w:w="7770" w:type="dxa"/>
          </w:tcPr>
          <w:p w14:paraId="07559F52" w14:textId="77777777" w:rsidR="00F675FE" w:rsidRDefault="00F675FE">
            <w:pPr>
              <w:pStyle w:val="TableParagraph"/>
              <w:spacing w:before="188"/>
              <w:ind w:left="61"/>
              <w:jc w:val="left"/>
              <w:rPr>
                <w:sz w:val="24"/>
              </w:rPr>
            </w:pPr>
            <w:hyperlink w:anchor="_bookmark139" w:history="1">
              <w:r>
                <w:rPr>
                  <w:w w:val="105"/>
                  <w:sz w:val="24"/>
                </w:rPr>
                <w:t>FC:</w:t>
              </w:r>
              <w:r>
                <w:rPr>
                  <w:spacing w:val="6"/>
                  <w:w w:val="105"/>
                  <w:sz w:val="24"/>
                </w:rPr>
                <w:t xml:space="preserve"> </w:t>
              </w:r>
              <w:r>
                <w:rPr>
                  <w:w w:val="105"/>
                  <w:sz w:val="24"/>
                </w:rPr>
                <w:t>Additional</w:t>
              </w:r>
              <w:r>
                <w:rPr>
                  <w:spacing w:val="6"/>
                  <w:w w:val="105"/>
                  <w:sz w:val="24"/>
                </w:rPr>
                <w:t xml:space="preserve"> </w:t>
              </w:r>
              <w:r>
                <w:rPr>
                  <w:w w:val="105"/>
                  <w:sz w:val="24"/>
                </w:rPr>
                <w:t>emotion</w:t>
              </w:r>
              <w:r>
                <w:rPr>
                  <w:spacing w:val="7"/>
                  <w:w w:val="105"/>
                  <w:sz w:val="24"/>
                </w:rPr>
                <w:t xml:space="preserve"> </w:t>
              </w:r>
              <w:r>
                <w:rPr>
                  <w:w w:val="105"/>
                  <w:sz w:val="24"/>
                </w:rPr>
                <w:t>contrasts</w:t>
              </w:r>
            </w:hyperlink>
            <w:r w:rsidR="00000000">
              <w:rPr>
                <w:spacing w:val="60"/>
                <w:w w:val="150"/>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4"/>
                <w:w w:val="105"/>
                <w:sz w:val="24"/>
              </w:rPr>
              <w:t xml:space="preserve"> </w:t>
            </w:r>
            <w:r w:rsidR="00000000">
              <w:rPr>
                <w:w w:val="105"/>
                <w:sz w:val="24"/>
              </w:rPr>
              <w:t>.</w:t>
            </w:r>
            <w:r w:rsidR="00000000">
              <w:rPr>
                <w:spacing w:val="43"/>
                <w:w w:val="105"/>
                <w:sz w:val="24"/>
              </w:rPr>
              <w:t xml:space="preserve"> </w:t>
            </w:r>
            <w:r w:rsidR="00000000">
              <w:rPr>
                <w:w w:val="105"/>
                <w:sz w:val="24"/>
              </w:rPr>
              <w:t>.</w:t>
            </w:r>
            <w:r w:rsidR="00000000">
              <w:rPr>
                <w:spacing w:val="44"/>
                <w:w w:val="105"/>
                <w:sz w:val="24"/>
              </w:rPr>
              <w:t xml:space="preserve"> </w:t>
            </w:r>
            <w:r w:rsidR="00000000">
              <w:rPr>
                <w:spacing w:val="-10"/>
                <w:w w:val="105"/>
                <w:sz w:val="24"/>
              </w:rPr>
              <w:t>.</w:t>
            </w:r>
          </w:p>
        </w:tc>
        <w:tc>
          <w:tcPr>
            <w:tcW w:w="452" w:type="dxa"/>
          </w:tcPr>
          <w:p w14:paraId="07559F53" w14:textId="77777777" w:rsidR="00F675FE" w:rsidRDefault="00000000">
            <w:pPr>
              <w:pStyle w:val="TableParagraph"/>
              <w:spacing w:before="188"/>
              <w:ind w:left="0" w:right="47"/>
              <w:jc w:val="right"/>
              <w:rPr>
                <w:sz w:val="24"/>
              </w:rPr>
            </w:pPr>
            <w:r>
              <w:rPr>
                <w:spacing w:val="-5"/>
                <w:sz w:val="24"/>
              </w:rPr>
              <w:t>64</w:t>
            </w:r>
          </w:p>
        </w:tc>
      </w:tr>
      <w:tr w:rsidR="00F675FE" w14:paraId="07559F58" w14:textId="77777777">
        <w:trPr>
          <w:trHeight w:val="678"/>
        </w:trPr>
        <w:tc>
          <w:tcPr>
            <w:tcW w:w="527" w:type="dxa"/>
          </w:tcPr>
          <w:p w14:paraId="07559F55" w14:textId="77777777" w:rsidR="00F675FE" w:rsidRDefault="00F675FE">
            <w:pPr>
              <w:pStyle w:val="TableParagraph"/>
              <w:spacing w:before="188"/>
              <w:ind w:left="27" w:right="100"/>
              <w:rPr>
                <w:sz w:val="24"/>
              </w:rPr>
            </w:pPr>
            <w:hyperlink w:anchor="_bookmark146" w:history="1">
              <w:r>
                <w:rPr>
                  <w:spacing w:val="-5"/>
                  <w:sz w:val="24"/>
                </w:rPr>
                <w:t>C.1</w:t>
              </w:r>
            </w:hyperlink>
          </w:p>
        </w:tc>
        <w:tc>
          <w:tcPr>
            <w:tcW w:w="7770" w:type="dxa"/>
          </w:tcPr>
          <w:p w14:paraId="07559F56" w14:textId="77777777" w:rsidR="00F675FE" w:rsidRDefault="00F675FE">
            <w:pPr>
              <w:pStyle w:val="TableParagraph"/>
              <w:tabs>
                <w:tab w:val="left" w:pos="4399"/>
              </w:tabs>
              <w:spacing w:before="188"/>
              <w:ind w:left="61"/>
              <w:jc w:val="left"/>
              <w:rPr>
                <w:sz w:val="24"/>
              </w:rPr>
            </w:pPr>
            <w:hyperlink w:anchor="_bookmark146" w:history="1">
              <w:r>
                <w:rPr>
                  <w:w w:val="95"/>
                  <w:sz w:val="24"/>
                </w:rPr>
                <w:t>Memory</w:t>
              </w:r>
              <w:r>
                <w:rPr>
                  <w:sz w:val="24"/>
                </w:rPr>
                <w:t xml:space="preserve"> </w:t>
              </w:r>
              <w:r>
                <w:rPr>
                  <w:w w:val="95"/>
                  <w:sz w:val="24"/>
                </w:rPr>
                <w:t>Task</w:t>
              </w:r>
              <w:r>
                <w:rPr>
                  <w:spacing w:val="-1"/>
                  <w:sz w:val="24"/>
                </w:rPr>
                <w:t xml:space="preserve"> </w:t>
              </w:r>
              <w:r>
                <w:rPr>
                  <w:w w:val="95"/>
                  <w:sz w:val="24"/>
                </w:rPr>
                <w:t>No</w:t>
              </w:r>
              <w:r>
                <w:rPr>
                  <w:sz w:val="24"/>
                </w:rPr>
                <w:t xml:space="preserve"> </w:t>
              </w:r>
              <w:r>
                <w:rPr>
                  <w:w w:val="95"/>
                  <w:sz w:val="24"/>
                </w:rPr>
                <w:t>Response</w:t>
              </w:r>
              <w:r>
                <w:rPr>
                  <w:spacing w:val="-1"/>
                  <w:sz w:val="24"/>
                </w:rPr>
                <w:t xml:space="preserve"> </w:t>
              </w:r>
              <w:r>
                <w:rPr>
                  <w:spacing w:val="-2"/>
                  <w:w w:val="95"/>
                  <w:sz w:val="24"/>
                </w:rPr>
                <w:t>Distribution</w:t>
              </w:r>
            </w:hyperlink>
            <w:r w:rsidR="00000000">
              <w:rPr>
                <w:sz w:val="24"/>
              </w:rPr>
              <w:tab/>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spacing w:val="-10"/>
                <w:w w:val="105"/>
                <w:sz w:val="24"/>
              </w:rPr>
              <w:t>.</w:t>
            </w:r>
          </w:p>
        </w:tc>
        <w:tc>
          <w:tcPr>
            <w:tcW w:w="452" w:type="dxa"/>
          </w:tcPr>
          <w:p w14:paraId="07559F57" w14:textId="77777777" w:rsidR="00F675FE" w:rsidRDefault="00000000">
            <w:pPr>
              <w:pStyle w:val="TableParagraph"/>
              <w:spacing w:before="188"/>
              <w:ind w:left="0" w:right="48"/>
              <w:jc w:val="right"/>
              <w:rPr>
                <w:sz w:val="24"/>
              </w:rPr>
            </w:pPr>
            <w:r>
              <w:rPr>
                <w:spacing w:val="-5"/>
                <w:sz w:val="24"/>
              </w:rPr>
              <w:t>75</w:t>
            </w:r>
          </w:p>
        </w:tc>
      </w:tr>
      <w:tr w:rsidR="00F675FE" w14:paraId="07559F5C" w14:textId="77777777">
        <w:trPr>
          <w:trHeight w:val="579"/>
        </w:trPr>
        <w:tc>
          <w:tcPr>
            <w:tcW w:w="527" w:type="dxa"/>
          </w:tcPr>
          <w:p w14:paraId="07559F59" w14:textId="77777777" w:rsidR="00F675FE" w:rsidRDefault="00F675FE">
            <w:pPr>
              <w:pStyle w:val="TableParagraph"/>
              <w:spacing w:before="188"/>
              <w:ind w:left="36" w:right="100"/>
              <w:rPr>
                <w:sz w:val="24"/>
              </w:rPr>
            </w:pPr>
            <w:hyperlink w:anchor="_bookmark149" w:history="1">
              <w:r>
                <w:rPr>
                  <w:spacing w:val="-5"/>
                  <w:sz w:val="24"/>
                </w:rPr>
                <w:t>D.1</w:t>
              </w:r>
            </w:hyperlink>
          </w:p>
        </w:tc>
        <w:tc>
          <w:tcPr>
            <w:tcW w:w="7770" w:type="dxa"/>
          </w:tcPr>
          <w:p w14:paraId="07559F5A" w14:textId="77777777" w:rsidR="00F675FE" w:rsidRDefault="00F675FE">
            <w:pPr>
              <w:pStyle w:val="TableParagraph"/>
              <w:spacing w:before="188"/>
              <w:ind w:left="61"/>
              <w:jc w:val="left"/>
              <w:rPr>
                <w:sz w:val="24"/>
              </w:rPr>
            </w:pPr>
            <w:hyperlink w:anchor="_bookmark149" w:history="1">
              <w:r>
                <w:rPr>
                  <w:sz w:val="24"/>
                </w:rPr>
                <w:t>REB</w:t>
              </w:r>
              <w:r>
                <w:rPr>
                  <w:spacing w:val="17"/>
                  <w:sz w:val="24"/>
                </w:rPr>
                <w:t xml:space="preserve"> </w:t>
              </w:r>
              <w:r>
                <w:rPr>
                  <w:sz w:val="24"/>
                </w:rPr>
                <w:t>Approval</w:t>
              </w:r>
              <w:r>
                <w:rPr>
                  <w:spacing w:val="19"/>
                  <w:sz w:val="24"/>
                </w:rPr>
                <w:t xml:space="preserve"> </w:t>
              </w:r>
              <w:r>
                <w:rPr>
                  <w:sz w:val="24"/>
                </w:rPr>
                <w:t>Letter</w:t>
              </w:r>
              <w:r>
                <w:rPr>
                  <w:spacing w:val="17"/>
                  <w:sz w:val="24"/>
                </w:rPr>
                <w:t xml:space="preserve"> </w:t>
              </w:r>
              <w:r>
                <w:rPr>
                  <w:sz w:val="24"/>
                </w:rPr>
                <w:t>(First</w:t>
              </w:r>
              <w:r>
                <w:rPr>
                  <w:spacing w:val="18"/>
                  <w:sz w:val="24"/>
                </w:rPr>
                <w:t xml:space="preserve"> </w:t>
              </w:r>
              <w:r>
                <w:rPr>
                  <w:sz w:val="24"/>
                </w:rPr>
                <w:t>Page)</w:t>
              </w:r>
            </w:hyperlink>
            <w:r w:rsidR="00000000">
              <w:rPr>
                <w:spacing w:val="7"/>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59"/>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59"/>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59"/>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z w:val="24"/>
              </w:rPr>
              <w:t>.</w:t>
            </w:r>
            <w:r w:rsidR="00000000">
              <w:rPr>
                <w:spacing w:val="59"/>
                <w:sz w:val="24"/>
              </w:rPr>
              <w:t xml:space="preserve"> </w:t>
            </w:r>
            <w:r w:rsidR="00000000">
              <w:rPr>
                <w:sz w:val="24"/>
              </w:rPr>
              <w:t>.</w:t>
            </w:r>
            <w:r w:rsidR="00000000">
              <w:rPr>
                <w:spacing w:val="60"/>
                <w:sz w:val="24"/>
              </w:rPr>
              <w:t xml:space="preserve"> </w:t>
            </w:r>
            <w:r w:rsidR="00000000">
              <w:rPr>
                <w:sz w:val="24"/>
              </w:rPr>
              <w:t>.</w:t>
            </w:r>
            <w:r w:rsidR="00000000">
              <w:rPr>
                <w:spacing w:val="60"/>
                <w:sz w:val="24"/>
              </w:rPr>
              <w:t xml:space="preserve"> </w:t>
            </w:r>
            <w:r w:rsidR="00000000">
              <w:rPr>
                <w:spacing w:val="-10"/>
                <w:sz w:val="24"/>
              </w:rPr>
              <w:t>.</w:t>
            </w:r>
          </w:p>
        </w:tc>
        <w:tc>
          <w:tcPr>
            <w:tcW w:w="452" w:type="dxa"/>
          </w:tcPr>
          <w:p w14:paraId="07559F5B" w14:textId="77777777" w:rsidR="00F675FE" w:rsidRDefault="00000000">
            <w:pPr>
              <w:pStyle w:val="TableParagraph"/>
              <w:spacing w:before="188"/>
              <w:ind w:left="0" w:right="48"/>
              <w:jc w:val="right"/>
              <w:rPr>
                <w:sz w:val="24"/>
              </w:rPr>
            </w:pPr>
            <w:r>
              <w:rPr>
                <w:spacing w:val="-5"/>
                <w:sz w:val="24"/>
              </w:rPr>
              <w:t>77</w:t>
            </w:r>
          </w:p>
        </w:tc>
      </w:tr>
      <w:tr w:rsidR="00F675FE" w14:paraId="07559F60" w14:textId="77777777">
        <w:trPr>
          <w:trHeight w:val="408"/>
        </w:trPr>
        <w:tc>
          <w:tcPr>
            <w:tcW w:w="527" w:type="dxa"/>
          </w:tcPr>
          <w:p w14:paraId="07559F5D" w14:textId="77777777" w:rsidR="00F675FE" w:rsidRDefault="00F675FE">
            <w:pPr>
              <w:pStyle w:val="TableParagraph"/>
              <w:spacing w:line="299" w:lineRule="exact"/>
              <w:ind w:left="36" w:right="100"/>
              <w:rPr>
                <w:sz w:val="24"/>
              </w:rPr>
            </w:pPr>
            <w:hyperlink w:anchor="_bookmark150" w:history="1">
              <w:r>
                <w:rPr>
                  <w:spacing w:val="-5"/>
                  <w:sz w:val="24"/>
                </w:rPr>
                <w:t>D.2</w:t>
              </w:r>
            </w:hyperlink>
          </w:p>
        </w:tc>
        <w:tc>
          <w:tcPr>
            <w:tcW w:w="7770" w:type="dxa"/>
          </w:tcPr>
          <w:p w14:paraId="07559F5E" w14:textId="77777777" w:rsidR="00F675FE" w:rsidRDefault="00F675FE">
            <w:pPr>
              <w:pStyle w:val="TableParagraph"/>
              <w:tabs>
                <w:tab w:val="left" w:pos="4029"/>
              </w:tabs>
              <w:spacing w:line="299" w:lineRule="exact"/>
              <w:ind w:left="61"/>
              <w:jc w:val="left"/>
              <w:rPr>
                <w:sz w:val="24"/>
              </w:rPr>
            </w:pPr>
            <w:hyperlink w:anchor="_bookmark150" w:history="1">
              <w:r>
                <w:rPr>
                  <w:spacing w:val="-2"/>
                  <w:sz w:val="24"/>
                </w:rPr>
                <w:t>REB</w:t>
              </w:r>
              <w:r>
                <w:rPr>
                  <w:spacing w:val="-3"/>
                  <w:sz w:val="24"/>
                </w:rPr>
                <w:t xml:space="preserve"> </w:t>
              </w:r>
              <w:r>
                <w:rPr>
                  <w:spacing w:val="-2"/>
                  <w:sz w:val="24"/>
                </w:rPr>
                <w:t>Approval Letter</w:t>
              </w:r>
              <w:r>
                <w:rPr>
                  <w:spacing w:val="-3"/>
                  <w:sz w:val="24"/>
                </w:rPr>
                <w:t xml:space="preserve"> </w:t>
              </w:r>
              <w:r>
                <w:rPr>
                  <w:spacing w:val="-2"/>
                  <w:sz w:val="24"/>
                </w:rPr>
                <w:t>(Second</w:t>
              </w:r>
              <w:r>
                <w:rPr>
                  <w:spacing w:val="-3"/>
                  <w:sz w:val="24"/>
                </w:rPr>
                <w:t xml:space="preserve"> </w:t>
              </w:r>
              <w:r>
                <w:rPr>
                  <w:spacing w:val="-2"/>
                  <w:sz w:val="24"/>
                </w:rPr>
                <w:t>Page)</w:t>
              </w:r>
            </w:hyperlink>
            <w:r w:rsidR="00000000">
              <w:rPr>
                <w:sz w:val="24"/>
              </w:rPr>
              <w:tab/>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7"/>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w w:val="105"/>
                <w:sz w:val="24"/>
              </w:rPr>
              <w:t>.</w:t>
            </w:r>
            <w:r w:rsidR="00000000">
              <w:rPr>
                <w:spacing w:val="58"/>
                <w:w w:val="105"/>
                <w:sz w:val="24"/>
              </w:rPr>
              <w:t xml:space="preserve"> </w:t>
            </w:r>
            <w:r w:rsidR="00000000">
              <w:rPr>
                <w:spacing w:val="-10"/>
                <w:w w:val="105"/>
                <w:sz w:val="24"/>
              </w:rPr>
              <w:t>.</w:t>
            </w:r>
          </w:p>
        </w:tc>
        <w:tc>
          <w:tcPr>
            <w:tcW w:w="452" w:type="dxa"/>
          </w:tcPr>
          <w:p w14:paraId="07559F5F" w14:textId="77777777" w:rsidR="00F675FE" w:rsidRDefault="00000000">
            <w:pPr>
              <w:pStyle w:val="TableParagraph"/>
              <w:spacing w:line="299" w:lineRule="exact"/>
              <w:ind w:left="0" w:right="49"/>
              <w:jc w:val="right"/>
              <w:rPr>
                <w:sz w:val="24"/>
              </w:rPr>
            </w:pPr>
            <w:r>
              <w:rPr>
                <w:spacing w:val="-5"/>
                <w:sz w:val="24"/>
              </w:rPr>
              <w:t>78</w:t>
            </w:r>
          </w:p>
        </w:tc>
      </w:tr>
    </w:tbl>
    <w:p w14:paraId="07559F61" w14:textId="77777777" w:rsidR="00F675FE" w:rsidRDefault="00F675FE">
      <w:pPr>
        <w:spacing w:line="299" w:lineRule="exact"/>
        <w:jc w:val="right"/>
        <w:rPr>
          <w:sz w:val="24"/>
        </w:rPr>
        <w:sectPr w:rsidR="00F675FE">
          <w:pgSz w:w="12240" w:h="15840"/>
          <w:pgMar w:top="1820" w:right="220" w:bottom="980" w:left="1660" w:header="0" w:footer="789" w:gutter="0"/>
          <w:cols w:space="720"/>
        </w:sectPr>
      </w:pPr>
    </w:p>
    <w:p w14:paraId="07559F62" w14:textId="77777777" w:rsidR="00F675FE" w:rsidRDefault="00F675FE">
      <w:pPr>
        <w:pStyle w:val="ListParagraph"/>
        <w:numPr>
          <w:ilvl w:val="1"/>
          <w:numId w:val="8"/>
        </w:numPr>
        <w:tabs>
          <w:tab w:val="left" w:pos="1030"/>
          <w:tab w:val="right" w:leader="dot" w:pos="9137"/>
        </w:tabs>
        <w:spacing w:before="107"/>
        <w:rPr>
          <w:sz w:val="24"/>
        </w:rPr>
      </w:pPr>
      <w:hyperlink w:anchor="_bookmark152" w:history="1">
        <w:r>
          <w:rPr>
            <w:spacing w:val="-2"/>
            <w:sz w:val="24"/>
          </w:rPr>
          <w:t>REB</w:t>
        </w:r>
        <w:r>
          <w:rPr>
            <w:sz w:val="24"/>
          </w:rPr>
          <w:t xml:space="preserve"> </w:t>
        </w:r>
        <w:r>
          <w:rPr>
            <w:spacing w:val="-2"/>
            <w:sz w:val="24"/>
          </w:rPr>
          <w:t>Renewal</w:t>
        </w:r>
        <w:r>
          <w:rPr>
            <w:sz w:val="24"/>
          </w:rPr>
          <w:t xml:space="preserve"> </w:t>
        </w:r>
        <w:r>
          <w:rPr>
            <w:spacing w:val="-2"/>
            <w:sz w:val="24"/>
          </w:rPr>
          <w:t>Request</w:t>
        </w:r>
        <w:r>
          <w:rPr>
            <w:spacing w:val="1"/>
            <w:sz w:val="24"/>
          </w:rPr>
          <w:t xml:space="preserve"> </w:t>
        </w:r>
        <w:r>
          <w:rPr>
            <w:spacing w:val="-2"/>
            <w:sz w:val="24"/>
          </w:rPr>
          <w:t>Approval</w:t>
        </w:r>
        <w:r>
          <w:rPr>
            <w:sz w:val="24"/>
          </w:rPr>
          <w:t xml:space="preserve"> </w:t>
        </w:r>
        <w:r>
          <w:rPr>
            <w:spacing w:val="-2"/>
            <w:sz w:val="24"/>
          </w:rPr>
          <w:t>Letter</w:t>
        </w:r>
        <w:r>
          <w:rPr>
            <w:spacing w:val="1"/>
            <w:sz w:val="24"/>
          </w:rPr>
          <w:t xml:space="preserve"> </w:t>
        </w:r>
        <w:r>
          <w:rPr>
            <w:spacing w:val="-2"/>
            <w:sz w:val="24"/>
          </w:rPr>
          <w:t>(First</w:t>
        </w:r>
        <w:r>
          <w:rPr>
            <w:spacing w:val="1"/>
            <w:sz w:val="24"/>
          </w:rPr>
          <w:t xml:space="preserve"> </w:t>
        </w:r>
        <w:r>
          <w:rPr>
            <w:spacing w:val="-2"/>
            <w:w w:val="95"/>
            <w:sz w:val="24"/>
          </w:rPr>
          <w:t>Page)</w:t>
        </w:r>
      </w:hyperlink>
      <w:r w:rsidR="00000000">
        <w:rPr>
          <w:rFonts w:ascii="Times New Roman"/>
          <w:sz w:val="24"/>
        </w:rPr>
        <w:tab/>
      </w:r>
      <w:r w:rsidR="00000000">
        <w:rPr>
          <w:spacing w:val="-5"/>
          <w:sz w:val="24"/>
        </w:rPr>
        <w:t>79</w:t>
      </w:r>
    </w:p>
    <w:p w14:paraId="07559F63" w14:textId="77777777" w:rsidR="00F675FE" w:rsidRDefault="00F675FE">
      <w:pPr>
        <w:pStyle w:val="ListParagraph"/>
        <w:numPr>
          <w:ilvl w:val="1"/>
          <w:numId w:val="8"/>
        </w:numPr>
        <w:tabs>
          <w:tab w:val="left" w:pos="1030"/>
          <w:tab w:val="right" w:leader="dot" w:pos="9137"/>
        </w:tabs>
        <w:rPr>
          <w:sz w:val="24"/>
        </w:rPr>
      </w:pPr>
      <w:hyperlink w:anchor="_bookmark153" w:history="1">
        <w:r>
          <w:rPr>
            <w:w w:val="95"/>
            <w:sz w:val="24"/>
          </w:rPr>
          <w:t>REB</w:t>
        </w:r>
        <w:r>
          <w:rPr>
            <w:spacing w:val="16"/>
            <w:sz w:val="24"/>
          </w:rPr>
          <w:t xml:space="preserve"> </w:t>
        </w:r>
        <w:r>
          <w:rPr>
            <w:w w:val="95"/>
            <w:sz w:val="24"/>
          </w:rPr>
          <w:t>Renewal</w:t>
        </w:r>
        <w:r>
          <w:rPr>
            <w:spacing w:val="17"/>
            <w:sz w:val="24"/>
          </w:rPr>
          <w:t xml:space="preserve"> </w:t>
        </w:r>
        <w:r>
          <w:rPr>
            <w:w w:val="95"/>
            <w:sz w:val="24"/>
          </w:rPr>
          <w:t>Request</w:t>
        </w:r>
        <w:r>
          <w:rPr>
            <w:spacing w:val="16"/>
            <w:sz w:val="24"/>
          </w:rPr>
          <w:t xml:space="preserve"> </w:t>
        </w:r>
        <w:r>
          <w:rPr>
            <w:w w:val="95"/>
            <w:sz w:val="24"/>
          </w:rPr>
          <w:t>Approval</w:t>
        </w:r>
        <w:r>
          <w:rPr>
            <w:spacing w:val="17"/>
            <w:sz w:val="24"/>
          </w:rPr>
          <w:t xml:space="preserve"> </w:t>
        </w:r>
        <w:r>
          <w:rPr>
            <w:w w:val="95"/>
            <w:sz w:val="24"/>
          </w:rPr>
          <w:t>Letter</w:t>
        </w:r>
        <w:r>
          <w:rPr>
            <w:spacing w:val="16"/>
            <w:sz w:val="24"/>
          </w:rPr>
          <w:t xml:space="preserve"> </w:t>
        </w:r>
        <w:r>
          <w:rPr>
            <w:w w:val="95"/>
            <w:sz w:val="24"/>
          </w:rPr>
          <w:t>(Second</w:t>
        </w:r>
        <w:r>
          <w:rPr>
            <w:spacing w:val="18"/>
            <w:sz w:val="24"/>
          </w:rPr>
          <w:t xml:space="preserve"> </w:t>
        </w:r>
        <w:r>
          <w:rPr>
            <w:spacing w:val="-2"/>
            <w:w w:val="95"/>
            <w:sz w:val="24"/>
          </w:rPr>
          <w:t>Page)</w:t>
        </w:r>
      </w:hyperlink>
      <w:r w:rsidR="00000000">
        <w:rPr>
          <w:rFonts w:ascii="Times New Roman"/>
          <w:sz w:val="24"/>
        </w:rPr>
        <w:tab/>
      </w:r>
      <w:r w:rsidR="00000000">
        <w:rPr>
          <w:spacing w:val="-5"/>
          <w:sz w:val="24"/>
        </w:rPr>
        <w:t>80</w:t>
      </w:r>
    </w:p>
    <w:p w14:paraId="07559F64" w14:textId="77777777" w:rsidR="00F675FE" w:rsidRDefault="00F675FE">
      <w:pPr>
        <w:rPr>
          <w:sz w:val="24"/>
        </w:rPr>
        <w:sectPr w:rsidR="00F675FE">
          <w:pgSz w:w="12240" w:h="15840"/>
          <w:pgMar w:top="1320" w:right="220" w:bottom="980" w:left="1660" w:header="0" w:footer="789" w:gutter="0"/>
          <w:cols w:space="720"/>
        </w:sectPr>
      </w:pPr>
    </w:p>
    <w:p w14:paraId="07559F65" w14:textId="77777777" w:rsidR="00F675FE" w:rsidRDefault="00F675FE">
      <w:pPr>
        <w:pStyle w:val="BodyText"/>
        <w:spacing w:before="11"/>
        <w:rPr>
          <w:sz w:val="98"/>
        </w:rPr>
      </w:pPr>
    </w:p>
    <w:p w14:paraId="07559F66" w14:textId="77777777" w:rsidR="00F675FE" w:rsidRDefault="00000000">
      <w:pPr>
        <w:pStyle w:val="Heading1"/>
        <w:spacing w:before="0"/>
      </w:pPr>
      <w:r>
        <w:rPr>
          <w:w w:val="105"/>
        </w:rPr>
        <w:t>List</w:t>
      </w:r>
      <w:r>
        <w:rPr>
          <w:spacing w:val="64"/>
          <w:w w:val="105"/>
        </w:rPr>
        <w:t xml:space="preserve"> </w:t>
      </w:r>
      <w:r>
        <w:rPr>
          <w:w w:val="105"/>
        </w:rPr>
        <w:t>of</w:t>
      </w:r>
      <w:r>
        <w:rPr>
          <w:spacing w:val="65"/>
          <w:w w:val="105"/>
        </w:rPr>
        <w:t xml:space="preserve"> </w:t>
      </w:r>
      <w:r>
        <w:rPr>
          <w:w w:val="105"/>
        </w:rPr>
        <w:t>Abbreviations</w:t>
      </w:r>
      <w:r>
        <w:rPr>
          <w:spacing w:val="65"/>
          <w:w w:val="105"/>
        </w:rPr>
        <w:t xml:space="preserve"> </w:t>
      </w:r>
      <w:r>
        <w:rPr>
          <w:w w:val="105"/>
        </w:rPr>
        <w:t>and</w:t>
      </w:r>
      <w:r>
        <w:rPr>
          <w:spacing w:val="65"/>
          <w:w w:val="105"/>
        </w:rPr>
        <w:t xml:space="preserve"> </w:t>
      </w:r>
      <w:r>
        <w:rPr>
          <w:spacing w:val="-2"/>
          <w:w w:val="105"/>
        </w:rPr>
        <w:t>Symbols</w:t>
      </w:r>
    </w:p>
    <w:p w14:paraId="07559F67" w14:textId="77777777" w:rsidR="00F675FE" w:rsidRDefault="00F675FE">
      <w:pPr>
        <w:pStyle w:val="BodyText"/>
        <w:spacing w:before="3"/>
        <w:rPr>
          <w:b/>
          <w:sz w:val="79"/>
        </w:rPr>
      </w:pPr>
    </w:p>
    <w:p w14:paraId="07559F68" w14:textId="77777777" w:rsidR="00F675FE" w:rsidRDefault="00000000">
      <w:pPr>
        <w:pStyle w:val="BodyText"/>
        <w:tabs>
          <w:tab w:val="left" w:pos="2695"/>
        </w:tabs>
        <w:spacing w:before="1"/>
        <w:ind w:left="915"/>
      </w:pPr>
      <w:r>
        <w:rPr>
          <w:spacing w:val="-5"/>
        </w:rPr>
        <w:t>AUs</w:t>
      </w:r>
      <w:r>
        <w:tab/>
      </w:r>
      <w:r>
        <w:rPr>
          <w:w w:val="95"/>
        </w:rPr>
        <w:t>Action</w:t>
      </w:r>
      <w:r>
        <w:rPr>
          <w:spacing w:val="14"/>
        </w:rPr>
        <w:t xml:space="preserve"> </w:t>
      </w:r>
      <w:r>
        <w:rPr>
          <w:spacing w:val="-2"/>
          <w:w w:val="95"/>
        </w:rPr>
        <w:t>Units</w:t>
      </w:r>
    </w:p>
    <w:p w14:paraId="07559F69" w14:textId="77777777" w:rsidR="00F675FE" w:rsidRDefault="00000000">
      <w:pPr>
        <w:pStyle w:val="BodyText"/>
        <w:tabs>
          <w:tab w:val="left" w:pos="2695"/>
        </w:tabs>
        <w:spacing w:before="155" w:line="355" w:lineRule="auto"/>
        <w:ind w:left="915" w:right="3879"/>
      </w:pPr>
      <w:r>
        <w:rPr>
          <w:spacing w:val="-4"/>
        </w:rPr>
        <w:t>BOLD</w:t>
      </w:r>
      <w:r>
        <w:tab/>
      </w:r>
      <w:r>
        <w:rPr>
          <w:spacing w:val="-60"/>
        </w:rPr>
        <w:t xml:space="preserve"> </w:t>
      </w:r>
      <w:r>
        <w:rPr>
          <w:spacing w:val="-2"/>
          <w:w w:val="95"/>
        </w:rPr>
        <w:t xml:space="preserve">Blood-Oxygenation-Level-Dependent </w:t>
      </w:r>
      <w:r>
        <w:rPr>
          <w:spacing w:val="-4"/>
        </w:rPr>
        <w:t>CWT</w:t>
      </w:r>
      <w:r>
        <w:tab/>
        <w:t>Continuous</w:t>
      </w:r>
      <w:r>
        <w:rPr>
          <w:spacing w:val="-10"/>
        </w:rPr>
        <w:t xml:space="preserve"> </w:t>
      </w:r>
      <w:r>
        <w:t>Wavelet</w:t>
      </w:r>
      <w:r>
        <w:rPr>
          <w:spacing w:val="-10"/>
        </w:rPr>
        <w:t xml:space="preserve"> </w:t>
      </w:r>
      <w:r>
        <w:t>Transform</w:t>
      </w:r>
    </w:p>
    <w:p w14:paraId="07559F6A" w14:textId="77777777" w:rsidR="00F675FE" w:rsidRDefault="00000000">
      <w:pPr>
        <w:pStyle w:val="BodyText"/>
        <w:tabs>
          <w:tab w:val="left" w:pos="2695"/>
        </w:tabs>
        <w:spacing w:before="1"/>
        <w:ind w:left="915"/>
      </w:pPr>
      <w:r>
        <w:rPr>
          <w:spacing w:val="-5"/>
        </w:rPr>
        <w:t>DCT</w:t>
      </w:r>
      <w:r>
        <w:tab/>
      </w:r>
      <w:r>
        <w:rPr>
          <w:w w:val="95"/>
        </w:rPr>
        <w:t>Discrete</w:t>
      </w:r>
      <w:r>
        <w:rPr>
          <w:spacing w:val="6"/>
        </w:rPr>
        <w:t xml:space="preserve"> </w:t>
      </w:r>
      <w:r>
        <w:rPr>
          <w:w w:val="95"/>
        </w:rPr>
        <w:t>Cosine</w:t>
      </w:r>
      <w:r>
        <w:rPr>
          <w:spacing w:val="6"/>
        </w:rPr>
        <w:t xml:space="preserve"> </w:t>
      </w:r>
      <w:r>
        <w:rPr>
          <w:spacing w:val="-2"/>
          <w:w w:val="95"/>
        </w:rPr>
        <w:t>Transform</w:t>
      </w:r>
    </w:p>
    <w:p w14:paraId="07559F6B" w14:textId="77777777" w:rsidR="00F675FE" w:rsidRDefault="00000000">
      <w:pPr>
        <w:pStyle w:val="BodyText"/>
        <w:tabs>
          <w:tab w:val="left" w:pos="2695"/>
        </w:tabs>
        <w:spacing w:before="156"/>
        <w:ind w:left="915"/>
      </w:pPr>
      <w:r>
        <w:rPr>
          <w:spacing w:val="-2"/>
        </w:rPr>
        <w:t>dlPFC</w:t>
      </w:r>
      <w:r>
        <w:tab/>
      </w:r>
      <w:r>
        <w:rPr>
          <w:w w:val="95"/>
        </w:rPr>
        <w:t>Dorsolateral</w:t>
      </w:r>
      <w:r>
        <w:rPr>
          <w:spacing w:val="15"/>
        </w:rPr>
        <w:t xml:space="preserve"> </w:t>
      </w:r>
      <w:r>
        <w:rPr>
          <w:w w:val="95"/>
        </w:rPr>
        <w:t>Prefrontal</w:t>
      </w:r>
      <w:r>
        <w:rPr>
          <w:spacing w:val="15"/>
        </w:rPr>
        <w:t xml:space="preserve"> </w:t>
      </w:r>
      <w:r>
        <w:rPr>
          <w:spacing w:val="-2"/>
          <w:w w:val="95"/>
        </w:rPr>
        <w:t>Cortex</w:t>
      </w:r>
    </w:p>
    <w:p w14:paraId="07559F6C" w14:textId="77777777" w:rsidR="00F675FE" w:rsidRDefault="00000000">
      <w:pPr>
        <w:pStyle w:val="BodyText"/>
        <w:tabs>
          <w:tab w:val="left" w:pos="2695"/>
        </w:tabs>
        <w:spacing w:before="156"/>
        <w:ind w:left="915"/>
      </w:pPr>
      <w:r>
        <w:rPr>
          <w:spacing w:val="-5"/>
        </w:rPr>
        <w:t>ERP</w:t>
      </w:r>
      <w:r>
        <w:tab/>
      </w:r>
      <w:r>
        <w:rPr>
          <w:w w:val="95"/>
        </w:rPr>
        <w:t>Event-Related</w:t>
      </w:r>
      <w:r>
        <w:rPr>
          <w:spacing w:val="27"/>
        </w:rPr>
        <w:t xml:space="preserve"> </w:t>
      </w:r>
      <w:r>
        <w:rPr>
          <w:spacing w:val="-2"/>
          <w:w w:val="95"/>
        </w:rPr>
        <w:t>Potential</w:t>
      </w:r>
    </w:p>
    <w:p w14:paraId="07559F6D" w14:textId="77777777" w:rsidR="00F675FE" w:rsidRDefault="00000000">
      <w:pPr>
        <w:pStyle w:val="BodyText"/>
        <w:tabs>
          <w:tab w:val="left" w:pos="2695"/>
        </w:tabs>
        <w:spacing w:before="156"/>
        <w:ind w:left="915"/>
      </w:pPr>
      <w:r>
        <w:rPr>
          <w:spacing w:val="-4"/>
        </w:rPr>
        <w:t>FACS</w:t>
      </w:r>
      <w:r>
        <w:tab/>
      </w:r>
      <w:r>
        <w:rPr>
          <w:w w:val="95"/>
        </w:rPr>
        <w:t>Facial</w:t>
      </w:r>
      <w:r>
        <w:rPr>
          <w:spacing w:val="11"/>
        </w:rPr>
        <w:t xml:space="preserve"> </w:t>
      </w:r>
      <w:r>
        <w:rPr>
          <w:w w:val="95"/>
        </w:rPr>
        <w:t>Action</w:t>
      </w:r>
      <w:r>
        <w:rPr>
          <w:spacing w:val="13"/>
        </w:rPr>
        <w:t xml:space="preserve"> </w:t>
      </w:r>
      <w:r>
        <w:rPr>
          <w:w w:val="95"/>
        </w:rPr>
        <w:t>Coding</w:t>
      </w:r>
      <w:r>
        <w:rPr>
          <w:spacing w:val="13"/>
        </w:rPr>
        <w:t xml:space="preserve"> </w:t>
      </w:r>
      <w:r>
        <w:rPr>
          <w:spacing w:val="-2"/>
          <w:w w:val="95"/>
        </w:rPr>
        <w:t>System</w:t>
      </w:r>
    </w:p>
    <w:p w14:paraId="07559F6E" w14:textId="77777777" w:rsidR="00F675FE" w:rsidRDefault="00000000">
      <w:pPr>
        <w:pStyle w:val="BodyText"/>
        <w:tabs>
          <w:tab w:val="left" w:pos="2695"/>
        </w:tabs>
        <w:spacing w:before="155" w:line="355" w:lineRule="auto"/>
        <w:ind w:left="915" w:right="3505"/>
      </w:pPr>
      <w:r>
        <w:rPr>
          <w:spacing w:val="-4"/>
        </w:rPr>
        <w:t>fMRI</w:t>
      </w:r>
      <w:r>
        <w:tab/>
      </w:r>
      <w:r>
        <w:rPr>
          <w:w w:val="95"/>
        </w:rPr>
        <w:t xml:space="preserve">Functional Magnetic Resonance Imaging </w:t>
      </w:r>
      <w:r>
        <w:rPr>
          <w:spacing w:val="-2"/>
        </w:rPr>
        <w:t>fNIRS</w:t>
      </w:r>
      <w:r>
        <w:tab/>
        <w:t>Functional</w:t>
      </w:r>
      <w:r>
        <w:rPr>
          <w:spacing w:val="-10"/>
        </w:rPr>
        <w:t xml:space="preserve"> </w:t>
      </w:r>
      <w:r>
        <w:t>Near-Infrared</w:t>
      </w:r>
      <w:r>
        <w:rPr>
          <w:spacing w:val="-10"/>
        </w:rPr>
        <w:t xml:space="preserve"> </w:t>
      </w:r>
      <w:r>
        <w:t xml:space="preserve">Spectroscopy </w:t>
      </w:r>
      <w:r>
        <w:rPr>
          <w:spacing w:val="-4"/>
        </w:rPr>
        <w:t>GLM</w:t>
      </w:r>
      <w:r>
        <w:tab/>
        <w:t>General Linear Model</w:t>
      </w:r>
    </w:p>
    <w:p w14:paraId="07559F6F" w14:textId="77777777" w:rsidR="00F675FE" w:rsidRDefault="00000000">
      <w:pPr>
        <w:pStyle w:val="BodyText"/>
        <w:tabs>
          <w:tab w:val="left" w:pos="2695"/>
        </w:tabs>
        <w:spacing w:before="2"/>
        <w:ind w:left="915"/>
      </w:pPr>
      <w:r>
        <w:rPr>
          <w:spacing w:val="-5"/>
        </w:rPr>
        <w:t>HbO</w:t>
      </w:r>
      <w:r>
        <w:tab/>
      </w:r>
      <w:r>
        <w:rPr>
          <w:spacing w:val="-2"/>
        </w:rPr>
        <w:t>Oxyhemoglobin</w:t>
      </w:r>
    </w:p>
    <w:p w14:paraId="07559F70" w14:textId="77777777" w:rsidR="00F675FE" w:rsidRDefault="00000000">
      <w:pPr>
        <w:pStyle w:val="BodyText"/>
        <w:tabs>
          <w:tab w:val="left" w:pos="2695"/>
        </w:tabs>
        <w:spacing w:before="155"/>
        <w:ind w:left="915"/>
      </w:pPr>
      <w:r>
        <w:rPr>
          <w:spacing w:val="-5"/>
        </w:rPr>
        <w:t>HbR</w:t>
      </w:r>
      <w:r>
        <w:tab/>
      </w:r>
      <w:r>
        <w:rPr>
          <w:spacing w:val="-2"/>
        </w:rPr>
        <w:t>Deoxyhemoglobin</w:t>
      </w:r>
    </w:p>
    <w:p w14:paraId="07559F71" w14:textId="77777777" w:rsidR="00F675FE" w:rsidRDefault="00000000">
      <w:pPr>
        <w:pStyle w:val="BodyText"/>
        <w:tabs>
          <w:tab w:val="left" w:pos="2695"/>
        </w:tabs>
        <w:spacing w:before="156"/>
        <w:ind w:left="915"/>
      </w:pPr>
      <w:r>
        <w:rPr>
          <w:spacing w:val="-5"/>
        </w:rPr>
        <w:t>HbT</w:t>
      </w:r>
      <w:r>
        <w:tab/>
        <w:t>Total</w:t>
      </w:r>
      <w:r>
        <w:rPr>
          <w:spacing w:val="2"/>
        </w:rPr>
        <w:t xml:space="preserve"> </w:t>
      </w:r>
      <w:r>
        <w:rPr>
          <w:spacing w:val="-2"/>
        </w:rPr>
        <w:t>Hemoglobin</w:t>
      </w:r>
    </w:p>
    <w:p w14:paraId="07559F72" w14:textId="77777777" w:rsidR="00F675FE" w:rsidRDefault="00000000">
      <w:pPr>
        <w:pStyle w:val="BodyText"/>
        <w:tabs>
          <w:tab w:val="left" w:pos="2695"/>
        </w:tabs>
        <w:spacing w:before="156"/>
        <w:ind w:left="915"/>
      </w:pPr>
      <w:r>
        <w:rPr>
          <w:spacing w:val="-5"/>
        </w:rPr>
        <w:t>HRF</w:t>
      </w:r>
      <w:r>
        <w:tab/>
      </w:r>
      <w:r>
        <w:rPr>
          <w:w w:val="90"/>
        </w:rPr>
        <w:t>Hemodynamic</w:t>
      </w:r>
      <w:r>
        <w:rPr>
          <w:spacing w:val="49"/>
        </w:rPr>
        <w:t xml:space="preserve"> </w:t>
      </w:r>
      <w:r>
        <w:rPr>
          <w:w w:val="90"/>
        </w:rPr>
        <w:t>Response</w:t>
      </w:r>
      <w:r>
        <w:rPr>
          <w:spacing w:val="50"/>
        </w:rPr>
        <w:t xml:space="preserve"> </w:t>
      </w:r>
      <w:r>
        <w:rPr>
          <w:spacing w:val="-2"/>
          <w:w w:val="90"/>
        </w:rPr>
        <w:t>Function</w:t>
      </w:r>
    </w:p>
    <w:p w14:paraId="07559F73" w14:textId="77777777" w:rsidR="00F675FE" w:rsidRDefault="00000000">
      <w:pPr>
        <w:pStyle w:val="BodyText"/>
        <w:tabs>
          <w:tab w:val="left" w:pos="2695"/>
        </w:tabs>
        <w:spacing w:before="156"/>
        <w:ind w:left="915"/>
      </w:pPr>
      <w:r>
        <w:rPr>
          <w:spacing w:val="-5"/>
        </w:rPr>
        <w:t>ISI</w:t>
      </w:r>
      <w:r>
        <w:tab/>
      </w:r>
      <w:r>
        <w:rPr>
          <w:w w:val="95"/>
        </w:rPr>
        <w:t>Inter-Stimulus</w:t>
      </w:r>
      <w:r>
        <w:rPr>
          <w:spacing w:val="11"/>
        </w:rPr>
        <w:t xml:space="preserve"> </w:t>
      </w:r>
      <w:r>
        <w:rPr>
          <w:spacing w:val="-2"/>
          <w:w w:val="95"/>
        </w:rPr>
        <w:t>Interval</w:t>
      </w:r>
    </w:p>
    <w:p w14:paraId="07559F74" w14:textId="77777777" w:rsidR="00F675FE" w:rsidRDefault="00000000">
      <w:pPr>
        <w:pStyle w:val="BodyText"/>
        <w:tabs>
          <w:tab w:val="left" w:pos="2695"/>
        </w:tabs>
        <w:spacing w:before="156"/>
        <w:ind w:left="915"/>
      </w:pPr>
      <w:r>
        <w:rPr>
          <w:spacing w:val="-5"/>
        </w:rPr>
        <w:t>LPP</w:t>
      </w:r>
      <w:r>
        <w:tab/>
      </w:r>
      <w:r>
        <w:rPr>
          <w:spacing w:val="-2"/>
        </w:rPr>
        <w:t>Late</w:t>
      </w:r>
      <w:r>
        <w:rPr>
          <w:spacing w:val="-1"/>
        </w:rPr>
        <w:t xml:space="preserve"> </w:t>
      </w:r>
      <w:r>
        <w:rPr>
          <w:spacing w:val="-2"/>
        </w:rPr>
        <w:t>Positive</w:t>
      </w:r>
      <w:r>
        <w:t xml:space="preserve"> </w:t>
      </w:r>
      <w:r>
        <w:rPr>
          <w:spacing w:val="-2"/>
        </w:rPr>
        <w:t>Potential</w:t>
      </w:r>
    </w:p>
    <w:p w14:paraId="07559F75" w14:textId="77777777" w:rsidR="00F675FE" w:rsidRDefault="00000000">
      <w:pPr>
        <w:pStyle w:val="BodyText"/>
        <w:tabs>
          <w:tab w:val="left" w:pos="2695"/>
        </w:tabs>
        <w:spacing w:before="156"/>
        <w:ind w:left="915"/>
      </w:pPr>
      <w:r>
        <w:rPr>
          <w:spacing w:val="-4"/>
        </w:rPr>
        <w:t>MVPA</w:t>
      </w:r>
      <w:r>
        <w:tab/>
      </w:r>
      <w:r>
        <w:rPr>
          <w:spacing w:val="-2"/>
        </w:rPr>
        <w:t>Multivariate</w:t>
      </w:r>
      <w:r>
        <w:rPr>
          <w:spacing w:val="-3"/>
        </w:rPr>
        <w:t xml:space="preserve"> </w:t>
      </w:r>
      <w:r>
        <w:rPr>
          <w:spacing w:val="-2"/>
        </w:rPr>
        <w:t>Pattern</w:t>
      </w:r>
      <w:r>
        <w:rPr>
          <w:spacing w:val="-3"/>
        </w:rPr>
        <w:t xml:space="preserve"> </w:t>
      </w:r>
      <w:r>
        <w:rPr>
          <w:spacing w:val="-2"/>
        </w:rPr>
        <w:t>Analysis</w:t>
      </w:r>
    </w:p>
    <w:p w14:paraId="07559F76" w14:textId="77777777" w:rsidR="00F675FE" w:rsidRDefault="00000000">
      <w:pPr>
        <w:pStyle w:val="BodyText"/>
        <w:tabs>
          <w:tab w:val="left" w:pos="2695"/>
        </w:tabs>
        <w:spacing w:before="155"/>
        <w:ind w:left="915"/>
      </w:pPr>
      <w:r>
        <w:rPr>
          <w:spacing w:val="-5"/>
        </w:rPr>
        <w:t>OLS</w:t>
      </w:r>
      <w:r>
        <w:tab/>
      </w:r>
      <w:r>
        <w:rPr>
          <w:w w:val="95"/>
        </w:rPr>
        <w:t>Ordinary</w:t>
      </w:r>
      <w:r>
        <w:rPr>
          <w:spacing w:val="15"/>
        </w:rPr>
        <w:t xml:space="preserve"> </w:t>
      </w:r>
      <w:r>
        <w:rPr>
          <w:w w:val="95"/>
        </w:rPr>
        <w:t>Least</w:t>
      </w:r>
      <w:r>
        <w:rPr>
          <w:spacing w:val="15"/>
        </w:rPr>
        <w:t xml:space="preserve"> </w:t>
      </w:r>
      <w:r>
        <w:rPr>
          <w:spacing w:val="-2"/>
          <w:w w:val="95"/>
        </w:rPr>
        <w:t>Squares</w:t>
      </w:r>
    </w:p>
    <w:p w14:paraId="07559F77" w14:textId="77777777" w:rsidR="00F675FE" w:rsidRDefault="00000000">
      <w:pPr>
        <w:pStyle w:val="BodyText"/>
        <w:tabs>
          <w:tab w:val="left" w:pos="2695"/>
        </w:tabs>
        <w:spacing w:before="156"/>
        <w:ind w:left="915"/>
      </w:pPr>
      <w:r>
        <w:rPr>
          <w:spacing w:val="-5"/>
        </w:rPr>
        <w:t>PFC</w:t>
      </w:r>
      <w:r>
        <w:tab/>
      </w:r>
      <w:r>
        <w:rPr>
          <w:w w:val="95"/>
        </w:rPr>
        <w:t>Prefrontal</w:t>
      </w:r>
      <w:r>
        <w:rPr>
          <w:spacing w:val="24"/>
        </w:rPr>
        <w:t xml:space="preserve"> </w:t>
      </w:r>
      <w:r>
        <w:rPr>
          <w:spacing w:val="-2"/>
        </w:rPr>
        <w:t>Cortex</w:t>
      </w:r>
    </w:p>
    <w:p w14:paraId="07559F78" w14:textId="77777777" w:rsidR="00F675FE" w:rsidRDefault="00000000">
      <w:pPr>
        <w:pStyle w:val="BodyText"/>
        <w:tabs>
          <w:tab w:val="left" w:pos="2695"/>
        </w:tabs>
        <w:spacing w:before="156"/>
        <w:ind w:left="915"/>
      </w:pPr>
      <w:r>
        <w:rPr>
          <w:spacing w:val="-5"/>
        </w:rPr>
        <w:t>PSP</w:t>
      </w:r>
      <w:r>
        <w:tab/>
        <w:t>Peak</w:t>
      </w:r>
      <w:r>
        <w:rPr>
          <w:spacing w:val="-4"/>
        </w:rPr>
        <w:t xml:space="preserve"> </w:t>
      </w:r>
      <w:r>
        <w:t>Spectral</w:t>
      </w:r>
      <w:r>
        <w:rPr>
          <w:spacing w:val="-3"/>
        </w:rPr>
        <w:t xml:space="preserve"> </w:t>
      </w:r>
      <w:r>
        <w:rPr>
          <w:spacing w:val="-4"/>
        </w:rPr>
        <w:t>Power</w:t>
      </w:r>
    </w:p>
    <w:p w14:paraId="07559F79" w14:textId="77777777" w:rsidR="00F675FE" w:rsidRDefault="00F675FE">
      <w:pPr>
        <w:sectPr w:rsidR="00F675FE">
          <w:pgSz w:w="12240" w:h="15840"/>
          <w:pgMar w:top="1820" w:right="220" w:bottom="980" w:left="1660" w:header="0" w:footer="789" w:gutter="0"/>
          <w:cols w:space="720"/>
        </w:sectPr>
      </w:pPr>
    </w:p>
    <w:p w14:paraId="07559F7A" w14:textId="77777777" w:rsidR="00F675FE" w:rsidRDefault="00000000">
      <w:pPr>
        <w:pStyle w:val="BodyText"/>
        <w:tabs>
          <w:tab w:val="left" w:pos="2695"/>
        </w:tabs>
        <w:spacing w:before="103" w:line="355" w:lineRule="auto"/>
        <w:ind w:left="915" w:right="3844"/>
      </w:pPr>
      <w:r>
        <w:rPr>
          <w:spacing w:val="-2"/>
        </w:rPr>
        <w:lastRenderedPageBreak/>
        <w:t>RADIATE</w:t>
      </w:r>
      <w:r>
        <w:tab/>
      </w:r>
      <w:r>
        <w:rPr>
          <w:w w:val="95"/>
        </w:rPr>
        <w:t>Racially</w:t>
      </w:r>
      <w:r>
        <w:rPr>
          <w:spacing w:val="-1"/>
          <w:w w:val="95"/>
        </w:rPr>
        <w:t xml:space="preserve"> </w:t>
      </w:r>
      <w:r>
        <w:rPr>
          <w:w w:val="95"/>
        </w:rPr>
        <w:t>Diverse</w:t>
      </w:r>
      <w:r>
        <w:rPr>
          <w:spacing w:val="-1"/>
          <w:w w:val="95"/>
        </w:rPr>
        <w:t xml:space="preserve"> </w:t>
      </w:r>
      <w:r>
        <w:rPr>
          <w:w w:val="95"/>
        </w:rPr>
        <w:t>Affective</w:t>
      </w:r>
      <w:r>
        <w:rPr>
          <w:spacing w:val="-1"/>
          <w:w w:val="95"/>
        </w:rPr>
        <w:t xml:space="preserve"> </w:t>
      </w:r>
      <w:r>
        <w:rPr>
          <w:w w:val="95"/>
        </w:rPr>
        <w:t xml:space="preserve">Expression </w:t>
      </w:r>
      <w:r>
        <w:rPr>
          <w:spacing w:val="-4"/>
        </w:rPr>
        <w:t>ROI</w:t>
      </w:r>
      <w:r>
        <w:tab/>
        <w:t>Region of Interest</w:t>
      </w:r>
    </w:p>
    <w:p w14:paraId="07559F7B" w14:textId="77777777" w:rsidR="00F675FE" w:rsidRDefault="00000000">
      <w:pPr>
        <w:pStyle w:val="BodyText"/>
        <w:tabs>
          <w:tab w:val="left" w:pos="2695"/>
        </w:tabs>
        <w:spacing w:before="1"/>
        <w:ind w:left="915"/>
      </w:pPr>
      <w:r>
        <w:rPr>
          <w:spacing w:val="-5"/>
        </w:rPr>
        <w:t>SCI</w:t>
      </w:r>
      <w:r>
        <w:tab/>
      </w:r>
      <w:r>
        <w:rPr>
          <w:w w:val="95"/>
        </w:rPr>
        <w:t>Scalp</w:t>
      </w:r>
      <w:r>
        <w:rPr>
          <w:spacing w:val="4"/>
        </w:rPr>
        <w:t xml:space="preserve"> </w:t>
      </w:r>
      <w:r>
        <w:rPr>
          <w:w w:val="95"/>
        </w:rPr>
        <w:t>Coupling</w:t>
      </w:r>
      <w:r>
        <w:rPr>
          <w:spacing w:val="6"/>
        </w:rPr>
        <w:t xml:space="preserve"> </w:t>
      </w:r>
      <w:r>
        <w:rPr>
          <w:spacing w:val="-2"/>
          <w:w w:val="95"/>
        </w:rPr>
        <w:t>Index</w:t>
      </w:r>
    </w:p>
    <w:p w14:paraId="07559F7C" w14:textId="77777777" w:rsidR="00F675FE" w:rsidRDefault="00000000">
      <w:pPr>
        <w:pStyle w:val="BodyText"/>
        <w:tabs>
          <w:tab w:val="left" w:pos="2695"/>
        </w:tabs>
        <w:spacing w:before="156"/>
        <w:ind w:left="915"/>
      </w:pPr>
      <w:r>
        <w:rPr>
          <w:spacing w:val="-5"/>
        </w:rPr>
        <w:t>SPM</w:t>
      </w:r>
      <w:r>
        <w:tab/>
        <w:t>Statistical Parametric</w:t>
      </w:r>
      <w:r>
        <w:rPr>
          <w:spacing w:val="1"/>
        </w:rPr>
        <w:t xml:space="preserve"> </w:t>
      </w:r>
      <w:r>
        <w:rPr>
          <w:spacing w:val="-2"/>
        </w:rPr>
        <w:t>Mapping</w:t>
      </w:r>
    </w:p>
    <w:p w14:paraId="07559F7D" w14:textId="77777777" w:rsidR="00F675FE" w:rsidRDefault="00000000">
      <w:pPr>
        <w:pStyle w:val="BodyText"/>
        <w:tabs>
          <w:tab w:val="left" w:pos="2695"/>
        </w:tabs>
        <w:spacing w:before="156"/>
        <w:ind w:left="915"/>
      </w:pPr>
      <w:r>
        <w:rPr>
          <w:spacing w:val="-5"/>
        </w:rPr>
        <w:t>WTC</w:t>
      </w:r>
      <w:r>
        <w:tab/>
      </w:r>
      <w:r>
        <w:rPr>
          <w:w w:val="95"/>
        </w:rPr>
        <w:t>Wavelet</w:t>
      </w:r>
      <w:r>
        <w:rPr>
          <w:spacing w:val="-4"/>
          <w:w w:val="95"/>
        </w:rPr>
        <w:t xml:space="preserve"> </w:t>
      </w:r>
      <w:r>
        <w:rPr>
          <w:w w:val="95"/>
        </w:rPr>
        <w:t>Transform</w:t>
      </w:r>
      <w:r>
        <w:rPr>
          <w:spacing w:val="-5"/>
          <w:w w:val="95"/>
        </w:rPr>
        <w:t xml:space="preserve"> </w:t>
      </w:r>
      <w:r>
        <w:rPr>
          <w:spacing w:val="-2"/>
          <w:w w:val="95"/>
        </w:rPr>
        <w:t>Coherence</w:t>
      </w:r>
    </w:p>
    <w:p w14:paraId="07559F7E" w14:textId="77777777" w:rsidR="00F675FE" w:rsidRDefault="00F675FE">
      <w:pPr>
        <w:sectPr w:rsidR="00F675FE">
          <w:pgSz w:w="12240" w:h="15840"/>
          <w:pgMar w:top="1420" w:right="220" w:bottom="980" w:left="1660" w:header="0" w:footer="789" w:gutter="0"/>
          <w:cols w:space="720"/>
        </w:sectPr>
      </w:pPr>
    </w:p>
    <w:p w14:paraId="07559F7F" w14:textId="77777777" w:rsidR="00F675FE" w:rsidRDefault="00F675FE">
      <w:pPr>
        <w:pStyle w:val="BodyText"/>
        <w:rPr>
          <w:sz w:val="20"/>
        </w:rPr>
      </w:pPr>
    </w:p>
    <w:p w14:paraId="07559F80" w14:textId="77777777" w:rsidR="00F675FE" w:rsidRDefault="00F675FE">
      <w:pPr>
        <w:pStyle w:val="BodyText"/>
        <w:rPr>
          <w:sz w:val="20"/>
        </w:rPr>
      </w:pPr>
    </w:p>
    <w:p w14:paraId="07559F81" w14:textId="77777777" w:rsidR="00F675FE" w:rsidRDefault="00F675FE">
      <w:pPr>
        <w:pStyle w:val="BodyText"/>
        <w:rPr>
          <w:sz w:val="20"/>
        </w:rPr>
      </w:pPr>
    </w:p>
    <w:p w14:paraId="07559F82" w14:textId="77777777" w:rsidR="00F675FE" w:rsidRDefault="00F675FE">
      <w:pPr>
        <w:pStyle w:val="BodyText"/>
        <w:spacing w:before="10"/>
        <w:rPr>
          <w:sz w:val="27"/>
        </w:rPr>
      </w:pPr>
    </w:p>
    <w:p w14:paraId="07559F83" w14:textId="77777777" w:rsidR="00F675FE" w:rsidRDefault="00000000">
      <w:pPr>
        <w:pStyle w:val="Heading1"/>
        <w:spacing w:line="504" w:lineRule="auto"/>
        <w:ind w:right="6057"/>
      </w:pPr>
      <w:bookmarkStart w:id="17" w:name="Introduction"/>
      <w:bookmarkStart w:id="18" w:name="_bookmark8"/>
      <w:bookmarkEnd w:id="17"/>
      <w:bookmarkEnd w:id="18"/>
      <w:r>
        <w:rPr>
          <w:w w:val="110"/>
        </w:rPr>
        <w:t xml:space="preserve">Chapter 1 </w:t>
      </w:r>
      <w:r>
        <w:rPr>
          <w:spacing w:val="-2"/>
          <w:w w:val="105"/>
        </w:rPr>
        <w:t>Introduction</w:t>
      </w:r>
    </w:p>
    <w:p w14:paraId="07559F84" w14:textId="77777777" w:rsidR="00F675FE" w:rsidRDefault="00000000">
      <w:pPr>
        <w:pStyle w:val="BodyText"/>
        <w:spacing w:before="154" w:line="355" w:lineRule="auto"/>
        <w:ind w:left="140" w:right="1216"/>
        <w:jc w:val="both"/>
      </w:pPr>
      <w:r>
        <w:t>Our</w:t>
      </w:r>
      <w:r>
        <w:rPr>
          <w:spacing w:val="-1"/>
        </w:rPr>
        <w:t xml:space="preserve"> </w:t>
      </w:r>
      <w:r>
        <w:t>brains</w:t>
      </w:r>
      <w:r>
        <w:rPr>
          <w:spacing w:val="-1"/>
        </w:rPr>
        <w:t xml:space="preserve"> </w:t>
      </w:r>
      <w:r>
        <w:t>appear</w:t>
      </w:r>
      <w:r>
        <w:rPr>
          <w:spacing w:val="-1"/>
        </w:rPr>
        <w:t xml:space="preserve"> </w:t>
      </w:r>
      <w:r>
        <w:t>primed</w:t>
      </w:r>
      <w:r>
        <w:rPr>
          <w:spacing w:val="-1"/>
        </w:rPr>
        <w:t xml:space="preserve"> </w:t>
      </w:r>
      <w:r>
        <w:t>to</w:t>
      </w:r>
      <w:r>
        <w:rPr>
          <w:spacing w:val="-1"/>
        </w:rPr>
        <w:t xml:space="preserve"> </w:t>
      </w:r>
      <w:r>
        <w:t>process</w:t>
      </w:r>
      <w:r>
        <w:rPr>
          <w:spacing w:val="-1"/>
        </w:rPr>
        <w:t xml:space="preserve"> </w:t>
      </w:r>
      <w:r>
        <w:t>faces</w:t>
      </w:r>
      <w:r>
        <w:rPr>
          <w:spacing w:val="-1"/>
        </w:rPr>
        <w:t xml:space="preserve"> </w:t>
      </w:r>
      <w:r>
        <w:t>(</w:t>
      </w:r>
      <w:hyperlink w:anchor="_bookmark91" w:history="1">
        <w:r w:rsidR="00F675FE">
          <w:rPr>
            <w:color w:val="0000FF"/>
          </w:rPr>
          <w:t>Johnson</w:t>
        </w:r>
        <w:r w:rsidR="00F675FE">
          <w:rPr>
            <w:color w:val="0000FF"/>
            <w:spacing w:val="-1"/>
          </w:rPr>
          <w:t xml:space="preserve"> </w:t>
        </w:r>
        <w:r w:rsidR="00F675FE">
          <w:rPr>
            <w:color w:val="0000FF"/>
          </w:rPr>
          <w:t>et</w:t>
        </w:r>
        <w:r w:rsidR="00F675FE">
          <w:rPr>
            <w:color w:val="0000FF"/>
            <w:spacing w:val="-1"/>
          </w:rPr>
          <w:t xml:space="preserve"> </w:t>
        </w:r>
        <w:r w:rsidR="00F675FE">
          <w:rPr>
            <w:color w:val="0000FF"/>
          </w:rPr>
          <w:t>al.</w:t>
        </w:r>
      </w:hyperlink>
      <w:r>
        <w:t>,</w:t>
      </w:r>
      <w:r>
        <w:rPr>
          <w:spacing w:val="-1"/>
        </w:rPr>
        <w:t xml:space="preserve"> </w:t>
      </w:r>
      <w:hyperlink w:anchor="_bookmark91" w:history="1">
        <w:r w:rsidR="00F675FE">
          <w:rPr>
            <w:color w:val="0000FF"/>
          </w:rPr>
          <w:t>1991</w:t>
        </w:r>
      </w:hyperlink>
      <w:r>
        <w:t>;</w:t>
      </w:r>
      <w:r>
        <w:rPr>
          <w:spacing w:val="-1"/>
        </w:rPr>
        <w:t xml:space="preserve"> </w:t>
      </w:r>
      <w:hyperlink w:anchor="_bookmark110" w:history="1">
        <w:r w:rsidR="00F675FE">
          <w:rPr>
            <w:color w:val="0000FF"/>
          </w:rPr>
          <w:t>Palmer</w:t>
        </w:r>
        <w:r w:rsidR="00F675FE">
          <w:rPr>
            <w:color w:val="0000FF"/>
            <w:spacing w:val="-1"/>
          </w:rPr>
          <w:t xml:space="preserve"> </w:t>
        </w:r>
        <w:r w:rsidR="00F675FE">
          <w:rPr>
            <w:color w:val="0000FF"/>
          </w:rPr>
          <w:t>and</w:t>
        </w:r>
        <w:r w:rsidR="00F675FE">
          <w:rPr>
            <w:color w:val="0000FF"/>
            <w:spacing w:val="-1"/>
          </w:rPr>
          <w:t xml:space="preserve"> </w:t>
        </w:r>
        <w:r w:rsidR="00F675FE">
          <w:rPr>
            <w:color w:val="0000FF"/>
          </w:rPr>
          <w:t>Clifford</w:t>
        </w:r>
      </w:hyperlink>
      <w:r>
        <w:t xml:space="preserve">, </w:t>
      </w:r>
      <w:hyperlink w:anchor="_bookmark110" w:history="1">
        <w:r w:rsidR="00F675FE">
          <w:rPr>
            <w:color w:val="0000FF"/>
            <w:w w:val="95"/>
          </w:rPr>
          <w:t>2020</w:t>
        </w:r>
      </w:hyperlink>
      <w:r>
        <w:rPr>
          <w:w w:val="95"/>
        </w:rPr>
        <w:t>;</w:t>
      </w:r>
      <w:r>
        <w:rPr>
          <w:spacing w:val="-7"/>
          <w:w w:val="95"/>
        </w:rPr>
        <w:t xml:space="preserve"> </w:t>
      </w:r>
      <w:hyperlink w:anchor="_bookmark115" w:history="1">
        <w:r w:rsidR="00F675FE">
          <w:rPr>
            <w:color w:val="0000FF"/>
            <w:w w:val="95"/>
          </w:rPr>
          <w:t>Powell</w:t>
        </w:r>
        <w:r w:rsidR="00F675FE">
          <w:rPr>
            <w:color w:val="0000FF"/>
            <w:spacing w:val="-7"/>
            <w:w w:val="95"/>
          </w:rPr>
          <w:t xml:space="preserve"> </w:t>
        </w:r>
        <w:r w:rsidR="00F675FE">
          <w:rPr>
            <w:color w:val="0000FF"/>
            <w:w w:val="95"/>
          </w:rPr>
          <w:t>et</w:t>
        </w:r>
        <w:r w:rsidR="00F675FE">
          <w:rPr>
            <w:color w:val="0000FF"/>
            <w:spacing w:val="-7"/>
            <w:w w:val="95"/>
          </w:rPr>
          <w:t xml:space="preserve"> </w:t>
        </w:r>
        <w:r w:rsidR="00F675FE">
          <w:rPr>
            <w:color w:val="0000FF"/>
            <w:w w:val="95"/>
          </w:rPr>
          <w:t>al.</w:t>
        </w:r>
      </w:hyperlink>
      <w:r>
        <w:rPr>
          <w:w w:val="95"/>
        </w:rPr>
        <w:t>,</w:t>
      </w:r>
      <w:r>
        <w:rPr>
          <w:spacing w:val="-7"/>
          <w:w w:val="95"/>
        </w:rPr>
        <w:t xml:space="preserve"> </w:t>
      </w:r>
      <w:hyperlink w:anchor="_bookmark115" w:history="1">
        <w:r w:rsidR="00F675FE">
          <w:rPr>
            <w:color w:val="0000FF"/>
            <w:w w:val="95"/>
          </w:rPr>
          <w:t>2018</w:t>
        </w:r>
      </w:hyperlink>
      <w:r>
        <w:rPr>
          <w:w w:val="95"/>
        </w:rPr>
        <w:t>).</w:t>
      </w:r>
      <w:r>
        <w:rPr>
          <w:spacing w:val="32"/>
        </w:rPr>
        <w:t xml:space="preserve"> </w:t>
      </w:r>
      <w:r>
        <w:rPr>
          <w:w w:val="95"/>
        </w:rPr>
        <w:t>This</w:t>
      </w:r>
      <w:r>
        <w:rPr>
          <w:spacing w:val="-7"/>
          <w:w w:val="95"/>
        </w:rPr>
        <w:t xml:space="preserve"> </w:t>
      </w:r>
      <w:r>
        <w:rPr>
          <w:w w:val="95"/>
        </w:rPr>
        <w:t>privileging</w:t>
      </w:r>
      <w:r>
        <w:rPr>
          <w:spacing w:val="-7"/>
          <w:w w:val="95"/>
        </w:rPr>
        <w:t xml:space="preserve"> </w:t>
      </w:r>
      <w:r>
        <w:rPr>
          <w:w w:val="95"/>
        </w:rPr>
        <w:t>of</w:t>
      </w:r>
      <w:r>
        <w:rPr>
          <w:spacing w:val="-7"/>
          <w:w w:val="95"/>
        </w:rPr>
        <w:t xml:space="preserve"> </w:t>
      </w:r>
      <w:r>
        <w:rPr>
          <w:w w:val="95"/>
        </w:rPr>
        <w:t>facial</w:t>
      </w:r>
      <w:r>
        <w:rPr>
          <w:spacing w:val="-7"/>
          <w:w w:val="95"/>
        </w:rPr>
        <w:t xml:space="preserve"> </w:t>
      </w:r>
      <w:r>
        <w:rPr>
          <w:w w:val="95"/>
        </w:rPr>
        <w:t>information</w:t>
      </w:r>
      <w:r>
        <w:rPr>
          <w:spacing w:val="-7"/>
          <w:w w:val="95"/>
        </w:rPr>
        <w:t xml:space="preserve"> </w:t>
      </w:r>
      <w:r>
        <w:rPr>
          <w:w w:val="95"/>
        </w:rPr>
        <w:t>speaks</w:t>
      </w:r>
      <w:r>
        <w:rPr>
          <w:spacing w:val="-7"/>
          <w:w w:val="95"/>
        </w:rPr>
        <w:t xml:space="preserve"> </w:t>
      </w:r>
      <w:r>
        <w:rPr>
          <w:w w:val="95"/>
        </w:rPr>
        <w:t>to</w:t>
      </w:r>
      <w:r>
        <w:rPr>
          <w:spacing w:val="-7"/>
          <w:w w:val="95"/>
        </w:rPr>
        <w:t xml:space="preserve"> </w:t>
      </w:r>
      <w:r>
        <w:rPr>
          <w:w w:val="95"/>
        </w:rPr>
        <w:t>the</w:t>
      </w:r>
      <w:r>
        <w:rPr>
          <w:spacing w:val="-7"/>
          <w:w w:val="95"/>
        </w:rPr>
        <w:t xml:space="preserve"> </w:t>
      </w:r>
      <w:r>
        <w:rPr>
          <w:w w:val="95"/>
        </w:rPr>
        <w:t>face’s</w:t>
      </w:r>
      <w:r>
        <w:rPr>
          <w:spacing w:val="-7"/>
          <w:w w:val="95"/>
        </w:rPr>
        <w:t xml:space="preserve"> </w:t>
      </w:r>
      <w:r>
        <w:rPr>
          <w:w w:val="95"/>
        </w:rPr>
        <w:t xml:space="preserve">central </w:t>
      </w:r>
      <w:r>
        <w:rPr>
          <w:spacing w:val="-2"/>
        </w:rPr>
        <w:t>role</w:t>
      </w:r>
      <w:r>
        <w:rPr>
          <w:spacing w:val="-11"/>
        </w:rPr>
        <w:t xml:space="preserve"> </w:t>
      </w:r>
      <w:r>
        <w:rPr>
          <w:spacing w:val="-2"/>
        </w:rPr>
        <w:t>in</w:t>
      </w:r>
      <w:r>
        <w:rPr>
          <w:spacing w:val="-11"/>
        </w:rPr>
        <w:t xml:space="preserve"> </w:t>
      </w:r>
      <w:r>
        <w:rPr>
          <w:spacing w:val="-2"/>
        </w:rPr>
        <w:t>our</w:t>
      </w:r>
      <w:r>
        <w:rPr>
          <w:spacing w:val="-11"/>
        </w:rPr>
        <w:t xml:space="preserve"> </w:t>
      </w:r>
      <w:r>
        <w:rPr>
          <w:spacing w:val="-2"/>
        </w:rPr>
        <w:t>social</w:t>
      </w:r>
      <w:r>
        <w:rPr>
          <w:spacing w:val="-11"/>
        </w:rPr>
        <w:t xml:space="preserve"> </w:t>
      </w:r>
      <w:r>
        <w:rPr>
          <w:spacing w:val="-2"/>
        </w:rPr>
        <w:t>life,</w:t>
      </w:r>
      <w:r>
        <w:rPr>
          <w:spacing w:val="-10"/>
        </w:rPr>
        <w:t xml:space="preserve"> </w:t>
      </w:r>
      <w:r>
        <w:rPr>
          <w:spacing w:val="-2"/>
        </w:rPr>
        <w:t>conveying</w:t>
      </w:r>
      <w:r>
        <w:rPr>
          <w:spacing w:val="-11"/>
        </w:rPr>
        <w:t xml:space="preserve"> </w:t>
      </w:r>
      <w:r>
        <w:rPr>
          <w:spacing w:val="-2"/>
        </w:rPr>
        <w:t>information</w:t>
      </w:r>
      <w:r>
        <w:rPr>
          <w:spacing w:val="-11"/>
        </w:rPr>
        <w:t xml:space="preserve"> </w:t>
      </w:r>
      <w:r>
        <w:rPr>
          <w:spacing w:val="-2"/>
        </w:rPr>
        <w:t>on</w:t>
      </w:r>
      <w:r>
        <w:rPr>
          <w:spacing w:val="-11"/>
        </w:rPr>
        <w:t xml:space="preserve"> </w:t>
      </w:r>
      <w:r>
        <w:rPr>
          <w:spacing w:val="-2"/>
        </w:rPr>
        <w:t>our</w:t>
      </w:r>
      <w:r>
        <w:rPr>
          <w:spacing w:val="-11"/>
        </w:rPr>
        <w:t xml:space="preserve"> </w:t>
      </w:r>
      <w:r>
        <w:rPr>
          <w:spacing w:val="-2"/>
        </w:rPr>
        <w:t>identity,</w:t>
      </w:r>
      <w:r>
        <w:rPr>
          <w:spacing w:val="-10"/>
        </w:rPr>
        <w:t xml:space="preserve"> </w:t>
      </w:r>
      <w:r>
        <w:rPr>
          <w:spacing w:val="-2"/>
        </w:rPr>
        <w:t>intent</w:t>
      </w:r>
      <w:r>
        <w:rPr>
          <w:spacing w:val="-11"/>
        </w:rPr>
        <w:t xml:space="preserve"> </w:t>
      </w:r>
      <w:r>
        <w:rPr>
          <w:spacing w:val="-2"/>
        </w:rPr>
        <w:t>and</w:t>
      </w:r>
      <w:r>
        <w:rPr>
          <w:spacing w:val="-11"/>
        </w:rPr>
        <w:t xml:space="preserve"> </w:t>
      </w:r>
      <w:r>
        <w:rPr>
          <w:spacing w:val="-2"/>
        </w:rPr>
        <w:t>affect</w:t>
      </w:r>
      <w:r>
        <w:rPr>
          <w:spacing w:val="-11"/>
        </w:rPr>
        <w:t xml:space="preserve"> </w:t>
      </w:r>
      <w:r>
        <w:rPr>
          <w:spacing w:val="-2"/>
        </w:rPr>
        <w:t>(</w:t>
      </w:r>
      <w:hyperlink w:anchor="_bookmark123" w:history="1">
        <w:r w:rsidR="00F675FE">
          <w:rPr>
            <w:color w:val="0000FF"/>
            <w:spacing w:val="-2"/>
          </w:rPr>
          <w:t>Sheehan</w:t>
        </w:r>
      </w:hyperlink>
      <w:r>
        <w:rPr>
          <w:color w:val="0000FF"/>
          <w:spacing w:val="-2"/>
        </w:rPr>
        <w:t xml:space="preserve"> </w:t>
      </w:r>
      <w:hyperlink w:anchor="_bookmark123" w:history="1">
        <w:r w:rsidR="00F675FE">
          <w:rPr>
            <w:color w:val="0000FF"/>
            <w:w w:val="95"/>
          </w:rPr>
          <w:t>and Nachman</w:t>
        </w:r>
      </w:hyperlink>
      <w:r>
        <w:rPr>
          <w:w w:val="95"/>
        </w:rPr>
        <w:t xml:space="preserve">, </w:t>
      </w:r>
      <w:hyperlink w:anchor="_bookmark123" w:history="1">
        <w:r w:rsidR="00F675FE">
          <w:rPr>
            <w:color w:val="0000FF"/>
            <w:w w:val="95"/>
          </w:rPr>
          <w:t>2014</w:t>
        </w:r>
      </w:hyperlink>
      <w:r>
        <w:rPr>
          <w:w w:val="95"/>
        </w:rPr>
        <w:t xml:space="preserve">; </w:t>
      </w:r>
      <w:hyperlink w:anchor="_bookmark68" w:history="1">
        <w:r w:rsidR="00F675FE">
          <w:rPr>
            <w:color w:val="0000FF"/>
            <w:w w:val="95"/>
          </w:rPr>
          <w:t>Cowen et al.</w:t>
        </w:r>
      </w:hyperlink>
      <w:r>
        <w:rPr>
          <w:w w:val="95"/>
        </w:rPr>
        <w:t xml:space="preserve">, </w:t>
      </w:r>
      <w:hyperlink w:anchor="_bookmark68" w:history="1">
        <w:r w:rsidR="00F675FE">
          <w:rPr>
            <w:color w:val="0000FF"/>
            <w:w w:val="95"/>
          </w:rPr>
          <w:t>2021</w:t>
        </w:r>
      </w:hyperlink>
      <w:r>
        <w:rPr>
          <w:w w:val="95"/>
        </w:rPr>
        <w:t xml:space="preserve">; </w:t>
      </w:r>
      <w:hyperlink w:anchor="_bookmark131" w:history="1">
        <w:r w:rsidR="00F675FE">
          <w:rPr>
            <w:color w:val="0000FF"/>
            <w:w w:val="95"/>
          </w:rPr>
          <w:t>Willis and Todorov</w:t>
        </w:r>
      </w:hyperlink>
      <w:r>
        <w:rPr>
          <w:w w:val="95"/>
        </w:rPr>
        <w:t xml:space="preserve">, </w:t>
      </w:r>
      <w:hyperlink w:anchor="_bookmark131" w:history="1">
        <w:r w:rsidR="00F675FE">
          <w:rPr>
            <w:color w:val="0000FF"/>
            <w:w w:val="95"/>
          </w:rPr>
          <w:t>2006</w:t>
        </w:r>
      </w:hyperlink>
      <w:r>
        <w:rPr>
          <w:w w:val="95"/>
        </w:rPr>
        <w:t>).</w:t>
      </w:r>
      <w:r>
        <w:rPr>
          <w:spacing w:val="31"/>
        </w:rPr>
        <w:t xml:space="preserve"> </w:t>
      </w:r>
      <w:r>
        <w:rPr>
          <w:w w:val="95"/>
        </w:rPr>
        <w:t xml:space="preserve">Among these signals, </w:t>
      </w:r>
      <w:r>
        <w:rPr>
          <w:spacing w:val="-2"/>
          <w:w w:val="95"/>
        </w:rPr>
        <w:t>emotional expressions are especially consequential, enabling observers to</w:t>
      </w:r>
      <w:r>
        <w:rPr>
          <w:spacing w:val="-3"/>
          <w:w w:val="95"/>
        </w:rPr>
        <w:t xml:space="preserve"> </w:t>
      </w:r>
      <w:r>
        <w:rPr>
          <w:spacing w:val="-2"/>
          <w:w w:val="95"/>
        </w:rPr>
        <w:t>infer the</w:t>
      </w:r>
      <w:r>
        <w:rPr>
          <w:spacing w:val="-3"/>
          <w:w w:val="95"/>
        </w:rPr>
        <w:t xml:space="preserve"> </w:t>
      </w:r>
      <w:r>
        <w:rPr>
          <w:spacing w:val="-2"/>
          <w:w w:val="95"/>
        </w:rPr>
        <w:t xml:space="preserve">internal </w:t>
      </w:r>
      <w:r>
        <w:t>states of others and to co-ordinate behaviour in real time.</w:t>
      </w:r>
      <w:r>
        <w:rPr>
          <w:spacing w:val="40"/>
        </w:rPr>
        <w:t xml:space="preserve"> </w:t>
      </w:r>
      <w:r>
        <w:t xml:space="preserve">However, despite a rich </w:t>
      </w:r>
      <w:r>
        <w:rPr>
          <w:w w:val="95"/>
        </w:rPr>
        <w:t>literature</w:t>
      </w:r>
      <w:r>
        <w:rPr>
          <w:spacing w:val="-12"/>
          <w:w w:val="95"/>
        </w:rPr>
        <w:t xml:space="preserve"> </w:t>
      </w:r>
      <w:r>
        <w:rPr>
          <w:w w:val="95"/>
        </w:rPr>
        <w:t>on</w:t>
      </w:r>
      <w:r>
        <w:rPr>
          <w:spacing w:val="-12"/>
          <w:w w:val="95"/>
        </w:rPr>
        <w:t xml:space="preserve"> </w:t>
      </w:r>
      <w:r>
        <w:rPr>
          <w:w w:val="95"/>
        </w:rPr>
        <w:t>emotion</w:t>
      </w:r>
      <w:r>
        <w:rPr>
          <w:spacing w:val="-12"/>
          <w:w w:val="95"/>
        </w:rPr>
        <w:t xml:space="preserve"> </w:t>
      </w:r>
      <w:r>
        <w:rPr>
          <w:w w:val="95"/>
        </w:rPr>
        <w:t>perception,</w:t>
      </w:r>
      <w:r>
        <w:rPr>
          <w:spacing w:val="-12"/>
          <w:w w:val="95"/>
        </w:rPr>
        <w:t xml:space="preserve"> </w:t>
      </w:r>
      <w:r>
        <w:rPr>
          <w:w w:val="95"/>
        </w:rPr>
        <w:t>it</w:t>
      </w:r>
      <w:r>
        <w:rPr>
          <w:spacing w:val="-12"/>
          <w:w w:val="95"/>
        </w:rPr>
        <w:t xml:space="preserve"> </w:t>
      </w:r>
      <w:r>
        <w:rPr>
          <w:w w:val="95"/>
        </w:rPr>
        <w:t>remains</w:t>
      </w:r>
      <w:r>
        <w:rPr>
          <w:spacing w:val="-12"/>
          <w:w w:val="95"/>
        </w:rPr>
        <w:t xml:space="preserve"> </w:t>
      </w:r>
      <w:r>
        <w:rPr>
          <w:w w:val="95"/>
        </w:rPr>
        <w:t>unclear</w:t>
      </w:r>
      <w:r>
        <w:rPr>
          <w:spacing w:val="-12"/>
          <w:w w:val="95"/>
        </w:rPr>
        <w:t xml:space="preserve"> </w:t>
      </w:r>
      <w:r>
        <w:rPr>
          <w:w w:val="95"/>
        </w:rPr>
        <w:t>the</w:t>
      </w:r>
      <w:r>
        <w:rPr>
          <w:spacing w:val="-12"/>
          <w:w w:val="95"/>
        </w:rPr>
        <w:t xml:space="preserve"> </w:t>
      </w:r>
      <w:r>
        <w:rPr>
          <w:w w:val="95"/>
        </w:rPr>
        <w:t>brain</w:t>
      </w:r>
      <w:r>
        <w:rPr>
          <w:spacing w:val="-12"/>
          <w:w w:val="95"/>
        </w:rPr>
        <w:t xml:space="preserve"> </w:t>
      </w:r>
      <w:r>
        <w:rPr>
          <w:w w:val="95"/>
        </w:rPr>
        <w:t>involved</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processing</w:t>
      </w:r>
      <w:r>
        <w:rPr>
          <w:spacing w:val="-12"/>
          <w:w w:val="95"/>
        </w:rPr>
        <w:t xml:space="preserve"> </w:t>
      </w:r>
      <w:r>
        <w:rPr>
          <w:w w:val="95"/>
        </w:rPr>
        <w:t>of emotional expressions (</w:t>
      </w:r>
      <w:hyperlink w:anchor="_bookmark57" w:history="1">
        <w:r w:rsidR="00F675FE">
          <w:rPr>
            <w:color w:val="0000FF"/>
            <w:w w:val="95"/>
          </w:rPr>
          <w:t>Barrett</w:t>
        </w:r>
      </w:hyperlink>
      <w:r>
        <w:rPr>
          <w:w w:val="95"/>
        </w:rPr>
        <w:t xml:space="preserve">, </w:t>
      </w:r>
      <w:hyperlink w:anchor="_bookmark57" w:history="1">
        <w:r w:rsidR="00F675FE">
          <w:rPr>
            <w:color w:val="0000FF"/>
            <w:w w:val="95"/>
          </w:rPr>
          <w:t>2006a</w:t>
        </w:r>
      </w:hyperlink>
      <w:r>
        <w:rPr>
          <w:w w:val="95"/>
        </w:rPr>
        <w:t>).</w:t>
      </w:r>
      <w:r>
        <w:rPr>
          <w:spacing w:val="40"/>
        </w:rPr>
        <w:t xml:space="preserve"> </w:t>
      </w:r>
      <w:r>
        <w:rPr>
          <w:w w:val="95"/>
        </w:rPr>
        <w:t xml:space="preserve">This lack of clarity is particularly relevant as our interactions shift increasingly toward digital platforms featuring virtual representations </w:t>
      </w:r>
      <w:r>
        <w:t>of human faces.</w:t>
      </w:r>
    </w:p>
    <w:p w14:paraId="07559F85" w14:textId="77777777" w:rsidR="00F675FE" w:rsidRDefault="00000000">
      <w:pPr>
        <w:pStyle w:val="BodyText"/>
        <w:spacing w:before="4" w:line="355" w:lineRule="auto"/>
        <w:ind w:left="140" w:right="1217" w:firstLine="351"/>
        <w:jc w:val="both"/>
      </w:pPr>
      <w:r>
        <w:t>There</w:t>
      </w:r>
      <w:r>
        <w:rPr>
          <w:spacing w:val="-5"/>
        </w:rPr>
        <w:t xml:space="preserve"> </w:t>
      </w:r>
      <w:r>
        <w:t>has</w:t>
      </w:r>
      <w:r>
        <w:rPr>
          <w:spacing w:val="-5"/>
        </w:rPr>
        <w:t xml:space="preserve"> </w:t>
      </w:r>
      <w:r>
        <w:t>been</w:t>
      </w:r>
      <w:r>
        <w:rPr>
          <w:spacing w:val="-5"/>
        </w:rPr>
        <w:t xml:space="preserve"> </w:t>
      </w:r>
      <w:r>
        <w:t>a</w:t>
      </w:r>
      <w:r>
        <w:rPr>
          <w:spacing w:val="-5"/>
        </w:rPr>
        <w:t xml:space="preserve"> </w:t>
      </w:r>
      <w:r>
        <w:t>dramatic</w:t>
      </w:r>
      <w:r>
        <w:rPr>
          <w:spacing w:val="-5"/>
        </w:rPr>
        <w:t xml:space="preserve"> </w:t>
      </w:r>
      <w:r>
        <w:t>increase</w:t>
      </w:r>
      <w:r>
        <w:rPr>
          <w:spacing w:val="-5"/>
        </w:rPr>
        <w:t xml:space="preserve"> </w:t>
      </w:r>
      <w:r>
        <w:t>in</w:t>
      </w:r>
      <w:r>
        <w:rPr>
          <w:spacing w:val="-5"/>
        </w:rPr>
        <w:t xml:space="preserve"> </w:t>
      </w:r>
      <w:r>
        <w:t>the</w:t>
      </w:r>
      <w:r>
        <w:rPr>
          <w:spacing w:val="-5"/>
        </w:rPr>
        <w:t xml:space="preserve"> </w:t>
      </w:r>
      <w:r>
        <w:t>use</w:t>
      </w:r>
      <w:r>
        <w:rPr>
          <w:spacing w:val="-5"/>
        </w:rPr>
        <w:t xml:space="preserve"> </w:t>
      </w:r>
      <w:r>
        <w:t>of</w:t>
      </w:r>
      <w:r>
        <w:rPr>
          <w:spacing w:val="-5"/>
        </w:rPr>
        <w:t xml:space="preserve"> </w:t>
      </w:r>
      <w:r>
        <w:t>avatars,</w:t>
      </w:r>
      <w:r>
        <w:rPr>
          <w:spacing w:val="-3"/>
        </w:rPr>
        <w:t xml:space="preserve"> </w:t>
      </w:r>
      <w:r>
        <w:t>computer-generated</w:t>
      </w:r>
      <w:r>
        <w:rPr>
          <w:spacing w:val="-5"/>
        </w:rPr>
        <w:t xml:space="preserve"> </w:t>
      </w:r>
      <w:r>
        <w:t xml:space="preserve">rep- </w:t>
      </w:r>
      <w:r>
        <w:rPr>
          <w:w w:val="95"/>
        </w:rPr>
        <w:t xml:space="preserve">resentations of humans, across a wide range of platforms, including social media, video </w:t>
      </w:r>
      <w:r>
        <w:t>games,</w:t>
      </w:r>
      <w:r>
        <w:rPr>
          <w:spacing w:val="-2"/>
        </w:rPr>
        <w:t xml:space="preserve"> </w:t>
      </w:r>
      <w:r>
        <w:t>virtual</w:t>
      </w:r>
      <w:r>
        <w:rPr>
          <w:spacing w:val="-4"/>
        </w:rPr>
        <w:t xml:space="preserve"> </w:t>
      </w:r>
      <w:r>
        <w:t>reality</w:t>
      </w:r>
      <w:r>
        <w:rPr>
          <w:spacing w:val="-4"/>
        </w:rPr>
        <w:t xml:space="preserve"> </w:t>
      </w:r>
      <w:r>
        <w:t>(VR),</w:t>
      </w:r>
      <w:r>
        <w:rPr>
          <w:spacing w:val="-4"/>
        </w:rPr>
        <w:t xml:space="preserve"> </w:t>
      </w:r>
      <w:r>
        <w:t>and</w:t>
      </w:r>
      <w:r>
        <w:rPr>
          <w:spacing w:val="-4"/>
        </w:rPr>
        <w:t xml:space="preserve"> </w:t>
      </w:r>
      <w:r>
        <w:t>augmented</w:t>
      </w:r>
      <w:r>
        <w:rPr>
          <w:spacing w:val="-4"/>
        </w:rPr>
        <w:t xml:space="preserve"> </w:t>
      </w:r>
      <w:r>
        <w:t>reality</w:t>
      </w:r>
      <w:r>
        <w:rPr>
          <w:spacing w:val="-4"/>
        </w:rPr>
        <w:t xml:space="preserve"> </w:t>
      </w:r>
      <w:r>
        <w:t>(AR).</w:t>
      </w:r>
      <w:r>
        <w:rPr>
          <w:spacing w:val="-4"/>
        </w:rPr>
        <w:t xml:space="preserve"> </w:t>
      </w:r>
      <w:r>
        <w:t>As</w:t>
      </w:r>
      <w:r>
        <w:rPr>
          <w:spacing w:val="-4"/>
        </w:rPr>
        <w:t xml:space="preserve"> </w:t>
      </w:r>
      <w:r>
        <w:t>interactions</w:t>
      </w:r>
      <w:r>
        <w:rPr>
          <w:spacing w:val="-4"/>
        </w:rPr>
        <w:t xml:space="preserve"> </w:t>
      </w:r>
      <w:r>
        <w:t>with</w:t>
      </w:r>
      <w:r>
        <w:rPr>
          <w:spacing w:val="-4"/>
        </w:rPr>
        <w:t xml:space="preserve"> </w:t>
      </w:r>
      <w:r>
        <w:t xml:space="preserve">avatars </w:t>
      </w:r>
      <w:r>
        <w:rPr>
          <w:spacing w:val="-2"/>
        </w:rPr>
        <w:t>become</w:t>
      </w:r>
      <w:r>
        <w:rPr>
          <w:spacing w:val="-4"/>
        </w:rPr>
        <w:t xml:space="preserve"> </w:t>
      </w:r>
      <w:r>
        <w:rPr>
          <w:spacing w:val="-2"/>
        </w:rPr>
        <w:t>more</w:t>
      </w:r>
      <w:r>
        <w:rPr>
          <w:spacing w:val="-3"/>
        </w:rPr>
        <w:t xml:space="preserve"> </w:t>
      </w:r>
      <w:r>
        <w:rPr>
          <w:spacing w:val="-2"/>
        </w:rPr>
        <w:t>prevalent, particularly</w:t>
      </w:r>
      <w:r>
        <w:rPr>
          <w:spacing w:val="-3"/>
        </w:rPr>
        <w:t xml:space="preserve"> </w:t>
      </w:r>
      <w:r>
        <w:rPr>
          <w:spacing w:val="-2"/>
        </w:rPr>
        <w:t>in</w:t>
      </w:r>
      <w:r>
        <w:rPr>
          <w:spacing w:val="-4"/>
        </w:rPr>
        <w:t xml:space="preserve"> </w:t>
      </w:r>
      <w:r>
        <w:rPr>
          <w:spacing w:val="-2"/>
        </w:rPr>
        <w:t>applications</w:t>
      </w:r>
      <w:r>
        <w:rPr>
          <w:spacing w:val="-4"/>
        </w:rPr>
        <w:t xml:space="preserve"> </w:t>
      </w:r>
      <w:r>
        <w:rPr>
          <w:spacing w:val="-2"/>
        </w:rPr>
        <w:t>involving</w:t>
      </w:r>
      <w:r>
        <w:rPr>
          <w:spacing w:val="-4"/>
        </w:rPr>
        <w:t xml:space="preserve"> </w:t>
      </w:r>
      <w:r>
        <w:rPr>
          <w:spacing w:val="-2"/>
        </w:rPr>
        <w:t>communication</w:t>
      </w:r>
      <w:r>
        <w:rPr>
          <w:spacing w:val="-4"/>
        </w:rPr>
        <w:t xml:space="preserve"> </w:t>
      </w:r>
      <w:r>
        <w:rPr>
          <w:spacing w:val="-2"/>
        </w:rPr>
        <w:t>and</w:t>
      </w:r>
      <w:r>
        <w:rPr>
          <w:spacing w:val="-4"/>
        </w:rPr>
        <w:t xml:space="preserve"> </w:t>
      </w:r>
      <w:r>
        <w:rPr>
          <w:spacing w:val="-2"/>
        </w:rPr>
        <w:t xml:space="preserve">so- </w:t>
      </w:r>
      <w:r>
        <w:rPr>
          <w:w w:val="95"/>
        </w:rPr>
        <w:t xml:space="preserve">cial interaction, their ability to convincingly express human-like emotions has become a </w:t>
      </w:r>
      <w:r>
        <w:t>subject</w:t>
      </w:r>
      <w:r>
        <w:rPr>
          <w:spacing w:val="-8"/>
        </w:rPr>
        <w:t xml:space="preserve"> </w:t>
      </w:r>
      <w:r>
        <w:t>of</w:t>
      </w:r>
      <w:r>
        <w:rPr>
          <w:spacing w:val="-8"/>
        </w:rPr>
        <w:t xml:space="preserve"> </w:t>
      </w:r>
      <w:r>
        <w:t>growing</w:t>
      </w:r>
      <w:r>
        <w:rPr>
          <w:spacing w:val="-8"/>
        </w:rPr>
        <w:t xml:space="preserve"> </w:t>
      </w:r>
      <w:r>
        <w:t>interest</w:t>
      </w:r>
      <w:r>
        <w:rPr>
          <w:spacing w:val="-8"/>
        </w:rPr>
        <w:t xml:space="preserve"> </w:t>
      </w:r>
      <w:r>
        <w:t>(</w:t>
      </w:r>
      <w:hyperlink w:anchor="_bookmark93" w:history="1">
        <w:r w:rsidR="00F675FE">
          <w:rPr>
            <w:color w:val="0000FF"/>
          </w:rPr>
          <w:t>Kegel</w:t>
        </w:r>
        <w:r w:rsidR="00F675FE">
          <w:rPr>
            <w:color w:val="0000FF"/>
            <w:spacing w:val="-8"/>
          </w:rPr>
          <w:t xml:space="preserve"> </w:t>
        </w:r>
        <w:r w:rsidR="00F675FE">
          <w:rPr>
            <w:color w:val="0000FF"/>
          </w:rPr>
          <w:t>et</w:t>
        </w:r>
        <w:r w:rsidR="00F675FE">
          <w:rPr>
            <w:color w:val="0000FF"/>
            <w:spacing w:val="-8"/>
          </w:rPr>
          <w:t xml:space="preserve"> </w:t>
        </w:r>
        <w:r w:rsidR="00F675FE">
          <w:rPr>
            <w:color w:val="0000FF"/>
          </w:rPr>
          <w:t>al.</w:t>
        </w:r>
      </w:hyperlink>
      <w:r>
        <w:t>,</w:t>
      </w:r>
      <w:r>
        <w:rPr>
          <w:spacing w:val="-8"/>
        </w:rPr>
        <w:t xml:space="preserve"> </w:t>
      </w:r>
      <w:hyperlink w:anchor="_bookmark93" w:history="1">
        <w:r w:rsidR="00F675FE">
          <w:rPr>
            <w:color w:val="0000FF"/>
          </w:rPr>
          <w:t>2020</w:t>
        </w:r>
      </w:hyperlink>
      <w:r>
        <w:t>).</w:t>
      </w:r>
      <w:r>
        <w:rPr>
          <w:spacing w:val="13"/>
        </w:rPr>
        <w:t xml:space="preserve"> </w:t>
      </w:r>
      <w:r>
        <w:t>The</w:t>
      </w:r>
      <w:r>
        <w:rPr>
          <w:spacing w:val="-8"/>
        </w:rPr>
        <w:t xml:space="preserve"> </w:t>
      </w:r>
      <w:r>
        <w:t>capacity</w:t>
      </w:r>
      <w:r>
        <w:rPr>
          <w:spacing w:val="-8"/>
        </w:rPr>
        <w:t xml:space="preserve"> </w:t>
      </w:r>
      <w:r>
        <w:t>of</w:t>
      </w:r>
      <w:r>
        <w:rPr>
          <w:spacing w:val="-8"/>
        </w:rPr>
        <w:t xml:space="preserve"> </w:t>
      </w:r>
      <w:r>
        <w:t>avatars</w:t>
      </w:r>
      <w:r>
        <w:rPr>
          <w:spacing w:val="-8"/>
        </w:rPr>
        <w:t xml:space="preserve"> </w:t>
      </w:r>
      <w:r>
        <w:t>to</w:t>
      </w:r>
      <w:r>
        <w:rPr>
          <w:spacing w:val="-8"/>
        </w:rPr>
        <w:t xml:space="preserve"> </w:t>
      </w:r>
      <w:r>
        <w:t>produce</w:t>
      </w:r>
      <w:r>
        <w:rPr>
          <w:spacing w:val="-8"/>
        </w:rPr>
        <w:t xml:space="preserve"> </w:t>
      </w:r>
      <w:r>
        <w:t xml:space="preserve">rec- </w:t>
      </w:r>
      <w:r>
        <w:rPr>
          <w:w w:val="95"/>
        </w:rPr>
        <w:t>ognizable and appropriate facial emotional expressions is key to their social acceptance</w:t>
      </w:r>
    </w:p>
    <w:p w14:paraId="07559F86" w14:textId="77777777" w:rsidR="00F675FE" w:rsidRDefault="00F675FE">
      <w:pPr>
        <w:spacing w:line="355" w:lineRule="auto"/>
        <w:jc w:val="both"/>
        <w:sectPr w:rsidR="00F675FE">
          <w:footerReference w:type="default" r:id="rId8"/>
          <w:pgSz w:w="12240" w:h="15840"/>
          <w:pgMar w:top="1820" w:right="220" w:bottom="980" w:left="1660" w:header="0" w:footer="789" w:gutter="0"/>
          <w:cols w:space="720"/>
        </w:sectPr>
      </w:pPr>
    </w:p>
    <w:p w14:paraId="07559F87" w14:textId="77777777" w:rsidR="00F675FE" w:rsidRDefault="00F675FE">
      <w:pPr>
        <w:pStyle w:val="BodyText"/>
        <w:spacing w:before="11"/>
        <w:rPr>
          <w:sz w:val="20"/>
        </w:rPr>
      </w:pPr>
    </w:p>
    <w:p w14:paraId="07559F88" w14:textId="77777777" w:rsidR="00F675FE" w:rsidRDefault="00000000">
      <w:pPr>
        <w:pStyle w:val="BodyText"/>
        <w:spacing w:before="118"/>
        <w:ind w:left="139"/>
        <w:jc w:val="both"/>
      </w:pPr>
      <w:r>
        <w:rPr>
          <w:w w:val="95"/>
        </w:rPr>
        <w:t>and</w:t>
      </w:r>
      <w:r>
        <w:rPr>
          <w:spacing w:val="2"/>
        </w:rPr>
        <w:t xml:space="preserve"> </w:t>
      </w:r>
      <w:r>
        <w:rPr>
          <w:spacing w:val="-2"/>
        </w:rPr>
        <w:t>utility.</w:t>
      </w:r>
    </w:p>
    <w:p w14:paraId="07559F89" w14:textId="77777777" w:rsidR="00F675FE" w:rsidRDefault="00000000">
      <w:pPr>
        <w:pStyle w:val="BodyText"/>
        <w:spacing w:before="155" w:line="355" w:lineRule="auto"/>
        <w:ind w:left="139" w:right="1215" w:firstLine="351"/>
        <w:jc w:val="both"/>
      </w:pPr>
      <w:r>
        <w:rPr>
          <w:w w:val="95"/>
        </w:rPr>
        <w:t>Unlike</w:t>
      </w:r>
      <w:r>
        <w:rPr>
          <w:spacing w:val="-9"/>
          <w:w w:val="95"/>
        </w:rPr>
        <w:t xml:space="preserve"> </w:t>
      </w:r>
      <w:r>
        <w:rPr>
          <w:w w:val="95"/>
        </w:rPr>
        <w:t>real</w:t>
      </w:r>
      <w:r>
        <w:rPr>
          <w:spacing w:val="-9"/>
          <w:w w:val="95"/>
        </w:rPr>
        <w:t xml:space="preserve"> </w:t>
      </w:r>
      <w:r>
        <w:rPr>
          <w:w w:val="95"/>
        </w:rPr>
        <w:t>human</w:t>
      </w:r>
      <w:r>
        <w:rPr>
          <w:spacing w:val="-9"/>
          <w:w w:val="95"/>
        </w:rPr>
        <w:t xml:space="preserve"> </w:t>
      </w:r>
      <w:r>
        <w:rPr>
          <w:w w:val="95"/>
        </w:rPr>
        <w:t>faces,</w:t>
      </w:r>
      <w:r>
        <w:rPr>
          <w:spacing w:val="-7"/>
          <w:w w:val="95"/>
        </w:rPr>
        <w:t xml:space="preserve"> </w:t>
      </w:r>
      <w:r>
        <w:rPr>
          <w:w w:val="95"/>
        </w:rPr>
        <w:t>which</w:t>
      </w:r>
      <w:r>
        <w:rPr>
          <w:spacing w:val="-9"/>
          <w:w w:val="95"/>
        </w:rPr>
        <w:t xml:space="preserve"> </w:t>
      </w:r>
      <w:r>
        <w:rPr>
          <w:w w:val="95"/>
        </w:rPr>
        <w:t>convey</w:t>
      </w:r>
      <w:r>
        <w:rPr>
          <w:spacing w:val="-9"/>
          <w:w w:val="95"/>
        </w:rPr>
        <w:t xml:space="preserve"> </w:t>
      </w:r>
      <w:r>
        <w:rPr>
          <w:w w:val="95"/>
        </w:rPr>
        <w:t>emotion</w:t>
      </w:r>
      <w:r>
        <w:rPr>
          <w:spacing w:val="-9"/>
          <w:w w:val="95"/>
        </w:rPr>
        <w:t xml:space="preserve"> </w:t>
      </w:r>
      <w:r>
        <w:rPr>
          <w:w w:val="95"/>
        </w:rPr>
        <w:t>through</w:t>
      </w:r>
      <w:r>
        <w:rPr>
          <w:spacing w:val="-9"/>
          <w:w w:val="95"/>
        </w:rPr>
        <w:t xml:space="preserve"> </w:t>
      </w:r>
      <w:r>
        <w:rPr>
          <w:w w:val="95"/>
        </w:rPr>
        <w:t>a</w:t>
      </w:r>
      <w:r>
        <w:rPr>
          <w:spacing w:val="-9"/>
          <w:w w:val="95"/>
        </w:rPr>
        <w:t xml:space="preserve"> </w:t>
      </w:r>
      <w:r>
        <w:rPr>
          <w:w w:val="95"/>
        </w:rPr>
        <w:t>complex</w:t>
      </w:r>
      <w:r>
        <w:rPr>
          <w:spacing w:val="-9"/>
          <w:w w:val="95"/>
        </w:rPr>
        <w:t xml:space="preserve"> </w:t>
      </w:r>
      <w:r>
        <w:rPr>
          <w:w w:val="95"/>
        </w:rPr>
        <w:t>interplay</w:t>
      </w:r>
      <w:r>
        <w:rPr>
          <w:spacing w:val="-9"/>
          <w:w w:val="95"/>
        </w:rPr>
        <w:t xml:space="preserve"> </w:t>
      </w:r>
      <w:r>
        <w:rPr>
          <w:w w:val="95"/>
        </w:rPr>
        <w:t>of</w:t>
      </w:r>
      <w:r>
        <w:rPr>
          <w:spacing w:val="-9"/>
          <w:w w:val="95"/>
        </w:rPr>
        <w:t xml:space="preserve"> </w:t>
      </w:r>
      <w:r>
        <w:rPr>
          <w:w w:val="95"/>
        </w:rPr>
        <w:t>subtle muscle movements, virtual faces must rely on pre-programmed or algorithmically gen- erated expressions.</w:t>
      </w:r>
      <w:r>
        <w:rPr>
          <w:spacing w:val="40"/>
        </w:rPr>
        <w:t xml:space="preserve"> </w:t>
      </w:r>
      <w:r>
        <w:rPr>
          <w:w w:val="95"/>
        </w:rPr>
        <w:t>These expressions may differ in perceived realism, dynamicity, and authenticity, potentially altering how they are processed by the brain.</w:t>
      </w:r>
      <w:r>
        <w:rPr>
          <w:spacing w:val="29"/>
        </w:rPr>
        <w:t xml:space="preserve"> </w:t>
      </w:r>
      <w:r>
        <w:rPr>
          <w:w w:val="95"/>
        </w:rPr>
        <w:t>This raises several important questions:</w:t>
      </w:r>
      <w:r>
        <w:rPr>
          <w:spacing w:val="40"/>
        </w:rPr>
        <w:t xml:space="preserve"> </w:t>
      </w:r>
      <w:r>
        <w:rPr>
          <w:w w:val="95"/>
        </w:rPr>
        <w:t xml:space="preserve">Does processing virtual facial expressions engage the same neural </w:t>
      </w:r>
      <w:r>
        <w:rPr>
          <w:w w:val="90"/>
        </w:rPr>
        <w:t>mechanisms as processing real facial expressions?</w:t>
      </w:r>
      <w:r>
        <w:rPr>
          <w:spacing w:val="40"/>
        </w:rPr>
        <w:t xml:space="preserve"> </w:t>
      </w:r>
      <w:r>
        <w:rPr>
          <w:w w:val="90"/>
        </w:rPr>
        <w:t xml:space="preserve">Do different emotional expressions elicit </w:t>
      </w:r>
      <w:r>
        <w:rPr>
          <w:w w:val="95"/>
        </w:rPr>
        <w:t>distinct</w:t>
      </w:r>
      <w:r>
        <w:rPr>
          <w:spacing w:val="-7"/>
          <w:w w:val="95"/>
        </w:rPr>
        <w:t xml:space="preserve"> </w:t>
      </w:r>
      <w:r>
        <w:rPr>
          <w:w w:val="95"/>
        </w:rPr>
        <w:t>neural</w:t>
      </w:r>
      <w:r>
        <w:rPr>
          <w:spacing w:val="-7"/>
          <w:w w:val="95"/>
        </w:rPr>
        <w:t xml:space="preserve"> </w:t>
      </w:r>
      <w:r>
        <w:rPr>
          <w:w w:val="95"/>
        </w:rPr>
        <w:t>responses</w:t>
      </w:r>
      <w:r>
        <w:rPr>
          <w:spacing w:val="-7"/>
          <w:w w:val="95"/>
        </w:rPr>
        <w:t xml:space="preserve"> </w:t>
      </w:r>
      <w:r>
        <w:rPr>
          <w:w w:val="95"/>
        </w:rPr>
        <w:t>in</w:t>
      </w:r>
      <w:r>
        <w:rPr>
          <w:spacing w:val="-7"/>
          <w:w w:val="95"/>
        </w:rPr>
        <w:t xml:space="preserve"> </w:t>
      </w:r>
      <w:r>
        <w:rPr>
          <w:w w:val="95"/>
        </w:rPr>
        <w:t>the</w:t>
      </w:r>
      <w:r>
        <w:rPr>
          <w:spacing w:val="-7"/>
          <w:w w:val="95"/>
        </w:rPr>
        <w:t xml:space="preserve"> </w:t>
      </w:r>
      <w:r>
        <w:rPr>
          <w:w w:val="95"/>
        </w:rPr>
        <w:t>brain?</w:t>
      </w:r>
      <w:r>
        <w:rPr>
          <w:spacing w:val="18"/>
        </w:rPr>
        <w:t xml:space="preserve"> </w:t>
      </w:r>
      <w:r>
        <w:rPr>
          <w:w w:val="95"/>
        </w:rPr>
        <w:t>And</w:t>
      </w:r>
      <w:r>
        <w:rPr>
          <w:spacing w:val="-7"/>
          <w:w w:val="95"/>
        </w:rPr>
        <w:t xml:space="preserve"> </w:t>
      </w:r>
      <w:r>
        <w:rPr>
          <w:w w:val="95"/>
        </w:rPr>
        <w:t>finally,</w:t>
      </w:r>
      <w:r>
        <w:rPr>
          <w:spacing w:val="-4"/>
          <w:w w:val="95"/>
        </w:rPr>
        <w:t xml:space="preserve"> </w:t>
      </w:r>
      <w:r>
        <w:rPr>
          <w:w w:val="95"/>
        </w:rPr>
        <w:t>is</w:t>
      </w:r>
      <w:r>
        <w:rPr>
          <w:spacing w:val="-7"/>
          <w:w w:val="95"/>
        </w:rPr>
        <w:t xml:space="preserve"> </w:t>
      </w:r>
      <w:r>
        <w:rPr>
          <w:w w:val="95"/>
        </w:rPr>
        <w:t>processing</w:t>
      </w:r>
      <w:r>
        <w:rPr>
          <w:spacing w:val="-7"/>
          <w:w w:val="95"/>
        </w:rPr>
        <w:t xml:space="preserve"> </w:t>
      </w:r>
      <w:r>
        <w:rPr>
          <w:w w:val="95"/>
        </w:rPr>
        <w:t>emotional</w:t>
      </w:r>
      <w:r>
        <w:rPr>
          <w:spacing w:val="-7"/>
          <w:w w:val="95"/>
        </w:rPr>
        <w:t xml:space="preserve"> </w:t>
      </w:r>
      <w:r>
        <w:rPr>
          <w:w w:val="95"/>
        </w:rPr>
        <w:t>expressions</w:t>
      </w:r>
      <w:r>
        <w:rPr>
          <w:spacing w:val="-7"/>
          <w:w w:val="95"/>
        </w:rPr>
        <w:t xml:space="preserve"> </w:t>
      </w:r>
      <w:r>
        <w:rPr>
          <w:w w:val="95"/>
        </w:rPr>
        <w:t>in virtual</w:t>
      </w:r>
      <w:r>
        <w:rPr>
          <w:spacing w:val="-9"/>
          <w:w w:val="95"/>
        </w:rPr>
        <w:t xml:space="preserve"> </w:t>
      </w:r>
      <w:r>
        <w:rPr>
          <w:w w:val="95"/>
        </w:rPr>
        <w:t>faces</w:t>
      </w:r>
      <w:r>
        <w:rPr>
          <w:spacing w:val="-9"/>
          <w:w w:val="95"/>
        </w:rPr>
        <w:t xml:space="preserve"> </w:t>
      </w:r>
      <w:r>
        <w:rPr>
          <w:w w:val="95"/>
        </w:rPr>
        <w:t>fundamentally</w:t>
      </w:r>
      <w:r>
        <w:rPr>
          <w:spacing w:val="-9"/>
          <w:w w:val="95"/>
        </w:rPr>
        <w:t xml:space="preserve"> </w:t>
      </w:r>
      <w:r>
        <w:rPr>
          <w:w w:val="95"/>
        </w:rPr>
        <w:t>different</w:t>
      </w:r>
      <w:r>
        <w:rPr>
          <w:spacing w:val="-9"/>
          <w:w w:val="95"/>
        </w:rPr>
        <w:t xml:space="preserve"> </w:t>
      </w:r>
      <w:r>
        <w:rPr>
          <w:w w:val="95"/>
        </w:rPr>
        <w:t>from</w:t>
      </w:r>
      <w:r>
        <w:rPr>
          <w:spacing w:val="-9"/>
          <w:w w:val="95"/>
        </w:rPr>
        <w:t xml:space="preserve"> </w:t>
      </w:r>
      <w:r>
        <w:rPr>
          <w:w w:val="95"/>
        </w:rPr>
        <w:t>processing</w:t>
      </w:r>
      <w:r>
        <w:rPr>
          <w:spacing w:val="-9"/>
          <w:w w:val="95"/>
        </w:rPr>
        <w:t xml:space="preserve"> </w:t>
      </w:r>
      <w:r>
        <w:rPr>
          <w:w w:val="95"/>
        </w:rPr>
        <w:t>emotional</w:t>
      </w:r>
      <w:r>
        <w:rPr>
          <w:spacing w:val="-8"/>
          <w:w w:val="95"/>
        </w:rPr>
        <w:t xml:space="preserve"> </w:t>
      </w:r>
      <w:r>
        <w:rPr>
          <w:w w:val="95"/>
        </w:rPr>
        <w:t>expressions</w:t>
      </w:r>
      <w:r>
        <w:rPr>
          <w:spacing w:val="-8"/>
          <w:w w:val="95"/>
        </w:rPr>
        <w:t xml:space="preserve"> </w:t>
      </w:r>
      <w:r>
        <w:rPr>
          <w:w w:val="95"/>
        </w:rPr>
        <w:t>in</w:t>
      </w:r>
      <w:r>
        <w:rPr>
          <w:spacing w:val="-9"/>
          <w:w w:val="95"/>
        </w:rPr>
        <w:t xml:space="preserve"> </w:t>
      </w:r>
      <w:r>
        <w:rPr>
          <w:w w:val="95"/>
        </w:rPr>
        <w:t>real</w:t>
      </w:r>
      <w:r>
        <w:rPr>
          <w:spacing w:val="-9"/>
          <w:w w:val="95"/>
        </w:rPr>
        <w:t xml:space="preserve"> </w:t>
      </w:r>
      <w:r>
        <w:rPr>
          <w:w w:val="95"/>
        </w:rPr>
        <w:t xml:space="preserve">faces? </w:t>
      </w:r>
      <w:r>
        <w:t>To</w:t>
      </w:r>
      <w:r>
        <w:rPr>
          <w:spacing w:val="-15"/>
        </w:rPr>
        <w:t xml:space="preserve"> </w:t>
      </w:r>
      <w:r>
        <w:t>address</w:t>
      </w:r>
      <w:r>
        <w:rPr>
          <w:spacing w:val="-15"/>
        </w:rPr>
        <w:t xml:space="preserve"> </w:t>
      </w:r>
      <w:r>
        <w:t>these</w:t>
      </w:r>
      <w:r>
        <w:rPr>
          <w:spacing w:val="-15"/>
        </w:rPr>
        <w:t xml:space="preserve"> </w:t>
      </w:r>
      <w:r>
        <w:t>questions,</w:t>
      </w:r>
      <w:r>
        <w:rPr>
          <w:spacing w:val="-12"/>
        </w:rPr>
        <w:t xml:space="preserve"> </w:t>
      </w:r>
      <w:r>
        <w:t>this</w:t>
      </w:r>
      <w:r>
        <w:rPr>
          <w:spacing w:val="-15"/>
        </w:rPr>
        <w:t xml:space="preserve"> </w:t>
      </w:r>
      <w:r>
        <w:t>thesis</w:t>
      </w:r>
      <w:r>
        <w:rPr>
          <w:spacing w:val="-15"/>
        </w:rPr>
        <w:t xml:space="preserve"> </w:t>
      </w:r>
      <w:r>
        <w:t>investigates</w:t>
      </w:r>
      <w:r>
        <w:rPr>
          <w:spacing w:val="-15"/>
        </w:rPr>
        <w:t xml:space="preserve"> </w:t>
      </w:r>
      <w:r>
        <w:t>the</w:t>
      </w:r>
      <w:r>
        <w:rPr>
          <w:spacing w:val="-15"/>
        </w:rPr>
        <w:t xml:space="preserve"> </w:t>
      </w:r>
      <w:r>
        <w:t>neural</w:t>
      </w:r>
      <w:r>
        <w:rPr>
          <w:spacing w:val="-15"/>
        </w:rPr>
        <w:t xml:space="preserve"> </w:t>
      </w:r>
      <w:r>
        <w:t>mechanisms</w:t>
      </w:r>
      <w:r>
        <w:rPr>
          <w:spacing w:val="-15"/>
        </w:rPr>
        <w:t xml:space="preserve"> </w:t>
      </w:r>
      <w:r>
        <w:t>underlying facial</w:t>
      </w:r>
      <w:r>
        <w:rPr>
          <w:spacing w:val="-8"/>
        </w:rPr>
        <w:t xml:space="preserve"> </w:t>
      </w:r>
      <w:r>
        <w:t>emotion</w:t>
      </w:r>
      <w:r>
        <w:rPr>
          <w:spacing w:val="-8"/>
        </w:rPr>
        <w:t xml:space="preserve"> </w:t>
      </w:r>
      <w:r>
        <w:t>perception</w:t>
      </w:r>
      <w:r>
        <w:rPr>
          <w:spacing w:val="-8"/>
        </w:rPr>
        <w:t xml:space="preserve"> </w:t>
      </w:r>
      <w:r>
        <w:t>in</w:t>
      </w:r>
      <w:r>
        <w:rPr>
          <w:spacing w:val="-8"/>
        </w:rPr>
        <w:t xml:space="preserve"> </w:t>
      </w:r>
      <w:r>
        <w:t>both</w:t>
      </w:r>
      <w:r>
        <w:rPr>
          <w:spacing w:val="-8"/>
        </w:rPr>
        <w:t xml:space="preserve"> </w:t>
      </w:r>
      <w:r>
        <w:t>real</w:t>
      </w:r>
      <w:r>
        <w:rPr>
          <w:spacing w:val="-8"/>
        </w:rPr>
        <w:t xml:space="preserve"> </w:t>
      </w:r>
      <w:r>
        <w:t>and</w:t>
      </w:r>
      <w:r>
        <w:rPr>
          <w:spacing w:val="-8"/>
        </w:rPr>
        <w:t xml:space="preserve"> </w:t>
      </w:r>
      <w:r>
        <w:t>virtual</w:t>
      </w:r>
      <w:r>
        <w:rPr>
          <w:spacing w:val="-8"/>
        </w:rPr>
        <w:t xml:space="preserve"> </w:t>
      </w:r>
      <w:r>
        <w:t>faces</w:t>
      </w:r>
      <w:r>
        <w:rPr>
          <w:spacing w:val="-8"/>
        </w:rPr>
        <w:t xml:space="preserve"> </w:t>
      </w:r>
      <w:r>
        <w:t>using</w:t>
      </w:r>
      <w:r>
        <w:rPr>
          <w:spacing w:val="-8"/>
        </w:rPr>
        <w:t xml:space="preserve"> </w:t>
      </w:r>
      <w:r>
        <w:t>functional</w:t>
      </w:r>
      <w:r>
        <w:rPr>
          <w:spacing w:val="-8"/>
        </w:rPr>
        <w:t xml:space="preserve"> </w:t>
      </w:r>
      <w:r>
        <w:t>near-infrared spectroscopy (fNIRS).</w:t>
      </w:r>
    </w:p>
    <w:p w14:paraId="07559F8A" w14:textId="77777777" w:rsidR="00F675FE" w:rsidRDefault="00F675FE">
      <w:pPr>
        <w:pStyle w:val="BodyText"/>
        <w:spacing w:before="9"/>
        <w:rPr>
          <w:sz w:val="37"/>
        </w:rPr>
      </w:pPr>
    </w:p>
    <w:p w14:paraId="07559F8B" w14:textId="77777777" w:rsidR="00F675FE" w:rsidRDefault="00000000">
      <w:pPr>
        <w:pStyle w:val="Heading2"/>
        <w:numPr>
          <w:ilvl w:val="1"/>
          <w:numId w:val="7"/>
        </w:numPr>
        <w:tabs>
          <w:tab w:val="left" w:pos="1022"/>
          <w:tab w:val="left" w:pos="1023"/>
        </w:tabs>
        <w:spacing w:before="0"/>
        <w:ind w:hanging="884"/>
      </w:pPr>
      <w:bookmarkStart w:id="19" w:name="Facial_Emotion_Perception"/>
      <w:bookmarkStart w:id="20" w:name="_bookmark9"/>
      <w:bookmarkEnd w:id="19"/>
      <w:bookmarkEnd w:id="20"/>
      <w:r>
        <w:rPr>
          <w:w w:val="110"/>
        </w:rPr>
        <w:t>Facial</w:t>
      </w:r>
      <w:r>
        <w:rPr>
          <w:spacing w:val="6"/>
          <w:w w:val="110"/>
        </w:rPr>
        <w:t xml:space="preserve"> </w:t>
      </w:r>
      <w:r>
        <w:rPr>
          <w:w w:val="110"/>
        </w:rPr>
        <w:t>Emotion</w:t>
      </w:r>
      <w:r>
        <w:rPr>
          <w:spacing w:val="7"/>
          <w:w w:val="110"/>
        </w:rPr>
        <w:t xml:space="preserve"> </w:t>
      </w:r>
      <w:r>
        <w:rPr>
          <w:spacing w:val="-2"/>
          <w:w w:val="110"/>
        </w:rPr>
        <w:t>Perception</w:t>
      </w:r>
    </w:p>
    <w:p w14:paraId="07559F8C" w14:textId="77777777" w:rsidR="00F675FE" w:rsidRDefault="00000000">
      <w:pPr>
        <w:pStyle w:val="BodyText"/>
        <w:spacing w:before="363" w:line="355" w:lineRule="auto"/>
        <w:ind w:left="139" w:right="1215"/>
        <w:jc w:val="both"/>
      </w:pPr>
      <w:r>
        <w:rPr>
          <w:w w:val="95"/>
        </w:rPr>
        <w:t>Emotion</w:t>
      </w:r>
      <w:r>
        <w:rPr>
          <w:spacing w:val="-7"/>
          <w:w w:val="95"/>
        </w:rPr>
        <w:t xml:space="preserve"> </w:t>
      </w:r>
      <w:r>
        <w:rPr>
          <w:w w:val="95"/>
        </w:rPr>
        <w:t>perception</w:t>
      </w:r>
      <w:r>
        <w:rPr>
          <w:spacing w:val="-7"/>
          <w:w w:val="95"/>
        </w:rPr>
        <w:t xml:space="preserve"> </w:t>
      </w:r>
      <w:r>
        <w:rPr>
          <w:w w:val="95"/>
        </w:rPr>
        <w:t>involves</w:t>
      </w:r>
      <w:r>
        <w:rPr>
          <w:spacing w:val="-7"/>
          <w:w w:val="95"/>
        </w:rPr>
        <w:t xml:space="preserve"> </w:t>
      </w:r>
      <w:r>
        <w:rPr>
          <w:w w:val="95"/>
        </w:rPr>
        <w:t>recognizing</w:t>
      </w:r>
      <w:r>
        <w:rPr>
          <w:spacing w:val="-7"/>
          <w:w w:val="95"/>
        </w:rPr>
        <w:t xml:space="preserve"> </w:t>
      </w:r>
      <w:r>
        <w:rPr>
          <w:w w:val="95"/>
        </w:rPr>
        <w:t>social</w:t>
      </w:r>
      <w:r>
        <w:rPr>
          <w:spacing w:val="-7"/>
          <w:w w:val="95"/>
        </w:rPr>
        <w:t xml:space="preserve"> </w:t>
      </w:r>
      <w:r>
        <w:rPr>
          <w:w w:val="95"/>
        </w:rPr>
        <w:t>cues</w:t>
      </w:r>
      <w:r>
        <w:rPr>
          <w:spacing w:val="-7"/>
          <w:w w:val="95"/>
        </w:rPr>
        <w:t xml:space="preserve"> </w:t>
      </w:r>
      <w:r>
        <w:rPr>
          <w:w w:val="95"/>
        </w:rPr>
        <w:t>such</w:t>
      </w:r>
      <w:r>
        <w:rPr>
          <w:spacing w:val="-7"/>
          <w:w w:val="95"/>
        </w:rPr>
        <w:t xml:space="preserve"> </w:t>
      </w:r>
      <w:r>
        <w:rPr>
          <w:w w:val="95"/>
        </w:rPr>
        <w:t>as</w:t>
      </w:r>
      <w:r>
        <w:rPr>
          <w:spacing w:val="-7"/>
          <w:w w:val="95"/>
        </w:rPr>
        <w:t xml:space="preserve"> </w:t>
      </w:r>
      <w:r>
        <w:rPr>
          <w:w w:val="95"/>
        </w:rPr>
        <w:t>facial</w:t>
      </w:r>
      <w:r>
        <w:rPr>
          <w:spacing w:val="-7"/>
          <w:w w:val="95"/>
        </w:rPr>
        <w:t xml:space="preserve"> </w:t>
      </w:r>
      <w:r>
        <w:rPr>
          <w:w w:val="95"/>
        </w:rPr>
        <w:t>emotional</w:t>
      </w:r>
      <w:r>
        <w:rPr>
          <w:spacing w:val="-7"/>
          <w:w w:val="95"/>
        </w:rPr>
        <w:t xml:space="preserve"> </w:t>
      </w:r>
      <w:r>
        <w:rPr>
          <w:w w:val="95"/>
        </w:rPr>
        <w:t>expressions, which</w:t>
      </w:r>
      <w:r>
        <w:rPr>
          <w:spacing w:val="-9"/>
          <w:w w:val="95"/>
        </w:rPr>
        <w:t xml:space="preserve"> </w:t>
      </w:r>
      <w:r>
        <w:rPr>
          <w:w w:val="95"/>
        </w:rPr>
        <w:t>is</w:t>
      </w:r>
      <w:r>
        <w:rPr>
          <w:spacing w:val="-8"/>
          <w:w w:val="95"/>
        </w:rPr>
        <w:t xml:space="preserve"> </w:t>
      </w:r>
      <w:r>
        <w:rPr>
          <w:w w:val="95"/>
        </w:rPr>
        <w:t>the</w:t>
      </w:r>
      <w:r>
        <w:rPr>
          <w:spacing w:val="-8"/>
          <w:w w:val="95"/>
        </w:rPr>
        <w:t xml:space="preserve"> </w:t>
      </w:r>
      <w:r>
        <w:rPr>
          <w:w w:val="95"/>
        </w:rPr>
        <w:t>focus</w:t>
      </w:r>
      <w:r>
        <w:rPr>
          <w:spacing w:val="-8"/>
          <w:w w:val="95"/>
        </w:rPr>
        <w:t xml:space="preserve"> </w:t>
      </w:r>
      <w:r>
        <w:rPr>
          <w:w w:val="95"/>
        </w:rPr>
        <w:t>of</w:t>
      </w:r>
      <w:r>
        <w:rPr>
          <w:spacing w:val="-8"/>
          <w:w w:val="95"/>
        </w:rPr>
        <w:t xml:space="preserve"> </w:t>
      </w:r>
      <w:r>
        <w:rPr>
          <w:w w:val="95"/>
        </w:rPr>
        <w:t>this</w:t>
      </w:r>
      <w:r>
        <w:rPr>
          <w:spacing w:val="-9"/>
          <w:w w:val="95"/>
        </w:rPr>
        <w:t xml:space="preserve"> </w:t>
      </w:r>
      <w:r>
        <w:rPr>
          <w:w w:val="95"/>
        </w:rPr>
        <w:t>thesis.</w:t>
      </w:r>
      <w:r>
        <w:rPr>
          <w:spacing w:val="24"/>
        </w:rPr>
        <w:t xml:space="preserve"> </w:t>
      </w:r>
      <w:r>
        <w:rPr>
          <w:w w:val="95"/>
        </w:rPr>
        <w:t>Human</w:t>
      </w:r>
      <w:r>
        <w:rPr>
          <w:spacing w:val="-8"/>
          <w:w w:val="95"/>
        </w:rPr>
        <w:t xml:space="preserve"> </w:t>
      </w:r>
      <w:r>
        <w:rPr>
          <w:w w:val="95"/>
        </w:rPr>
        <w:t>facial</w:t>
      </w:r>
      <w:r>
        <w:rPr>
          <w:spacing w:val="-8"/>
          <w:w w:val="95"/>
        </w:rPr>
        <w:t xml:space="preserve"> </w:t>
      </w:r>
      <w:r>
        <w:rPr>
          <w:w w:val="95"/>
        </w:rPr>
        <w:t>emotion</w:t>
      </w:r>
      <w:r>
        <w:rPr>
          <w:spacing w:val="-8"/>
          <w:w w:val="95"/>
        </w:rPr>
        <w:t xml:space="preserve"> </w:t>
      </w:r>
      <w:r>
        <w:rPr>
          <w:w w:val="95"/>
        </w:rPr>
        <w:t>perception</w:t>
      </w:r>
      <w:r>
        <w:rPr>
          <w:spacing w:val="-8"/>
          <w:w w:val="95"/>
        </w:rPr>
        <w:t xml:space="preserve"> </w:t>
      </w:r>
      <w:r>
        <w:rPr>
          <w:w w:val="95"/>
        </w:rPr>
        <w:t>has</w:t>
      </w:r>
      <w:r>
        <w:rPr>
          <w:spacing w:val="-9"/>
          <w:w w:val="95"/>
        </w:rPr>
        <w:t xml:space="preserve"> </w:t>
      </w:r>
      <w:r>
        <w:rPr>
          <w:w w:val="95"/>
        </w:rPr>
        <w:t>been</w:t>
      </w:r>
      <w:r>
        <w:rPr>
          <w:spacing w:val="-8"/>
          <w:w w:val="95"/>
        </w:rPr>
        <w:t xml:space="preserve"> </w:t>
      </w:r>
      <w:r>
        <w:rPr>
          <w:w w:val="95"/>
        </w:rPr>
        <w:t>a</w:t>
      </w:r>
      <w:r>
        <w:rPr>
          <w:spacing w:val="-8"/>
          <w:w w:val="95"/>
        </w:rPr>
        <w:t xml:space="preserve"> </w:t>
      </w:r>
      <w:r>
        <w:rPr>
          <w:w w:val="95"/>
        </w:rPr>
        <w:t>central</w:t>
      </w:r>
      <w:r>
        <w:rPr>
          <w:spacing w:val="-9"/>
          <w:w w:val="95"/>
        </w:rPr>
        <w:t xml:space="preserve"> </w:t>
      </w:r>
      <w:r>
        <w:rPr>
          <w:w w:val="95"/>
        </w:rPr>
        <w:t xml:space="preserve">topic </w:t>
      </w:r>
      <w:r>
        <w:t>in</w:t>
      </w:r>
      <w:r>
        <w:rPr>
          <w:spacing w:val="-13"/>
        </w:rPr>
        <w:t xml:space="preserve"> </w:t>
      </w:r>
      <w:r>
        <w:t>affective</w:t>
      </w:r>
      <w:r>
        <w:rPr>
          <w:spacing w:val="-13"/>
        </w:rPr>
        <w:t xml:space="preserve"> </w:t>
      </w:r>
      <w:r>
        <w:t>neuroscience,</w:t>
      </w:r>
      <w:r>
        <w:rPr>
          <w:spacing w:val="-11"/>
        </w:rPr>
        <w:t xml:space="preserve"> </w:t>
      </w:r>
      <w:r>
        <w:t>having</w:t>
      </w:r>
      <w:r>
        <w:rPr>
          <w:spacing w:val="-13"/>
        </w:rPr>
        <w:t xml:space="preserve"> </w:t>
      </w:r>
      <w:r>
        <w:t>identified</w:t>
      </w:r>
      <w:r>
        <w:rPr>
          <w:spacing w:val="-13"/>
        </w:rPr>
        <w:t xml:space="preserve"> </w:t>
      </w:r>
      <w:r>
        <w:t>a</w:t>
      </w:r>
      <w:r>
        <w:rPr>
          <w:spacing w:val="-13"/>
        </w:rPr>
        <w:t xml:space="preserve"> </w:t>
      </w:r>
      <w:r>
        <w:t>set</w:t>
      </w:r>
      <w:r>
        <w:rPr>
          <w:spacing w:val="-13"/>
        </w:rPr>
        <w:t xml:space="preserve"> </w:t>
      </w:r>
      <w:r>
        <w:t>of</w:t>
      </w:r>
      <w:r>
        <w:rPr>
          <w:spacing w:val="-13"/>
        </w:rPr>
        <w:t xml:space="preserve"> </w:t>
      </w:r>
      <w:r>
        <w:t>basic</w:t>
      </w:r>
      <w:r>
        <w:rPr>
          <w:spacing w:val="-13"/>
        </w:rPr>
        <w:t xml:space="preserve"> </w:t>
      </w:r>
      <w:r>
        <w:t>emotions</w:t>
      </w:r>
      <w:r>
        <w:rPr>
          <w:spacing w:val="-13"/>
        </w:rPr>
        <w:t xml:space="preserve"> </w:t>
      </w:r>
      <w:r>
        <w:t>that</w:t>
      </w:r>
      <w:r>
        <w:rPr>
          <w:spacing w:val="-13"/>
        </w:rPr>
        <w:t xml:space="preserve"> </w:t>
      </w:r>
      <w:r>
        <w:t>are</w:t>
      </w:r>
      <w:r>
        <w:rPr>
          <w:spacing w:val="-13"/>
        </w:rPr>
        <w:t xml:space="preserve"> </w:t>
      </w:r>
      <w:r>
        <w:t>universally recognized</w:t>
      </w:r>
      <w:r>
        <w:rPr>
          <w:spacing w:val="-15"/>
        </w:rPr>
        <w:t xml:space="preserve"> </w:t>
      </w:r>
      <w:r>
        <w:t>across</w:t>
      </w:r>
      <w:r>
        <w:rPr>
          <w:spacing w:val="-15"/>
        </w:rPr>
        <w:t xml:space="preserve"> </w:t>
      </w:r>
      <w:r>
        <w:t>cultures</w:t>
      </w:r>
      <w:r>
        <w:rPr>
          <w:spacing w:val="-15"/>
        </w:rPr>
        <w:t xml:space="preserve"> </w:t>
      </w:r>
      <w:r>
        <w:t>(</w:t>
      </w:r>
      <w:hyperlink w:anchor="_bookmark73" w:history="1">
        <w:r w:rsidR="00F675FE">
          <w:rPr>
            <w:color w:val="0000FF"/>
          </w:rPr>
          <w:t>Ekman</w:t>
        </w:r>
        <w:r w:rsidR="00F675FE">
          <w:rPr>
            <w:color w:val="0000FF"/>
            <w:spacing w:val="-15"/>
          </w:rPr>
          <w:t xml:space="preserve"> </w:t>
        </w:r>
        <w:r w:rsidR="00F675FE">
          <w:rPr>
            <w:color w:val="0000FF"/>
          </w:rPr>
          <w:t>and</w:t>
        </w:r>
        <w:r w:rsidR="00F675FE">
          <w:rPr>
            <w:color w:val="0000FF"/>
            <w:spacing w:val="-15"/>
          </w:rPr>
          <w:t xml:space="preserve"> </w:t>
        </w:r>
        <w:r w:rsidR="00F675FE">
          <w:rPr>
            <w:color w:val="0000FF"/>
          </w:rPr>
          <w:t>Friesen</w:t>
        </w:r>
      </w:hyperlink>
      <w:r>
        <w:t>,</w:t>
      </w:r>
      <w:r>
        <w:rPr>
          <w:spacing w:val="-15"/>
        </w:rPr>
        <w:t xml:space="preserve"> </w:t>
      </w:r>
      <w:hyperlink w:anchor="_bookmark73" w:history="1">
        <w:r w:rsidR="00F675FE">
          <w:rPr>
            <w:color w:val="0000FF"/>
          </w:rPr>
          <w:t>1971</w:t>
        </w:r>
      </w:hyperlink>
      <w:r>
        <w:t>).</w:t>
      </w:r>
      <w:r>
        <w:rPr>
          <w:spacing w:val="-15"/>
        </w:rPr>
        <w:t xml:space="preserve"> </w:t>
      </w:r>
      <w:r>
        <w:t>Ekman</w:t>
      </w:r>
      <w:r>
        <w:rPr>
          <w:spacing w:val="-15"/>
        </w:rPr>
        <w:t xml:space="preserve"> </w:t>
      </w:r>
      <w:r>
        <w:t>proposed</w:t>
      </w:r>
      <w:r>
        <w:rPr>
          <w:spacing w:val="-15"/>
        </w:rPr>
        <w:t xml:space="preserve"> </w:t>
      </w:r>
      <w:r>
        <w:t>six</w:t>
      </w:r>
      <w:r>
        <w:rPr>
          <w:spacing w:val="-15"/>
        </w:rPr>
        <w:t xml:space="preserve"> </w:t>
      </w:r>
      <w:r>
        <w:t>basic</w:t>
      </w:r>
      <w:r>
        <w:rPr>
          <w:spacing w:val="-15"/>
        </w:rPr>
        <w:t xml:space="preserve"> </w:t>
      </w:r>
      <w:r>
        <w:t>emo- tions:</w:t>
      </w:r>
      <w:r>
        <w:rPr>
          <w:spacing w:val="-13"/>
        </w:rPr>
        <w:t xml:space="preserve"> </w:t>
      </w:r>
      <w:r>
        <w:t>happiness,</w:t>
      </w:r>
      <w:r>
        <w:rPr>
          <w:spacing w:val="-15"/>
        </w:rPr>
        <w:t xml:space="preserve"> </w:t>
      </w:r>
      <w:r>
        <w:t>sadness,</w:t>
      </w:r>
      <w:r>
        <w:rPr>
          <w:spacing w:val="-15"/>
        </w:rPr>
        <w:t xml:space="preserve"> </w:t>
      </w:r>
      <w:r>
        <w:t>anger,</w:t>
      </w:r>
      <w:r>
        <w:rPr>
          <w:spacing w:val="-15"/>
        </w:rPr>
        <w:t xml:space="preserve"> </w:t>
      </w:r>
      <w:r>
        <w:t>fear,</w:t>
      </w:r>
      <w:r>
        <w:rPr>
          <w:spacing w:val="-15"/>
        </w:rPr>
        <w:t xml:space="preserve"> </w:t>
      </w:r>
      <w:r>
        <w:t>disgust,</w:t>
      </w:r>
      <w:r>
        <w:rPr>
          <w:spacing w:val="-15"/>
        </w:rPr>
        <w:t xml:space="preserve"> </w:t>
      </w:r>
      <w:r>
        <w:t>and</w:t>
      </w:r>
      <w:r>
        <w:rPr>
          <w:spacing w:val="-15"/>
        </w:rPr>
        <w:t xml:space="preserve"> </w:t>
      </w:r>
      <w:r>
        <w:t>surprise,</w:t>
      </w:r>
      <w:r>
        <w:rPr>
          <w:spacing w:val="-15"/>
        </w:rPr>
        <w:t xml:space="preserve"> </w:t>
      </w:r>
      <w:r>
        <w:t>with</w:t>
      </w:r>
      <w:r>
        <w:rPr>
          <w:spacing w:val="-15"/>
        </w:rPr>
        <w:t xml:space="preserve"> </w:t>
      </w:r>
      <w:r>
        <w:t>neutral</w:t>
      </w:r>
      <w:r>
        <w:rPr>
          <w:spacing w:val="-15"/>
        </w:rPr>
        <w:t xml:space="preserve"> </w:t>
      </w:r>
      <w:r>
        <w:t>faces</w:t>
      </w:r>
      <w:r>
        <w:rPr>
          <w:spacing w:val="-15"/>
        </w:rPr>
        <w:t xml:space="preserve"> </w:t>
      </w:r>
      <w:r>
        <w:t xml:space="preserve">serving </w:t>
      </w:r>
      <w:r>
        <w:rPr>
          <w:w w:val="95"/>
        </w:rPr>
        <w:t>as a baseline.</w:t>
      </w:r>
      <w:r>
        <w:rPr>
          <w:spacing w:val="40"/>
        </w:rPr>
        <w:t xml:space="preserve"> </w:t>
      </w:r>
      <w:r>
        <w:rPr>
          <w:w w:val="95"/>
        </w:rPr>
        <w:t xml:space="preserve">These emotions are reliably associated with distinct facial configurations, </w:t>
      </w:r>
      <w:r>
        <w:t>known</w:t>
      </w:r>
      <w:r>
        <w:rPr>
          <w:spacing w:val="-5"/>
        </w:rPr>
        <w:t xml:space="preserve"> </w:t>
      </w:r>
      <w:r>
        <w:t>as</w:t>
      </w:r>
      <w:r>
        <w:rPr>
          <w:spacing w:val="-5"/>
        </w:rPr>
        <w:t xml:space="preserve"> </w:t>
      </w:r>
      <w:r>
        <w:t>the</w:t>
      </w:r>
      <w:r>
        <w:rPr>
          <w:spacing w:val="-5"/>
        </w:rPr>
        <w:t xml:space="preserve"> </w:t>
      </w:r>
      <w:r>
        <w:t>Facial</w:t>
      </w:r>
      <w:r>
        <w:rPr>
          <w:spacing w:val="-5"/>
        </w:rPr>
        <w:t xml:space="preserve"> </w:t>
      </w:r>
      <w:r>
        <w:t>Action</w:t>
      </w:r>
      <w:r>
        <w:rPr>
          <w:spacing w:val="-5"/>
        </w:rPr>
        <w:t xml:space="preserve"> </w:t>
      </w:r>
      <w:r>
        <w:t>Coding</w:t>
      </w:r>
      <w:r>
        <w:rPr>
          <w:spacing w:val="-5"/>
        </w:rPr>
        <w:t xml:space="preserve"> </w:t>
      </w:r>
      <w:r>
        <w:t>System</w:t>
      </w:r>
      <w:r>
        <w:rPr>
          <w:spacing w:val="-5"/>
        </w:rPr>
        <w:t xml:space="preserve"> </w:t>
      </w:r>
      <w:r>
        <w:t>(FACS),</w:t>
      </w:r>
      <w:r>
        <w:rPr>
          <w:spacing w:val="-5"/>
        </w:rPr>
        <w:t xml:space="preserve"> </w:t>
      </w:r>
      <w:r>
        <w:t>which</w:t>
      </w:r>
      <w:r>
        <w:rPr>
          <w:spacing w:val="-5"/>
        </w:rPr>
        <w:t xml:space="preserve"> </w:t>
      </w:r>
      <w:r>
        <w:t>provides</w:t>
      </w:r>
      <w:r>
        <w:rPr>
          <w:spacing w:val="-5"/>
        </w:rPr>
        <w:t xml:space="preserve"> </w:t>
      </w:r>
      <w:r>
        <w:t>a</w:t>
      </w:r>
      <w:r>
        <w:rPr>
          <w:spacing w:val="-5"/>
        </w:rPr>
        <w:t xml:space="preserve"> </w:t>
      </w:r>
      <w:r>
        <w:t xml:space="preserve">comprehensive </w:t>
      </w:r>
      <w:r>
        <w:rPr>
          <w:w w:val="95"/>
        </w:rPr>
        <w:t>taxonomy</w:t>
      </w:r>
      <w:r>
        <w:rPr>
          <w:spacing w:val="-6"/>
          <w:w w:val="95"/>
        </w:rPr>
        <w:t xml:space="preserve"> </w:t>
      </w:r>
      <w:r>
        <w:rPr>
          <w:w w:val="95"/>
        </w:rPr>
        <w:t>of</w:t>
      </w:r>
      <w:r>
        <w:rPr>
          <w:spacing w:val="-6"/>
          <w:w w:val="95"/>
        </w:rPr>
        <w:t xml:space="preserve"> </w:t>
      </w:r>
      <w:r>
        <w:rPr>
          <w:w w:val="95"/>
        </w:rPr>
        <w:t>facial</w:t>
      </w:r>
      <w:r>
        <w:rPr>
          <w:spacing w:val="-6"/>
          <w:w w:val="95"/>
        </w:rPr>
        <w:t xml:space="preserve"> </w:t>
      </w:r>
      <w:r>
        <w:rPr>
          <w:w w:val="95"/>
        </w:rPr>
        <w:t>muscle</w:t>
      </w:r>
      <w:r>
        <w:rPr>
          <w:spacing w:val="-6"/>
          <w:w w:val="95"/>
        </w:rPr>
        <w:t xml:space="preserve"> </w:t>
      </w:r>
      <w:r>
        <w:rPr>
          <w:w w:val="95"/>
        </w:rPr>
        <w:t>movements,</w:t>
      </w:r>
      <w:r>
        <w:rPr>
          <w:spacing w:val="-4"/>
          <w:w w:val="95"/>
        </w:rPr>
        <w:t xml:space="preserve"> </w:t>
      </w:r>
      <w:r>
        <w:rPr>
          <w:w w:val="95"/>
        </w:rPr>
        <w:t>known</w:t>
      </w:r>
      <w:r>
        <w:rPr>
          <w:spacing w:val="-6"/>
          <w:w w:val="95"/>
        </w:rPr>
        <w:t xml:space="preserve"> </w:t>
      </w:r>
      <w:r>
        <w:rPr>
          <w:w w:val="95"/>
        </w:rPr>
        <w:t>as</w:t>
      </w:r>
      <w:r>
        <w:rPr>
          <w:spacing w:val="-6"/>
          <w:w w:val="95"/>
        </w:rPr>
        <w:t xml:space="preserve"> </w:t>
      </w:r>
      <w:r>
        <w:rPr>
          <w:w w:val="95"/>
        </w:rPr>
        <w:t>action</w:t>
      </w:r>
      <w:r>
        <w:rPr>
          <w:spacing w:val="-6"/>
          <w:w w:val="95"/>
        </w:rPr>
        <w:t xml:space="preserve"> </w:t>
      </w:r>
      <w:r>
        <w:rPr>
          <w:w w:val="95"/>
        </w:rPr>
        <w:t>units,</w:t>
      </w:r>
      <w:r>
        <w:rPr>
          <w:spacing w:val="-4"/>
          <w:w w:val="95"/>
        </w:rPr>
        <w:t xml:space="preserve"> </w:t>
      </w:r>
      <w:r>
        <w:rPr>
          <w:w w:val="95"/>
        </w:rPr>
        <w:t>which</w:t>
      </w:r>
      <w:r>
        <w:rPr>
          <w:spacing w:val="-6"/>
          <w:w w:val="95"/>
        </w:rPr>
        <w:t xml:space="preserve"> </w:t>
      </w:r>
      <w:r>
        <w:rPr>
          <w:w w:val="95"/>
        </w:rPr>
        <w:t>underpin</w:t>
      </w:r>
      <w:r>
        <w:rPr>
          <w:spacing w:val="-6"/>
          <w:w w:val="95"/>
        </w:rPr>
        <w:t xml:space="preserve"> </w:t>
      </w:r>
      <w:r>
        <w:rPr>
          <w:w w:val="95"/>
        </w:rPr>
        <w:t>the</w:t>
      </w:r>
      <w:r>
        <w:rPr>
          <w:spacing w:val="-6"/>
          <w:w w:val="95"/>
        </w:rPr>
        <w:t xml:space="preserve"> </w:t>
      </w:r>
      <w:r>
        <w:rPr>
          <w:w w:val="95"/>
        </w:rPr>
        <w:t xml:space="preserve">visible </w:t>
      </w:r>
      <w:r>
        <w:rPr>
          <w:spacing w:val="-2"/>
        </w:rPr>
        <w:t>expressions</w:t>
      </w:r>
      <w:r>
        <w:rPr>
          <w:spacing w:val="-13"/>
        </w:rPr>
        <w:t xml:space="preserve"> </w:t>
      </w:r>
      <w:r>
        <w:rPr>
          <w:spacing w:val="-2"/>
        </w:rPr>
        <w:t>of</w:t>
      </w:r>
      <w:r>
        <w:rPr>
          <w:spacing w:val="-13"/>
        </w:rPr>
        <w:t xml:space="preserve"> </w:t>
      </w:r>
      <w:r>
        <w:rPr>
          <w:spacing w:val="-2"/>
        </w:rPr>
        <w:t>emotion</w:t>
      </w:r>
      <w:r>
        <w:rPr>
          <w:spacing w:val="-13"/>
        </w:rPr>
        <w:t xml:space="preserve"> </w:t>
      </w:r>
      <w:r>
        <w:rPr>
          <w:spacing w:val="-2"/>
        </w:rPr>
        <w:t>(</w:t>
      </w:r>
      <w:hyperlink w:anchor="_bookmark74" w:history="1">
        <w:r w:rsidR="00F675FE">
          <w:rPr>
            <w:color w:val="0000FF"/>
            <w:spacing w:val="-2"/>
          </w:rPr>
          <w:t>Ekman</w:t>
        </w:r>
        <w:r w:rsidR="00F675FE">
          <w:rPr>
            <w:color w:val="0000FF"/>
            <w:spacing w:val="-13"/>
          </w:rPr>
          <w:t xml:space="preserve"> </w:t>
        </w:r>
        <w:r w:rsidR="00F675FE">
          <w:rPr>
            <w:color w:val="0000FF"/>
            <w:spacing w:val="-2"/>
          </w:rPr>
          <w:t>and</w:t>
        </w:r>
        <w:r w:rsidR="00F675FE">
          <w:rPr>
            <w:color w:val="0000FF"/>
            <w:spacing w:val="-13"/>
          </w:rPr>
          <w:t xml:space="preserve"> </w:t>
        </w:r>
        <w:r w:rsidR="00F675FE">
          <w:rPr>
            <w:color w:val="0000FF"/>
            <w:spacing w:val="-2"/>
          </w:rPr>
          <w:t>Friesen</w:t>
        </w:r>
      </w:hyperlink>
      <w:r>
        <w:rPr>
          <w:spacing w:val="-2"/>
        </w:rPr>
        <w:t>,</w:t>
      </w:r>
      <w:r>
        <w:rPr>
          <w:spacing w:val="-13"/>
        </w:rPr>
        <w:t xml:space="preserve"> </w:t>
      </w:r>
      <w:hyperlink w:anchor="_bookmark74" w:history="1">
        <w:r w:rsidR="00F675FE">
          <w:rPr>
            <w:color w:val="0000FF"/>
            <w:spacing w:val="-2"/>
          </w:rPr>
          <w:t>1978</w:t>
        </w:r>
      </w:hyperlink>
      <w:r>
        <w:rPr>
          <w:spacing w:val="-2"/>
        </w:rPr>
        <w:t>).</w:t>
      </w:r>
      <w:r>
        <w:rPr>
          <w:spacing w:val="7"/>
        </w:rPr>
        <w:t xml:space="preserve"> </w:t>
      </w:r>
      <w:r>
        <w:rPr>
          <w:spacing w:val="-2"/>
        </w:rPr>
        <w:t>FACS</w:t>
      </w:r>
      <w:r>
        <w:rPr>
          <w:spacing w:val="-13"/>
        </w:rPr>
        <w:t xml:space="preserve"> </w:t>
      </w:r>
      <w:r>
        <w:rPr>
          <w:spacing w:val="-2"/>
        </w:rPr>
        <w:t>categorizes</w:t>
      </w:r>
      <w:r>
        <w:rPr>
          <w:spacing w:val="-13"/>
        </w:rPr>
        <w:t xml:space="preserve"> </w:t>
      </w:r>
      <w:r>
        <w:rPr>
          <w:spacing w:val="-2"/>
        </w:rPr>
        <w:t>facial</w:t>
      </w:r>
      <w:r>
        <w:rPr>
          <w:spacing w:val="-13"/>
        </w:rPr>
        <w:t xml:space="preserve"> </w:t>
      </w:r>
      <w:r>
        <w:rPr>
          <w:spacing w:val="-2"/>
        </w:rPr>
        <w:t>movements into</w:t>
      </w:r>
      <w:r>
        <w:rPr>
          <w:spacing w:val="-7"/>
        </w:rPr>
        <w:t xml:space="preserve"> </w:t>
      </w:r>
      <w:r>
        <w:rPr>
          <w:spacing w:val="-2"/>
        </w:rPr>
        <w:t>action</w:t>
      </w:r>
      <w:r>
        <w:rPr>
          <w:spacing w:val="-7"/>
        </w:rPr>
        <w:t xml:space="preserve"> </w:t>
      </w:r>
      <w:r>
        <w:rPr>
          <w:spacing w:val="-2"/>
        </w:rPr>
        <w:t>units</w:t>
      </w:r>
      <w:r>
        <w:rPr>
          <w:spacing w:val="-7"/>
        </w:rPr>
        <w:t xml:space="preserve"> </w:t>
      </w:r>
      <w:r>
        <w:rPr>
          <w:spacing w:val="-2"/>
        </w:rPr>
        <w:t>(AUs),</w:t>
      </w:r>
      <w:r>
        <w:rPr>
          <w:spacing w:val="-7"/>
        </w:rPr>
        <w:t xml:space="preserve"> </w:t>
      </w:r>
      <w:r>
        <w:rPr>
          <w:spacing w:val="-2"/>
        </w:rPr>
        <w:t>each</w:t>
      </w:r>
      <w:r>
        <w:rPr>
          <w:spacing w:val="-7"/>
        </w:rPr>
        <w:t xml:space="preserve"> </w:t>
      </w:r>
      <w:r>
        <w:rPr>
          <w:spacing w:val="-2"/>
        </w:rPr>
        <w:t>corresponding</w:t>
      </w:r>
      <w:r>
        <w:rPr>
          <w:spacing w:val="-7"/>
        </w:rPr>
        <w:t xml:space="preserve"> </w:t>
      </w:r>
      <w:r>
        <w:rPr>
          <w:spacing w:val="-2"/>
        </w:rPr>
        <w:t>to</w:t>
      </w:r>
      <w:r>
        <w:rPr>
          <w:spacing w:val="-7"/>
        </w:rPr>
        <w:t xml:space="preserve"> </w:t>
      </w:r>
      <w:r>
        <w:rPr>
          <w:spacing w:val="-2"/>
        </w:rPr>
        <w:t>specific</w:t>
      </w:r>
      <w:r>
        <w:rPr>
          <w:spacing w:val="-7"/>
        </w:rPr>
        <w:t xml:space="preserve"> </w:t>
      </w:r>
      <w:r>
        <w:rPr>
          <w:spacing w:val="-2"/>
        </w:rPr>
        <w:t>muscle</w:t>
      </w:r>
      <w:r>
        <w:rPr>
          <w:spacing w:val="-7"/>
        </w:rPr>
        <w:t xml:space="preserve"> </w:t>
      </w:r>
      <w:r>
        <w:rPr>
          <w:spacing w:val="-2"/>
        </w:rPr>
        <w:t>contractions,</w:t>
      </w:r>
      <w:r>
        <w:rPr>
          <w:spacing w:val="-7"/>
        </w:rPr>
        <w:t xml:space="preserve"> </w:t>
      </w:r>
      <w:r>
        <w:rPr>
          <w:spacing w:val="-2"/>
        </w:rPr>
        <w:t>such</w:t>
      </w:r>
      <w:r>
        <w:rPr>
          <w:spacing w:val="-7"/>
        </w:rPr>
        <w:t xml:space="preserve"> </w:t>
      </w:r>
      <w:r>
        <w:rPr>
          <w:spacing w:val="-2"/>
        </w:rPr>
        <w:t>as</w:t>
      </w:r>
      <w:r>
        <w:rPr>
          <w:spacing w:val="-7"/>
        </w:rPr>
        <w:t xml:space="preserve"> </w:t>
      </w:r>
      <w:r>
        <w:rPr>
          <w:spacing w:val="-2"/>
        </w:rPr>
        <w:t xml:space="preserve">the </w:t>
      </w:r>
      <w:r>
        <w:rPr>
          <w:w w:val="95"/>
        </w:rPr>
        <w:t>raising of the eyebrows or the curling of the lips.</w:t>
      </w:r>
      <w:r>
        <w:t xml:space="preserve"> </w:t>
      </w:r>
      <w:r>
        <w:rPr>
          <w:w w:val="95"/>
        </w:rPr>
        <w:t>Substantial evidence supports the uni- versality</w:t>
      </w:r>
      <w:r>
        <w:rPr>
          <w:spacing w:val="-2"/>
          <w:w w:val="95"/>
        </w:rPr>
        <w:t xml:space="preserve"> </w:t>
      </w:r>
      <w:r>
        <w:rPr>
          <w:w w:val="95"/>
        </w:rPr>
        <w:t>and</w:t>
      </w:r>
      <w:r>
        <w:rPr>
          <w:spacing w:val="-1"/>
          <w:w w:val="95"/>
        </w:rPr>
        <w:t xml:space="preserve"> </w:t>
      </w:r>
      <w:r>
        <w:rPr>
          <w:w w:val="95"/>
        </w:rPr>
        <w:t>biological</w:t>
      </w:r>
      <w:r>
        <w:rPr>
          <w:spacing w:val="-1"/>
          <w:w w:val="95"/>
        </w:rPr>
        <w:t xml:space="preserve"> </w:t>
      </w:r>
      <w:r>
        <w:rPr>
          <w:w w:val="95"/>
        </w:rPr>
        <w:t>roots</w:t>
      </w:r>
      <w:r>
        <w:rPr>
          <w:spacing w:val="-1"/>
          <w:w w:val="95"/>
        </w:rPr>
        <w:t xml:space="preserve"> </w:t>
      </w:r>
      <w:r>
        <w:rPr>
          <w:w w:val="95"/>
        </w:rPr>
        <w:t>of</w:t>
      </w:r>
      <w:r>
        <w:rPr>
          <w:spacing w:val="-2"/>
          <w:w w:val="95"/>
        </w:rPr>
        <w:t xml:space="preserve"> </w:t>
      </w:r>
      <w:r>
        <w:rPr>
          <w:w w:val="95"/>
        </w:rPr>
        <w:t>these</w:t>
      </w:r>
      <w:r>
        <w:rPr>
          <w:spacing w:val="-2"/>
          <w:w w:val="95"/>
        </w:rPr>
        <w:t xml:space="preserve"> </w:t>
      </w:r>
      <w:r>
        <w:rPr>
          <w:w w:val="95"/>
        </w:rPr>
        <w:t>basic</w:t>
      </w:r>
      <w:r>
        <w:rPr>
          <w:spacing w:val="-1"/>
          <w:w w:val="95"/>
        </w:rPr>
        <w:t xml:space="preserve"> </w:t>
      </w:r>
      <w:r>
        <w:rPr>
          <w:w w:val="95"/>
        </w:rPr>
        <w:t>emotions.</w:t>
      </w:r>
      <w:r>
        <w:rPr>
          <w:spacing w:val="22"/>
        </w:rPr>
        <w:t xml:space="preserve"> </w:t>
      </w:r>
      <w:r>
        <w:rPr>
          <w:w w:val="95"/>
        </w:rPr>
        <w:t>Seminal</w:t>
      </w:r>
      <w:r>
        <w:rPr>
          <w:spacing w:val="-1"/>
          <w:w w:val="95"/>
        </w:rPr>
        <w:t xml:space="preserve"> </w:t>
      </w:r>
      <w:r>
        <w:rPr>
          <w:w w:val="95"/>
        </w:rPr>
        <w:t>cross-cultural</w:t>
      </w:r>
      <w:r>
        <w:rPr>
          <w:spacing w:val="-1"/>
          <w:w w:val="95"/>
        </w:rPr>
        <w:t xml:space="preserve"> </w:t>
      </w:r>
      <w:r>
        <w:rPr>
          <w:w w:val="95"/>
        </w:rPr>
        <w:t>field</w:t>
      </w:r>
      <w:r>
        <w:rPr>
          <w:spacing w:val="-2"/>
          <w:w w:val="95"/>
        </w:rPr>
        <w:t xml:space="preserve"> </w:t>
      </w:r>
      <w:r>
        <w:rPr>
          <w:w w:val="95"/>
        </w:rPr>
        <w:t>studies</w:t>
      </w:r>
    </w:p>
    <w:p w14:paraId="07559F8D" w14:textId="77777777" w:rsidR="00F675FE" w:rsidRDefault="00F675FE">
      <w:pPr>
        <w:spacing w:line="355" w:lineRule="auto"/>
        <w:jc w:val="both"/>
        <w:sectPr w:rsidR="00F675FE">
          <w:headerReference w:type="default" r:id="rId9"/>
          <w:footerReference w:type="default" r:id="rId10"/>
          <w:pgSz w:w="12240" w:h="15840"/>
          <w:pgMar w:top="1020" w:right="220" w:bottom="280" w:left="1660" w:header="690" w:footer="0" w:gutter="0"/>
          <w:pgNumType w:start="2"/>
          <w:cols w:space="720"/>
        </w:sectPr>
      </w:pPr>
    </w:p>
    <w:p w14:paraId="07559F8E" w14:textId="77777777" w:rsidR="00F675FE" w:rsidRDefault="00F675FE">
      <w:pPr>
        <w:pStyle w:val="BodyText"/>
        <w:spacing w:before="11"/>
        <w:rPr>
          <w:sz w:val="20"/>
        </w:rPr>
      </w:pPr>
    </w:p>
    <w:p w14:paraId="07559F8F" w14:textId="77777777" w:rsidR="00F675FE" w:rsidRDefault="00000000">
      <w:pPr>
        <w:pStyle w:val="BodyText"/>
        <w:spacing w:before="118" w:line="355" w:lineRule="auto"/>
        <w:ind w:left="139" w:right="1215"/>
        <w:jc w:val="both"/>
      </w:pPr>
      <w:r>
        <w:t xml:space="preserve">conducted by in the late 1960s/70s found that preliterate populations in Papua New </w:t>
      </w:r>
      <w:r>
        <w:rPr>
          <w:w w:val="95"/>
        </w:rPr>
        <w:t xml:space="preserve">Guinea reliably recognized and produced the same six expressions identified in Western </w:t>
      </w:r>
      <w:r>
        <w:rPr>
          <w:spacing w:val="-2"/>
        </w:rPr>
        <w:t>populations,</w:t>
      </w:r>
      <w:r>
        <w:rPr>
          <w:spacing w:val="-4"/>
        </w:rPr>
        <w:t xml:space="preserve"> </w:t>
      </w:r>
      <w:r>
        <w:rPr>
          <w:spacing w:val="-2"/>
        </w:rPr>
        <w:t>despite</w:t>
      </w:r>
      <w:r>
        <w:rPr>
          <w:spacing w:val="-6"/>
        </w:rPr>
        <w:t xml:space="preserve"> </w:t>
      </w:r>
      <w:r>
        <w:rPr>
          <w:spacing w:val="-2"/>
        </w:rPr>
        <w:t>having</w:t>
      </w:r>
      <w:r>
        <w:rPr>
          <w:spacing w:val="-6"/>
        </w:rPr>
        <w:t xml:space="preserve"> </w:t>
      </w:r>
      <w:r>
        <w:rPr>
          <w:spacing w:val="-2"/>
        </w:rPr>
        <w:t>had</w:t>
      </w:r>
      <w:r>
        <w:rPr>
          <w:spacing w:val="-6"/>
        </w:rPr>
        <w:t xml:space="preserve"> </w:t>
      </w:r>
      <w:r>
        <w:rPr>
          <w:spacing w:val="-2"/>
        </w:rPr>
        <w:t>no</w:t>
      </w:r>
      <w:r>
        <w:rPr>
          <w:spacing w:val="-6"/>
        </w:rPr>
        <w:t xml:space="preserve"> </w:t>
      </w:r>
      <w:r>
        <w:rPr>
          <w:spacing w:val="-2"/>
        </w:rPr>
        <w:t>exposure</w:t>
      </w:r>
      <w:r>
        <w:rPr>
          <w:spacing w:val="-6"/>
        </w:rPr>
        <w:t xml:space="preserve"> </w:t>
      </w:r>
      <w:r>
        <w:rPr>
          <w:spacing w:val="-2"/>
        </w:rPr>
        <w:t>to</w:t>
      </w:r>
      <w:r>
        <w:rPr>
          <w:spacing w:val="-6"/>
        </w:rPr>
        <w:t xml:space="preserve"> </w:t>
      </w:r>
      <w:r>
        <w:rPr>
          <w:spacing w:val="-2"/>
        </w:rPr>
        <w:t>media</w:t>
      </w:r>
      <w:r>
        <w:rPr>
          <w:spacing w:val="-6"/>
        </w:rPr>
        <w:t xml:space="preserve"> </w:t>
      </w:r>
      <w:r>
        <w:rPr>
          <w:spacing w:val="-2"/>
        </w:rPr>
        <w:t>(</w:t>
      </w:r>
      <w:hyperlink w:anchor="_bookmark105" w:history="1">
        <w:r w:rsidR="00F675FE">
          <w:rPr>
            <w:color w:val="0000FF"/>
            <w:spacing w:val="-2"/>
          </w:rPr>
          <w:t>Matsumoto</w:t>
        </w:r>
        <w:r w:rsidR="00F675FE">
          <w:rPr>
            <w:color w:val="0000FF"/>
            <w:spacing w:val="-6"/>
          </w:rPr>
          <w:t xml:space="preserve"> </w:t>
        </w:r>
        <w:r w:rsidR="00F675FE">
          <w:rPr>
            <w:color w:val="0000FF"/>
            <w:spacing w:val="-2"/>
          </w:rPr>
          <w:t>and</w:t>
        </w:r>
        <w:r w:rsidR="00F675FE">
          <w:rPr>
            <w:color w:val="0000FF"/>
            <w:spacing w:val="-6"/>
          </w:rPr>
          <w:t xml:space="preserve"> </w:t>
        </w:r>
        <w:r w:rsidR="00F675FE">
          <w:rPr>
            <w:color w:val="0000FF"/>
            <w:spacing w:val="-2"/>
          </w:rPr>
          <w:t>Wilson</w:t>
        </w:r>
      </w:hyperlink>
      <w:r>
        <w:rPr>
          <w:spacing w:val="-2"/>
        </w:rPr>
        <w:t>,</w:t>
      </w:r>
      <w:r>
        <w:rPr>
          <w:spacing w:val="-6"/>
        </w:rPr>
        <w:t xml:space="preserve"> </w:t>
      </w:r>
      <w:hyperlink w:anchor="_bookmark105" w:history="1">
        <w:r w:rsidR="00F675FE">
          <w:rPr>
            <w:color w:val="0000FF"/>
            <w:spacing w:val="-2"/>
          </w:rPr>
          <w:t>2022</w:t>
        </w:r>
      </w:hyperlink>
      <w:r>
        <w:rPr>
          <w:spacing w:val="-2"/>
        </w:rPr>
        <w:t xml:space="preserve">). </w:t>
      </w:r>
      <w:r>
        <w:t>These</w:t>
      </w:r>
      <w:r>
        <w:rPr>
          <w:spacing w:val="-9"/>
        </w:rPr>
        <w:t xml:space="preserve"> </w:t>
      </w:r>
      <w:r>
        <w:t>studies</w:t>
      </w:r>
      <w:r>
        <w:rPr>
          <w:spacing w:val="-9"/>
        </w:rPr>
        <w:t xml:space="preserve"> </w:t>
      </w:r>
      <w:r>
        <w:t>used</w:t>
      </w:r>
      <w:r>
        <w:rPr>
          <w:spacing w:val="-9"/>
        </w:rPr>
        <w:t xml:space="preserve"> </w:t>
      </w:r>
      <w:r>
        <w:t>both</w:t>
      </w:r>
      <w:r>
        <w:rPr>
          <w:spacing w:val="-9"/>
        </w:rPr>
        <w:t xml:space="preserve"> </w:t>
      </w:r>
      <w:r>
        <w:t>posed</w:t>
      </w:r>
      <w:r>
        <w:rPr>
          <w:spacing w:val="-9"/>
        </w:rPr>
        <w:t xml:space="preserve"> </w:t>
      </w:r>
      <w:r>
        <w:t>expressions</w:t>
      </w:r>
      <w:r>
        <w:rPr>
          <w:spacing w:val="-9"/>
        </w:rPr>
        <w:t xml:space="preserve"> </w:t>
      </w:r>
      <w:r>
        <w:t>and</w:t>
      </w:r>
      <w:r>
        <w:rPr>
          <w:spacing w:val="-9"/>
        </w:rPr>
        <w:t xml:space="preserve"> </w:t>
      </w:r>
      <w:r>
        <w:t>spontaneous</w:t>
      </w:r>
      <w:r>
        <w:rPr>
          <w:spacing w:val="-9"/>
        </w:rPr>
        <w:t xml:space="preserve"> </w:t>
      </w:r>
      <w:r>
        <w:t>reactions</w:t>
      </w:r>
      <w:r>
        <w:rPr>
          <w:spacing w:val="-9"/>
        </w:rPr>
        <w:t xml:space="preserve"> </w:t>
      </w:r>
      <w:r>
        <w:t>(e.g.,</w:t>
      </w:r>
      <w:r>
        <w:rPr>
          <w:spacing w:val="-5"/>
        </w:rPr>
        <w:t xml:space="preserve"> </w:t>
      </w:r>
      <w:r>
        <w:t xml:space="preserve">watching </w:t>
      </w:r>
      <w:r>
        <w:rPr>
          <w:w w:val="95"/>
        </w:rPr>
        <w:t>distressing films), highlighting that these expressions are natural responses rather than learned social habits.</w:t>
      </w:r>
      <w:r>
        <w:rPr>
          <w:spacing w:val="26"/>
        </w:rPr>
        <w:t xml:space="preserve"> </w:t>
      </w:r>
      <w:r>
        <w:rPr>
          <w:w w:val="95"/>
        </w:rPr>
        <w:t>While universality is well supported, it is far from the whole story. More</w:t>
      </w:r>
      <w:r>
        <w:rPr>
          <w:spacing w:val="-12"/>
          <w:w w:val="95"/>
        </w:rPr>
        <w:t xml:space="preserve"> </w:t>
      </w:r>
      <w:r>
        <w:rPr>
          <w:w w:val="95"/>
        </w:rPr>
        <w:t>recent</w:t>
      </w:r>
      <w:r>
        <w:rPr>
          <w:spacing w:val="-12"/>
          <w:w w:val="95"/>
        </w:rPr>
        <w:t xml:space="preserve"> </w:t>
      </w:r>
      <w:r>
        <w:rPr>
          <w:w w:val="95"/>
        </w:rPr>
        <w:t>research</w:t>
      </w:r>
      <w:r>
        <w:rPr>
          <w:spacing w:val="-12"/>
          <w:w w:val="95"/>
        </w:rPr>
        <w:t xml:space="preserve"> </w:t>
      </w:r>
      <w:r>
        <w:rPr>
          <w:w w:val="95"/>
        </w:rPr>
        <w:t>using</w:t>
      </w:r>
      <w:r>
        <w:rPr>
          <w:spacing w:val="-12"/>
          <w:w w:val="95"/>
        </w:rPr>
        <w:t xml:space="preserve"> </w:t>
      </w:r>
      <w:r>
        <w:rPr>
          <w:w w:val="95"/>
        </w:rPr>
        <w:t>advanced</w:t>
      </w:r>
      <w:r>
        <w:rPr>
          <w:spacing w:val="-12"/>
          <w:w w:val="95"/>
        </w:rPr>
        <w:t xml:space="preserve"> </w:t>
      </w:r>
      <w:r>
        <w:rPr>
          <w:w w:val="95"/>
        </w:rPr>
        <w:t>computer</w:t>
      </w:r>
      <w:r>
        <w:rPr>
          <w:spacing w:val="-12"/>
          <w:w w:val="95"/>
        </w:rPr>
        <w:t xml:space="preserve"> </w:t>
      </w:r>
      <w:r>
        <w:rPr>
          <w:w w:val="95"/>
        </w:rPr>
        <w:t>graphics</w:t>
      </w:r>
      <w:r>
        <w:rPr>
          <w:spacing w:val="-12"/>
          <w:w w:val="95"/>
        </w:rPr>
        <w:t xml:space="preserve"> </w:t>
      </w:r>
      <w:r>
        <w:rPr>
          <w:w w:val="95"/>
        </w:rPr>
        <w:t>and</w:t>
      </w:r>
      <w:r>
        <w:rPr>
          <w:spacing w:val="-12"/>
          <w:w w:val="95"/>
        </w:rPr>
        <w:t xml:space="preserve"> </w:t>
      </w:r>
      <w:r>
        <w:rPr>
          <w:w w:val="95"/>
        </w:rPr>
        <w:t>mental</w:t>
      </w:r>
      <w:r>
        <w:rPr>
          <w:spacing w:val="-12"/>
          <w:w w:val="95"/>
        </w:rPr>
        <w:t xml:space="preserve"> </w:t>
      </w:r>
      <w:r>
        <w:rPr>
          <w:w w:val="95"/>
        </w:rPr>
        <w:t>reconstruction</w:t>
      </w:r>
      <w:r>
        <w:rPr>
          <w:spacing w:val="-12"/>
          <w:w w:val="95"/>
        </w:rPr>
        <w:t xml:space="preserve"> </w:t>
      </w:r>
      <w:r>
        <w:rPr>
          <w:w w:val="95"/>
        </w:rPr>
        <w:t>meth- ods has shown that Eastern and Western observers may mentally represent the intensity and</w:t>
      </w:r>
      <w:r>
        <w:rPr>
          <w:spacing w:val="-3"/>
          <w:w w:val="95"/>
        </w:rPr>
        <w:t xml:space="preserve"> </w:t>
      </w:r>
      <w:r>
        <w:rPr>
          <w:w w:val="95"/>
        </w:rPr>
        <w:t>specific</w:t>
      </w:r>
      <w:r>
        <w:rPr>
          <w:spacing w:val="-3"/>
          <w:w w:val="95"/>
        </w:rPr>
        <w:t xml:space="preserve"> </w:t>
      </w:r>
      <w:r>
        <w:rPr>
          <w:w w:val="95"/>
        </w:rPr>
        <w:t>facial</w:t>
      </w:r>
      <w:r>
        <w:rPr>
          <w:spacing w:val="-3"/>
          <w:w w:val="95"/>
        </w:rPr>
        <w:t xml:space="preserve"> </w:t>
      </w:r>
      <w:r>
        <w:rPr>
          <w:w w:val="95"/>
        </w:rPr>
        <w:t>actions</w:t>
      </w:r>
      <w:r>
        <w:rPr>
          <w:spacing w:val="-3"/>
          <w:w w:val="95"/>
        </w:rPr>
        <w:t xml:space="preserve"> </w:t>
      </w:r>
      <w:r>
        <w:rPr>
          <w:w w:val="95"/>
        </w:rPr>
        <w:t>of</w:t>
      </w:r>
      <w:r>
        <w:rPr>
          <w:spacing w:val="-3"/>
          <w:w w:val="95"/>
        </w:rPr>
        <w:t xml:space="preserve"> </w:t>
      </w:r>
      <w:r>
        <w:rPr>
          <w:w w:val="95"/>
        </w:rPr>
        <w:t>basic</w:t>
      </w:r>
      <w:r>
        <w:rPr>
          <w:spacing w:val="-3"/>
          <w:w w:val="95"/>
        </w:rPr>
        <w:t xml:space="preserve"> </w:t>
      </w:r>
      <w:r>
        <w:rPr>
          <w:w w:val="95"/>
        </w:rPr>
        <w:t>emotions</w:t>
      </w:r>
      <w:r>
        <w:rPr>
          <w:spacing w:val="-3"/>
          <w:w w:val="95"/>
        </w:rPr>
        <w:t xml:space="preserve"> </w:t>
      </w:r>
      <w:r>
        <w:rPr>
          <w:w w:val="95"/>
        </w:rPr>
        <w:t>differently,</w:t>
      </w:r>
      <w:r>
        <w:rPr>
          <w:spacing w:val="-1"/>
          <w:w w:val="95"/>
        </w:rPr>
        <w:t xml:space="preserve"> </w:t>
      </w:r>
      <w:r>
        <w:rPr>
          <w:w w:val="95"/>
        </w:rPr>
        <w:t>with</w:t>
      </w:r>
      <w:r>
        <w:rPr>
          <w:spacing w:val="-3"/>
          <w:w w:val="95"/>
        </w:rPr>
        <w:t xml:space="preserve"> </w:t>
      </w:r>
      <w:r>
        <w:rPr>
          <w:w w:val="95"/>
        </w:rPr>
        <w:t>Eastern</w:t>
      </w:r>
      <w:r>
        <w:rPr>
          <w:spacing w:val="-3"/>
          <w:w w:val="95"/>
        </w:rPr>
        <w:t xml:space="preserve"> </w:t>
      </w:r>
      <w:r>
        <w:rPr>
          <w:w w:val="95"/>
        </w:rPr>
        <w:t>observers</w:t>
      </w:r>
      <w:r>
        <w:rPr>
          <w:spacing w:val="-3"/>
          <w:w w:val="95"/>
        </w:rPr>
        <w:t xml:space="preserve"> </w:t>
      </w:r>
      <w:r>
        <w:rPr>
          <w:w w:val="95"/>
        </w:rPr>
        <w:t xml:space="preserve">represent- </w:t>
      </w:r>
      <w:r>
        <w:t>ing emotional intensity with more distinctive dynamic eye activity (</w:t>
      </w:r>
      <w:hyperlink w:anchor="_bookmark89" w:history="1">
        <w:r w:rsidR="00F675FE">
          <w:rPr>
            <w:color w:val="0000FF"/>
          </w:rPr>
          <w:t>Jack et al.</w:t>
        </w:r>
      </w:hyperlink>
      <w:r>
        <w:t xml:space="preserve">, </w:t>
      </w:r>
      <w:hyperlink w:anchor="_bookmark89" w:history="1">
        <w:r w:rsidR="00F675FE">
          <w:rPr>
            <w:color w:val="0000FF"/>
          </w:rPr>
          <w:t>2012</w:t>
        </w:r>
      </w:hyperlink>
      <w:r>
        <w:t xml:space="preserve">). </w:t>
      </w:r>
      <w:r>
        <w:rPr>
          <w:w w:val="95"/>
        </w:rPr>
        <w:t xml:space="preserve">This leads to the idea of ”cultural dialects” in emotional expression, where the core mus- </w:t>
      </w:r>
      <w:r>
        <w:t>cular</w:t>
      </w:r>
      <w:r>
        <w:rPr>
          <w:spacing w:val="-15"/>
        </w:rPr>
        <w:t xml:space="preserve"> </w:t>
      </w:r>
      <w:r>
        <w:t>movements</w:t>
      </w:r>
      <w:r>
        <w:rPr>
          <w:spacing w:val="-15"/>
        </w:rPr>
        <w:t xml:space="preserve"> </w:t>
      </w:r>
      <w:r>
        <w:t>are</w:t>
      </w:r>
      <w:r>
        <w:rPr>
          <w:spacing w:val="-15"/>
        </w:rPr>
        <w:t xml:space="preserve"> </w:t>
      </w:r>
      <w:r>
        <w:t>conserved,</w:t>
      </w:r>
      <w:r>
        <w:rPr>
          <w:spacing w:val="-15"/>
        </w:rPr>
        <w:t xml:space="preserve"> </w:t>
      </w:r>
      <w:r>
        <w:t>but</w:t>
      </w:r>
      <w:r>
        <w:rPr>
          <w:spacing w:val="-15"/>
        </w:rPr>
        <w:t xml:space="preserve"> </w:t>
      </w:r>
      <w:r>
        <w:t>cultural</w:t>
      </w:r>
      <w:r>
        <w:rPr>
          <w:spacing w:val="-15"/>
        </w:rPr>
        <w:t xml:space="preserve"> </w:t>
      </w:r>
      <w:r>
        <w:t>nuances</w:t>
      </w:r>
      <w:r>
        <w:rPr>
          <w:spacing w:val="-15"/>
        </w:rPr>
        <w:t xml:space="preserve"> </w:t>
      </w:r>
      <w:r>
        <w:t>in</w:t>
      </w:r>
      <w:r>
        <w:rPr>
          <w:spacing w:val="-15"/>
        </w:rPr>
        <w:t xml:space="preserve"> </w:t>
      </w:r>
      <w:r>
        <w:t>expression</w:t>
      </w:r>
      <w:r>
        <w:rPr>
          <w:spacing w:val="-15"/>
        </w:rPr>
        <w:t xml:space="preserve"> </w:t>
      </w:r>
      <w:r>
        <w:t>and</w:t>
      </w:r>
      <w:r>
        <w:rPr>
          <w:spacing w:val="-15"/>
        </w:rPr>
        <w:t xml:space="preserve"> </w:t>
      </w:r>
      <w:r>
        <w:t>interpretation vary (</w:t>
      </w:r>
      <w:hyperlink w:anchor="_bookmark117" w:history="1">
        <w:r w:rsidR="00F675FE">
          <w:rPr>
            <w:color w:val="0000FF"/>
          </w:rPr>
          <w:t>Ruttkay</w:t>
        </w:r>
      </w:hyperlink>
      <w:r>
        <w:t xml:space="preserve">, </w:t>
      </w:r>
      <w:hyperlink w:anchor="_bookmark117" w:history="1">
        <w:r w:rsidR="00F675FE">
          <w:rPr>
            <w:color w:val="0000FF"/>
          </w:rPr>
          <w:t>2009</w:t>
        </w:r>
      </w:hyperlink>
      <w:r>
        <w:t>).</w:t>
      </w:r>
      <w:r>
        <w:rPr>
          <w:spacing w:val="40"/>
        </w:rPr>
        <w:t xml:space="preserve"> </w:t>
      </w:r>
      <w:r>
        <w:t xml:space="preserve">These findings suggest that while the basic emotions and their </w:t>
      </w:r>
      <w:r>
        <w:rPr>
          <w:w w:val="95"/>
        </w:rPr>
        <w:t xml:space="preserve">associated facial expressions are universal, cultural factors influence how these emotions </w:t>
      </w:r>
      <w:r>
        <w:t>are</w:t>
      </w:r>
      <w:r>
        <w:rPr>
          <w:spacing w:val="-3"/>
        </w:rPr>
        <w:t xml:space="preserve"> </w:t>
      </w:r>
      <w:r>
        <w:t>expressed</w:t>
      </w:r>
      <w:r>
        <w:rPr>
          <w:spacing w:val="-3"/>
        </w:rPr>
        <w:t xml:space="preserve"> </w:t>
      </w:r>
      <w:r>
        <w:t>and</w:t>
      </w:r>
      <w:r>
        <w:rPr>
          <w:spacing w:val="-3"/>
        </w:rPr>
        <w:t xml:space="preserve"> </w:t>
      </w:r>
      <w:r>
        <w:t>perceived.</w:t>
      </w:r>
    </w:p>
    <w:p w14:paraId="07559F90" w14:textId="77777777" w:rsidR="00F675FE" w:rsidRDefault="00000000">
      <w:pPr>
        <w:pStyle w:val="BodyText"/>
        <w:spacing w:before="6" w:line="355" w:lineRule="auto"/>
        <w:ind w:left="139" w:right="1215" w:firstLine="351"/>
        <w:jc w:val="both"/>
      </w:pPr>
      <w:r>
        <w:rPr>
          <w:w w:val="95"/>
        </w:rPr>
        <w:t>More recent approaches, however, advocate a constructionist view of emotion.</w:t>
      </w:r>
      <w:r>
        <w:rPr>
          <w:spacing w:val="40"/>
        </w:rPr>
        <w:t xml:space="preserve"> </w:t>
      </w:r>
      <w:r>
        <w:rPr>
          <w:w w:val="95"/>
        </w:rPr>
        <w:t>This constructionist view posits that emotions are not fixed categories, but constructed expe- riences emerging from the brain’s interpretation of internal and external stimuli (</w:t>
      </w:r>
      <w:hyperlink w:anchor="_bookmark58" w:history="1">
        <w:r w:rsidR="00F675FE">
          <w:rPr>
            <w:color w:val="0000FF"/>
            <w:w w:val="95"/>
          </w:rPr>
          <w:t>Barrett</w:t>
        </w:r>
      </w:hyperlink>
      <w:r>
        <w:rPr>
          <w:w w:val="95"/>
        </w:rPr>
        <w:t xml:space="preserve">, </w:t>
      </w:r>
      <w:hyperlink w:anchor="_bookmark58" w:history="1">
        <w:r w:rsidR="00F675FE">
          <w:rPr>
            <w:color w:val="0000FF"/>
          </w:rPr>
          <w:t>2006b</w:t>
        </w:r>
      </w:hyperlink>
      <w:r>
        <w:t>).</w:t>
      </w:r>
      <w:r>
        <w:rPr>
          <w:spacing w:val="-15"/>
        </w:rPr>
        <w:t xml:space="preserve"> </w:t>
      </w:r>
      <w:r>
        <w:t>It</w:t>
      </w:r>
      <w:r>
        <w:rPr>
          <w:spacing w:val="-15"/>
        </w:rPr>
        <w:t xml:space="preserve"> </w:t>
      </w:r>
      <w:r>
        <w:t>argues</w:t>
      </w:r>
      <w:r>
        <w:rPr>
          <w:spacing w:val="-15"/>
        </w:rPr>
        <w:t xml:space="preserve"> </w:t>
      </w:r>
      <w:r>
        <w:t>that</w:t>
      </w:r>
      <w:r>
        <w:rPr>
          <w:spacing w:val="-15"/>
        </w:rPr>
        <w:t xml:space="preserve"> </w:t>
      </w:r>
      <w:r>
        <w:t>emotions</w:t>
      </w:r>
      <w:r>
        <w:rPr>
          <w:spacing w:val="-15"/>
        </w:rPr>
        <w:t xml:space="preserve"> </w:t>
      </w:r>
      <w:r>
        <w:t>arise</w:t>
      </w:r>
      <w:r>
        <w:rPr>
          <w:spacing w:val="-15"/>
        </w:rPr>
        <w:t xml:space="preserve"> </w:t>
      </w:r>
      <w:r>
        <w:t>from</w:t>
      </w:r>
      <w:r>
        <w:rPr>
          <w:spacing w:val="-15"/>
        </w:rPr>
        <w:t xml:space="preserve"> </w:t>
      </w:r>
      <w:r>
        <w:t>distributed</w:t>
      </w:r>
      <w:r>
        <w:rPr>
          <w:spacing w:val="-15"/>
        </w:rPr>
        <w:t xml:space="preserve"> </w:t>
      </w:r>
      <w:r>
        <w:t>and</w:t>
      </w:r>
      <w:r>
        <w:rPr>
          <w:spacing w:val="-15"/>
        </w:rPr>
        <w:t xml:space="preserve"> </w:t>
      </w:r>
      <w:r>
        <w:t>context-sensitive</w:t>
      </w:r>
      <w:r>
        <w:rPr>
          <w:spacing w:val="-15"/>
        </w:rPr>
        <w:t xml:space="preserve"> </w:t>
      </w:r>
      <w:r>
        <w:t>patterns</w:t>
      </w:r>
      <w:r>
        <w:rPr>
          <w:spacing w:val="-15"/>
        </w:rPr>
        <w:t xml:space="preserve"> </w:t>
      </w:r>
      <w:r>
        <w:t xml:space="preserve">of </w:t>
      </w:r>
      <w:r>
        <w:rPr>
          <w:w w:val="95"/>
        </w:rPr>
        <w:t xml:space="preserve">neural activity involving domain-general brain networks rather than discrete, emotion- </w:t>
      </w:r>
      <w:r>
        <w:t>specific</w:t>
      </w:r>
      <w:r>
        <w:rPr>
          <w:spacing w:val="-15"/>
        </w:rPr>
        <w:t xml:space="preserve"> </w:t>
      </w:r>
      <w:r>
        <w:t>regions</w:t>
      </w:r>
      <w:r>
        <w:rPr>
          <w:spacing w:val="-15"/>
        </w:rPr>
        <w:t xml:space="preserve"> </w:t>
      </w:r>
      <w:r>
        <w:t>(</w:t>
      </w:r>
      <w:hyperlink w:anchor="_bookmark103" w:history="1">
        <w:r w:rsidR="00F675FE">
          <w:rPr>
            <w:color w:val="0000FF"/>
          </w:rPr>
          <w:t>Lindquist</w:t>
        </w:r>
        <w:r w:rsidR="00F675FE">
          <w:rPr>
            <w:color w:val="0000FF"/>
            <w:spacing w:val="-15"/>
          </w:rPr>
          <w:t xml:space="preserve"> </w:t>
        </w:r>
        <w:r w:rsidR="00F675FE">
          <w:rPr>
            <w:color w:val="0000FF"/>
          </w:rPr>
          <w:t>et</w:t>
        </w:r>
        <w:r w:rsidR="00F675FE">
          <w:rPr>
            <w:color w:val="0000FF"/>
            <w:spacing w:val="-15"/>
          </w:rPr>
          <w:t xml:space="preserve"> </w:t>
        </w:r>
        <w:r w:rsidR="00F675FE">
          <w:rPr>
            <w:color w:val="0000FF"/>
          </w:rPr>
          <w:t>al.</w:t>
        </w:r>
      </w:hyperlink>
      <w:r>
        <w:t>,</w:t>
      </w:r>
      <w:r>
        <w:rPr>
          <w:spacing w:val="-15"/>
        </w:rPr>
        <w:t xml:space="preserve"> </w:t>
      </w:r>
      <w:hyperlink w:anchor="_bookmark103" w:history="1">
        <w:r w:rsidR="00F675FE">
          <w:rPr>
            <w:color w:val="0000FF"/>
          </w:rPr>
          <w:t>2012</w:t>
        </w:r>
      </w:hyperlink>
      <w:r>
        <w:t>).</w:t>
      </w:r>
      <w:r>
        <w:rPr>
          <w:spacing w:val="-15"/>
        </w:rPr>
        <w:t xml:space="preserve"> </w:t>
      </w:r>
      <w:r>
        <w:t>Crucially,</w:t>
      </w:r>
      <w:r>
        <w:rPr>
          <w:spacing w:val="-15"/>
        </w:rPr>
        <w:t xml:space="preserve"> </w:t>
      </w:r>
      <w:r>
        <w:t>behavioral</w:t>
      </w:r>
      <w:r>
        <w:rPr>
          <w:spacing w:val="-15"/>
        </w:rPr>
        <w:t xml:space="preserve"> </w:t>
      </w:r>
      <w:r>
        <w:t>studies</w:t>
      </w:r>
      <w:r>
        <w:rPr>
          <w:spacing w:val="-15"/>
        </w:rPr>
        <w:t xml:space="preserve"> </w:t>
      </w:r>
      <w:r>
        <w:t>show</w:t>
      </w:r>
      <w:r>
        <w:rPr>
          <w:spacing w:val="-15"/>
        </w:rPr>
        <w:t xml:space="preserve"> </w:t>
      </w:r>
      <w:r>
        <w:t>that</w:t>
      </w:r>
      <w:r>
        <w:rPr>
          <w:spacing w:val="-15"/>
        </w:rPr>
        <w:t xml:space="preserve"> </w:t>
      </w:r>
      <w:r>
        <w:t>context routinely</w:t>
      </w:r>
      <w:r>
        <w:rPr>
          <w:spacing w:val="-15"/>
        </w:rPr>
        <w:t xml:space="preserve"> </w:t>
      </w:r>
      <w:r>
        <w:t>shapes</w:t>
      </w:r>
      <w:r>
        <w:rPr>
          <w:spacing w:val="-15"/>
        </w:rPr>
        <w:t xml:space="preserve"> </w:t>
      </w:r>
      <w:r>
        <w:t>emotion</w:t>
      </w:r>
      <w:r>
        <w:rPr>
          <w:spacing w:val="-15"/>
        </w:rPr>
        <w:t xml:space="preserve"> </w:t>
      </w:r>
      <w:r>
        <w:t>perception,</w:t>
      </w:r>
      <w:r>
        <w:rPr>
          <w:spacing w:val="-15"/>
        </w:rPr>
        <w:t xml:space="preserve"> </w:t>
      </w:r>
      <w:r>
        <w:t>not</w:t>
      </w:r>
      <w:r>
        <w:rPr>
          <w:spacing w:val="-15"/>
        </w:rPr>
        <w:t xml:space="preserve"> </w:t>
      </w:r>
      <w:r>
        <w:t>only</w:t>
      </w:r>
      <w:r>
        <w:rPr>
          <w:spacing w:val="-15"/>
        </w:rPr>
        <w:t xml:space="preserve"> </w:t>
      </w:r>
      <w:r>
        <w:t>in</w:t>
      </w:r>
      <w:r>
        <w:rPr>
          <w:spacing w:val="-15"/>
        </w:rPr>
        <w:t xml:space="preserve"> </w:t>
      </w:r>
      <w:r>
        <w:t>ambiguous</w:t>
      </w:r>
      <w:r>
        <w:rPr>
          <w:spacing w:val="-15"/>
        </w:rPr>
        <w:t xml:space="preserve"> </w:t>
      </w:r>
      <w:r>
        <w:t>situations</w:t>
      </w:r>
      <w:r>
        <w:rPr>
          <w:spacing w:val="-15"/>
        </w:rPr>
        <w:t xml:space="preserve"> </w:t>
      </w:r>
      <w:r>
        <w:t>but</w:t>
      </w:r>
      <w:r>
        <w:rPr>
          <w:spacing w:val="-15"/>
        </w:rPr>
        <w:t xml:space="preserve"> </w:t>
      </w:r>
      <w:r>
        <w:t>even</w:t>
      </w:r>
      <w:r>
        <w:rPr>
          <w:spacing w:val="-15"/>
        </w:rPr>
        <w:t xml:space="preserve"> </w:t>
      </w:r>
      <w:r>
        <w:t>when expressions</w:t>
      </w:r>
      <w:r>
        <w:rPr>
          <w:spacing w:val="-1"/>
        </w:rPr>
        <w:t xml:space="preserve"> </w:t>
      </w:r>
      <w:r>
        <w:t>appear</w:t>
      </w:r>
      <w:r>
        <w:rPr>
          <w:spacing w:val="-1"/>
        </w:rPr>
        <w:t xml:space="preserve"> </w:t>
      </w:r>
      <w:r>
        <w:t>prototypical.</w:t>
      </w:r>
      <w:r>
        <w:rPr>
          <w:spacing w:val="40"/>
        </w:rPr>
        <w:t xml:space="preserve"> </w:t>
      </w:r>
      <w:r>
        <w:t>For</w:t>
      </w:r>
      <w:r>
        <w:rPr>
          <w:spacing w:val="-1"/>
        </w:rPr>
        <w:t xml:space="preserve"> </w:t>
      </w:r>
      <w:r>
        <w:t>example, neutral</w:t>
      </w:r>
      <w:r>
        <w:rPr>
          <w:spacing w:val="-1"/>
        </w:rPr>
        <w:t xml:space="preserve"> </w:t>
      </w:r>
      <w:r>
        <w:t>faces</w:t>
      </w:r>
      <w:r>
        <w:rPr>
          <w:spacing w:val="-1"/>
        </w:rPr>
        <w:t xml:space="preserve"> </w:t>
      </w:r>
      <w:r>
        <w:t>are</w:t>
      </w:r>
      <w:r>
        <w:rPr>
          <w:spacing w:val="-1"/>
        </w:rPr>
        <w:t xml:space="preserve"> </w:t>
      </w:r>
      <w:r>
        <w:t>often</w:t>
      </w:r>
      <w:r>
        <w:rPr>
          <w:spacing w:val="-1"/>
        </w:rPr>
        <w:t xml:space="preserve"> </w:t>
      </w:r>
      <w:r>
        <w:t>experienced</w:t>
      </w:r>
      <w:r>
        <w:rPr>
          <w:spacing w:val="-1"/>
        </w:rPr>
        <w:t xml:space="preserve"> </w:t>
      </w:r>
      <w:r>
        <w:t>as fearful,</w:t>
      </w:r>
      <w:r>
        <w:rPr>
          <w:spacing w:val="-10"/>
        </w:rPr>
        <w:t xml:space="preserve"> </w:t>
      </w:r>
      <w:r>
        <w:t>happy,</w:t>
      </w:r>
      <w:r>
        <w:rPr>
          <w:spacing w:val="-10"/>
        </w:rPr>
        <w:t xml:space="preserve"> </w:t>
      </w:r>
      <w:r>
        <w:t>or</w:t>
      </w:r>
      <w:r>
        <w:rPr>
          <w:spacing w:val="-12"/>
        </w:rPr>
        <w:t xml:space="preserve"> </w:t>
      </w:r>
      <w:r>
        <w:t>sad</w:t>
      </w:r>
      <w:r>
        <w:rPr>
          <w:spacing w:val="-12"/>
        </w:rPr>
        <w:t xml:space="preserve"> </w:t>
      </w:r>
      <w:r>
        <w:t>depending</w:t>
      </w:r>
      <w:r>
        <w:rPr>
          <w:spacing w:val="-12"/>
        </w:rPr>
        <w:t xml:space="preserve"> </w:t>
      </w:r>
      <w:r>
        <w:t>on</w:t>
      </w:r>
      <w:r>
        <w:rPr>
          <w:spacing w:val="-12"/>
        </w:rPr>
        <w:t xml:space="preserve"> </w:t>
      </w:r>
      <w:r>
        <w:t>whether</w:t>
      </w:r>
      <w:r>
        <w:rPr>
          <w:spacing w:val="-12"/>
        </w:rPr>
        <w:t xml:space="preserve"> </w:t>
      </w:r>
      <w:r>
        <w:t>they</w:t>
      </w:r>
      <w:r>
        <w:rPr>
          <w:spacing w:val="-12"/>
        </w:rPr>
        <w:t xml:space="preserve"> </w:t>
      </w:r>
      <w:r>
        <w:t>follow</w:t>
      </w:r>
      <w:r>
        <w:rPr>
          <w:spacing w:val="-12"/>
        </w:rPr>
        <w:t xml:space="preserve"> </w:t>
      </w:r>
      <w:r>
        <w:t>scenes</w:t>
      </w:r>
      <w:r>
        <w:rPr>
          <w:spacing w:val="-12"/>
        </w:rPr>
        <w:t xml:space="preserve"> </w:t>
      </w:r>
      <w:r>
        <w:t>of</w:t>
      </w:r>
      <w:r>
        <w:rPr>
          <w:spacing w:val="-12"/>
        </w:rPr>
        <w:t xml:space="preserve"> </w:t>
      </w:r>
      <w:r>
        <w:t>fear</w:t>
      </w:r>
      <w:r>
        <w:rPr>
          <w:spacing w:val="-12"/>
        </w:rPr>
        <w:t xml:space="preserve"> </w:t>
      </w:r>
      <w:r>
        <w:t>or</w:t>
      </w:r>
      <w:r>
        <w:rPr>
          <w:spacing w:val="-12"/>
        </w:rPr>
        <w:t xml:space="preserve"> </w:t>
      </w:r>
      <w:r>
        <w:t>joy,</w:t>
      </w:r>
      <w:r>
        <w:rPr>
          <w:spacing w:val="-10"/>
        </w:rPr>
        <w:t xml:space="preserve"> </w:t>
      </w:r>
      <w:r>
        <w:t>demon- strating</w:t>
      </w:r>
      <w:r>
        <w:rPr>
          <w:spacing w:val="-11"/>
        </w:rPr>
        <w:t xml:space="preserve"> </w:t>
      </w:r>
      <w:r>
        <w:t>that</w:t>
      </w:r>
      <w:r>
        <w:rPr>
          <w:spacing w:val="-11"/>
        </w:rPr>
        <w:t xml:space="preserve"> </w:t>
      </w:r>
      <w:r>
        <w:t>context</w:t>
      </w:r>
      <w:r>
        <w:rPr>
          <w:spacing w:val="-11"/>
        </w:rPr>
        <w:t xml:space="preserve"> </w:t>
      </w:r>
      <w:r>
        <w:t>significantly</w:t>
      </w:r>
      <w:r>
        <w:rPr>
          <w:spacing w:val="-11"/>
        </w:rPr>
        <w:t xml:space="preserve"> </w:t>
      </w:r>
      <w:r>
        <w:t>biases</w:t>
      </w:r>
      <w:r>
        <w:rPr>
          <w:spacing w:val="-11"/>
        </w:rPr>
        <w:t xml:space="preserve"> </w:t>
      </w:r>
      <w:r>
        <w:t>both</w:t>
      </w:r>
      <w:r>
        <w:rPr>
          <w:spacing w:val="-11"/>
        </w:rPr>
        <w:t xml:space="preserve"> </w:t>
      </w:r>
      <w:r>
        <w:t>valence</w:t>
      </w:r>
      <w:r>
        <w:rPr>
          <w:spacing w:val="-11"/>
        </w:rPr>
        <w:t xml:space="preserve"> </w:t>
      </w:r>
      <w:r>
        <w:t>and</w:t>
      </w:r>
      <w:r>
        <w:rPr>
          <w:spacing w:val="-11"/>
        </w:rPr>
        <w:t xml:space="preserve"> </w:t>
      </w:r>
      <w:r>
        <w:t>categorical</w:t>
      </w:r>
      <w:r>
        <w:rPr>
          <w:spacing w:val="-11"/>
        </w:rPr>
        <w:t xml:space="preserve"> </w:t>
      </w:r>
      <w:r>
        <w:t>interpretation</w:t>
      </w:r>
      <w:r>
        <w:rPr>
          <w:spacing w:val="-11"/>
        </w:rPr>
        <w:t xml:space="preserve"> </w:t>
      </w:r>
      <w:r>
        <w:t xml:space="preserve">of </w:t>
      </w:r>
      <w:r>
        <w:rPr>
          <w:spacing w:val="-2"/>
        </w:rPr>
        <w:t>facial</w:t>
      </w:r>
      <w:r>
        <w:rPr>
          <w:spacing w:val="-8"/>
        </w:rPr>
        <w:t xml:space="preserve"> </w:t>
      </w:r>
      <w:r>
        <w:rPr>
          <w:spacing w:val="-2"/>
        </w:rPr>
        <w:t>expressions</w:t>
      </w:r>
      <w:r>
        <w:rPr>
          <w:spacing w:val="-8"/>
        </w:rPr>
        <w:t xml:space="preserve"> </w:t>
      </w:r>
      <w:r>
        <w:rPr>
          <w:spacing w:val="-2"/>
        </w:rPr>
        <w:t>(</w:t>
      </w:r>
      <w:hyperlink w:anchor="_bookmark65" w:history="1">
        <w:r w:rsidR="00F675FE">
          <w:rPr>
            <w:color w:val="0000FF"/>
            <w:spacing w:val="-2"/>
          </w:rPr>
          <w:t>Calbi</w:t>
        </w:r>
        <w:r w:rsidR="00F675FE">
          <w:rPr>
            <w:color w:val="0000FF"/>
            <w:spacing w:val="-8"/>
          </w:rPr>
          <w:t xml:space="preserve"> </w:t>
        </w:r>
        <w:r w:rsidR="00F675FE">
          <w:rPr>
            <w:color w:val="0000FF"/>
            <w:spacing w:val="-2"/>
          </w:rPr>
          <w:t>et</w:t>
        </w:r>
        <w:r w:rsidR="00F675FE">
          <w:rPr>
            <w:color w:val="0000FF"/>
            <w:spacing w:val="-8"/>
          </w:rPr>
          <w:t xml:space="preserve"> </w:t>
        </w:r>
        <w:r w:rsidR="00F675FE">
          <w:rPr>
            <w:color w:val="0000FF"/>
            <w:spacing w:val="-2"/>
          </w:rPr>
          <w:t>al.</w:t>
        </w:r>
      </w:hyperlink>
      <w:r>
        <w:rPr>
          <w:spacing w:val="-2"/>
        </w:rPr>
        <w:t>,</w:t>
      </w:r>
      <w:r>
        <w:rPr>
          <w:spacing w:val="-8"/>
        </w:rPr>
        <w:t xml:space="preserve"> </w:t>
      </w:r>
      <w:hyperlink w:anchor="_bookmark65" w:history="1">
        <w:r w:rsidR="00F675FE">
          <w:rPr>
            <w:color w:val="0000FF"/>
            <w:spacing w:val="-2"/>
          </w:rPr>
          <w:t>2017</w:t>
        </w:r>
      </w:hyperlink>
      <w:r>
        <w:rPr>
          <w:spacing w:val="-2"/>
        </w:rPr>
        <w:t>).</w:t>
      </w:r>
      <w:r>
        <w:rPr>
          <w:spacing w:val="13"/>
        </w:rPr>
        <w:t xml:space="preserve"> </w:t>
      </w:r>
      <w:r>
        <w:rPr>
          <w:spacing w:val="-2"/>
        </w:rPr>
        <w:t>Other</w:t>
      </w:r>
      <w:r>
        <w:rPr>
          <w:spacing w:val="-8"/>
        </w:rPr>
        <w:t xml:space="preserve"> </w:t>
      </w:r>
      <w:r>
        <w:rPr>
          <w:spacing w:val="-2"/>
        </w:rPr>
        <w:t>research</w:t>
      </w:r>
      <w:r>
        <w:rPr>
          <w:spacing w:val="-8"/>
        </w:rPr>
        <w:t xml:space="preserve"> </w:t>
      </w:r>
      <w:r>
        <w:rPr>
          <w:spacing w:val="-2"/>
        </w:rPr>
        <w:t>shows</w:t>
      </w:r>
      <w:r>
        <w:rPr>
          <w:spacing w:val="-8"/>
        </w:rPr>
        <w:t xml:space="preserve"> </w:t>
      </w:r>
      <w:r>
        <w:rPr>
          <w:spacing w:val="-2"/>
        </w:rPr>
        <w:t>that</w:t>
      </w:r>
      <w:r>
        <w:rPr>
          <w:spacing w:val="-8"/>
        </w:rPr>
        <w:t xml:space="preserve"> </w:t>
      </w:r>
      <w:r>
        <w:rPr>
          <w:spacing w:val="-2"/>
        </w:rPr>
        <w:t>emotion</w:t>
      </w:r>
      <w:r>
        <w:rPr>
          <w:spacing w:val="-8"/>
        </w:rPr>
        <w:t xml:space="preserve"> </w:t>
      </w:r>
      <w:r>
        <w:rPr>
          <w:spacing w:val="-2"/>
        </w:rPr>
        <w:t>labels</w:t>
      </w:r>
      <w:r>
        <w:rPr>
          <w:spacing w:val="-8"/>
        </w:rPr>
        <w:t xml:space="preserve"> </w:t>
      </w:r>
      <w:r>
        <w:rPr>
          <w:spacing w:val="-2"/>
        </w:rPr>
        <w:t xml:space="preserve">activate </w:t>
      </w:r>
      <w:r>
        <w:rPr>
          <w:w w:val="95"/>
        </w:rPr>
        <w:t>conceptual</w:t>
      </w:r>
      <w:r>
        <w:rPr>
          <w:spacing w:val="-12"/>
          <w:w w:val="95"/>
        </w:rPr>
        <w:t xml:space="preserve"> </w:t>
      </w:r>
      <w:r>
        <w:rPr>
          <w:w w:val="95"/>
        </w:rPr>
        <w:t>knowledge,</w:t>
      </w:r>
      <w:r>
        <w:rPr>
          <w:spacing w:val="-11"/>
          <w:w w:val="95"/>
        </w:rPr>
        <w:t xml:space="preserve"> </w:t>
      </w:r>
      <w:r>
        <w:rPr>
          <w:w w:val="95"/>
        </w:rPr>
        <w:t>which</w:t>
      </w:r>
      <w:r>
        <w:rPr>
          <w:spacing w:val="-12"/>
          <w:w w:val="95"/>
        </w:rPr>
        <w:t xml:space="preserve"> </w:t>
      </w:r>
      <w:r>
        <w:rPr>
          <w:w w:val="95"/>
        </w:rPr>
        <w:t>then</w:t>
      </w:r>
      <w:r>
        <w:rPr>
          <w:spacing w:val="-12"/>
          <w:w w:val="95"/>
        </w:rPr>
        <w:t xml:space="preserve"> </w:t>
      </w:r>
      <w:r>
        <w:rPr>
          <w:w w:val="95"/>
        </w:rPr>
        <w:t>guides</w:t>
      </w:r>
      <w:r>
        <w:rPr>
          <w:spacing w:val="-12"/>
          <w:w w:val="95"/>
        </w:rPr>
        <w:t xml:space="preserve"> </w:t>
      </w:r>
      <w:r>
        <w:rPr>
          <w:w w:val="95"/>
        </w:rPr>
        <w:t>the</w:t>
      </w:r>
      <w:r>
        <w:rPr>
          <w:spacing w:val="-12"/>
          <w:w w:val="95"/>
        </w:rPr>
        <w:t xml:space="preserve"> </w:t>
      </w:r>
      <w:r>
        <w:rPr>
          <w:w w:val="95"/>
        </w:rPr>
        <w:t>integration</w:t>
      </w:r>
      <w:r>
        <w:rPr>
          <w:spacing w:val="-12"/>
          <w:w w:val="95"/>
        </w:rPr>
        <w:t xml:space="preserve"> </w:t>
      </w:r>
      <w:r>
        <w:rPr>
          <w:w w:val="95"/>
        </w:rPr>
        <w:t>of</w:t>
      </w:r>
      <w:r>
        <w:rPr>
          <w:spacing w:val="-12"/>
          <w:w w:val="95"/>
        </w:rPr>
        <w:t xml:space="preserve"> </w:t>
      </w:r>
      <w:r>
        <w:rPr>
          <w:w w:val="95"/>
        </w:rPr>
        <w:t>facial</w:t>
      </w:r>
      <w:r>
        <w:rPr>
          <w:spacing w:val="-12"/>
          <w:w w:val="95"/>
        </w:rPr>
        <w:t xml:space="preserve"> </w:t>
      </w:r>
      <w:r>
        <w:rPr>
          <w:w w:val="95"/>
        </w:rPr>
        <w:t>cues</w:t>
      </w:r>
      <w:r>
        <w:rPr>
          <w:spacing w:val="-12"/>
          <w:w w:val="95"/>
        </w:rPr>
        <w:t xml:space="preserve"> </w:t>
      </w:r>
      <w:r>
        <w:rPr>
          <w:w w:val="95"/>
        </w:rPr>
        <w:t>and</w:t>
      </w:r>
      <w:r>
        <w:rPr>
          <w:spacing w:val="-12"/>
          <w:w w:val="95"/>
        </w:rPr>
        <w:t xml:space="preserve"> </w:t>
      </w:r>
      <w:r>
        <w:rPr>
          <w:w w:val="95"/>
        </w:rPr>
        <w:t>context</w:t>
      </w:r>
      <w:r>
        <w:rPr>
          <w:spacing w:val="-12"/>
          <w:w w:val="95"/>
        </w:rPr>
        <w:t xml:space="preserve"> </w:t>
      </w:r>
      <w:r>
        <w:rPr>
          <w:spacing w:val="-2"/>
          <w:w w:val="95"/>
        </w:rPr>
        <w:t>before</w:t>
      </w:r>
    </w:p>
    <w:p w14:paraId="07559F91" w14:textId="77777777" w:rsidR="00F675FE" w:rsidRDefault="00F675FE">
      <w:pPr>
        <w:spacing w:line="355" w:lineRule="auto"/>
        <w:jc w:val="both"/>
        <w:sectPr w:rsidR="00F675FE">
          <w:headerReference w:type="default" r:id="rId11"/>
          <w:footerReference w:type="default" r:id="rId12"/>
          <w:pgSz w:w="12240" w:h="15840"/>
          <w:pgMar w:top="1020" w:right="220" w:bottom="280" w:left="1660" w:header="690" w:footer="0" w:gutter="0"/>
          <w:cols w:space="720"/>
        </w:sectPr>
      </w:pPr>
    </w:p>
    <w:p w14:paraId="07559F92" w14:textId="77777777" w:rsidR="00F675FE" w:rsidRDefault="00F675FE">
      <w:pPr>
        <w:pStyle w:val="BodyText"/>
        <w:spacing w:before="11"/>
        <w:rPr>
          <w:sz w:val="20"/>
        </w:rPr>
      </w:pPr>
    </w:p>
    <w:p w14:paraId="07559F93" w14:textId="77777777" w:rsidR="00F675FE" w:rsidRDefault="00000000">
      <w:pPr>
        <w:pStyle w:val="BodyText"/>
        <w:spacing w:before="118" w:line="355" w:lineRule="auto"/>
        <w:ind w:left="139" w:right="1215"/>
        <w:jc w:val="both"/>
      </w:pPr>
      <w:r>
        <w:rPr>
          <w:w w:val="95"/>
        </w:rPr>
        <w:t>an</w:t>
      </w:r>
      <w:r>
        <w:rPr>
          <w:spacing w:val="-3"/>
          <w:w w:val="95"/>
        </w:rPr>
        <w:t xml:space="preserve"> </w:t>
      </w:r>
      <w:r>
        <w:rPr>
          <w:w w:val="95"/>
        </w:rPr>
        <w:t>emotion</w:t>
      </w:r>
      <w:r>
        <w:rPr>
          <w:spacing w:val="-3"/>
          <w:w w:val="95"/>
        </w:rPr>
        <w:t xml:space="preserve"> </w:t>
      </w:r>
      <w:r>
        <w:rPr>
          <w:w w:val="95"/>
        </w:rPr>
        <w:t>category</w:t>
      </w:r>
      <w:r>
        <w:rPr>
          <w:spacing w:val="-3"/>
          <w:w w:val="95"/>
        </w:rPr>
        <w:t xml:space="preserve"> </w:t>
      </w:r>
      <w:r>
        <w:rPr>
          <w:w w:val="95"/>
        </w:rPr>
        <w:t>is</w:t>
      </w:r>
      <w:r>
        <w:rPr>
          <w:spacing w:val="-3"/>
          <w:w w:val="95"/>
        </w:rPr>
        <w:t xml:space="preserve"> </w:t>
      </w:r>
      <w:r>
        <w:rPr>
          <w:w w:val="95"/>
        </w:rPr>
        <w:t>consciously</w:t>
      </w:r>
      <w:r>
        <w:rPr>
          <w:spacing w:val="-3"/>
          <w:w w:val="95"/>
        </w:rPr>
        <w:t xml:space="preserve"> </w:t>
      </w:r>
      <w:r>
        <w:rPr>
          <w:w w:val="95"/>
        </w:rPr>
        <w:t>assigned—even</w:t>
      </w:r>
      <w:r>
        <w:rPr>
          <w:spacing w:val="-3"/>
          <w:w w:val="95"/>
        </w:rPr>
        <w:t xml:space="preserve"> </w:t>
      </w:r>
      <w:r>
        <w:rPr>
          <w:w w:val="95"/>
        </w:rPr>
        <w:t>for</w:t>
      </w:r>
      <w:r>
        <w:rPr>
          <w:spacing w:val="-3"/>
          <w:w w:val="95"/>
        </w:rPr>
        <w:t xml:space="preserve"> </w:t>
      </w:r>
      <w:r>
        <w:rPr>
          <w:w w:val="95"/>
        </w:rPr>
        <w:t>clear,</w:t>
      </w:r>
      <w:r>
        <w:rPr>
          <w:spacing w:val="-3"/>
          <w:w w:val="95"/>
        </w:rPr>
        <w:t xml:space="preserve"> </w:t>
      </w:r>
      <w:r>
        <w:rPr>
          <w:w w:val="95"/>
        </w:rPr>
        <w:t>non-ambiguous</w:t>
      </w:r>
      <w:r>
        <w:rPr>
          <w:spacing w:val="-3"/>
          <w:w w:val="95"/>
        </w:rPr>
        <w:t xml:space="preserve"> </w:t>
      </w:r>
      <w:r>
        <w:rPr>
          <w:w w:val="95"/>
        </w:rPr>
        <w:t xml:space="preserve">expressions </w:t>
      </w:r>
      <w:r>
        <w:t>(</w:t>
      </w:r>
      <w:hyperlink w:anchor="_bookmark62" w:history="1">
        <w:r w:rsidR="00F675FE">
          <w:rPr>
            <w:color w:val="0000FF"/>
          </w:rPr>
          <w:t>Brooks and Freeman</w:t>
        </w:r>
      </w:hyperlink>
      <w:r>
        <w:t xml:space="preserve">, </w:t>
      </w:r>
      <w:hyperlink w:anchor="_bookmark62" w:history="1">
        <w:r w:rsidR="00F675FE">
          <w:rPr>
            <w:color w:val="0000FF"/>
          </w:rPr>
          <w:t>2018</w:t>
        </w:r>
      </w:hyperlink>
      <w:r>
        <w:t>).</w:t>
      </w:r>
      <w:r>
        <w:rPr>
          <w:spacing w:val="40"/>
        </w:rPr>
        <w:t xml:space="preserve"> </w:t>
      </w:r>
      <w:r>
        <w:t xml:space="preserve">This influence of context is automatic and difficult to </w:t>
      </w:r>
      <w:r>
        <w:rPr>
          <w:spacing w:val="-2"/>
        </w:rPr>
        <w:t>suppress,</w:t>
      </w:r>
      <w:r>
        <w:rPr>
          <w:spacing w:val="-4"/>
        </w:rPr>
        <w:t xml:space="preserve"> </w:t>
      </w:r>
      <w:r>
        <w:rPr>
          <w:spacing w:val="-2"/>
        </w:rPr>
        <w:t>even</w:t>
      </w:r>
      <w:r>
        <w:rPr>
          <w:spacing w:val="-6"/>
        </w:rPr>
        <w:t xml:space="preserve"> </w:t>
      </w:r>
      <w:r>
        <w:rPr>
          <w:spacing w:val="-2"/>
        </w:rPr>
        <w:t>when</w:t>
      </w:r>
      <w:r>
        <w:rPr>
          <w:spacing w:val="-6"/>
        </w:rPr>
        <w:t xml:space="preserve"> </w:t>
      </w:r>
      <w:r>
        <w:rPr>
          <w:spacing w:val="-2"/>
        </w:rPr>
        <w:t>participants</w:t>
      </w:r>
      <w:r>
        <w:rPr>
          <w:spacing w:val="-6"/>
        </w:rPr>
        <w:t xml:space="preserve"> </w:t>
      </w:r>
      <w:r>
        <w:rPr>
          <w:spacing w:val="-2"/>
        </w:rPr>
        <w:t>are</w:t>
      </w:r>
      <w:r>
        <w:rPr>
          <w:spacing w:val="-6"/>
        </w:rPr>
        <w:t xml:space="preserve"> </w:t>
      </w:r>
      <w:r>
        <w:rPr>
          <w:spacing w:val="-2"/>
        </w:rPr>
        <w:t>explicitly</w:t>
      </w:r>
      <w:r>
        <w:rPr>
          <w:spacing w:val="-6"/>
        </w:rPr>
        <w:t xml:space="preserve"> </w:t>
      </w:r>
      <w:r>
        <w:rPr>
          <w:spacing w:val="-2"/>
        </w:rPr>
        <w:t>told</w:t>
      </w:r>
      <w:r>
        <w:rPr>
          <w:spacing w:val="-6"/>
        </w:rPr>
        <w:t xml:space="preserve"> </w:t>
      </w:r>
      <w:r>
        <w:rPr>
          <w:spacing w:val="-2"/>
        </w:rPr>
        <w:t>to</w:t>
      </w:r>
      <w:r>
        <w:rPr>
          <w:spacing w:val="-6"/>
        </w:rPr>
        <w:t xml:space="preserve"> </w:t>
      </w:r>
      <w:r>
        <w:rPr>
          <w:spacing w:val="-2"/>
        </w:rPr>
        <w:t>ignore</w:t>
      </w:r>
      <w:r>
        <w:rPr>
          <w:spacing w:val="-6"/>
        </w:rPr>
        <w:t xml:space="preserve"> </w:t>
      </w:r>
      <w:r>
        <w:rPr>
          <w:spacing w:val="-2"/>
        </w:rPr>
        <w:t>contextual</w:t>
      </w:r>
      <w:r>
        <w:rPr>
          <w:spacing w:val="-6"/>
        </w:rPr>
        <w:t xml:space="preserve"> </w:t>
      </w:r>
      <w:r>
        <w:rPr>
          <w:spacing w:val="-2"/>
        </w:rPr>
        <w:t>cues,</w:t>
      </w:r>
      <w:r>
        <w:rPr>
          <w:spacing w:val="-4"/>
        </w:rPr>
        <w:t xml:space="preserve"> </w:t>
      </w:r>
      <w:r>
        <w:rPr>
          <w:spacing w:val="-2"/>
        </w:rPr>
        <w:t>or</w:t>
      </w:r>
      <w:r>
        <w:rPr>
          <w:spacing w:val="-6"/>
        </w:rPr>
        <w:t xml:space="preserve"> </w:t>
      </w:r>
      <w:r>
        <w:rPr>
          <w:spacing w:val="-2"/>
        </w:rPr>
        <w:t xml:space="preserve">while </w:t>
      </w:r>
      <w:r>
        <w:t>performing</w:t>
      </w:r>
      <w:r>
        <w:rPr>
          <w:spacing w:val="-6"/>
        </w:rPr>
        <w:t xml:space="preserve"> </w:t>
      </w:r>
      <w:r>
        <w:t>a</w:t>
      </w:r>
      <w:r>
        <w:rPr>
          <w:spacing w:val="-6"/>
        </w:rPr>
        <w:t xml:space="preserve"> </w:t>
      </w:r>
      <w:r>
        <w:t>secondary</w:t>
      </w:r>
      <w:r>
        <w:rPr>
          <w:spacing w:val="-6"/>
        </w:rPr>
        <w:t xml:space="preserve"> </w:t>
      </w:r>
      <w:r>
        <w:t>cognitive</w:t>
      </w:r>
      <w:r>
        <w:rPr>
          <w:spacing w:val="-6"/>
        </w:rPr>
        <w:t xml:space="preserve"> </w:t>
      </w:r>
      <w:r>
        <w:t>task,</w:t>
      </w:r>
      <w:r>
        <w:rPr>
          <w:spacing w:val="-2"/>
        </w:rPr>
        <w:t xml:space="preserve"> </w:t>
      </w:r>
      <w:r>
        <w:t>context</w:t>
      </w:r>
      <w:r>
        <w:rPr>
          <w:spacing w:val="-6"/>
        </w:rPr>
        <w:t xml:space="preserve"> </w:t>
      </w:r>
      <w:r>
        <w:t>continues</w:t>
      </w:r>
      <w:r>
        <w:rPr>
          <w:spacing w:val="-6"/>
        </w:rPr>
        <w:t xml:space="preserve"> </w:t>
      </w:r>
      <w:r>
        <w:t>to</w:t>
      </w:r>
      <w:r>
        <w:rPr>
          <w:spacing w:val="-6"/>
        </w:rPr>
        <w:t xml:space="preserve"> </w:t>
      </w:r>
      <w:r>
        <w:t>shape</w:t>
      </w:r>
      <w:r>
        <w:rPr>
          <w:spacing w:val="-6"/>
        </w:rPr>
        <w:t xml:space="preserve"> </w:t>
      </w:r>
      <w:r>
        <w:t>how</w:t>
      </w:r>
      <w:r>
        <w:rPr>
          <w:spacing w:val="-6"/>
        </w:rPr>
        <w:t xml:space="preserve"> </w:t>
      </w:r>
      <w:r>
        <w:t>they</w:t>
      </w:r>
      <w:r>
        <w:rPr>
          <w:spacing w:val="-6"/>
        </w:rPr>
        <w:t xml:space="preserve"> </w:t>
      </w:r>
      <w:r>
        <w:t>perceive facial</w:t>
      </w:r>
      <w:r>
        <w:rPr>
          <w:spacing w:val="-13"/>
        </w:rPr>
        <w:t xml:space="preserve"> </w:t>
      </w:r>
      <w:r>
        <w:t>emotions</w:t>
      </w:r>
      <w:r>
        <w:rPr>
          <w:spacing w:val="-13"/>
        </w:rPr>
        <w:t xml:space="preserve"> </w:t>
      </w:r>
      <w:r>
        <w:t>(</w:t>
      </w:r>
      <w:hyperlink w:anchor="_bookmark55" w:history="1">
        <w:r>
          <w:rPr>
            <w:color w:val="0000FF"/>
          </w:rPr>
          <w:t>Aviezer</w:t>
        </w:r>
        <w:r>
          <w:rPr>
            <w:color w:val="0000FF"/>
            <w:spacing w:val="-13"/>
          </w:rPr>
          <w:t xml:space="preserve"> </w:t>
        </w:r>
        <w:r>
          <w:rPr>
            <w:color w:val="0000FF"/>
          </w:rPr>
          <w:t>et</w:t>
        </w:r>
        <w:r>
          <w:rPr>
            <w:color w:val="0000FF"/>
            <w:spacing w:val="-13"/>
          </w:rPr>
          <w:t xml:space="preserve"> </w:t>
        </w:r>
        <w:r>
          <w:rPr>
            <w:color w:val="0000FF"/>
          </w:rPr>
          <w:t>al.</w:t>
        </w:r>
      </w:hyperlink>
      <w:r>
        <w:t>,</w:t>
      </w:r>
      <w:r>
        <w:rPr>
          <w:spacing w:val="-13"/>
        </w:rPr>
        <w:t xml:space="preserve"> </w:t>
      </w:r>
      <w:hyperlink w:anchor="_bookmark55" w:history="1">
        <w:r w:rsidR="00F675FE">
          <w:rPr>
            <w:color w:val="0000FF"/>
          </w:rPr>
          <w:t>2011</w:t>
        </w:r>
      </w:hyperlink>
      <w:r>
        <w:t>).</w:t>
      </w:r>
      <w:r>
        <w:rPr>
          <w:spacing w:val="18"/>
        </w:rPr>
        <w:t xml:space="preserve"> </w:t>
      </w:r>
      <w:r>
        <w:t>Moreover,</w:t>
      </w:r>
      <w:r>
        <w:rPr>
          <w:spacing w:val="-11"/>
        </w:rPr>
        <w:t xml:space="preserve"> </w:t>
      </w:r>
      <w:r>
        <w:t>cultural</w:t>
      </w:r>
      <w:r>
        <w:rPr>
          <w:spacing w:val="-13"/>
        </w:rPr>
        <w:t xml:space="preserve"> </w:t>
      </w:r>
      <w:r>
        <w:t>and</w:t>
      </w:r>
      <w:r>
        <w:rPr>
          <w:spacing w:val="-13"/>
        </w:rPr>
        <w:t xml:space="preserve"> </w:t>
      </w:r>
      <w:r>
        <w:t>individual</w:t>
      </w:r>
      <w:r>
        <w:rPr>
          <w:spacing w:val="-13"/>
        </w:rPr>
        <w:t xml:space="preserve"> </w:t>
      </w:r>
      <w:r>
        <w:t>differences</w:t>
      </w:r>
      <w:r>
        <w:rPr>
          <w:spacing w:val="-13"/>
        </w:rPr>
        <w:t xml:space="preserve"> </w:t>
      </w:r>
      <w:r>
        <w:t>in conceptual</w:t>
      </w:r>
      <w:r>
        <w:rPr>
          <w:spacing w:val="-8"/>
        </w:rPr>
        <w:t xml:space="preserve"> </w:t>
      </w:r>
      <w:r>
        <w:t>knowledge</w:t>
      </w:r>
      <w:r>
        <w:rPr>
          <w:spacing w:val="-8"/>
        </w:rPr>
        <w:t xml:space="preserve"> </w:t>
      </w:r>
      <w:r>
        <w:t>affect</w:t>
      </w:r>
      <w:r>
        <w:rPr>
          <w:spacing w:val="-8"/>
        </w:rPr>
        <w:t xml:space="preserve"> </w:t>
      </w:r>
      <w:r>
        <w:t>how</w:t>
      </w:r>
      <w:r>
        <w:rPr>
          <w:spacing w:val="-8"/>
        </w:rPr>
        <w:t xml:space="preserve"> </w:t>
      </w:r>
      <w:r>
        <w:t>expressions</w:t>
      </w:r>
      <w:r>
        <w:rPr>
          <w:spacing w:val="-8"/>
        </w:rPr>
        <w:t xml:space="preserve"> </w:t>
      </w:r>
      <w:r>
        <w:t>are</w:t>
      </w:r>
      <w:r>
        <w:rPr>
          <w:spacing w:val="-8"/>
        </w:rPr>
        <w:t xml:space="preserve"> </w:t>
      </w:r>
      <w:r>
        <w:t>interpreted</w:t>
      </w:r>
      <w:r>
        <w:rPr>
          <w:spacing w:val="-8"/>
        </w:rPr>
        <w:t xml:space="preserve"> </w:t>
      </w:r>
      <w:r>
        <w:t>(</w:t>
      </w:r>
      <w:hyperlink w:anchor="_bookmark101" w:history="1">
        <w:r w:rsidR="00F675FE">
          <w:rPr>
            <w:color w:val="0000FF"/>
          </w:rPr>
          <w:t>Lee</w:t>
        </w:r>
        <w:r w:rsidR="00F675FE">
          <w:rPr>
            <w:color w:val="0000FF"/>
            <w:spacing w:val="-8"/>
          </w:rPr>
          <w:t xml:space="preserve"> </w:t>
        </w:r>
        <w:r w:rsidR="00F675FE">
          <w:rPr>
            <w:color w:val="0000FF"/>
          </w:rPr>
          <w:t>et</w:t>
        </w:r>
        <w:r w:rsidR="00F675FE">
          <w:rPr>
            <w:color w:val="0000FF"/>
            <w:spacing w:val="-8"/>
          </w:rPr>
          <w:t xml:space="preserve"> </w:t>
        </w:r>
        <w:r w:rsidR="00F675FE">
          <w:rPr>
            <w:color w:val="0000FF"/>
          </w:rPr>
          <w:t>al.</w:t>
        </w:r>
      </w:hyperlink>
      <w:r>
        <w:t>,</w:t>
      </w:r>
      <w:r>
        <w:rPr>
          <w:spacing w:val="-8"/>
        </w:rPr>
        <w:t xml:space="preserve"> </w:t>
      </w:r>
      <w:hyperlink w:anchor="_bookmark101" w:history="1">
        <w:r w:rsidR="00F675FE">
          <w:rPr>
            <w:color w:val="0000FF"/>
          </w:rPr>
          <w:t>2012</w:t>
        </w:r>
      </w:hyperlink>
      <w:r>
        <w:t>).</w:t>
      </w:r>
      <w:r>
        <w:rPr>
          <w:spacing w:val="27"/>
        </w:rPr>
        <w:t xml:space="preserve"> </w:t>
      </w:r>
      <w:r>
        <w:t>These behavioral and perceptual studies bolster the constructionist claim that emotions are actively</w:t>
      </w:r>
      <w:r>
        <w:rPr>
          <w:spacing w:val="-15"/>
        </w:rPr>
        <w:t xml:space="preserve"> </w:t>
      </w:r>
      <w:r>
        <w:t>constructed</w:t>
      </w:r>
      <w:r>
        <w:rPr>
          <w:spacing w:val="-15"/>
        </w:rPr>
        <w:t xml:space="preserve"> </w:t>
      </w:r>
      <w:r>
        <w:t>by</w:t>
      </w:r>
      <w:r>
        <w:rPr>
          <w:spacing w:val="-15"/>
        </w:rPr>
        <w:t xml:space="preserve"> </w:t>
      </w:r>
      <w:r>
        <w:t>integrating</w:t>
      </w:r>
      <w:r>
        <w:rPr>
          <w:spacing w:val="-15"/>
        </w:rPr>
        <w:t xml:space="preserve"> </w:t>
      </w:r>
      <w:r>
        <w:t>contextual</w:t>
      </w:r>
      <w:r>
        <w:rPr>
          <w:spacing w:val="-15"/>
        </w:rPr>
        <w:t xml:space="preserve"> </w:t>
      </w:r>
      <w:r>
        <w:t>and</w:t>
      </w:r>
      <w:r>
        <w:rPr>
          <w:spacing w:val="-15"/>
        </w:rPr>
        <w:t xml:space="preserve"> </w:t>
      </w:r>
      <w:r>
        <w:t>conceptual</w:t>
      </w:r>
      <w:r>
        <w:rPr>
          <w:spacing w:val="-15"/>
        </w:rPr>
        <w:t xml:space="preserve"> </w:t>
      </w:r>
      <w:r>
        <w:t>information,</w:t>
      </w:r>
      <w:r>
        <w:rPr>
          <w:spacing w:val="-15"/>
        </w:rPr>
        <w:t xml:space="preserve"> </w:t>
      </w:r>
      <w:r>
        <w:t>not</w:t>
      </w:r>
      <w:r>
        <w:rPr>
          <w:spacing w:val="-15"/>
        </w:rPr>
        <w:t xml:space="preserve"> </w:t>
      </w:r>
      <w:r>
        <w:t>simply ”read”</w:t>
      </w:r>
      <w:r>
        <w:rPr>
          <w:spacing w:val="-5"/>
        </w:rPr>
        <w:t xml:space="preserve"> </w:t>
      </w:r>
      <w:r>
        <w:t>from</w:t>
      </w:r>
      <w:r>
        <w:rPr>
          <w:spacing w:val="-5"/>
        </w:rPr>
        <w:t xml:space="preserve"> </w:t>
      </w:r>
      <w:r>
        <w:t>invariant</w:t>
      </w:r>
      <w:r>
        <w:rPr>
          <w:spacing w:val="-5"/>
        </w:rPr>
        <w:t xml:space="preserve"> </w:t>
      </w:r>
      <w:r>
        <w:t>facial</w:t>
      </w:r>
      <w:r>
        <w:rPr>
          <w:spacing w:val="-5"/>
        </w:rPr>
        <w:t xml:space="preserve"> </w:t>
      </w:r>
      <w:r>
        <w:t>signals.</w:t>
      </w:r>
    </w:p>
    <w:p w14:paraId="07559F94" w14:textId="77777777" w:rsidR="00F675FE" w:rsidRDefault="00000000">
      <w:pPr>
        <w:pStyle w:val="BodyText"/>
        <w:spacing w:before="3" w:line="355" w:lineRule="auto"/>
        <w:ind w:left="139" w:right="1215" w:firstLine="351"/>
        <w:jc w:val="both"/>
      </w:pPr>
      <w:r>
        <w:rPr>
          <w:w w:val="95"/>
        </w:rPr>
        <w:t>There</w:t>
      </w:r>
      <w:r>
        <w:rPr>
          <w:spacing w:val="-10"/>
          <w:w w:val="95"/>
        </w:rPr>
        <w:t xml:space="preserve"> </w:t>
      </w:r>
      <w:r>
        <w:rPr>
          <w:w w:val="95"/>
        </w:rPr>
        <w:t>is</w:t>
      </w:r>
      <w:r>
        <w:rPr>
          <w:spacing w:val="-10"/>
          <w:w w:val="95"/>
        </w:rPr>
        <w:t xml:space="preserve"> </w:t>
      </w:r>
      <w:r>
        <w:rPr>
          <w:w w:val="95"/>
        </w:rPr>
        <w:t>increasing</w:t>
      </w:r>
      <w:r>
        <w:rPr>
          <w:spacing w:val="-10"/>
          <w:w w:val="95"/>
        </w:rPr>
        <w:t xml:space="preserve"> </w:t>
      </w:r>
      <w:r>
        <w:rPr>
          <w:w w:val="95"/>
        </w:rPr>
        <w:t>evidence</w:t>
      </w:r>
      <w:r>
        <w:rPr>
          <w:spacing w:val="-10"/>
          <w:w w:val="95"/>
        </w:rPr>
        <w:t xml:space="preserve"> </w:t>
      </w:r>
      <w:r>
        <w:rPr>
          <w:w w:val="95"/>
        </w:rPr>
        <w:t>supporting</w:t>
      </w:r>
      <w:r>
        <w:rPr>
          <w:spacing w:val="-10"/>
          <w:w w:val="95"/>
        </w:rPr>
        <w:t xml:space="preserve"> </w:t>
      </w:r>
      <w:r>
        <w:rPr>
          <w:w w:val="95"/>
        </w:rPr>
        <w:t>this</w:t>
      </w:r>
      <w:r>
        <w:rPr>
          <w:spacing w:val="-10"/>
          <w:w w:val="95"/>
        </w:rPr>
        <w:t xml:space="preserve"> </w:t>
      </w:r>
      <w:r>
        <w:rPr>
          <w:w w:val="95"/>
        </w:rPr>
        <w:t>involvement</w:t>
      </w:r>
      <w:r>
        <w:rPr>
          <w:spacing w:val="-10"/>
          <w:w w:val="95"/>
        </w:rPr>
        <w:t xml:space="preserve"> </w:t>
      </w:r>
      <w:r>
        <w:rPr>
          <w:w w:val="95"/>
        </w:rPr>
        <w:t>of</w:t>
      </w:r>
      <w:r>
        <w:rPr>
          <w:spacing w:val="-10"/>
          <w:w w:val="95"/>
        </w:rPr>
        <w:t xml:space="preserve"> </w:t>
      </w:r>
      <w:r>
        <w:rPr>
          <w:w w:val="95"/>
        </w:rPr>
        <w:t>domain-general</w:t>
      </w:r>
      <w:r>
        <w:rPr>
          <w:spacing w:val="-10"/>
          <w:w w:val="95"/>
        </w:rPr>
        <w:t xml:space="preserve"> </w:t>
      </w:r>
      <w:r>
        <w:rPr>
          <w:w w:val="95"/>
        </w:rPr>
        <w:t>networks in emotion perception.</w:t>
      </w:r>
      <w:r>
        <w:rPr>
          <w:spacing w:val="30"/>
        </w:rPr>
        <w:t xml:space="preserve"> </w:t>
      </w:r>
      <w:r>
        <w:rPr>
          <w:w w:val="95"/>
        </w:rPr>
        <w:t>While multivariate pattern analysis (MVPA) studies have shown that both localized and distributed neural patterns can predict emotional states (</w:t>
      </w:r>
      <w:hyperlink w:anchor="_bookmark97" w:history="1">
        <w:r w:rsidR="00F675FE">
          <w:rPr>
            <w:color w:val="0000FF"/>
            <w:w w:val="95"/>
          </w:rPr>
          <w:t>Kragel</w:t>
        </w:r>
      </w:hyperlink>
      <w:r>
        <w:rPr>
          <w:color w:val="0000FF"/>
          <w:w w:val="95"/>
        </w:rPr>
        <w:t xml:space="preserve"> </w:t>
      </w:r>
      <w:hyperlink w:anchor="_bookmark97" w:history="1">
        <w:r w:rsidR="00F675FE">
          <w:rPr>
            <w:color w:val="0000FF"/>
            <w:w w:val="95"/>
          </w:rPr>
          <w:t>and LaBar</w:t>
        </w:r>
      </w:hyperlink>
      <w:r>
        <w:rPr>
          <w:w w:val="95"/>
        </w:rPr>
        <w:t xml:space="preserve">, </w:t>
      </w:r>
      <w:hyperlink w:anchor="_bookmark97" w:history="1">
        <w:r w:rsidR="00F675FE">
          <w:rPr>
            <w:color w:val="0000FF"/>
            <w:w w:val="95"/>
          </w:rPr>
          <w:t>2016</w:t>
        </w:r>
      </w:hyperlink>
      <w:r>
        <w:rPr>
          <w:w w:val="95"/>
        </w:rPr>
        <w:t xml:space="preserve">), findings remain inconsistent, especially in the prefrontal cortex (PFC) </w:t>
      </w:r>
      <w:r>
        <w:t>(</w:t>
      </w:r>
      <w:hyperlink w:anchor="_bookmark130" w:history="1">
        <w:r w:rsidR="00F675FE">
          <w:rPr>
            <w:color w:val="0000FF"/>
          </w:rPr>
          <w:t>Westgarth</w:t>
        </w:r>
        <w:r w:rsidR="00F675FE">
          <w:rPr>
            <w:color w:val="0000FF"/>
            <w:spacing w:val="-8"/>
          </w:rPr>
          <w:t xml:space="preserve"> </w:t>
        </w:r>
        <w:r w:rsidR="00F675FE">
          <w:rPr>
            <w:color w:val="0000FF"/>
          </w:rPr>
          <w:t>et</w:t>
        </w:r>
        <w:r w:rsidR="00F675FE">
          <w:rPr>
            <w:color w:val="0000FF"/>
            <w:spacing w:val="-8"/>
          </w:rPr>
          <w:t xml:space="preserve"> </w:t>
        </w:r>
        <w:r w:rsidR="00F675FE">
          <w:rPr>
            <w:color w:val="0000FF"/>
          </w:rPr>
          <w:t>al.</w:t>
        </w:r>
      </w:hyperlink>
      <w:r>
        <w:t>,</w:t>
      </w:r>
      <w:r>
        <w:rPr>
          <w:spacing w:val="-8"/>
        </w:rPr>
        <w:t xml:space="preserve"> </w:t>
      </w:r>
      <w:hyperlink w:anchor="_bookmark130" w:history="1">
        <w:r w:rsidR="00F675FE">
          <w:rPr>
            <w:color w:val="0000FF"/>
          </w:rPr>
          <w:t>2021</w:t>
        </w:r>
      </w:hyperlink>
      <w:r>
        <w:t>;</w:t>
      </w:r>
      <w:r>
        <w:rPr>
          <w:spacing w:val="-8"/>
        </w:rPr>
        <w:t xml:space="preserve"> </w:t>
      </w:r>
      <w:hyperlink w:anchor="_bookmark60" w:history="1">
        <w:r w:rsidR="00F675FE">
          <w:rPr>
            <w:color w:val="0000FF"/>
          </w:rPr>
          <w:t>Bendall</w:t>
        </w:r>
        <w:r w:rsidR="00F675FE">
          <w:rPr>
            <w:color w:val="0000FF"/>
            <w:spacing w:val="-7"/>
          </w:rPr>
          <w:t xml:space="preserve"> </w:t>
        </w:r>
        <w:r w:rsidR="00F675FE">
          <w:rPr>
            <w:color w:val="0000FF"/>
          </w:rPr>
          <w:t>et</w:t>
        </w:r>
        <w:r w:rsidR="00F675FE">
          <w:rPr>
            <w:color w:val="0000FF"/>
            <w:spacing w:val="-8"/>
          </w:rPr>
          <w:t xml:space="preserve"> </w:t>
        </w:r>
        <w:r w:rsidR="00F675FE">
          <w:rPr>
            <w:color w:val="0000FF"/>
          </w:rPr>
          <w:t>al.</w:t>
        </w:r>
      </w:hyperlink>
      <w:r>
        <w:t>,</w:t>
      </w:r>
      <w:r>
        <w:rPr>
          <w:spacing w:val="-8"/>
        </w:rPr>
        <w:t xml:space="preserve"> </w:t>
      </w:r>
      <w:hyperlink w:anchor="_bookmark60" w:history="1">
        <w:r w:rsidR="00F675FE">
          <w:rPr>
            <w:color w:val="0000FF"/>
          </w:rPr>
          <w:t>2016</w:t>
        </w:r>
      </w:hyperlink>
      <w:r>
        <w:t>).</w:t>
      </w:r>
      <w:r>
        <w:rPr>
          <w:spacing w:val="14"/>
        </w:rPr>
        <w:t xml:space="preserve"> </w:t>
      </w:r>
      <w:r>
        <w:t>Some</w:t>
      </w:r>
      <w:r>
        <w:rPr>
          <w:spacing w:val="-8"/>
        </w:rPr>
        <w:t xml:space="preserve"> </w:t>
      </w:r>
      <w:r>
        <w:t>fNIRS</w:t>
      </w:r>
      <w:r>
        <w:rPr>
          <w:spacing w:val="-8"/>
        </w:rPr>
        <w:t xml:space="preserve"> </w:t>
      </w:r>
      <w:r>
        <w:t>studies</w:t>
      </w:r>
      <w:r>
        <w:rPr>
          <w:spacing w:val="-8"/>
        </w:rPr>
        <w:t xml:space="preserve"> </w:t>
      </w:r>
      <w:r>
        <w:t>report</w:t>
      </w:r>
      <w:r>
        <w:rPr>
          <w:spacing w:val="-8"/>
        </w:rPr>
        <w:t xml:space="preserve"> </w:t>
      </w:r>
      <w:r>
        <w:t>increased</w:t>
      </w:r>
      <w:r>
        <w:rPr>
          <w:spacing w:val="-8"/>
        </w:rPr>
        <w:t xml:space="preserve"> </w:t>
      </w:r>
      <w:r>
        <w:t xml:space="preserve">PFC </w:t>
      </w:r>
      <w:r>
        <w:rPr>
          <w:w w:val="95"/>
        </w:rPr>
        <w:t>activation during facial emotion recognition (e.g., in the ventral and medial PFC), others find decreased or no significant changes in oxygenated hemoglobin (HbO) levels.</w:t>
      </w:r>
      <w:r>
        <w:rPr>
          <w:spacing w:val="40"/>
        </w:rPr>
        <w:t xml:space="preserve"> </w:t>
      </w:r>
      <w:r>
        <w:rPr>
          <w:w w:val="95"/>
        </w:rPr>
        <w:t>Even studies</w:t>
      </w:r>
      <w:r>
        <w:rPr>
          <w:spacing w:val="-4"/>
          <w:w w:val="95"/>
        </w:rPr>
        <w:t xml:space="preserve"> </w:t>
      </w:r>
      <w:r>
        <w:rPr>
          <w:w w:val="95"/>
        </w:rPr>
        <w:t>using</w:t>
      </w:r>
      <w:r>
        <w:rPr>
          <w:spacing w:val="-4"/>
          <w:w w:val="95"/>
        </w:rPr>
        <w:t xml:space="preserve"> </w:t>
      </w:r>
      <w:r>
        <w:rPr>
          <w:w w:val="95"/>
        </w:rPr>
        <w:t>similar</w:t>
      </w:r>
      <w:r>
        <w:rPr>
          <w:spacing w:val="-4"/>
          <w:w w:val="95"/>
        </w:rPr>
        <w:t xml:space="preserve"> </w:t>
      </w:r>
      <w:r>
        <w:rPr>
          <w:w w:val="95"/>
        </w:rPr>
        <w:t>facial</w:t>
      </w:r>
      <w:r>
        <w:rPr>
          <w:spacing w:val="-4"/>
          <w:w w:val="95"/>
        </w:rPr>
        <w:t xml:space="preserve"> </w:t>
      </w:r>
      <w:r>
        <w:rPr>
          <w:w w:val="95"/>
        </w:rPr>
        <w:t>expression</w:t>
      </w:r>
      <w:r>
        <w:rPr>
          <w:spacing w:val="-4"/>
          <w:w w:val="95"/>
        </w:rPr>
        <w:t xml:space="preserve"> </w:t>
      </w:r>
      <w:r>
        <w:rPr>
          <w:w w:val="95"/>
        </w:rPr>
        <w:t>tasks</w:t>
      </w:r>
      <w:r>
        <w:rPr>
          <w:spacing w:val="-4"/>
          <w:w w:val="95"/>
        </w:rPr>
        <w:t xml:space="preserve"> </w:t>
      </w:r>
      <w:r>
        <w:rPr>
          <w:w w:val="95"/>
        </w:rPr>
        <w:t>report</w:t>
      </w:r>
      <w:r>
        <w:rPr>
          <w:spacing w:val="-4"/>
          <w:w w:val="95"/>
        </w:rPr>
        <w:t xml:space="preserve"> </w:t>
      </w:r>
      <w:r>
        <w:rPr>
          <w:w w:val="95"/>
        </w:rPr>
        <w:t>varying</w:t>
      </w:r>
      <w:r>
        <w:rPr>
          <w:spacing w:val="-4"/>
          <w:w w:val="95"/>
        </w:rPr>
        <w:t xml:space="preserve"> </w:t>
      </w:r>
      <w:r>
        <w:rPr>
          <w:w w:val="95"/>
        </w:rPr>
        <w:t>activation</w:t>
      </w:r>
      <w:r>
        <w:rPr>
          <w:spacing w:val="-4"/>
          <w:w w:val="95"/>
        </w:rPr>
        <w:t xml:space="preserve"> </w:t>
      </w:r>
      <w:r>
        <w:rPr>
          <w:w w:val="95"/>
        </w:rPr>
        <w:t>patterns</w:t>
      </w:r>
      <w:r>
        <w:rPr>
          <w:spacing w:val="-4"/>
          <w:w w:val="95"/>
        </w:rPr>
        <w:t xml:space="preserve"> </w:t>
      </w:r>
      <w:r>
        <w:rPr>
          <w:w w:val="95"/>
        </w:rPr>
        <w:t>depending on the specific emotion or cortical region involved.</w:t>
      </w:r>
      <w:r>
        <w:rPr>
          <w:spacing w:val="25"/>
        </w:rPr>
        <w:t xml:space="preserve"> </w:t>
      </w:r>
      <w:r>
        <w:rPr>
          <w:w w:val="95"/>
        </w:rPr>
        <w:t xml:space="preserve">For instance, happy and fearful faces </w:t>
      </w:r>
      <w:r>
        <w:t xml:space="preserve">have been associated with increased right PFC activation, whereas sad faces tend to elicit decreased activation in the left PFC. These mixed findings echo fMRI research, </w:t>
      </w:r>
      <w:r>
        <w:rPr>
          <w:w w:val="95"/>
        </w:rPr>
        <w:t xml:space="preserve">which implicates a wide network, including the medial PFC, amygdala, fusiform gyrus, superior temporal sulcus, and insula in emotion perception, with specific emotions such </w:t>
      </w:r>
      <w:r>
        <w:t>as</w:t>
      </w:r>
      <w:r>
        <w:rPr>
          <w:spacing w:val="-4"/>
        </w:rPr>
        <w:t xml:space="preserve"> </w:t>
      </w:r>
      <w:r>
        <w:t>anger,</w:t>
      </w:r>
      <w:r>
        <w:rPr>
          <w:spacing w:val="-1"/>
        </w:rPr>
        <w:t xml:space="preserve"> </w:t>
      </w:r>
      <w:r>
        <w:t>disgust,</w:t>
      </w:r>
      <w:r>
        <w:rPr>
          <w:spacing w:val="-1"/>
        </w:rPr>
        <w:t xml:space="preserve"> </w:t>
      </w:r>
      <w:r>
        <w:t>and</w:t>
      </w:r>
      <w:r>
        <w:rPr>
          <w:spacing w:val="-4"/>
        </w:rPr>
        <w:t xml:space="preserve"> </w:t>
      </w:r>
      <w:r>
        <w:t>sadness</w:t>
      </w:r>
      <w:r>
        <w:rPr>
          <w:spacing w:val="-4"/>
        </w:rPr>
        <w:t xml:space="preserve"> </w:t>
      </w:r>
      <w:r>
        <w:t>engaging</w:t>
      </w:r>
      <w:r>
        <w:rPr>
          <w:spacing w:val="-4"/>
        </w:rPr>
        <w:t xml:space="preserve"> </w:t>
      </w:r>
      <w:r>
        <w:t>distinct</w:t>
      </w:r>
      <w:r>
        <w:rPr>
          <w:spacing w:val="-4"/>
        </w:rPr>
        <w:t xml:space="preserve"> </w:t>
      </w:r>
      <w:r>
        <w:t>cortical</w:t>
      </w:r>
      <w:r>
        <w:rPr>
          <w:spacing w:val="-4"/>
        </w:rPr>
        <w:t xml:space="preserve"> </w:t>
      </w:r>
      <w:r>
        <w:t>and</w:t>
      </w:r>
      <w:r>
        <w:rPr>
          <w:spacing w:val="-4"/>
        </w:rPr>
        <w:t xml:space="preserve"> </w:t>
      </w:r>
      <w:r>
        <w:t>subcortical</w:t>
      </w:r>
      <w:r>
        <w:rPr>
          <w:spacing w:val="-4"/>
        </w:rPr>
        <w:t xml:space="preserve"> </w:t>
      </w:r>
      <w:r>
        <w:t>areas.</w:t>
      </w:r>
      <w:r>
        <w:rPr>
          <w:spacing w:val="35"/>
        </w:rPr>
        <w:t xml:space="preserve"> </w:t>
      </w:r>
      <w:r>
        <w:t>These findings</w:t>
      </w:r>
      <w:r>
        <w:rPr>
          <w:spacing w:val="-14"/>
        </w:rPr>
        <w:t xml:space="preserve"> </w:t>
      </w:r>
      <w:r>
        <w:t>underscore</w:t>
      </w:r>
      <w:r>
        <w:rPr>
          <w:spacing w:val="-14"/>
        </w:rPr>
        <w:t xml:space="preserve"> </w:t>
      </w:r>
      <w:r>
        <w:t>the</w:t>
      </w:r>
      <w:r>
        <w:rPr>
          <w:spacing w:val="-14"/>
        </w:rPr>
        <w:t xml:space="preserve"> </w:t>
      </w:r>
      <w:r>
        <w:t>complexity</w:t>
      </w:r>
      <w:r>
        <w:rPr>
          <w:spacing w:val="-14"/>
        </w:rPr>
        <w:t xml:space="preserve"> </w:t>
      </w:r>
      <w:r>
        <w:t>of</w:t>
      </w:r>
      <w:r>
        <w:rPr>
          <w:spacing w:val="-14"/>
        </w:rPr>
        <w:t xml:space="preserve"> </w:t>
      </w:r>
      <w:r>
        <w:t>emotion</w:t>
      </w:r>
      <w:r>
        <w:rPr>
          <w:spacing w:val="-14"/>
        </w:rPr>
        <w:t xml:space="preserve"> </w:t>
      </w:r>
      <w:r>
        <w:t>processing</w:t>
      </w:r>
      <w:r>
        <w:rPr>
          <w:spacing w:val="-14"/>
        </w:rPr>
        <w:t xml:space="preserve"> </w:t>
      </w:r>
      <w:r>
        <w:t>and</w:t>
      </w:r>
      <w:r>
        <w:rPr>
          <w:spacing w:val="-14"/>
        </w:rPr>
        <w:t xml:space="preserve"> </w:t>
      </w:r>
      <w:r>
        <w:t>highlights</w:t>
      </w:r>
      <w:r>
        <w:rPr>
          <w:spacing w:val="-14"/>
        </w:rPr>
        <w:t xml:space="preserve"> </w:t>
      </w:r>
      <w:r>
        <w:t>the</w:t>
      </w:r>
      <w:r>
        <w:rPr>
          <w:spacing w:val="-14"/>
        </w:rPr>
        <w:t xml:space="preserve"> </w:t>
      </w:r>
      <w:r>
        <w:t>need</w:t>
      </w:r>
      <w:r>
        <w:rPr>
          <w:spacing w:val="-14"/>
        </w:rPr>
        <w:t xml:space="preserve"> </w:t>
      </w:r>
      <w:r>
        <w:t xml:space="preserve">for </w:t>
      </w:r>
      <w:r>
        <w:rPr>
          <w:w w:val="95"/>
        </w:rPr>
        <w:t xml:space="preserve">more nuanced investigations of how different emotional expressions are represented in </w:t>
      </w:r>
      <w:r>
        <w:t>the brain.</w:t>
      </w:r>
    </w:p>
    <w:p w14:paraId="07559F95" w14:textId="77777777" w:rsidR="00F675FE" w:rsidRDefault="00F675FE">
      <w:pPr>
        <w:spacing w:line="355" w:lineRule="auto"/>
        <w:jc w:val="both"/>
        <w:sectPr w:rsidR="00F675FE">
          <w:headerReference w:type="default" r:id="rId13"/>
          <w:footerReference w:type="default" r:id="rId14"/>
          <w:pgSz w:w="12240" w:h="15840"/>
          <w:pgMar w:top="1020" w:right="220" w:bottom="280" w:left="1660" w:header="690" w:footer="0" w:gutter="0"/>
          <w:cols w:space="720"/>
        </w:sectPr>
      </w:pPr>
    </w:p>
    <w:p w14:paraId="07559F96" w14:textId="77777777" w:rsidR="00F675FE" w:rsidRDefault="00F675FE">
      <w:pPr>
        <w:pStyle w:val="BodyText"/>
        <w:spacing w:before="2"/>
        <w:rPr>
          <w:sz w:val="13"/>
        </w:rPr>
      </w:pPr>
    </w:p>
    <w:p w14:paraId="07559F97" w14:textId="77777777" w:rsidR="00F675FE" w:rsidRDefault="00000000">
      <w:pPr>
        <w:pStyle w:val="Heading2"/>
        <w:numPr>
          <w:ilvl w:val="1"/>
          <w:numId w:val="7"/>
        </w:numPr>
        <w:tabs>
          <w:tab w:val="left" w:pos="1022"/>
          <w:tab w:val="left" w:pos="1023"/>
        </w:tabs>
        <w:ind w:hanging="884"/>
      </w:pPr>
      <w:bookmarkStart w:id="21" w:name="Real_vs._Virtual_(Avatar)_Face_Perceptio"/>
      <w:bookmarkStart w:id="22" w:name="_bookmark10"/>
      <w:bookmarkEnd w:id="21"/>
      <w:bookmarkEnd w:id="22"/>
      <w:r>
        <w:rPr>
          <w:w w:val="110"/>
        </w:rPr>
        <w:t>Real</w:t>
      </w:r>
      <w:r>
        <w:rPr>
          <w:spacing w:val="31"/>
          <w:w w:val="110"/>
        </w:rPr>
        <w:t xml:space="preserve"> </w:t>
      </w:r>
      <w:r>
        <w:rPr>
          <w:w w:val="110"/>
        </w:rPr>
        <w:t>vs.</w:t>
      </w:r>
      <w:r>
        <w:rPr>
          <w:spacing w:val="73"/>
          <w:w w:val="110"/>
        </w:rPr>
        <w:t xml:space="preserve"> </w:t>
      </w:r>
      <w:r>
        <w:rPr>
          <w:w w:val="110"/>
        </w:rPr>
        <w:t>Virtual</w:t>
      </w:r>
      <w:r>
        <w:rPr>
          <w:spacing w:val="31"/>
          <w:w w:val="110"/>
        </w:rPr>
        <w:t xml:space="preserve"> </w:t>
      </w:r>
      <w:r>
        <w:rPr>
          <w:w w:val="110"/>
        </w:rPr>
        <w:t>(Avatar)</w:t>
      </w:r>
      <w:r>
        <w:rPr>
          <w:spacing w:val="31"/>
          <w:w w:val="110"/>
        </w:rPr>
        <w:t xml:space="preserve"> </w:t>
      </w:r>
      <w:r>
        <w:rPr>
          <w:w w:val="110"/>
        </w:rPr>
        <w:t>Face</w:t>
      </w:r>
      <w:r>
        <w:rPr>
          <w:spacing w:val="32"/>
          <w:w w:val="110"/>
        </w:rPr>
        <w:t xml:space="preserve"> </w:t>
      </w:r>
      <w:r>
        <w:rPr>
          <w:spacing w:val="-2"/>
          <w:w w:val="110"/>
        </w:rPr>
        <w:t>Perception</w:t>
      </w:r>
    </w:p>
    <w:p w14:paraId="07559F98" w14:textId="77777777" w:rsidR="00F675FE" w:rsidRDefault="00000000">
      <w:pPr>
        <w:pStyle w:val="BodyText"/>
        <w:spacing w:before="363" w:line="355" w:lineRule="auto"/>
        <w:ind w:left="139" w:right="1216"/>
        <w:jc w:val="both"/>
      </w:pPr>
      <w:r>
        <w:rPr>
          <w:w w:val="95"/>
        </w:rPr>
        <w:t>The</w:t>
      </w:r>
      <w:r>
        <w:rPr>
          <w:spacing w:val="-8"/>
          <w:w w:val="95"/>
        </w:rPr>
        <w:t xml:space="preserve"> </w:t>
      </w:r>
      <w:r>
        <w:rPr>
          <w:w w:val="95"/>
        </w:rPr>
        <w:t>increasing</w:t>
      </w:r>
      <w:r>
        <w:rPr>
          <w:spacing w:val="-9"/>
          <w:w w:val="95"/>
        </w:rPr>
        <w:t xml:space="preserve"> </w:t>
      </w:r>
      <w:r>
        <w:rPr>
          <w:w w:val="95"/>
        </w:rPr>
        <w:t>use</w:t>
      </w:r>
      <w:r>
        <w:rPr>
          <w:spacing w:val="-9"/>
          <w:w w:val="95"/>
        </w:rPr>
        <w:t xml:space="preserve"> </w:t>
      </w:r>
      <w:r>
        <w:rPr>
          <w:w w:val="95"/>
        </w:rPr>
        <w:t>of</w:t>
      </w:r>
      <w:r>
        <w:rPr>
          <w:spacing w:val="-9"/>
          <w:w w:val="95"/>
        </w:rPr>
        <w:t xml:space="preserve"> </w:t>
      </w:r>
      <w:r>
        <w:rPr>
          <w:w w:val="95"/>
        </w:rPr>
        <w:t>avatars</w:t>
      </w:r>
      <w:r>
        <w:rPr>
          <w:spacing w:val="-9"/>
          <w:w w:val="95"/>
        </w:rPr>
        <w:t xml:space="preserve"> </w:t>
      </w:r>
      <w:r>
        <w:rPr>
          <w:w w:val="95"/>
        </w:rPr>
        <w:t>has</w:t>
      </w:r>
      <w:r>
        <w:rPr>
          <w:spacing w:val="-9"/>
          <w:w w:val="95"/>
        </w:rPr>
        <w:t xml:space="preserve"> </w:t>
      </w:r>
      <w:r>
        <w:rPr>
          <w:w w:val="95"/>
        </w:rPr>
        <w:t>raised</w:t>
      </w:r>
      <w:r>
        <w:rPr>
          <w:spacing w:val="-9"/>
          <w:w w:val="95"/>
        </w:rPr>
        <w:t xml:space="preserve"> </w:t>
      </w:r>
      <w:r>
        <w:rPr>
          <w:w w:val="95"/>
        </w:rPr>
        <w:t>questions</w:t>
      </w:r>
      <w:r>
        <w:rPr>
          <w:spacing w:val="-9"/>
          <w:w w:val="95"/>
        </w:rPr>
        <w:t xml:space="preserve"> </w:t>
      </w:r>
      <w:r>
        <w:rPr>
          <w:w w:val="95"/>
        </w:rPr>
        <w:t>about</w:t>
      </w:r>
      <w:r>
        <w:rPr>
          <w:spacing w:val="-9"/>
          <w:w w:val="95"/>
        </w:rPr>
        <w:t xml:space="preserve"> </w:t>
      </w:r>
      <w:r>
        <w:rPr>
          <w:w w:val="95"/>
        </w:rPr>
        <w:t>how</w:t>
      </w:r>
      <w:r>
        <w:rPr>
          <w:spacing w:val="-8"/>
          <w:w w:val="95"/>
        </w:rPr>
        <w:t xml:space="preserve"> </w:t>
      </w:r>
      <w:r>
        <w:rPr>
          <w:w w:val="95"/>
        </w:rPr>
        <w:t>their</w:t>
      </w:r>
      <w:r>
        <w:rPr>
          <w:spacing w:val="-9"/>
          <w:w w:val="95"/>
        </w:rPr>
        <w:t xml:space="preserve"> </w:t>
      </w:r>
      <w:r>
        <w:rPr>
          <w:w w:val="95"/>
        </w:rPr>
        <w:t>facial</w:t>
      </w:r>
      <w:r>
        <w:rPr>
          <w:spacing w:val="-8"/>
          <w:w w:val="95"/>
        </w:rPr>
        <w:t xml:space="preserve"> </w:t>
      </w:r>
      <w:r>
        <w:rPr>
          <w:w w:val="95"/>
        </w:rPr>
        <w:t>expressions</w:t>
      </w:r>
      <w:r>
        <w:rPr>
          <w:spacing w:val="-8"/>
          <w:w w:val="95"/>
        </w:rPr>
        <w:t xml:space="preserve"> </w:t>
      </w:r>
      <w:r>
        <w:rPr>
          <w:w w:val="95"/>
        </w:rPr>
        <w:t xml:space="preserve">com- </w:t>
      </w:r>
      <w:r>
        <w:t>pare</w:t>
      </w:r>
      <w:r>
        <w:rPr>
          <w:spacing w:val="-10"/>
        </w:rPr>
        <w:t xml:space="preserve"> </w:t>
      </w:r>
      <w:r>
        <w:t>to</w:t>
      </w:r>
      <w:r>
        <w:rPr>
          <w:spacing w:val="-10"/>
        </w:rPr>
        <w:t xml:space="preserve"> </w:t>
      </w:r>
      <w:r>
        <w:t>real</w:t>
      </w:r>
      <w:r>
        <w:rPr>
          <w:spacing w:val="-10"/>
        </w:rPr>
        <w:t xml:space="preserve"> </w:t>
      </w:r>
      <w:r>
        <w:t>human</w:t>
      </w:r>
      <w:r>
        <w:rPr>
          <w:spacing w:val="-10"/>
        </w:rPr>
        <w:t xml:space="preserve"> </w:t>
      </w:r>
      <w:r>
        <w:t>faces.</w:t>
      </w:r>
      <w:r>
        <w:rPr>
          <w:spacing w:val="21"/>
        </w:rPr>
        <w:t xml:space="preserve"> </w:t>
      </w:r>
      <w:r>
        <w:t>Avatars</w:t>
      </w:r>
      <w:r>
        <w:rPr>
          <w:spacing w:val="-10"/>
        </w:rPr>
        <w:t xml:space="preserve"> </w:t>
      </w:r>
      <w:r>
        <w:t>can</w:t>
      </w:r>
      <w:r>
        <w:rPr>
          <w:spacing w:val="-10"/>
        </w:rPr>
        <w:t xml:space="preserve"> </w:t>
      </w:r>
      <w:r>
        <w:t>be</w:t>
      </w:r>
      <w:r>
        <w:rPr>
          <w:spacing w:val="-10"/>
        </w:rPr>
        <w:t xml:space="preserve"> </w:t>
      </w:r>
      <w:r>
        <w:t>designed</w:t>
      </w:r>
      <w:r>
        <w:rPr>
          <w:spacing w:val="-10"/>
        </w:rPr>
        <w:t xml:space="preserve"> </w:t>
      </w:r>
      <w:r>
        <w:t>to</w:t>
      </w:r>
      <w:r>
        <w:rPr>
          <w:spacing w:val="-10"/>
        </w:rPr>
        <w:t xml:space="preserve"> </w:t>
      </w:r>
      <w:r>
        <w:t>mimic</w:t>
      </w:r>
      <w:r>
        <w:rPr>
          <w:spacing w:val="-10"/>
        </w:rPr>
        <w:t xml:space="preserve"> </w:t>
      </w:r>
      <w:r>
        <w:t>human</w:t>
      </w:r>
      <w:r>
        <w:rPr>
          <w:spacing w:val="-10"/>
        </w:rPr>
        <w:t xml:space="preserve"> </w:t>
      </w:r>
      <w:r>
        <w:t>facial</w:t>
      </w:r>
      <w:r>
        <w:rPr>
          <w:spacing w:val="-10"/>
        </w:rPr>
        <w:t xml:space="preserve"> </w:t>
      </w:r>
      <w:r>
        <w:t xml:space="preserve">expressions </w:t>
      </w:r>
      <w:r>
        <w:rPr>
          <w:w w:val="95"/>
        </w:rPr>
        <w:t xml:space="preserve">using the FACS, which demonstrates the efficacy of using FACS-based design principles </w:t>
      </w:r>
      <w:r>
        <w:t>to create reliable virtual human facial expressions (</w:t>
      </w:r>
      <w:hyperlink w:anchor="_bookmark78" w:history="1">
        <w:r>
          <w:rPr>
            <w:color w:val="0000FF"/>
          </w:rPr>
          <w:t>Garc´ıa et al.</w:t>
        </w:r>
      </w:hyperlink>
      <w:r>
        <w:t xml:space="preserve">, </w:t>
      </w:r>
      <w:hyperlink w:anchor="_bookmark78" w:history="1">
        <w:r w:rsidR="00F675FE">
          <w:rPr>
            <w:color w:val="0000FF"/>
          </w:rPr>
          <w:t>2020</w:t>
        </w:r>
      </w:hyperlink>
      <w:r>
        <w:t>).</w:t>
      </w:r>
      <w:r>
        <w:rPr>
          <w:spacing w:val="40"/>
        </w:rPr>
        <w:t xml:space="preserve"> </w:t>
      </w:r>
      <w:r>
        <w:t>Studies have shown</w:t>
      </w:r>
      <w:r>
        <w:rPr>
          <w:spacing w:val="-5"/>
        </w:rPr>
        <w:t xml:space="preserve"> </w:t>
      </w:r>
      <w:r>
        <w:t>that</w:t>
      </w:r>
      <w:r>
        <w:rPr>
          <w:spacing w:val="-5"/>
        </w:rPr>
        <w:t xml:space="preserve"> </w:t>
      </w:r>
      <w:r>
        <w:t>expressions</w:t>
      </w:r>
      <w:r>
        <w:rPr>
          <w:spacing w:val="-5"/>
        </w:rPr>
        <w:t xml:space="preserve"> </w:t>
      </w:r>
      <w:r>
        <w:t>of</w:t>
      </w:r>
      <w:r>
        <w:rPr>
          <w:spacing w:val="-5"/>
        </w:rPr>
        <w:t xml:space="preserve"> </w:t>
      </w:r>
      <w:r>
        <w:t>happiness,</w:t>
      </w:r>
      <w:r>
        <w:rPr>
          <w:spacing w:val="-3"/>
        </w:rPr>
        <w:t xml:space="preserve"> </w:t>
      </w:r>
      <w:r>
        <w:t>anger,</w:t>
      </w:r>
      <w:r>
        <w:rPr>
          <w:spacing w:val="-3"/>
        </w:rPr>
        <w:t xml:space="preserve"> </w:t>
      </w:r>
      <w:r>
        <w:t>fear,</w:t>
      </w:r>
      <w:r>
        <w:rPr>
          <w:spacing w:val="-3"/>
        </w:rPr>
        <w:t xml:space="preserve"> </w:t>
      </w:r>
      <w:r>
        <w:t>and</w:t>
      </w:r>
      <w:r>
        <w:rPr>
          <w:spacing w:val="-5"/>
        </w:rPr>
        <w:t xml:space="preserve"> </w:t>
      </w:r>
      <w:r>
        <w:t>other</w:t>
      </w:r>
      <w:r>
        <w:rPr>
          <w:spacing w:val="-5"/>
        </w:rPr>
        <w:t xml:space="preserve"> </w:t>
      </w:r>
      <w:r>
        <w:t>basic</w:t>
      </w:r>
      <w:r>
        <w:rPr>
          <w:spacing w:val="-5"/>
        </w:rPr>
        <w:t xml:space="preserve"> </w:t>
      </w:r>
      <w:r>
        <w:t>emotions</w:t>
      </w:r>
      <w:r>
        <w:rPr>
          <w:spacing w:val="-5"/>
        </w:rPr>
        <w:t xml:space="preserve"> </w:t>
      </w:r>
      <w:r>
        <w:t>can</w:t>
      </w:r>
      <w:r>
        <w:rPr>
          <w:spacing w:val="-5"/>
        </w:rPr>
        <w:t xml:space="preserve"> </w:t>
      </w:r>
      <w:r>
        <w:t>be</w:t>
      </w:r>
      <w:r>
        <w:rPr>
          <w:spacing w:val="-5"/>
        </w:rPr>
        <w:t xml:space="preserve"> </w:t>
      </w:r>
      <w:r>
        <w:t>ac- curately interpreted from both static and dynamic virtual avatars (</w:t>
      </w:r>
      <w:hyperlink w:anchor="_bookmark75" w:history="1">
        <w:r>
          <w:rPr>
            <w:color w:val="0000FF"/>
          </w:rPr>
          <w:t>Faita et al.</w:t>
        </w:r>
      </w:hyperlink>
      <w:r>
        <w:t xml:space="preserve">, </w:t>
      </w:r>
      <w:hyperlink w:anchor="_bookmark75" w:history="1">
        <w:r w:rsidR="00F675FE">
          <w:rPr>
            <w:color w:val="0000FF"/>
          </w:rPr>
          <w:t>2015</w:t>
        </w:r>
      </w:hyperlink>
      <w:r>
        <w:t xml:space="preserve">; </w:t>
      </w:r>
      <w:hyperlink w:anchor="_bookmark72" w:history="1">
        <w:r w:rsidR="00F675FE">
          <w:rPr>
            <w:color w:val="0000FF"/>
          </w:rPr>
          <w:t>Dyck</w:t>
        </w:r>
        <w:r w:rsidR="00F675FE">
          <w:rPr>
            <w:color w:val="0000FF"/>
            <w:spacing w:val="-15"/>
          </w:rPr>
          <w:t xml:space="preserve"> </w:t>
        </w:r>
        <w:r w:rsidR="00F675FE">
          <w:rPr>
            <w:color w:val="0000FF"/>
          </w:rPr>
          <w:t>et</w:t>
        </w:r>
        <w:r w:rsidR="00F675FE">
          <w:rPr>
            <w:color w:val="0000FF"/>
            <w:spacing w:val="-15"/>
          </w:rPr>
          <w:t xml:space="preserve"> </w:t>
        </w:r>
        <w:r w:rsidR="00F675FE">
          <w:rPr>
            <w:color w:val="0000FF"/>
          </w:rPr>
          <w:t>al.</w:t>
        </w:r>
      </w:hyperlink>
      <w:r>
        <w:t>,</w:t>
      </w:r>
      <w:r>
        <w:rPr>
          <w:spacing w:val="-15"/>
        </w:rPr>
        <w:t xml:space="preserve"> </w:t>
      </w:r>
      <w:hyperlink w:anchor="_bookmark72" w:history="1">
        <w:r w:rsidR="00F675FE">
          <w:rPr>
            <w:color w:val="0000FF"/>
          </w:rPr>
          <w:t>2008</w:t>
        </w:r>
      </w:hyperlink>
      <w:r>
        <w:t>).</w:t>
      </w:r>
      <w:r>
        <w:rPr>
          <w:spacing w:val="-1"/>
        </w:rPr>
        <w:t xml:space="preserve"> </w:t>
      </w:r>
      <w:r>
        <w:t>However,</w:t>
      </w:r>
      <w:r>
        <w:rPr>
          <w:spacing w:val="-15"/>
        </w:rPr>
        <w:t xml:space="preserve"> </w:t>
      </w:r>
      <w:r>
        <w:t>in</w:t>
      </w:r>
      <w:r>
        <w:rPr>
          <w:spacing w:val="-15"/>
        </w:rPr>
        <w:t xml:space="preserve"> </w:t>
      </w:r>
      <w:r>
        <w:t>some</w:t>
      </w:r>
      <w:r>
        <w:rPr>
          <w:spacing w:val="-15"/>
        </w:rPr>
        <w:t xml:space="preserve"> </w:t>
      </w:r>
      <w:r>
        <w:t>cases,</w:t>
      </w:r>
      <w:r>
        <w:rPr>
          <w:spacing w:val="-15"/>
        </w:rPr>
        <w:t xml:space="preserve"> </w:t>
      </w:r>
      <w:r>
        <w:t>avatars</w:t>
      </w:r>
      <w:r>
        <w:rPr>
          <w:spacing w:val="-15"/>
        </w:rPr>
        <w:t xml:space="preserve"> </w:t>
      </w:r>
      <w:r>
        <w:t>may</w:t>
      </w:r>
      <w:r>
        <w:rPr>
          <w:spacing w:val="-15"/>
        </w:rPr>
        <w:t xml:space="preserve"> </w:t>
      </w:r>
      <w:r>
        <w:t>convey</w:t>
      </w:r>
      <w:r>
        <w:rPr>
          <w:spacing w:val="-15"/>
        </w:rPr>
        <w:t xml:space="preserve"> </w:t>
      </w:r>
      <w:r>
        <w:t>emotional</w:t>
      </w:r>
      <w:r>
        <w:rPr>
          <w:spacing w:val="-15"/>
        </w:rPr>
        <w:t xml:space="preserve"> </w:t>
      </w:r>
      <w:r>
        <w:t>expressions more or less effectively than real human faces.</w:t>
      </w:r>
      <w:r>
        <w:rPr>
          <w:spacing w:val="40"/>
        </w:rPr>
        <w:t xml:space="preserve"> </w:t>
      </w:r>
      <w:r>
        <w:t xml:space="preserve">Disgust is particularly challenging to </w:t>
      </w:r>
      <w:r>
        <w:rPr>
          <w:w w:val="95"/>
        </w:rPr>
        <w:t>convey using current avatar technology, while it has been found that virtual expressions of sadness and fear are recognized more accurately than their natural face counterparts (</w:t>
      </w:r>
      <w:hyperlink w:anchor="_bookmark72" w:history="1">
        <w:r w:rsidR="00F675FE">
          <w:rPr>
            <w:color w:val="0000FF"/>
            <w:w w:val="95"/>
          </w:rPr>
          <w:t>Dyck et al.</w:t>
        </w:r>
      </w:hyperlink>
      <w:r>
        <w:rPr>
          <w:w w:val="95"/>
        </w:rPr>
        <w:t xml:space="preserve">, </w:t>
      </w:r>
      <w:hyperlink w:anchor="_bookmark72" w:history="1">
        <w:r w:rsidR="00F675FE">
          <w:rPr>
            <w:color w:val="0000FF"/>
            <w:w w:val="95"/>
          </w:rPr>
          <w:t>2008</w:t>
        </w:r>
      </w:hyperlink>
      <w:r>
        <w:rPr>
          <w:w w:val="95"/>
        </w:rPr>
        <w:t>).</w:t>
      </w:r>
      <w:r>
        <w:rPr>
          <w:spacing w:val="31"/>
        </w:rPr>
        <w:t xml:space="preserve"> </w:t>
      </w:r>
      <w:r>
        <w:rPr>
          <w:w w:val="95"/>
        </w:rPr>
        <w:t xml:space="preserve">There are guiding principles for designing avatars that can effectively </w:t>
      </w:r>
      <w:r>
        <w:t>convey</w:t>
      </w:r>
      <w:r>
        <w:rPr>
          <w:spacing w:val="-15"/>
        </w:rPr>
        <w:t xml:space="preserve"> </w:t>
      </w:r>
      <w:r>
        <w:t>emotional</w:t>
      </w:r>
      <w:r>
        <w:rPr>
          <w:spacing w:val="-15"/>
        </w:rPr>
        <w:t xml:space="preserve"> </w:t>
      </w:r>
      <w:r>
        <w:t>expressions</w:t>
      </w:r>
      <w:r>
        <w:rPr>
          <w:spacing w:val="-15"/>
        </w:rPr>
        <w:t xml:space="preserve"> </w:t>
      </w:r>
      <w:r>
        <w:t>as</w:t>
      </w:r>
      <w:r>
        <w:rPr>
          <w:spacing w:val="-15"/>
        </w:rPr>
        <w:t xml:space="preserve"> </w:t>
      </w:r>
      <w:r>
        <w:t>well</w:t>
      </w:r>
      <w:r>
        <w:rPr>
          <w:spacing w:val="-15"/>
        </w:rPr>
        <w:t xml:space="preserve"> </w:t>
      </w:r>
      <w:r>
        <w:t>as</w:t>
      </w:r>
      <w:r>
        <w:rPr>
          <w:spacing w:val="-15"/>
        </w:rPr>
        <w:t xml:space="preserve"> </w:t>
      </w:r>
      <w:r>
        <w:t>real</w:t>
      </w:r>
      <w:r>
        <w:rPr>
          <w:spacing w:val="-15"/>
        </w:rPr>
        <w:t xml:space="preserve"> </w:t>
      </w:r>
      <w:r>
        <w:t>faces,</w:t>
      </w:r>
      <w:r>
        <w:rPr>
          <w:spacing w:val="-15"/>
        </w:rPr>
        <w:t xml:space="preserve"> </w:t>
      </w:r>
      <w:r>
        <w:t>as</w:t>
      </w:r>
      <w:r>
        <w:rPr>
          <w:spacing w:val="-15"/>
        </w:rPr>
        <w:t xml:space="preserve"> </w:t>
      </w:r>
      <w:r>
        <w:t>it</w:t>
      </w:r>
      <w:r>
        <w:rPr>
          <w:spacing w:val="-15"/>
        </w:rPr>
        <w:t xml:space="preserve"> </w:t>
      </w:r>
      <w:r>
        <w:t>has</w:t>
      </w:r>
      <w:r>
        <w:rPr>
          <w:spacing w:val="-15"/>
        </w:rPr>
        <w:t xml:space="preserve"> </w:t>
      </w:r>
      <w:r>
        <w:t>been</w:t>
      </w:r>
      <w:r>
        <w:rPr>
          <w:spacing w:val="-15"/>
        </w:rPr>
        <w:t xml:space="preserve"> </w:t>
      </w:r>
      <w:r>
        <w:t>found</w:t>
      </w:r>
      <w:r>
        <w:rPr>
          <w:spacing w:val="-15"/>
        </w:rPr>
        <w:t xml:space="preserve"> </w:t>
      </w:r>
      <w:r>
        <w:t>that</w:t>
      </w:r>
      <w:r>
        <w:rPr>
          <w:spacing w:val="-15"/>
        </w:rPr>
        <w:t xml:space="preserve"> </w:t>
      </w:r>
      <w:r>
        <w:t>people</w:t>
      </w:r>
      <w:r>
        <w:rPr>
          <w:spacing w:val="-15"/>
        </w:rPr>
        <w:t xml:space="preserve"> </w:t>
      </w:r>
      <w:r>
        <w:t xml:space="preserve">are </w:t>
      </w:r>
      <w:r>
        <w:rPr>
          <w:spacing w:val="-2"/>
        </w:rPr>
        <w:t>generally</w:t>
      </w:r>
      <w:r>
        <w:rPr>
          <w:spacing w:val="-6"/>
        </w:rPr>
        <w:t xml:space="preserve"> </w:t>
      </w:r>
      <w:r>
        <w:rPr>
          <w:spacing w:val="-2"/>
        </w:rPr>
        <w:t>less</w:t>
      </w:r>
      <w:r>
        <w:rPr>
          <w:spacing w:val="-6"/>
        </w:rPr>
        <w:t xml:space="preserve"> </w:t>
      </w:r>
      <w:r>
        <w:rPr>
          <w:spacing w:val="-2"/>
        </w:rPr>
        <w:t>accurate</w:t>
      </w:r>
      <w:r>
        <w:rPr>
          <w:spacing w:val="-6"/>
        </w:rPr>
        <w:t xml:space="preserve"> </w:t>
      </w:r>
      <w:r>
        <w:rPr>
          <w:spacing w:val="-2"/>
        </w:rPr>
        <w:t>at</w:t>
      </w:r>
      <w:r>
        <w:rPr>
          <w:spacing w:val="-6"/>
        </w:rPr>
        <w:t xml:space="preserve"> </w:t>
      </w:r>
      <w:r>
        <w:rPr>
          <w:spacing w:val="-2"/>
        </w:rPr>
        <w:t>recognizing</w:t>
      </w:r>
      <w:r>
        <w:rPr>
          <w:spacing w:val="-6"/>
        </w:rPr>
        <w:t xml:space="preserve"> </w:t>
      </w:r>
      <w:r>
        <w:rPr>
          <w:spacing w:val="-2"/>
        </w:rPr>
        <w:t>emotions</w:t>
      </w:r>
      <w:r>
        <w:rPr>
          <w:spacing w:val="-6"/>
        </w:rPr>
        <w:t xml:space="preserve"> </w:t>
      </w:r>
      <w:r>
        <w:rPr>
          <w:spacing w:val="-2"/>
        </w:rPr>
        <w:t>from</w:t>
      </w:r>
      <w:r>
        <w:rPr>
          <w:spacing w:val="-6"/>
        </w:rPr>
        <w:t xml:space="preserve"> </w:t>
      </w:r>
      <w:r>
        <w:rPr>
          <w:spacing w:val="-2"/>
        </w:rPr>
        <w:t>robotic</w:t>
      </w:r>
      <w:r>
        <w:rPr>
          <w:spacing w:val="-6"/>
        </w:rPr>
        <w:t xml:space="preserve"> </w:t>
      </w:r>
      <w:r>
        <w:rPr>
          <w:spacing w:val="-2"/>
        </w:rPr>
        <w:t>faces</w:t>
      </w:r>
      <w:r>
        <w:rPr>
          <w:spacing w:val="-6"/>
        </w:rPr>
        <w:t xml:space="preserve"> </w:t>
      </w:r>
      <w:r>
        <w:rPr>
          <w:spacing w:val="-2"/>
        </w:rPr>
        <w:t>compared</w:t>
      </w:r>
      <w:r>
        <w:rPr>
          <w:spacing w:val="-6"/>
        </w:rPr>
        <w:t xml:space="preserve"> </w:t>
      </w:r>
      <w:r>
        <w:rPr>
          <w:spacing w:val="-2"/>
        </w:rPr>
        <w:t>to</w:t>
      </w:r>
      <w:r>
        <w:rPr>
          <w:spacing w:val="-6"/>
        </w:rPr>
        <w:t xml:space="preserve"> </w:t>
      </w:r>
      <w:r>
        <w:rPr>
          <w:spacing w:val="-2"/>
        </w:rPr>
        <w:t>human faces</w:t>
      </w:r>
      <w:r>
        <w:rPr>
          <w:spacing w:val="-9"/>
        </w:rPr>
        <w:t xml:space="preserve"> </w:t>
      </w:r>
      <w:r>
        <w:rPr>
          <w:spacing w:val="-2"/>
        </w:rPr>
        <w:t>(</w:t>
      </w:r>
      <w:hyperlink w:anchor="_bookmark86" w:history="1">
        <w:r w:rsidR="00F675FE">
          <w:rPr>
            <w:color w:val="0000FF"/>
            <w:spacing w:val="-2"/>
          </w:rPr>
          <w:t>Hortensius</w:t>
        </w:r>
        <w:r w:rsidR="00F675FE">
          <w:rPr>
            <w:color w:val="0000FF"/>
            <w:spacing w:val="-9"/>
          </w:rPr>
          <w:t xml:space="preserve"> </w:t>
        </w:r>
        <w:r w:rsidR="00F675FE">
          <w:rPr>
            <w:color w:val="0000FF"/>
            <w:spacing w:val="-2"/>
          </w:rPr>
          <w:t>et</w:t>
        </w:r>
        <w:r w:rsidR="00F675FE">
          <w:rPr>
            <w:color w:val="0000FF"/>
            <w:spacing w:val="-9"/>
          </w:rPr>
          <w:t xml:space="preserve"> </w:t>
        </w:r>
        <w:r w:rsidR="00F675FE">
          <w:rPr>
            <w:color w:val="0000FF"/>
            <w:spacing w:val="-2"/>
          </w:rPr>
          <w:t>al.</w:t>
        </w:r>
      </w:hyperlink>
      <w:r>
        <w:rPr>
          <w:spacing w:val="-2"/>
        </w:rPr>
        <w:t>,</w:t>
      </w:r>
      <w:r>
        <w:rPr>
          <w:spacing w:val="-9"/>
        </w:rPr>
        <w:t xml:space="preserve"> </w:t>
      </w:r>
      <w:hyperlink w:anchor="_bookmark86" w:history="1">
        <w:r w:rsidR="00F675FE">
          <w:rPr>
            <w:color w:val="0000FF"/>
            <w:spacing w:val="-2"/>
          </w:rPr>
          <w:t>2018</w:t>
        </w:r>
      </w:hyperlink>
      <w:r>
        <w:rPr>
          <w:spacing w:val="-2"/>
        </w:rPr>
        <w:t>).</w:t>
      </w:r>
      <w:r>
        <w:rPr>
          <w:spacing w:val="8"/>
        </w:rPr>
        <w:t xml:space="preserve"> </w:t>
      </w:r>
      <w:r>
        <w:rPr>
          <w:spacing w:val="-2"/>
        </w:rPr>
        <w:t>However,</w:t>
      </w:r>
      <w:r>
        <w:rPr>
          <w:spacing w:val="-9"/>
        </w:rPr>
        <w:t xml:space="preserve"> </w:t>
      </w:r>
      <w:r>
        <w:rPr>
          <w:spacing w:val="-2"/>
        </w:rPr>
        <w:t>virtual</w:t>
      </w:r>
      <w:r>
        <w:rPr>
          <w:spacing w:val="-9"/>
        </w:rPr>
        <w:t xml:space="preserve"> </w:t>
      </w:r>
      <w:r>
        <w:rPr>
          <w:spacing w:val="-2"/>
        </w:rPr>
        <w:t>agents</w:t>
      </w:r>
      <w:r>
        <w:rPr>
          <w:spacing w:val="-9"/>
        </w:rPr>
        <w:t xml:space="preserve"> </w:t>
      </w:r>
      <w:r>
        <w:rPr>
          <w:spacing w:val="-2"/>
        </w:rPr>
        <w:t>can</w:t>
      </w:r>
      <w:r>
        <w:rPr>
          <w:spacing w:val="-9"/>
        </w:rPr>
        <w:t xml:space="preserve"> </w:t>
      </w:r>
      <w:r>
        <w:rPr>
          <w:spacing w:val="-2"/>
        </w:rPr>
        <w:t>be</w:t>
      </w:r>
      <w:r>
        <w:rPr>
          <w:spacing w:val="-9"/>
        </w:rPr>
        <w:t xml:space="preserve"> </w:t>
      </w:r>
      <w:r>
        <w:rPr>
          <w:spacing w:val="-2"/>
        </w:rPr>
        <w:t>as</w:t>
      </w:r>
      <w:r>
        <w:rPr>
          <w:spacing w:val="-9"/>
        </w:rPr>
        <w:t xml:space="preserve"> </w:t>
      </w:r>
      <w:r>
        <w:rPr>
          <w:spacing w:val="-2"/>
        </w:rPr>
        <w:t>effective</w:t>
      </w:r>
      <w:r>
        <w:rPr>
          <w:spacing w:val="-9"/>
        </w:rPr>
        <w:t xml:space="preserve"> </w:t>
      </w:r>
      <w:r>
        <w:rPr>
          <w:spacing w:val="-2"/>
        </w:rPr>
        <w:t>as</w:t>
      </w:r>
      <w:r>
        <w:rPr>
          <w:spacing w:val="-9"/>
        </w:rPr>
        <w:t xml:space="preserve"> </w:t>
      </w:r>
      <w:r>
        <w:rPr>
          <w:spacing w:val="-2"/>
        </w:rPr>
        <w:t>humans</w:t>
      </w:r>
      <w:r>
        <w:rPr>
          <w:spacing w:val="-9"/>
        </w:rPr>
        <w:t xml:space="preserve"> </w:t>
      </w:r>
      <w:r>
        <w:rPr>
          <w:spacing w:val="-2"/>
        </w:rPr>
        <w:t xml:space="preserve">in </w:t>
      </w:r>
      <w:r>
        <w:rPr>
          <w:w w:val="90"/>
        </w:rPr>
        <w:t xml:space="preserve">conveying emotions, particularly when their facial muscle movements are clearly depicted. </w:t>
      </w:r>
      <w:r>
        <w:rPr>
          <w:w w:val="95"/>
        </w:rPr>
        <w:t xml:space="preserve">This work highlights the potential for avatars to convey facial/emotional expressions ef- </w:t>
      </w:r>
      <w:r>
        <w:t>fectively,</w:t>
      </w:r>
      <w:r>
        <w:rPr>
          <w:spacing w:val="-12"/>
        </w:rPr>
        <w:t xml:space="preserve"> </w:t>
      </w:r>
      <w:r>
        <w:t>but</w:t>
      </w:r>
      <w:r>
        <w:rPr>
          <w:spacing w:val="-13"/>
        </w:rPr>
        <w:t xml:space="preserve"> </w:t>
      </w:r>
      <w:r>
        <w:t>it</w:t>
      </w:r>
      <w:r>
        <w:rPr>
          <w:spacing w:val="-13"/>
        </w:rPr>
        <w:t xml:space="preserve"> </w:t>
      </w:r>
      <w:r>
        <w:t>also</w:t>
      </w:r>
      <w:r>
        <w:rPr>
          <w:spacing w:val="-13"/>
        </w:rPr>
        <w:t xml:space="preserve"> </w:t>
      </w:r>
      <w:r>
        <w:t>raises</w:t>
      </w:r>
      <w:r>
        <w:rPr>
          <w:spacing w:val="-13"/>
        </w:rPr>
        <w:t xml:space="preserve"> </w:t>
      </w:r>
      <w:r>
        <w:t>questions</w:t>
      </w:r>
      <w:r>
        <w:rPr>
          <w:spacing w:val="-13"/>
        </w:rPr>
        <w:t xml:space="preserve"> </w:t>
      </w:r>
      <w:r>
        <w:t>about</w:t>
      </w:r>
      <w:r>
        <w:rPr>
          <w:spacing w:val="-13"/>
        </w:rPr>
        <w:t xml:space="preserve"> </w:t>
      </w:r>
      <w:r>
        <w:t>how</w:t>
      </w:r>
      <w:r>
        <w:rPr>
          <w:spacing w:val="-13"/>
        </w:rPr>
        <w:t xml:space="preserve"> </w:t>
      </w:r>
      <w:r>
        <w:t>these</w:t>
      </w:r>
      <w:r>
        <w:rPr>
          <w:spacing w:val="-13"/>
        </w:rPr>
        <w:t xml:space="preserve"> </w:t>
      </w:r>
      <w:r>
        <w:t>virtual</w:t>
      </w:r>
      <w:r>
        <w:rPr>
          <w:spacing w:val="-13"/>
        </w:rPr>
        <w:t xml:space="preserve"> </w:t>
      </w:r>
      <w:r>
        <w:t>faces</w:t>
      </w:r>
      <w:r>
        <w:rPr>
          <w:spacing w:val="-13"/>
        </w:rPr>
        <w:t xml:space="preserve"> </w:t>
      </w:r>
      <w:r>
        <w:t>are</w:t>
      </w:r>
      <w:r>
        <w:rPr>
          <w:spacing w:val="-13"/>
        </w:rPr>
        <w:t xml:space="preserve"> </w:t>
      </w:r>
      <w:r>
        <w:t>processed</w:t>
      </w:r>
      <w:r>
        <w:rPr>
          <w:spacing w:val="-13"/>
        </w:rPr>
        <w:t xml:space="preserve"> </w:t>
      </w:r>
      <w:r>
        <w:t>in</w:t>
      </w:r>
      <w:r>
        <w:rPr>
          <w:spacing w:val="-13"/>
        </w:rPr>
        <w:t xml:space="preserve"> </w:t>
      </w:r>
      <w:r>
        <w:t>the brain compared to real human faces.</w:t>
      </w:r>
    </w:p>
    <w:p w14:paraId="07559F99" w14:textId="77777777" w:rsidR="00F675FE" w:rsidRDefault="00000000">
      <w:pPr>
        <w:pStyle w:val="BodyText"/>
        <w:spacing w:before="7" w:line="355" w:lineRule="auto"/>
        <w:ind w:left="139" w:right="1216" w:firstLine="351"/>
        <w:jc w:val="both"/>
      </w:pPr>
      <w:r>
        <w:rPr>
          <w:w w:val="95"/>
        </w:rPr>
        <w:t>A</w:t>
      </w:r>
      <w:r>
        <w:rPr>
          <w:spacing w:val="-3"/>
          <w:w w:val="95"/>
        </w:rPr>
        <w:t xml:space="preserve"> </w:t>
      </w:r>
      <w:r>
        <w:rPr>
          <w:w w:val="95"/>
        </w:rPr>
        <w:t>growing</w:t>
      </w:r>
      <w:r>
        <w:rPr>
          <w:spacing w:val="-3"/>
          <w:w w:val="95"/>
        </w:rPr>
        <w:t xml:space="preserve"> </w:t>
      </w:r>
      <w:r>
        <w:rPr>
          <w:w w:val="95"/>
        </w:rPr>
        <w:t>body</w:t>
      </w:r>
      <w:r>
        <w:rPr>
          <w:spacing w:val="-3"/>
          <w:w w:val="95"/>
        </w:rPr>
        <w:t xml:space="preserve"> </w:t>
      </w:r>
      <w:r>
        <w:rPr>
          <w:w w:val="95"/>
        </w:rPr>
        <w:t>of</w:t>
      </w:r>
      <w:r>
        <w:rPr>
          <w:spacing w:val="-3"/>
          <w:w w:val="95"/>
        </w:rPr>
        <w:t xml:space="preserve"> </w:t>
      </w:r>
      <w:r>
        <w:rPr>
          <w:w w:val="95"/>
        </w:rPr>
        <w:t>affective</w:t>
      </w:r>
      <w:r>
        <w:rPr>
          <w:spacing w:val="-3"/>
          <w:w w:val="95"/>
        </w:rPr>
        <w:t xml:space="preserve"> </w:t>
      </w:r>
      <w:r>
        <w:rPr>
          <w:w w:val="95"/>
        </w:rPr>
        <w:t>and</w:t>
      </w:r>
      <w:r>
        <w:rPr>
          <w:spacing w:val="-3"/>
          <w:w w:val="95"/>
        </w:rPr>
        <w:t xml:space="preserve"> </w:t>
      </w:r>
      <w:r>
        <w:rPr>
          <w:w w:val="95"/>
        </w:rPr>
        <w:t>cognitive</w:t>
      </w:r>
      <w:r>
        <w:rPr>
          <w:spacing w:val="-3"/>
          <w:w w:val="95"/>
        </w:rPr>
        <w:t xml:space="preserve"> </w:t>
      </w:r>
      <w:r>
        <w:rPr>
          <w:w w:val="95"/>
        </w:rPr>
        <w:t>neuroscience</w:t>
      </w:r>
      <w:r>
        <w:rPr>
          <w:spacing w:val="-3"/>
          <w:w w:val="95"/>
        </w:rPr>
        <w:t xml:space="preserve"> </w:t>
      </w:r>
      <w:r>
        <w:rPr>
          <w:w w:val="95"/>
        </w:rPr>
        <w:t>research</w:t>
      </w:r>
      <w:r>
        <w:rPr>
          <w:spacing w:val="-3"/>
          <w:w w:val="95"/>
        </w:rPr>
        <w:t xml:space="preserve"> </w:t>
      </w:r>
      <w:r>
        <w:rPr>
          <w:w w:val="95"/>
        </w:rPr>
        <w:t>suggests</w:t>
      </w:r>
      <w:r>
        <w:rPr>
          <w:spacing w:val="-3"/>
          <w:w w:val="95"/>
        </w:rPr>
        <w:t xml:space="preserve"> </w:t>
      </w:r>
      <w:r>
        <w:rPr>
          <w:w w:val="95"/>
        </w:rPr>
        <w:t>that</w:t>
      </w:r>
      <w:r>
        <w:rPr>
          <w:spacing w:val="-3"/>
          <w:w w:val="95"/>
        </w:rPr>
        <w:t xml:space="preserve"> </w:t>
      </w:r>
      <w:r>
        <w:rPr>
          <w:w w:val="95"/>
        </w:rPr>
        <w:t>virtual faces, while often processed like real faces, can still elicit distinct neural responses due to differences in perceived authenticity, dynamicity, and realism.</w:t>
      </w:r>
      <w:r>
        <w:rPr>
          <w:spacing w:val="38"/>
        </w:rPr>
        <w:t xml:space="preserve"> </w:t>
      </w:r>
      <w:r>
        <w:rPr>
          <w:w w:val="95"/>
        </w:rPr>
        <w:t xml:space="preserve">Since humans are highly </w:t>
      </w:r>
      <w:r>
        <w:t>attuned</w:t>
      </w:r>
      <w:r>
        <w:rPr>
          <w:spacing w:val="-15"/>
        </w:rPr>
        <w:t xml:space="preserve"> </w:t>
      </w:r>
      <w:r>
        <w:t>to</w:t>
      </w:r>
      <w:r>
        <w:rPr>
          <w:spacing w:val="-15"/>
        </w:rPr>
        <w:t xml:space="preserve"> </w:t>
      </w:r>
      <w:r>
        <w:t>perceiving</w:t>
      </w:r>
      <w:r>
        <w:rPr>
          <w:spacing w:val="-15"/>
        </w:rPr>
        <w:t xml:space="preserve"> </w:t>
      </w:r>
      <w:r>
        <w:t>real</w:t>
      </w:r>
      <w:r>
        <w:rPr>
          <w:spacing w:val="-15"/>
        </w:rPr>
        <w:t xml:space="preserve"> </w:t>
      </w:r>
      <w:r>
        <w:t>human</w:t>
      </w:r>
      <w:r>
        <w:rPr>
          <w:spacing w:val="-15"/>
        </w:rPr>
        <w:t xml:space="preserve"> </w:t>
      </w:r>
      <w:r>
        <w:t>faces,</w:t>
      </w:r>
      <w:r>
        <w:rPr>
          <w:spacing w:val="-15"/>
        </w:rPr>
        <w:t xml:space="preserve"> </w:t>
      </w:r>
      <w:r>
        <w:t>viewing</w:t>
      </w:r>
      <w:r>
        <w:rPr>
          <w:spacing w:val="-15"/>
        </w:rPr>
        <w:t xml:space="preserve"> </w:t>
      </w:r>
      <w:r>
        <w:t>avatars</w:t>
      </w:r>
      <w:r>
        <w:rPr>
          <w:spacing w:val="-15"/>
        </w:rPr>
        <w:t xml:space="preserve"> </w:t>
      </w:r>
      <w:r>
        <w:t>may</w:t>
      </w:r>
      <w:r>
        <w:rPr>
          <w:spacing w:val="-15"/>
        </w:rPr>
        <w:t xml:space="preserve"> </w:t>
      </w:r>
      <w:r>
        <w:t>engage</w:t>
      </w:r>
      <w:r>
        <w:rPr>
          <w:spacing w:val="-15"/>
        </w:rPr>
        <w:t xml:space="preserve"> </w:t>
      </w:r>
      <w:r>
        <w:t>different</w:t>
      </w:r>
      <w:r>
        <w:rPr>
          <w:spacing w:val="-15"/>
        </w:rPr>
        <w:t xml:space="preserve"> </w:t>
      </w:r>
      <w:r>
        <w:t>percep- tual and neural processes, potentially leading to altered brain activity (</w:t>
      </w:r>
      <w:hyperlink w:anchor="_bookmark71" w:history="1">
        <w:r w:rsidR="00F675FE">
          <w:rPr>
            <w:color w:val="0000FF"/>
          </w:rPr>
          <w:t>De Borst and</w:t>
        </w:r>
      </w:hyperlink>
      <w:r>
        <w:rPr>
          <w:color w:val="0000FF"/>
        </w:rPr>
        <w:t xml:space="preserve"> </w:t>
      </w:r>
      <w:hyperlink w:anchor="_bookmark71" w:history="1">
        <w:r w:rsidR="00F675FE">
          <w:rPr>
            <w:color w:val="0000FF"/>
          </w:rPr>
          <w:t>De</w:t>
        </w:r>
        <w:r w:rsidR="00F675FE">
          <w:rPr>
            <w:color w:val="0000FF"/>
            <w:spacing w:val="-8"/>
          </w:rPr>
          <w:t xml:space="preserve"> </w:t>
        </w:r>
        <w:r w:rsidR="00F675FE">
          <w:rPr>
            <w:color w:val="0000FF"/>
          </w:rPr>
          <w:t>Gelder</w:t>
        </w:r>
      </w:hyperlink>
      <w:r>
        <w:t>,</w:t>
      </w:r>
      <w:r>
        <w:rPr>
          <w:spacing w:val="-8"/>
        </w:rPr>
        <w:t xml:space="preserve"> </w:t>
      </w:r>
      <w:hyperlink w:anchor="_bookmark71" w:history="1">
        <w:r w:rsidR="00F675FE">
          <w:rPr>
            <w:color w:val="0000FF"/>
          </w:rPr>
          <w:t>2015</w:t>
        </w:r>
      </w:hyperlink>
      <w:r>
        <w:t>).</w:t>
      </w:r>
      <w:r>
        <w:rPr>
          <w:spacing w:val="28"/>
        </w:rPr>
        <w:t xml:space="preserve"> </w:t>
      </w:r>
      <w:r>
        <w:t>For</w:t>
      </w:r>
      <w:r>
        <w:rPr>
          <w:spacing w:val="-8"/>
        </w:rPr>
        <w:t xml:space="preserve"> </w:t>
      </w:r>
      <w:r>
        <w:t>instance,</w:t>
      </w:r>
      <w:r>
        <w:rPr>
          <w:spacing w:val="-5"/>
        </w:rPr>
        <w:t xml:space="preserve"> </w:t>
      </w:r>
      <w:r>
        <w:t>fearful</w:t>
      </w:r>
      <w:r>
        <w:rPr>
          <w:spacing w:val="-8"/>
        </w:rPr>
        <w:t xml:space="preserve"> </w:t>
      </w:r>
      <w:r>
        <w:t>human</w:t>
      </w:r>
      <w:r>
        <w:rPr>
          <w:spacing w:val="-8"/>
        </w:rPr>
        <w:t xml:space="preserve"> </w:t>
      </w:r>
      <w:r>
        <w:t>expressions</w:t>
      </w:r>
      <w:r>
        <w:rPr>
          <w:spacing w:val="-8"/>
        </w:rPr>
        <w:t xml:space="preserve"> </w:t>
      </w:r>
      <w:r>
        <w:t>elicit</w:t>
      </w:r>
      <w:r>
        <w:rPr>
          <w:spacing w:val="-8"/>
        </w:rPr>
        <w:t xml:space="preserve"> </w:t>
      </w:r>
      <w:r>
        <w:t>significantly</w:t>
      </w:r>
      <w:r>
        <w:rPr>
          <w:spacing w:val="-8"/>
        </w:rPr>
        <w:t xml:space="preserve"> </w:t>
      </w:r>
      <w:r>
        <w:t xml:space="preserve">stronger </w:t>
      </w:r>
      <w:r>
        <w:rPr>
          <w:w w:val="95"/>
        </w:rPr>
        <w:t>neural</w:t>
      </w:r>
      <w:r>
        <w:rPr>
          <w:spacing w:val="18"/>
        </w:rPr>
        <w:t xml:space="preserve"> </w:t>
      </w:r>
      <w:r>
        <w:rPr>
          <w:w w:val="95"/>
        </w:rPr>
        <w:t>responses</w:t>
      </w:r>
      <w:r>
        <w:rPr>
          <w:spacing w:val="18"/>
        </w:rPr>
        <w:t xml:space="preserve"> </w:t>
      </w:r>
      <w:r>
        <w:rPr>
          <w:w w:val="95"/>
        </w:rPr>
        <w:t>than</w:t>
      </w:r>
      <w:r>
        <w:rPr>
          <w:spacing w:val="18"/>
        </w:rPr>
        <w:t xml:space="preserve"> </w:t>
      </w:r>
      <w:r>
        <w:rPr>
          <w:w w:val="95"/>
        </w:rPr>
        <w:t>fearful</w:t>
      </w:r>
      <w:r>
        <w:rPr>
          <w:spacing w:val="18"/>
        </w:rPr>
        <w:t xml:space="preserve"> </w:t>
      </w:r>
      <w:r>
        <w:rPr>
          <w:w w:val="95"/>
        </w:rPr>
        <w:t>avatar</w:t>
      </w:r>
      <w:r>
        <w:rPr>
          <w:spacing w:val="18"/>
        </w:rPr>
        <w:t xml:space="preserve"> </w:t>
      </w:r>
      <w:r>
        <w:rPr>
          <w:w w:val="95"/>
        </w:rPr>
        <w:t>expressions</w:t>
      </w:r>
      <w:r>
        <w:rPr>
          <w:spacing w:val="18"/>
        </w:rPr>
        <w:t xml:space="preserve"> </w:t>
      </w:r>
      <w:r>
        <w:rPr>
          <w:w w:val="95"/>
        </w:rPr>
        <w:t>in</w:t>
      </w:r>
      <w:r>
        <w:rPr>
          <w:spacing w:val="18"/>
        </w:rPr>
        <w:t xml:space="preserve"> </w:t>
      </w:r>
      <w:r>
        <w:rPr>
          <w:w w:val="95"/>
        </w:rPr>
        <w:t>regions</w:t>
      </w:r>
      <w:r>
        <w:rPr>
          <w:spacing w:val="18"/>
        </w:rPr>
        <w:t xml:space="preserve"> </w:t>
      </w:r>
      <w:r>
        <w:rPr>
          <w:w w:val="95"/>
        </w:rPr>
        <w:t>including</w:t>
      </w:r>
      <w:r>
        <w:rPr>
          <w:spacing w:val="18"/>
        </w:rPr>
        <w:t xml:space="preserve"> </w:t>
      </w:r>
      <w:r>
        <w:rPr>
          <w:w w:val="95"/>
        </w:rPr>
        <w:t>the</w:t>
      </w:r>
      <w:r>
        <w:rPr>
          <w:spacing w:val="18"/>
        </w:rPr>
        <w:t xml:space="preserve"> </w:t>
      </w:r>
      <w:r>
        <w:rPr>
          <w:w w:val="95"/>
        </w:rPr>
        <w:t>posterior</w:t>
      </w:r>
      <w:r>
        <w:rPr>
          <w:spacing w:val="18"/>
        </w:rPr>
        <w:t xml:space="preserve"> </w:t>
      </w:r>
      <w:r>
        <w:rPr>
          <w:w w:val="95"/>
        </w:rPr>
        <w:t>and</w:t>
      </w:r>
    </w:p>
    <w:p w14:paraId="07559F9A" w14:textId="77777777" w:rsidR="00F675FE" w:rsidRDefault="00F675FE">
      <w:pPr>
        <w:spacing w:line="355" w:lineRule="auto"/>
        <w:jc w:val="both"/>
        <w:sectPr w:rsidR="00F675FE">
          <w:headerReference w:type="default" r:id="rId15"/>
          <w:footerReference w:type="default" r:id="rId16"/>
          <w:pgSz w:w="12240" w:h="15840"/>
          <w:pgMar w:top="1020" w:right="220" w:bottom="280" w:left="1660" w:header="690" w:footer="0" w:gutter="0"/>
          <w:cols w:space="720"/>
        </w:sectPr>
      </w:pPr>
    </w:p>
    <w:p w14:paraId="07559F9B" w14:textId="77777777" w:rsidR="00F675FE" w:rsidRDefault="00F675FE">
      <w:pPr>
        <w:pStyle w:val="BodyText"/>
        <w:spacing w:before="11"/>
        <w:rPr>
          <w:sz w:val="20"/>
        </w:rPr>
      </w:pPr>
    </w:p>
    <w:p w14:paraId="07559F9C" w14:textId="77777777" w:rsidR="00F675FE" w:rsidRDefault="00000000">
      <w:pPr>
        <w:pStyle w:val="BodyText"/>
        <w:spacing w:before="118" w:line="355" w:lineRule="auto"/>
        <w:ind w:left="139" w:right="1216"/>
        <w:jc w:val="both"/>
      </w:pPr>
      <w:r>
        <w:rPr>
          <w:w w:val="95"/>
        </w:rPr>
        <w:t xml:space="preserve">anterior superior temporal sulcus, anterior insular cortex, posterior cingulate cortex, and </w:t>
      </w:r>
      <w:r>
        <w:t>ventral</w:t>
      </w:r>
      <w:r>
        <w:rPr>
          <w:spacing w:val="-7"/>
        </w:rPr>
        <w:t xml:space="preserve"> </w:t>
      </w:r>
      <w:r>
        <w:t>anterior</w:t>
      </w:r>
      <w:r>
        <w:rPr>
          <w:spacing w:val="-7"/>
        </w:rPr>
        <w:t xml:space="preserve"> </w:t>
      </w:r>
      <w:r>
        <w:t>cingulate</w:t>
      </w:r>
      <w:r>
        <w:rPr>
          <w:spacing w:val="-7"/>
        </w:rPr>
        <w:t xml:space="preserve"> </w:t>
      </w:r>
      <w:r>
        <w:t>cortex,</w:t>
      </w:r>
      <w:r>
        <w:rPr>
          <w:spacing w:val="-4"/>
        </w:rPr>
        <w:t xml:space="preserve"> </w:t>
      </w:r>
      <w:r>
        <w:t>with</w:t>
      </w:r>
      <w:r>
        <w:rPr>
          <w:spacing w:val="-7"/>
        </w:rPr>
        <w:t xml:space="preserve"> </w:t>
      </w:r>
      <w:r>
        <w:t>particularly</w:t>
      </w:r>
      <w:r>
        <w:rPr>
          <w:spacing w:val="-7"/>
        </w:rPr>
        <w:t xml:space="preserve"> </w:t>
      </w:r>
      <w:r>
        <w:t>strong</w:t>
      </w:r>
      <w:r>
        <w:rPr>
          <w:spacing w:val="-7"/>
        </w:rPr>
        <w:t xml:space="preserve"> </w:t>
      </w:r>
      <w:r>
        <w:t>effects</w:t>
      </w:r>
      <w:r>
        <w:rPr>
          <w:spacing w:val="-7"/>
        </w:rPr>
        <w:t xml:space="preserve"> </w:t>
      </w:r>
      <w:r>
        <w:t>observed</w:t>
      </w:r>
      <w:r>
        <w:rPr>
          <w:spacing w:val="-7"/>
        </w:rPr>
        <w:t xml:space="preserve"> </w:t>
      </w:r>
      <w:r>
        <w:t>in</w:t>
      </w:r>
      <w:r>
        <w:rPr>
          <w:spacing w:val="-7"/>
        </w:rPr>
        <w:t xml:space="preserve"> </w:t>
      </w:r>
      <w:r>
        <w:t>both</w:t>
      </w:r>
      <w:r>
        <w:rPr>
          <w:spacing w:val="-7"/>
        </w:rPr>
        <w:t xml:space="preserve"> </w:t>
      </w:r>
      <w:r>
        <w:t>the left</w:t>
      </w:r>
      <w:r>
        <w:rPr>
          <w:spacing w:val="-15"/>
        </w:rPr>
        <w:t xml:space="preserve"> </w:t>
      </w:r>
      <w:r>
        <w:t>and</w:t>
      </w:r>
      <w:r>
        <w:rPr>
          <w:spacing w:val="-15"/>
        </w:rPr>
        <w:t xml:space="preserve"> </w:t>
      </w:r>
      <w:r>
        <w:t>right</w:t>
      </w:r>
      <w:r>
        <w:rPr>
          <w:spacing w:val="-15"/>
        </w:rPr>
        <w:t xml:space="preserve"> </w:t>
      </w:r>
      <w:r>
        <w:t>superior</w:t>
      </w:r>
      <w:r>
        <w:rPr>
          <w:spacing w:val="-15"/>
        </w:rPr>
        <w:t xml:space="preserve"> </w:t>
      </w:r>
      <w:r>
        <w:t>temporal</w:t>
      </w:r>
      <w:r>
        <w:rPr>
          <w:spacing w:val="-15"/>
        </w:rPr>
        <w:t xml:space="preserve"> </w:t>
      </w:r>
      <w:r>
        <w:t>sulcus</w:t>
      </w:r>
      <w:r>
        <w:rPr>
          <w:spacing w:val="-15"/>
        </w:rPr>
        <w:t xml:space="preserve"> </w:t>
      </w:r>
      <w:r>
        <w:t>and</w:t>
      </w:r>
      <w:r>
        <w:rPr>
          <w:spacing w:val="-15"/>
        </w:rPr>
        <w:t xml:space="preserve"> </w:t>
      </w:r>
      <w:r>
        <w:t>inferior</w:t>
      </w:r>
      <w:r>
        <w:rPr>
          <w:spacing w:val="-15"/>
        </w:rPr>
        <w:t xml:space="preserve"> </w:t>
      </w:r>
      <w:r>
        <w:t>frontal</w:t>
      </w:r>
      <w:r>
        <w:rPr>
          <w:spacing w:val="-15"/>
        </w:rPr>
        <w:t xml:space="preserve"> </w:t>
      </w:r>
      <w:r>
        <w:t>gyrus</w:t>
      </w:r>
      <w:r>
        <w:rPr>
          <w:spacing w:val="-15"/>
        </w:rPr>
        <w:t xml:space="preserve"> </w:t>
      </w:r>
      <w:r>
        <w:t>(</w:t>
      </w:r>
      <w:hyperlink w:anchor="_bookmark93" w:history="1">
        <w:r w:rsidR="00F675FE">
          <w:rPr>
            <w:color w:val="0000FF"/>
          </w:rPr>
          <w:t>Kegel</w:t>
        </w:r>
        <w:r w:rsidR="00F675FE">
          <w:rPr>
            <w:color w:val="0000FF"/>
            <w:spacing w:val="-15"/>
          </w:rPr>
          <w:t xml:space="preserve"> </w:t>
        </w:r>
        <w:r w:rsidR="00F675FE">
          <w:rPr>
            <w:color w:val="0000FF"/>
          </w:rPr>
          <w:t>et</w:t>
        </w:r>
        <w:r w:rsidR="00F675FE">
          <w:rPr>
            <w:color w:val="0000FF"/>
            <w:spacing w:val="-15"/>
          </w:rPr>
          <w:t xml:space="preserve"> </w:t>
        </w:r>
        <w:r w:rsidR="00F675FE">
          <w:rPr>
            <w:color w:val="0000FF"/>
          </w:rPr>
          <w:t>al.</w:t>
        </w:r>
      </w:hyperlink>
      <w:r>
        <w:t>,</w:t>
      </w:r>
      <w:r>
        <w:rPr>
          <w:spacing w:val="-15"/>
        </w:rPr>
        <w:t xml:space="preserve"> </w:t>
      </w:r>
      <w:hyperlink w:anchor="_bookmark93" w:history="1">
        <w:r w:rsidR="00F675FE">
          <w:rPr>
            <w:color w:val="0000FF"/>
          </w:rPr>
          <w:t>2020</w:t>
        </w:r>
      </w:hyperlink>
      <w:r>
        <w:t>).</w:t>
      </w:r>
      <w:r>
        <w:rPr>
          <w:spacing w:val="-15"/>
        </w:rPr>
        <w:t xml:space="preserve"> </w:t>
      </w:r>
      <w:r>
        <w:t xml:space="preserve">In </w:t>
      </w:r>
      <w:r>
        <w:rPr>
          <w:w w:val="95"/>
        </w:rPr>
        <w:t>contrast, neutral human and avatar expressions did not differ significantly.</w:t>
      </w:r>
      <w:r>
        <w:rPr>
          <w:spacing w:val="39"/>
        </w:rPr>
        <w:t xml:space="preserve"> </w:t>
      </w:r>
      <w:r>
        <w:rPr>
          <w:w w:val="95"/>
        </w:rPr>
        <w:t xml:space="preserve">Using EEG, </w:t>
      </w:r>
      <w:r>
        <w:t>and</w:t>
      </w:r>
      <w:r>
        <w:rPr>
          <w:spacing w:val="-15"/>
        </w:rPr>
        <w:t xml:space="preserve"> </w:t>
      </w:r>
      <w:r>
        <w:t>the</w:t>
      </w:r>
      <w:r>
        <w:rPr>
          <w:spacing w:val="-15"/>
        </w:rPr>
        <w:t xml:space="preserve"> </w:t>
      </w:r>
      <w:r>
        <w:t>same</w:t>
      </w:r>
      <w:r>
        <w:rPr>
          <w:spacing w:val="-15"/>
        </w:rPr>
        <w:t xml:space="preserve"> </w:t>
      </w:r>
      <w:r>
        <w:t>dynamic</w:t>
      </w:r>
      <w:r>
        <w:rPr>
          <w:spacing w:val="-15"/>
        </w:rPr>
        <w:t xml:space="preserve"> </w:t>
      </w:r>
      <w:r>
        <w:t>stimuli</w:t>
      </w:r>
      <w:r>
        <w:rPr>
          <w:spacing w:val="-15"/>
        </w:rPr>
        <w:t xml:space="preserve"> </w:t>
      </w:r>
      <w:r>
        <w:t>as</w:t>
      </w:r>
      <w:r>
        <w:rPr>
          <w:spacing w:val="-15"/>
        </w:rPr>
        <w:t xml:space="preserve"> </w:t>
      </w:r>
      <w:hyperlink w:anchor="_bookmark93" w:history="1">
        <w:r w:rsidR="00F675FE">
          <w:rPr>
            <w:color w:val="0000FF"/>
          </w:rPr>
          <w:t>Kegel</w:t>
        </w:r>
        <w:r w:rsidR="00F675FE">
          <w:rPr>
            <w:color w:val="0000FF"/>
            <w:spacing w:val="-15"/>
          </w:rPr>
          <w:t xml:space="preserve"> </w:t>
        </w:r>
        <w:r w:rsidR="00F675FE">
          <w:rPr>
            <w:color w:val="0000FF"/>
          </w:rPr>
          <w:t>et</w:t>
        </w:r>
        <w:r w:rsidR="00F675FE">
          <w:rPr>
            <w:color w:val="0000FF"/>
            <w:spacing w:val="-15"/>
          </w:rPr>
          <w:t xml:space="preserve"> </w:t>
        </w:r>
        <w:r w:rsidR="00F675FE">
          <w:rPr>
            <w:color w:val="0000FF"/>
          </w:rPr>
          <w:t>al.</w:t>
        </w:r>
      </w:hyperlink>
      <w:r>
        <w:rPr>
          <w:color w:val="0000FF"/>
          <w:spacing w:val="-15"/>
        </w:rPr>
        <w:t xml:space="preserve"> </w:t>
      </w:r>
      <w:r>
        <w:t>(</w:t>
      </w:r>
      <w:hyperlink w:anchor="_bookmark93" w:history="1">
        <w:r w:rsidR="00F675FE">
          <w:rPr>
            <w:color w:val="0000FF"/>
          </w:rPr>
          <w:t>2020</w:t>
        </w:r>
      </w:hyperlink>
      <w:r>
        <w:t>),</w:t>
      </w:r>
      <w:r>
        <w:rPr>
          <w:spacing w:val="-15"/>
        </w:rPr>
        <w:t xml:space="preserve"> </w:t>
      </w:r>
      <w:r>
        <w:t>it</w:t>
      </w:r>
      <w:r>
        <w:rPr>
          <w:spacing w:val="-15"/>
        </w:rPr>
        <w:t xml:space="preserve"> </w:t>
      </w:r>
      <w:r>
        <w:t>was</w:t>
      </w:r>
      <w:r>
        <w:rPr>
          <w:spacing w:val="-15"/>
        </w:rPr>
        <w:t xml:space="preserve"> </w:t>
      </w:r>
      <w:r>
        <w:t>found</w:t>
      </w:r>
      <w:r>
        <w:rPr>
          <w:spacing w:val="-15"/>
        </w:rPr>
        <w:t xml:space="preserve"> </w:t>
      </w:r>
      <w:r>
        <w:t>that</w:t>
      </w:r>
      <w:r>
        <w:rPr>
          <w:spacing w:val="-15"/>
        </w:rPr>
        <w:t xml:space="preserve"> </w:t>
      </w:r>
      <w:r>
        <w:t>avatar</w:t>
      </w:r>
      <w:r>
        <w:rPr>
          <w:spacing w:val="-15"/>
        </w:rPr>
        <w:t xml:space="preserve"> </w:t>
      </w:r>
      <w:r>
        <w:t>faces</w:t>
      </w:r>
      <w:r>
        <w:rPr>
          <w:spacing w:val="-15"/>
        </w:rPr>
        <w:t xml:space="preserve"> </w:t>
      </w:r>
      <w:r>
        <w:t xml:space="preserve">elicit </w:t>
      </w:r>
      <w:r>
        <w:rPr>
          <w:spacing w:val="-2"/>
        </w:rPr>
        <w:t>significantly</w:t>
      </w:r>
      <w:r>
        <w:rPr>
          <w:spacing w:val="-6"/>
        </w:rPr>
        <w:t xml:space="preserve"> </w:t>
      </w:r>
      <w:r>
        <w:rPr>
          <w:spacing w:val="-2"/>
        </w:rPr>
        <w:t>stronger</w:t>
      </w:r>
      <w:r>
        <w:rPr>
          <w:spacing w:val="-6"/>
        </w:rPr>
        <w:t xml:space="preserve"> </w:t>
      </w:r>
      <w:r>
        <w:rPr>
          <w:spacing w:val="-2"/>
        </w:rPr>
        <w:t>reactions</w:t>
      </w:r>
      <w:r>
        <w:rPr>
          <w:spacing w:val="-6"/>
        </w:rPr>
        <w:t xml:space="preserve"> </w:t>
      </w:r>
      <w:r>
        <w:rPr>
          <w:spacing w:val="-2"/>
        </w:rPr>
        <w:t>than</w:t>
      </w:r>
      <w:r>
        <w:rPr>
          <w:spacing w:val="-6"/>
        </w:rPr>
        <w:t xml:space="preserve"> </w:t>
      </w:r>
      <w:r>
        <w:rPr>
          <w:spacing w:val="-2"/>
        </w:rPr>
        <w:t>the</w:t>
      </w:r>
      <w:r>
        <w:rPr>
          <w:spacing w:val="-6"/>
        </w:rPr>
        <w:t xml:space="preserve"> </w:t>
      </w:r>
      <w:r>
        <w:rPr>
          <w:spacing w:val="-2"/>
        </w:rPr>
        <w:t>real</w:t>
      </w:r>
      <w:r>
        <w:rPr>
          <w:spacing w:val="-6"/>
        </w:rPr>
        <w:t xml:space="preserve"> </w:t>
      </w:r>
      <w:r>
        <w:rPr>
          <w:spacing w:val="-2"/>
        </w:rPr>
        <w:t>faces</w:t>
      </w:r>
      <w:r>
        <w:rPr>
          <w:spacing w:val="-6"/>
        </w:rPr>
        <w:t xml:space="preserve"> </w:t>
      </w:r>
      <w:r>
        <w:rPr>
          <w:spacing w:val="-2"/>
        </w:rPr>
        <w:t>for</w:t>
      </w:r>
      <w:r>
        <w:rPr>
          <w:spacing w:val="-6"/>
        </w:rPr>
        <w:t xml:space="preserve"> </w:t>
      </w:r>
      <w:r>
        <w:rPr>
          <w:spacing w:val="-2"/>
        </w:rPr>
        <w:t>theta</w:t>
      </w:r>
      <w:r>
        <w:rPr>
          <w:spacing w:val="-6"/>
        </w:rPr>
        <w:t xml:space="preserve"> </w:t>
      </w:r>
      <w:r>
        <w:rPr>
          <w:spacing w:val="-2"/>
        </w:rPr>
        <w:t>and</w:t>
      </w:r>
      <w:r>
        <w:rPr>
          <w:spacing w:val="-6"/>
        </w:rPr>
        <w:t xml:space="preserve"> </w:t>
      </w:r>
      <w:r>
        <w:rPr>
          <w:spacing w:val="-2"/>
        </w:rPr>
        <w:t>alpha</w:t>
      </w:r>
      <w:r>
        <w:rPr>
          <w:spacing w:val="-6"/>
        </w:rPr>
        <w:t xml:space="preserve"> </w:t>
      </w:r>
      <w:r>
        <w:rPr>
          <w:spacing w:val="-2"/>
        </w:rPr>
        <w:t>oscillations</w:t>
      </w:r>
      <w:r>
        <w:rPr>
          <w:spacing w:val="-6"/>
        </w:rPr>
        <w:t xml:space="preserve"> </w:t>
      </w:r>
      <w:r>
        <w:rPr>
          <w:spacing w:val="-2"/>
        </w:rPr>
        <w:t>(</w:t>
      </w:r>
      <w:hyperlink w:anchor="_bookmark125" w:history="1">
        <w:r w:rsidR="00F675FE">
          <w:rPr>
            <w:color w:val="0000FF"/>
            <w:spacing w:val="-2"/>
          </w:rPr>
          <w:t>Soll-</w:t>
        </w:r>
      </w:hyperlink>
      <w:r>
        <w:rPr>
          <w:color w:val="0000FF"/>
          <w:spacing w:val="-2"/>
        </w:rPr>
        <w:t xml:space="preserve"> </w:t>
      </w:r>
      <w:hyperlink w:anchor="_bookmark125" w:history="1">
        <w:r w:rsidR="00F675FE">
          <w:rPr>
            <w:color w:val="0000FF"/>
            <w:spacing w:val="-2"/>
          </w:rPr>
          <w:t>frank</w:t>
        </w:r>
        <w:r w:rsidR="00F675FE">
          <w:rPr>
            <w:color w:val="0000FF"/>
            <w:spacing w:val="-10"/>
          </w:rPr>
          <w:t xml:space="preserve"> </w:t>
        </w:r>
        <w:r w:rsidR="00F675FE">
          <w:rPr>
            <w:color w:val="0000FF"/>
            <w:spacing w:val="-2"/>
          </w:rPr>
          <w:t>et</w:t>
        </w:r>
        <w:r w:rsidR="00F675FE">
          <w:rPr>
            <w:color w:val="0000FF"/>
            <w:spacing w:val="-10"/>
          </w:rPr>
          <w:t xml:space="preserve"> </w:t>
        </w:r>
        <w:r w:rsidR="00F675FE">
          <w:rPr>
            <w:color w:val="0000FF"/>
            <w:spacing w:val="-2"/>
          </w:rPr>
          <w:t>al.</w:t>
        </w:r>
      </w:hyperlink>
      <w:r>
        <w:rPr>
          <w:spacing w:val="-2"/>
        </w:rPr>
        <w:t>,</w:t>
      </w:r>
      <w:r>
        <w:rPr>
          <w:spacing w:val="-10"/>
        </w:rPr>
        <w:t xml:space="preserve"> </w:t>
      </w:r>
      <w:hyperlink w:anchor="_bookmark125" w:history="1">
        <w:r w:rsidR="00F675FE">
          <w:rPr>
            <w:color w:val="0000FF"/>
            <w:spacing w:val="-2"/>
          </w:rPr>
          <w:t>2021</w:t>
        </w:r>
      </w:hyperlink>
      <w:r>
        <w:rPr>
          <w:spacing w:val="-2"/>
        </w:rPr>
        <w:t>).</w:t>
      </w:r>
      <w:r>
        <w:rPr>
          <w:spacing w:val="13"/>
        </w:rPr>
        <w:t xml:space="preserve"> </w:t>
      </w:r>
      <w:r>
        <w:rPr>
          <w:spacing w:val="-2"/>
        </w:rPr>
        <w:t>This</w:t>
      </w:r>
      <w:r>
        <w:rPr>
          <w:spacing w:val="-10"/>
        </w:rPr>
        <w:t xml:space="preserve"> </w:t>
      </w:r>
      <w:r>
        <w:rPr>
          <w:spacing w:val="-2"/>
        </w:rPr>
        <w:t>may</w:t>
      </w:r>
      <w:r>
        <w:rPr>
          <w:spacing w:val="-10"/>
        </w:rPr>
        <w:t xml:space="preserve"> </w:t>
      </w:r>
      <w:r>
        <w:rPr>
          <w:spacing w:val="-2"/>
        </w:rPr>
        <w:t>be</w:t>
      </w:r>
      <w:r>
        <w:rPr>
          <w:spacing w:val="-10"/>
        </w:rPr>
        <w:t xml:space="preserve"> </w:t>
      </w:r>
      <w:r>
        <w:rPr>
          <w:spacing w:val="-2"/>
        </w:rPr>
        <w:t>affected</w:t>
      </w:r>
      <w:r>
        <w:rPr>
          <w:spacing w:val="-10"/>
        </w:rPr>
        <w:t xml:space="preserve"> </w:t>
      </w:r>
      <w:r>
        <w:rPr>
          <w:spacing w:val="-2"/>
        </w:rPr>
        <w:t>by</w:t>
      </w:r>
      <w:r>
        <w:rPr>
          <w:spacing w:val="-10"/>
        </w:rPr>
        <w:t xml:space="preserve"> </w:t>
      </w:r>
      <w:r>
        <w:rPr>
          <w:spacing w:val="-2"/>
        </w:rPr>
        <w:t>the</w:t>
      </w:r>
      <w:r>
        <w:rPr>
          <w:spacing w:val="-10"/>
        </w:rPr>
        <w:t xml:space="preserve"> </w:t>
      </w:r>
      <w:r>
        <w:rPr>
          <w:spacing w:val="-2"/>
        </w:rPr>
        <w:t>degree</w:t>
      </w:r>
      <w:r>
        <w:rPr>
          <w:spacing w:val="-10"/>
        </w:rPr>
        <w:t xml:space="preserve"> </w:t>
      </w:r>
      <w:r>
        <w:rPr>
          <w:spacing w:val="-2"/>
        </w:rPr>
        <w:t>to</w:t>
      </w:r>
      <w:r>
        <w:rPr>
          <w:spacing w:val="-10"/>
        </w:rPr>
        <w:t xml:space="preserve"> </w:t>
      </w:r>
      <w:r>
        <w:rPr>
          <w:spacing w:val="-2"/>
        </w:rPr>
        <w:t>which</w:t>
      </w:r>
      <w:r>
        <w:rPr>
          <w:spacing w:val="-10"/>
        </w:rPr>
        <w:t xml:space="preserve"> </w:t>
      </w:r>
      <w:r>
        <w:rPr>
          <w:spacing w:val="-2"/>
        </w:rPr>
        <w:t>the</w:t>
      </w:r>
      <w:r>
        <w:rPr>
          <w:spacing w:val="-10"/>
        </w:rPr>
        <w:t xml:space="preserve"> </w:t>
      </w:r>
      <w:r>
        <w:rPr>
          <w:spacing w:val="-2"/>
        </w:rPr>
        <w:t>avatar</w:t>
      </w:r>
      <w:r>
        <w:rPr>
          <w:spacing w:val="-10"/>
        </w:rPr>
        <w:t xml:space="preserve"> </w:t>
      </w:r>
      <w:r>
        <w:rPr>
          <w:spacing w:val="-2"/>
        </w:rPr>
        <w:t>resembles</w:t>
      </w:r>
      <w:r>
        <w:rPr>
          <w:spacing w:val="-10"/>
        </w:rPr>
        <w:t xml:space="preserve"> </w:t>
      </w:r>
      <w:r>
        <w:rPr>
          <w:spacing w:val="-2"/>
        </w:rPr>
        <w:t>the observer’s</w:t>
      </w:r>
      <w:r>
        <w:rPr>
          <w:spacing w:val="-8"/>
        </w:rPr>
        <w:t xml:space="preserve"> </w:t>
      </w:r>
      <w:r>
        <w:rPr>
          <w:spacing w:val="-2"/>
        </w:rPr>
        <w:t>own</w:t>
      </w:r>
      <w:r>
        <w:rPr>
          <w:spacing w:val="-8"/>
        </w:rPr>
        <w:t xml:space="preserve"> </w:t>
      </w:r>
      <w:r>
        <w:rPr>
          <w:spacing w:val="-2"/>
        </w:rPr>
        <w:t>appearance</w:t>
      </w:r>
      <w:r>
        <w:rPr>
          <w:spacing w:val="-8"/>
        </w:rPr>
        <w:t xml:space="preserve"> </w:t>
      </w:r>
      <w:r>
        <w:rPr>
          <w:spacing w:val="-2"/>
        </w:rPr>
        <w:t>and</w:t>
      </w:r>
      <w:r>
        <w:rPr>
          <w:spacing w:val="-9"/>
        </w:rPr>
        <w:t xml:space="preserve"> </w:t>
      </w:r>
      <w:r>
        <w:rPr>
          <w:spacing w:val="-2"/>
        </w:rPr>
        <w:t>habitual</w:t>
      </w:r>
      <w:r>
        <w:rPr>
          <w:spacing w:val="-8"/>
        </w:rPr>
        <w:t xml:space="preserve"> </w:t>
      </w:r>
      <w:r>
        <w:rPr>
          <w:spacing w:val="-2"/>
        </w:rPr>
        <w:t>expressions,</w:t>
      </w:r>
      <w:r>
        <w:rPr>
          <w:spacing w:val="-6"/>
        </w:rPr>
        <w:t xml:space="preserve"> </w:t>
      </w:r>
      <w:r>
        <w:rPr>
          <w:spacing w:val="-2"/>
        </w:rPr>
        <w:t>as</w:t>
      </w:r>
      <w:r>
        <w:rPr>
          <w:spacing w:val="-8"/>
        </w:rPr>
        <w:t xml:space="preserve"> </w:t>
      </w:r>
      <w:r>
        <w:rPr>
          <w:spacing w:val="-2"/>
        </w:rPr>
        <w:t>observers’</w:t>
      </w:r>
      <w:r>
        <w:rPr>
          <w:spacing w:val="-8"/>
        </w:rPr>
        <w:t xml:space="preserve"> </w:t>
      </w:r>
      <w:r>
        <w:rPr>
          <w:spacing w:val="-2"/>
        </w:rPr>
        <w:t>responses</w:t>
      </w:r>
      <w:r>
        <w:rPr>
          <w:spacing w:val="-8"/>
        </w:rPr>
        <w:t xml:space="preserve"> </w:t>
      </w:r>
      <w:r>
        <w:rPr>
          <w:spacing w:val="-2"/>
        </w:rPr>
        <w:t>to</w:t>
      </w:r>
      <w:r>
        <w:rPr>
          <w:spacing w:val="-9"/>
        </w:rPr>
        <w:t xml:space="preserve"> </w:t>
      </w:r>
      <w:r>
        <w:rPr>
          <w:spacing w:val="-2"/>
        </w:rPr>
        <w:t xml:space="preserve">avatar </w:t>
      </w:r>
      <w:r>
        <w:rPr>
          <w:w w:val="95"/>
        </w:rPr>
        <w:t>facial expressions are modulated by the degree to which the avatar resembles their own appearance and habitual expressions (</w:t>
      </w:r>
      <w:hyperlink w:anchor="_bookmark111" w:history="1">
        <w:r w:rsidR="00F675FE">
          <w:rPr>
            <w:color w:val="0000FF"/>
            <w:w w:val="95"/>
          </w:rPr>
          <w:t>Park et al.</w:t>
        </w:r>
      </w:hyperlink>
      <w:r>
        <w:rPr>
          <w:w w:val="95"/>
        </w:rPr>
        <w:t xml:space="preserve">, </w:t>
      </w:r>
      <w:hyperlink w:anchor="_bookmark111" w:history="1">
        <w:r w:rsidR="00F675FE">
          <w:rPr>
            <w:color w:val="0000FF"/>
            <w:w w:val="95"/>
          </w:rPr>
          <w:t>2021</w:t>
        </w:r>
      </w:hyperlink>
      <w:r>
        <w:rPr>
          <w:w w:val="95"/>
        </w:rPr>
        <w:t>).</w:t>
      </w:r>
      <w:r>
        <w:rPr>
          <w:spacing w:val="40"/>
        </w:rPr>
        <w:t xml:space="preserve"> </w:t>
      </w:r>
      <w:r>
        <w:rPr>
          <w:w w:val="95"/>
        </w:rPr>
        <w:t xml:space="preserve">It is important to note, findings from studies using avatars and those using real human faces may not always be directly </w:t>
      </w:r>
      <w:r>
        <w:rPr>
          <w:spacing w:val="-2"/>
        </w:rPr>
        <w:t>comparable and should be interpreted cautiously.</w:t>
      </w:r>
    </w:p>
    <w:p w14:paraId="07559F9D" w14:textId="77777777" w:rsidR="00F675FE" w:rsidRDefault="00000000">
      <w:pPr>
        <w:pStyle w:val="BodyText"/>
        <w:spacing w:before="4" w:line="355" w:lineRule="auto"/>
        <w:ind w:left="139" w:right="1215" w:firstLine="351"/>
        <w:jc w:val="both"/>
      </w:pPr>
      <w:r>
        <w:rPr>
          <w:w w:val="95"/>
        </w:rPr>
        <w:t>These perceptual discrepancies may partially stem from the so-called ”uncanny val- ley” phenomenon (</w:t>
      </w:r>
      <w:hyperlink w:anchor="_bookmark107" w:history="1">
        <w:r w:rsidR="00F675FE">
          <w:rPr>
            <w:color w:val="0000FF"/>
            <w:w w:val="95"/>
          </w:rPr>
          <w:t>Mori et al.</w:t>
        </w:r>
      </w:hyperlink>
      <w:r>
        <w:rPr>
          <w:w w:val="95"/>
        </w:rPr>
        <w:t xml:space="preserve">, </w:t>
      </w:r>
      <w:hyperlink w:anchor="_bookmark107" w:history="1">
        <w:r w:rsidR="00F675FE">
          <w:rPr>
            <w:color w:val="0000FF"/>
            <w:w w:val="95"/>
          </w:rPr>
          <w:t>2012</w:t>
        </w:r>
      </w:hyperlink>
      <w:r>
        <w:rPr>
          <w:w w:val="95"/>
        </w:rPr>
        <w:t>), wherein highly realistic but imperfect virtual faces evoke a sense of unease or cognitive dissonance in observers.</w:t>
      </w:r>
      <w:r>
        <w:rPr>
          <w:spacing w:val="40"/>
        </w:rPr>
        <w:t xml:space="preserve"> </w:t>
      </w:r>
      <w:r>
        <w:rPr>
          <w:w w:val="95"/>
        </w:rPr>
        <w:t xml:space="preserve">When watching semireal- istic computer-animated film characters, it was found that characters perceived as more </w:t>
      </w:r>
      <w:r>
        <w:t>realistic</w:t>
      </w:r>
      <w:r>
        <w:rPr>
          <w:spacing w:val="-2"/>
        </w:rPr>
        <w:t xml:space="preserve"> </w:t>
      </w:r>
      <w:r>
        <w:t>were</w:t>
      </w:r>
      <w:r>
        <w:rPr>
          <w:spacing w:val="-2"/>
        </w:rPr>
        <w:t xml:space="preserve"> </w:t>
      </w:r>
      <w:r>
        <w:t>rated</w:t>
      </w:r>
      <w:r>
        <w:rPr>
          <w:spacing w:val="-2"/>
        </w:rPr>
        <w:t xml:space="preserve"> </w:t>
      </w:r>
      <w:r>
        <w:t>as</w:t>
      </w:r>
      <w:r>
        <w:rPr>
          <w:spacing w:val="-2"/>
        </w:rPr>
        <w:t xml:space="preserve"> </w:t>
      </w:r>
      <w:r>
        <w:t>more</w:t>
      </w:r>
      <w:r>
        <w:rPr>
          <w:spacing w:val="-2"/>
        </w:rPr>
        <w:t xml:space="preserve"> </w:t>
      </w:r>
      <w:r>
        <w:t>’eerie’, compared</w:t>
      </w:r>
      <w:r>
        <w:rPr>
          <w:spacing w:val="-2"/>
        </w:rPr>
        <w:t xml:space="preserve"> </w:t>
      </w:r>
      <w:r>
        <w:t>to</w:t>
      </w:r>
      <w:r>
        <w:rPr>
          <w:spacing w:val="-2"/>
        </w:rPr>
        <w:t xml:space="preserve"> </w:t>
      </w:r>
      <w:r>
        <w:t>more</w:t>
      </w:r>
      <w:r>
        <w:rPr>
          <w:spacing w:val="-2"/>
        </w:rPr>
        <w:t xml:space="preserve"> </w:t>
      </w:r>
      <w:r>
        <w:t>cartoonish</w:t>
      </w:r>
      <w:r>
        <w:rPr>
          <w:spacing w:val="-2"/>
        </w:rPr>
        <w:t xml:space="preserve"> </w:t>
      </w:r>
      <w:r>
        <w:t>characters</w:t>
      </w:r>
      <w:r>
        <w:rPr>
          <w:spacing w:val="-2"/>
        </w:rPr>
        <w:t xml:space="preserve"> </w:t>
      </w:r>
      <w:r>
        <w:rPr>
          <w:spacing w:val="12"/>
          <w:w w:val="108"/>
        </w:rPr>
        <w:t>(</w:t>
      </w:r>
      <w:hyperlink w:anchor="_bookmark100" w:history="1">
        <w:r>
          <w:rPr>
            <w:color w:val="0000FF"/>
            <w:spacing w:val="13"/>
            <w:w w:val="99"/>
          </w:rPr>
          <w:t>K</w:t>
        </w:r>
        <w:r>
          <w:rPr>
            <w:color w:val="0000FF"/>
            <w:spacing w:val="-104"/>
            <w:w w:val="141"/>
          </w:rPr>
          <w:t>¨</w:t>
        </w:r>
        <w:r>
          <w:rPr>
            <w:color w:val="0000FF"/>
            <w:spacing w:val="12"/>
            <w:w w:val="92"/>
          </w:rPr>
          <w:t>atsyri</w:t>
        </w:r>
      </w:hyperlink>
      <w:r>
        <w:rPr>
          <w:color w:val="0000FF"/>
          <w:spacing w:val="-1"/>
        </w:rPr>
        <w:t xml:space="preserve"> </w:t>
      </w:r>
      <w:hyperlink w:anchor="_bookmark100" w:history="1">
        <w:r w:rsidR="00F675FE">
          <w:rPr>
            <w:color w:val="0000FF"/>
          </w:rPr>
          <w:t>et al.</w:t>
        </w:r>
      </w:hyperlink>
      <w:r>
        <w:t xml:space="preserve">, </w:t>
      </w:r>
      <w:hyperlink w:anchor="_bookmark100" w:history="1">
        <w:r w:rsidR="00F675FE">
          <w:rPr>
            <w:color w:val="0000FF"/>
          </w:rPr>
          <w:t>2017</w:t>
        </w:r>
      </w:hyperlink>
      <w:r>
        <w:t>).</w:t>
      </w:r>
      <w:r>
        <w:rPr>
          <w:spacing w:val="39"/>
        </w:rPr>
        <w:t xml:space="preserve"> </w:t>
      </w:r>
      <w:r>
        <w:t xml:space="preserve">The N170 is an event-related potential (ERP) component, commonly in- </w:t>
      </w:r>
      <w:r>
        <w:rPr>
          <w:w w:val="95"/>
        </w:rPr>
        <w:t xml:space="preserve">vestigated in EEG studies, that is typically observed over occipitotemporal scalp regions </w:t>
      </w:r>
      <w:r>
        <w:t>and is associated with the early perceptual processing of faces.</w:t>
      </w:r>
      <w:r>
        <w:rPr>
          <w:spacing w:val="40"/>
        </w:rPr>
        <w:t xml:space="preserve"> </w:t>
      </w:r>
      <w:r>
        <w:t xml:space="preserve">There is a non-linear </w:t>
      </w:r>
      <w:r>
        <w:rPr>
          <w:w w:val="95"/>
        </w:rPr>
        <w:t>modulation of EEG responses to the realness of face images, suggesting that the brain’s processing of facial stimuli is sensitive to their perceived authenticity (</w:t>
      </w:r>
      <w:hyperlink w:anchor="_bookmark66" w:history="1">
        <w:r w:rsidR="00F675FE">
          <w:rPr>
            <w:color w:val="0000FF"/>
            <w:w w:val="95"/>
          </w:rPr>
          <w:t>Chen et al.</w:t>
        </w:r>
      </w:hyperlink>
      <w:r>
        <w:rPr>
          <w:w w:val="95"/>
        </w:rPr>
        <w:t xml:space="preserve">, </w:t>
      </w:r>
      <w:hyperlink w:anchor="_bookmark66" w:history="1">
        <w:r w:rsidR="00F675FE">
          <w:rPr>
            <w:color w:val="0000FF"/>
            <w:w w:val="95"/>
          </w:rPr>
          <w:t>2024</w:t>
        </w:r>
      </w:hyperlink>
      <w:r>
        <w:rPr>
          <w:w w:val="95"/>
        </w:rPr>
        <w:t xml:space="preserve">). </w:t>
      </w:r>
      <w:r>
        <w:t>This</w:t>
      </w:r>
      <w:r>
        <w:rPr>
          <w:spacing w:val="-15"/>
        </w:rPr>
        <w:t xml:space="preserve"> </w:t>
      </w:r>
      <w:r>
        <w:t>sensitivity</w:t>
      </w:r>
      <w:r>
        <w:rPr>
          <w:spacing w:val="-15"/>
        </w:rPr>
        <w:t xml:space="preserve"> </w:t>
      </w:r>
      <w:r>
        <w:t>to</w:t>
      </w:r>
      <w:r>
        <w:rPr>
          <w:spacing w:val="-15"/>
        </w:rPr>
        <w:t xml:space="preserve"> </w:t>
      </w:r>
      <w:r>
        <w:t>realism</w:t>
      </w:r>
      <w:r>
        <w:rPr>
          <w:spacing w:val="-15"/>
        </w:rPr>
        <w:t xml:space="preserve"> </w:t>
      </w:r>
      <w:r>
        <w:t>is</w:t>
      </w:r>
      <w:r>
        <w:rPr>
          <w:spacing w:val="-15"/>
        </w:rPr>
        <w:t xml:space="preserve"> </w:t>
      </w:r>
      <w:r>
        <w:t>further</w:t>
      </w:r>
      <w:r>
        <w:rPr>
          <w:spacing w:val="-15"/>
        </w:rPr>
        <w:t xml:space="preserve"> </w:t>
      </w:r>
      <w:r>
        <w:t>supported</w:t>
      </w:r>
      <w:r>
        <w:rPr>
          <w:spacing w:val="-15"/>
        </w:rPr>
        <w:t xml:space="preserve"> </w:t>
      </w:r>
      <w:r>
        <w:t>by</w:t>
      </w:r>
      <w:r>
        <w:rPr>
          <w:spacing w:val="-15"/>
        </w:rPr>
        <w:t xml:space="preserve"> </w:t>
      </w:r>
      <w:r>
        <w:t>findings</w:t>
      </w:r>
      <w:r>
        <w:rPr>
          <w:spacing w:val="-15"/>
        </w:rPr>
        <w:t xml:space="preserve"> </w:t>
      </w:r>
      <w:r>
        <w:t>that</w:t>
      </w:r>
      <w:r>
        <w:rPr>
          <w:spacing w:val="-15"/>
        </w:rPr>
        <w:t xml:space="preserve"> </w:t>
      </w:r>
      <w:r>
        <w:t>the</w:t>
      </w:r>
      <w:r>
        <w:rPr>
          <w:spacing w:val="-15"/>
        </w:rPr>
        <w:t xml:space="preserve"> </w:t>
      </w:r>
      <w:r>
        <w:t>N170</w:t>
      </w:r>
      <w:r>
        <w:rPr>
          <w:spacing w:val="-15"/>
        </w:rPr>
        <w:t xml:space="preserve"> </w:t>
      </w:r>
      <w:r>
        <w:t>component</w:t>
      </w:r>
      <w:r>
        <w:rPr>
          <w:spacing w:val="-15"/>
        </w:rPr>
        <w:t xml:space="preserve"> </w:t>
      </w:r>
      <w:r>
        <w:t>is modulated</w:t>
      </w:r>
      <w:r>
        <w:rPr>
          <w:spacing w:val="-8"/>
        </w:rPr>
        <w:t xml:space="preserve"> </w:t>
      </w:r>
      <w:r>
        <w:t>by</w:t>
      </w:r>
      <w:r>
        <w:rPr>
          <w:spacing w:val="-8"/>
        </w:rPr>
        <w:t xml:space="preserve"> </w:t>
      </w:r>
      <w:r>
        <w:t>the</w:t>
      </w:r>
      <w:r>
        <w:rPr>
          <w:spacing w:val="-8"/>
        </w:rPr>
        <w:t xml:space="preserve"> </w:t>
      </w:r>
      <w:r>
        <w:t>degree</w:t>
      </w:r>
      <w:r>
        <w:rPr>
          <w:spacing w:val="-8"/>
        </w:rPr>
        <w:t xml:space="preserve"> </w:t>
      </w:r>
      <w:r>
        <w:t>of</w:t>
      </w:r>
      <w:r>
        <w:rPr>
          <w:spacing w:val="-8"/>
        </w:rPr>
        <w:t xml:space="preserve"> </w:t>
      </w:r>
      <w:r>
        <w:t>realism</w:t>
      </w:r>
      <w:r>
        <w:rPr>
          <w:spacing w:val="-8"/>
        </w:rPr>
        <w:t xml:space="preserve"> </w:t>
      </w:r>
      <w:r>
        <w:t>in</w:t>
      </w:r>
      <w:r>
        <w:rPr>
          <w:spacing w:val="-8"/>
        </w:rPr>
        <w:t xml:space="preserve"> </w:t>
      </w:r>
      <w:r>
        <w:t>facial</w:t>
      </w:r>
      <w:r>
        <w:rPr>
          <w:spacing w:val="-8"/>
        </w:rPr>
        <w:t xml:space="preserve"> </w:t>
      </w:r>
      <w:r>
        <w:t>expressions,</w:t>
      </w:r>
      <w:r>
        <w:rPr>
          <w:spacing w:val="-6"/>
        </w:rPr>
        <w:t xml:space="preserve"> </w:t>
      </w:r>
      <w:r>
        <w:t>as</w:t>
      </w:r>
      <w:r>
        <w:rPr>
          <w:spacing w:val="-8"/>
        </w:rPr>
        <w:t xml:space="preserve"> </w:t>
      </w:r>
      <w:r>
        <w:t>across</w:t>
      </w:r>
      <w:r>
        <w:rPr>
          <w:spacing w:val="-8"/>
        </w:rPr>
        <w:t xml:space="preserve"> </w:t>
      </w:r>
      <w:r>
        <w:t>six</w:t>
      </w:r>
      <w:r>
        <w:rPr>
          <w:spacing w:val="-8"/>
        </w:rPr>
        <w:t xml:space="preserve"> </w:t>
      </w:r>
      <w:r>
        <w:t xml:space="preserve">face-stylization </w:t>
      </w:r>
      <w:r>
        <w:rPr>
          <w:w w:val="95"/>
        </w:rPr>
        <w:t xml:space="preserve">levels ranging from abstract to realistic, it was found that the N170 was generated more </w:t>
      </w:r>
      <w:r>
        <w:t>occipitally for abstract/virtual faces than for real faces (</w:t>
      </w:r>
      <w:hyperlink w:anchor="_bookmark119" w:history="1">
        <w:r w:rsidR="00F675FE">
          <w:rPr>
            <w:color w:val="0000FF"/>
          </w:rPr>
          <w:t>Schindler et al.</w:t>
        </w:r>
      </w:hyperlink>
      <w:r>
        <w:t xml:space="preserve">, </w:t>
      </w:r>
      <w:hyperlink w:anchor="_bookmark119" w:history="1">
        <w:r w:rsidR="00F675FE">
          <w:rPr>
            <w:color w:val="0000FF"/>
          </w:rPr>
          <w:t>2017</w:t>
        </w:r>
      </w:hyperlink>
      <w:r>
        <w:t>).</w:t>
      </w:r>
      <w:r>
        <w:rPr>
          <w:spacing w:val="40"/>
        </w:rPr>
        <w:t xml:space="preserve"> </w:t>
      </w:r>
      <w:r>
        <w:t xml:space="preserve">These </w:t>
      </w:r>
      <w:r>
        <w:rPr>
          <w:w w:val="95"/>
        </w:rPr>
        <w:t>findings</w:t>
      </w:r>
      <w:r>
        <w:rPr>
          <w:spacing w:val="3"/>
        </w:rPr>
        <w:t xml:space="preserve"> </w:t>
      </w:r>
      <w:r>
        <w:rPr>
          <w:w w:val="95"/>
        </w:rPr>
        <w:t>suggest</w:t>
      </w:r>
      <w:r>
        <w:rPr>
          <w:spacing w:val="3"/>
        </w:rPr>
        <w:t xml:space="preserve"> </w:t>
      </w:r>
      <w:r>
        <w:rPr>
          <w:w w:val="95"/>
        </w:rPr>
        <w:t>that</w:t>
      </w:r>
      <w:r>
        <w:rPr>
          <w:spacing w:val="3"/>
        </w:rPr>
        <w:t xml:space="preserve"> </w:t>
      </w:r>
      <w:r>
        <w:rPr>
          <w:w w:val="95"/>
        </w:rPr>
        <w:t>small</w:t>
      </w:r>
      <w:r>
        <w:rPr>
          <w:spacing w:val="3"/>
        </w:rPr>
        <w:t xml:space="preserve"> </w:t>
      </w:r>
      <w:r>
        <w:rPr>
          <w:w w:val="95"/>
        </w:rPr>
        <w:t>deviations</w:t>
      </w:r>
      <w:r>
        <w:rPr>
          <w:spacing w:val="3"/>
        </w:rPr>
        <w:t xml:space="preserve"> </w:t>
      </w:r>
      <w:r>
        <w:rPr>
          <w:w w:val="95"/>
        </w:rPr>
        <w:t>from</w:t>
      </w:r>
      <w:r>
        <w:rPr>
          <w:spacing w:val="3"/>
        </w:rPr>
        <w:t xml:space="preserve"> </w:t>
      </w:r>
      <w:r>
        <w:rPr>
          <w:w w:val="95"/>
        </w:rPr>
        <w:t>typical</w:t>
      </w:r>
      <w:r>
        <w:rPr>
          <w:spacing w:val="3"/>
        </w:rPr>
        <w:t xml:space="preserve"> </w:t>
      </w:r>
      <w:r>
        <w:rPr>
          <w:w w:val="95"/>
        </w:rPr>
        <w:t>human</w:t>
      </w:r>
      <w:r>
        <w:rPr>
          <w:spacing w:val="3"/>
        </w:rPr>
        <w:t xml:space="preserve"> </w:t>
      </w:r>
      <w:r>
        <w:rPr>
          <w:w w:val="95"/>
        </w:rPr>
        <w:t>facial</w:t>
      </w:r>
      <w:r>
        <w:rPr>
          <w:spacing w:val="3"/>
        </w:rPr>
        <w:t xml:space="preserve"> </w:t>
      </w:r>
      <w:r>
        <w:rPr>
          <w:w w:val="95"/>
        </w:rPr>
        <w:t>expressions</w:t>
      </w:r>
      <w:r>
        <w:rPr>
          <w:spacing w:val="3"/>
        </w:rPr>
        <w:t xml:space="preserve"> </w:t>
      </w:r>
      <w:r>
        <w:rPr>
          <w:w w:val="95"/>
        </w:rPr>
        <w:t>can</w:t>
      </w:r>
      <w:r>
        <w:rPr>
          <w:spacing w:val="3"/>
        </w:rPr>
        <w:t xml:space="preserve"> </w:t>
      </w:r>
      <w:r>
        <w:rPr>
          <w:w w:val="95"/>
        </w:rPr>
        <w:t>lead</w:t>
      </w:r>
      <w:r>
        <w:rPr>
          <w:spacing w:val="3"/>
        </w:rPr>
        <w:t xml:space="preserve"> </w:t>
      </w:r>
      <w:r>
        <w:rPr>
          <w:spacing w:val="-5"/>
          <w:w w:val="95"/>
        </w:rPr>
        <w:t>to</w:t>
      </w:r>
    </w:p>
    <w:p w14:paraId="07559F9E" w14:textId="77777777" w:rsidR="00F675FE" w:rsidRDefault="00F675FE">
      <w:pPr>
        <w:spacing w:line="355" w:lineRule="auto"/>
        <w:jc w:val="both"/>
        <w:sectPr w:rsidR="00F675FE">
          <w:headerReference w:type="default" r:id="rId17"/>
          <w:footerReference w:type="default" r:id="rId18"/>
          <w:pgSz w:w="12240" w:h="15840"/>
          <w:pgMar w:top="1020" w:right="220" w:bottom="280" w:left="1660" w:header="690" w:footer="0" w:gutter="0"/>
          <w:cols w:space="720"/>
        </w:sectPr>
      </w:pPr>
    </w:p>
    <w:p w14:paraId="07559F9F" w14:textId="77777777" w:rsidR="00F675FE" w:rsidRDefault="00F675FE">
      <w:pPr>
        <w:pStyle w:val="BodyText"/>
        <w:spacing w:before="11"/>
        <w:rPr>
          <w:sz w:val="20"/>
        </w:rPr>
      </w:pPr>
    </w:p>
    <w:p w14:paraId="07559FA0" w14:textId="77777777" w:rsidR="00F675FE" w:rsidRDefault="00000000">
      <w:pPr>
        <w:pStyle w:val="BodyText"/>
        <w:spacing w:before="118"/>
        <w:ind w:left="139"/>
        <w:jc w:val="both"/>
      </w:pPr>
      <w:r>
        <w:rPr>
          <w:w w:val="95"/>
        </w:rPr>
        <w:t>altered</w:t>
      </w:r>
      <w:r>
        <w:rPr>
          <w:spacing w:val="7"/>
        </w:rPr>
        <w:t xml:space="preserve"> </w:t>
      </w:r>
      <w:r>
        <w:rPr>
          <w:w w:val="95"/>
        </w:rPr>
        <w:t>neural</w:t>
      </w:r>
      <w:r>
        <w:rPr>
          <w:spacing w:val="8"/>
        </w:rPr>
        <w:t xml:space="preserve"> </w:t>
      </w:r>
      <w:r>
        <w:rPr>
          <w:spacing w:val="-2"/>
          <w:w w:val="95"/>
        </w:rPr>
        <w:t>processing.</w:t>
      </w:r>
    </w:p>
    <w:p w14:paraId="07559FA1" w14:textId="77777777" w:rsidR="00F675FE" w:rsidRDefault="00000000">
      <w:pPr>
        <w:pStyle w:val="BodyText"/>
        <w:spacing w:before="155" w:line="355" w:lineRule="auto"/>
        <w:ind w:left="139" w:right="1215" w:firstLine="351"/>
        <w:jc w:val="both"/>
      </w:pPr>
      <w:r>
        <w:t>Despite</w:t>
      </w:r>
      <w:r>
        <w:rPr>
          <w:spacing w:val="-15"/>
        </w:rPr>
        <w:t xml:space="preserve"> </w:t>
      </w:r>
      <w:r>
        <w:t>the</w:t>
      </w:r>
      <w:r>
        <w:rPr>
          <w:spacing w:val="-15"/>
        </w:rPr>
        <w:t xml:space="preserve"> </w:t>
      </w:r>
      <w:r>
        <w:t>rich</w:t>
      </w:r>
      <w:r>
        <w:rPr>
          <w:spacing w:val="-15"/>
        </w:rPr>
        <w:t xml:space="preserve"> </w:t>
      </w:r>
      <w:r>
        <w:t>EEG</w:t>
      </w:r>
      <w:r>
        <w:rPr>
          <w:spacing w:val="-15"/>
        </w:rPr>
        <w:t xml:space="preserve"> </w:t>
      </w:r>
      <w:r>
        <w:t>and</w:t>
      </w:r>
      <w:r>
        <w:rPr>
          <w:spacing w:val="-15"/>
        </w:rPr>
        <w:t xml:space="preserve"> </w:t>
      </w:r>
      <w:r>
        <w:t>fMRI</w:t>
      </w:r>
      <w:r>
        <w:rPr>
          <w:spacing w:val="-15"/>
        </w:rPr>
        <w:t xml:space="preserve"> </w:t>
      </w:r>
      <w:r>
        <w:t>evidence,</w:t>
      </w:r>
      <w:r>
        <w:rPr>
          <w:spacing w:val="-15"/>
        </w:rPr>
        <w:t xml:space="preserve"> </w:t>
      </w:r>
      <w:r>
        <w:t>there</w:t>
      </w:r>
      <w:r>
        <w:rPr>
          <w:spacing w:val="-15"/>
        </w:rPr>
        <w:t xml:space="preserve"> </w:t>
      </w:r>
      <w:r>
        <w:t>remains</w:t>
      </w:r>
      <w:r>
        <w:rPr>
          <w:spacing w:val="-15"/>
        </w:rPr>
        <w:t xml:space="preserve"> </w:t>
      </w:r>
      <w:r>
        <w:t>a</w:t>
      </w:r>
      <w:r>
        <w:rPr>
          <w:spacing w:val="-15"/>
        </w:rPr>
        <w:t xml:space="preserve"> </w:t>
      </w:r>
      <w:r>
        <w:t>notable</w:t>
      </w:r>
      <w:r>
        <w:rPr>
          <w:spacing w:val="-15"/>
        </w:rPr>
        <w:t xml:space="preserve"> </w:t>
      </w:r>
      <w:r>
        <w:t>gap</w:t>
      </w:r>
      <w:r>
        <w:rPr>
          <w:spacing w:val="-15"/>
        </w:rPr>
        <w:t xml:space="preserve"> </w:t>
      </w:r>
      <w:r>
        <w:t>in</w:t>
      </w:r>
      <w:r>
        <w:rPr>
          <w:spacing w:val="-15"/>
        </w:rPr>
        <w:t xml:space="preserve"> </w:t>
      </w:r>
      <w:r>
        <w:t>our</w:t>
      </w:r>
      <w:r>
        <w:rPr>
          <w:spacing w:val="-15"/>
        </w:rPr>
        <w:t xml:space="preserve"> </w:t>
      </w:r>
      <w:r>
        <w:t xml:space="preserve">under- </w:t>
      </w:r>
      <w:r>
        <w:rPr>
          <w:w w:val="95"/>
        </w:rPr>
        <w:t xml:space="preserve">standing when it comes to fNIRS. To date, only a handful of studies have utilized fNIRS in avatar emotion research, and these have typically focused on bodily expressions (e.g., </w:t>
      </w:r>
      <w:r>
        <w:rPr>
          <w:spacing w:val="-2"/>
        </w:rPr>
        <w:t>expressive</w:t>
      </w:r>
      <w:r>
        <w:rPr>
          <w:spacing w:val="-7"/>
        </w:rPr>
        <w:t xml:space="preserve"> </w:t>
      </w:r>
      <w:r>
        <w:rPr>
          <w:spacing w:val="-2"/>
        </w:rPr>
        <w:t>gait),</w:t>
      </w:r>
      <w:r>
        <w:rPr>
          <w:spacing w:val="-6"/>
        </w:rPr>
        <w:t xml:space="preserve"> </w:t>
      </w:r>
      <w:r>
        <w:rPr>
          <w:spacing w:val="-2"/>
        </w:rPr>
        <w:t>not</w:t>
      </w:r>
      <w:r>
        <w:rPr>
          <w:spacing w:val="-7"/>
        </w:rPr>
        <w:t xml:space="preserve"> </w:t>
      </w:r>
      <w:r>
        <w:rPr>
          <w:spacing w:val="-2"/>
        </w:rPr>
        <w:t>facial</w:t>
      </w:r>
      <w:r>
        <w:rPr>
          <w:spacing w:val="-7"/>
        </w:rPr>
        <w:t xml:space="preserve"> </w:t>
      </w:r>
      <w:r>
        <w:rPr>
          <w:spacing w:val="-2"/>
        </w:rPr>
        <w:t>emotion</w:t>
      </w:r>
      <w:r>
        <w:rPr>
          <w:spacing w:val="-7"/>
        </w:rPr>
        <w:t xml:space="preserve"> </w:t>
      </w:r>
      <w:r>
        <w:rPr>
          <w:spacing w:val="-2"/>
        </w:rPr>
        <w:t>processing.</w:t>
      </w:r>
      <w:r>
        <w:rPr>
          <w:spacing w:val="17"/>
        </w:rPr>
        <w:t xml:space="preserve"> </w:t>
      </w:r>
      <w:r>
        <w:rPr>
          <w:spacing w:val="-2"/>
        </w:rPr>
        <w:t>For</w:t>
      </w:r>
      <w:r>
        <w:rPr>
          <w:spacing w:val="-7"/>
        </w:rPr>
        <w:t xml:space="preserve"> </w:t>
      </w:r>
      <w:r>
        <w:rPr>
          <w:spacing w:val="-2"/>
        </w:rPr>
        <w:t>instance,</w:t>
      </w:r>
      <w:r>
        <w:rPr>
          <w:spacing w:val="-6"/>
        </w:rPr>
        <w:t xml:space="preserve"> </w:t>
      </w:r>
      <w:r>
        <w:rPr>
          <w:spacing w:val="-2"/>
        </w:rPr>
        <w:t>cortical</w:t>
      </w:r>
      <w:r>
        <w:rPr>
          <w:spacing w:val="-7"/>
        </w:rPr>
        <w:t xml:space="preserve"> </w:t>
      </w:r>
      <w:r>
        <w:rPr>
          <w:spacing w:val="-2"/>
        </w:rPr>
        <w:t>responses</w:t>
      </w:r>
      <w:r>
        <w:rPr>
          <w:spacing w:val="-7"/>
        </w:rPr>
        <w:t xml:space="preserve"> </w:t>
      </w:r>
      <w:r>
        <w:rPr>
          <w:spacing w:val="-2"/>
        </w:rPr>
        <w:t>to</w:t>
      </w:r>
      <w:r>
        <w:rPr>
          <w:spacing w:val="-7"/>
        </w:rPr>
        <w:t xml:space="preserve"> </w:t>
      </w:r>
      <w:r>
        <w:rPr>
          <w:spacing w:val="-2"/>
        </w:rPr>
        <w:t xml:space="preserve">emo- </w:t>
      </w:r>
      <w:r>
        <w:rPr>
          <w:w w:val="95"/>
        </w:rPr>
        <w:t>tional</w:t>
      </w:r>
      <w:r>
        <w:rPr>
          <w:spacing w:val="-9"/>
          <w:w w:val="95"/>
        </w:rPr>
        <w:t xml:space="preserve"> </w:t>
      </w:r>
      <w:r>
        <w:rPr>
          <w:w w:val="95"/>
        </w:rPr>
        <w:t>body</w:t>
      </w:r>
      <w:r>
        <w:rPr>
          <w:spacing w:val="-9"/>
          <w:w w:val="95"/>
        </w:rPr>
        <w:t xml:space="preserve"> </w:t>
      </w:r>
      <w:r>
        <w:rPr>
          <w:w w:val="95"/>
        </w:rPr>
        <w:t>movements</w:t>
      </w:r>
      <w:r>
        <w:rPr>
          <w:spacing w:val="-9"/>
          <w:w w:val="95"/>
        </w:rPr>
        <w:t xml:space="preserve"> </w:t>
      </w:r>
      <w:r>
        <w:rPr>
          <w:w w:val="95"/>
        </w:rPr>
        <w:t>expressed</w:t>
      </w:r>
      <w:r>
        <w:rPr>
          <w:spacing w:val="-9"/>
          <w:w w:val="95"/>
        </w:rPr>
        <w:t xml:space="preserve"> </w:t>
      </w:r>
      <w:r>
        <w:rPr>
          <w:w w:val="95"/>
        </w:rPr>
        <w:t>by</w:t>
      </w:r>
      <w:r>
        <w:rPr>
          <w:spacing w:val="-9"/>
          <w:w w:val="95"/>
        </w:rPr>
        <w:t xml:space="preserve"> </w:t>
      </w:r>
      <w:r>
        <w:rPr>
          <w:w w:val="95"/>
        </w:rPr>
        <w:t>faceless</w:t>
      </w:r>
      <w:r>
        <w:rPr>
          <w:spacing w:val="-9"/>
          <w:w w:val="95"/>
        </w:rPr>
        <w:t xml:space="preserve"> </w:t>
      </w:r>
      <w:r>
        <w:rPr>
          <w:w w:val="95"/>
        </w:rPr>
        <w:t>avatars</w:t>
      </w:r>
      <w:r>
        <w:rPr>
          <w:spacing w:val="-9"/>
          <w:w w:val="95"/>
        </w:rPr>
        <w:t xml:space="preserve"> </w:t>
      </w:r>
      <w:r>
        <w:rPr>
          <w:w w:val="95"/>
        </w:rPr>
        <w:t>were</w:t>
      </w:r>
      <w:r>
        <w:rPr>
          <w:spacing w:val="-9"/>
          <w:w w:val="95"/>
        </w:rPr>
        <w:t xml:space="preserve"> </w:t>
      </w:r>
      <w:r>
        <w:rPr>
          <w:w w:val="95"/>
        </w:rPr>
        <w:t>examined,</w:t>
      </w:r>
      <w:r>
        <w:rPr>
          <w:spacing w:val="-8"/>
          <w:w w:val="95"/>
        </w:rPr>
        <w:t xml:space="preserve"> </w:t>
      </w:r>
      <w:r>
        <w:rPr>
          <w:w w:val="95"/>
        </w:rPr>
        <w:t>revealing</w:t>
      </w:r>
      <w:r>
        <w:rPr>
          <w:spacing w:val="-9"/>
          <w:w w:val="95"/>
        </w:rPr>
        <w:t xml:space="preserve"> </w:t>
      </w:r>
      <w:r>
        <w:rPr>
          <w:w w:val="95"/>
        </w:rPr>
        <w:t>increased HbO in occipito-temporal and temporo-parietal areas, especially in response to negative emotions, during tasks requiring conscious emotion recognition (</w:t>
      </w:r>
      <w:hyperlink w:anchor="_bookmark120" w:history="1">
        <w:r w:rsidR="00F675FE">
          <w:rPr>
            <w:color w:val="0000FF"/>
            <w:w w:val="95"/>
          </w:rPr>
          <w:t>Schneider et al.</w:t>
        </w:r>
      </w:hyperlink>
      <w:r>
        <w:rPr>
          <w:w w:val="95"/>
        </w:rPr>
        <w:t xml:space="preserve">, </w:t>
      </w:r>
      <w:hyperlink w:anchor="_bookmark120" w:history="1">
        <w:r w:rsidR="00F675FE">
          <w:rPr>
            <w:color w:val="0000FF"/>
            <w:w w:val="95"/>
          </w:rPr>
          <w:t>2014</w:t>
        </w:r>
      </w:hyperlink>
      <w:r>
        <w:rPr>
          <w:w w:val="95"/>
        </w:rPr>
        <w:t xml:space="preserve">). </w:t>
      </w:r>
      <w:r>
        <w:t xml:space="preserve">The only study to examine facial emotion processing in avatars used fMRI, dynamic </w:t>
      </w:r>
      <w:r>
        <w:rPr>
          <w:w w:val="95"/>
        </w:rPr>
        <w:t>stimuli, and only utilized two emotions, fear and neutral (</w:t>
      </w:r>
      <w:hyperlink w:anchor="_bookmark93" w:history="1">
        <w:r w:rsidR="00F675FE">
          <w:rPr>
            <w:color w:val="0000FF"/>
            <w:w w:val="95"/>
          </w:rPr>
          <w:t>Kegel et al.</w:t>
        </w:r>
      </w:hyperlink>
      <w:r>
        <w:rPr>
          <w:w w:val="95"/>
        </w:rPr>
        <w:t xml:space="preserve">, </w:t>
      </w:r>
      <w:hyperlink w:anchor="_bookmark93" w:history="1">
        <w:r w:rsidR="00F675FE">
          <w:rPr>
            <w:color w:val="0000FF"/>
            <w:w w:val="95"/>
          </w:rPr>
          <w:t>2020</w:t>
        </w:r>
      </w:hyperlink>
      <w:r>
        <w:rPr>
          <w:w w:val="95"/>
        </w:rPr>
        <w:t>).</w:t>
      </w:r>
      <w:r>
        <w:rPr>
          <w:spacing w:val="36"/>
        </w:rPr>
        <w:t xml:space="preserve"> </w:t>
      </w:r>
      <w:r>
        <w:rPr>
          <w:w w:val="95"/>
        </w:rPr>
        <w:t xml:space="preserve">Since there </w:t>
      </w:r>
      <w:r>
        <w:t>is</w:t>
      </w:r>
      <w:r>
        <w:rPr>
          <w:spacing w:val="-15"/>
        </w:rPr>
        <w:t xml:space="preserve"> </w:t>
      </w:r>
      <w:r>
        <w:t>an</w:t>
      </w:r>
      <w:r>
        <w:rPr>
          <w:spacing w:val="-15"/>
        </w:rPr>
        <w:t xml:space="preserve"> </w:t>
      </w:r>
      <w:r>
        <w:t>absence</w:t>
      </w:r>
      <w:r>
        <w:rPr>
          <w:spacing w:val="-15"/>
        </w:rPr>
        <w:t xml:space="preserve"> </w:t>
      </w:r>
      <w:r>
        <w:t>of</w:t>
      </w:r>
      <w:r>
        <w:rPr>
          <w:spacing w:val="-15"/>
        </w:rPr>
        <w:t xml:space="preserve"> </w:t>
      </w:r>
      <w:r>
        <w:t>fNIRS-based</w:t>
      </w:r>
      <w:r>
        <w:rPr>
          <w:spacing w:val="-15"/>
        </w:rPr>
        <w:t xml:space="preserve"> </w:t>
      </w:r>
      <w:r>
        <w:t>studies</w:t>
      </w:r>
      <w:r>
        <w:rPr>
          <w:spacing w:val="-15"/>
        </w:rPr>
        <w:t xml:space="preserve"> </w:t>
      </w:r>
      <w:r>
        <w:t>of</w:t>
      </w:r>
      <w:r>
        <w:rPr>
          <w:spacing w:val="-15"/>
        </w:rPr>
        <w:t xml:space="preserve"> </w:t>
      </w:r>
      <w:r>
        <w:t>facial</w:t>
      </w:r>
      <w:r>
        <w:rPr>
          <w:spacing w:val="-15"/>
        </w:rPr>
        <w:t xml:space="preserve"> </w:t>
      </w:r>
      <w:r>
        <w:t>emotional</w:t>
      </w:r>
      <w:r>
        <w:rPr>
          <w:spacing w:val="-15"/>
        </w:rPr>
        <w:t xml:space="preserve"> </w:t>
      </w:r>
      <w:r>
        <w:t>perception</w:t>
      </w:r>
      <w:r>
        <w:rPr>
          <w:spacing w:val="-15"/>
        </w:rPr>
        <w:t xml:space="preserve"> </w:t>
      </w:r>
      <w:r>
        <w:t>in</w:t>
      </w:r>
      <w:r>
        <w:rPr>
          <w:spacing w:val="-15"/>
        </w:rPr>
        <w:t xml:space="preserve"> </w:t>
      </w:r>
      <w:r>
        <w:t>avatar</w:t>
      </w:r>
      <w:r>
        <w:rPr>
          <w:spacing w:val="-15"/>
        </w:rPr>
        <w:t xml:space="preserve"> </w:t>
      </w:r>
      <w:r>
        <w:t>form,</w:t>
      </w:r>
      <w:r>
        <w:rPr>
          <w:spacing w:val="-15"/>
        </w:rPr>
        <w:t xml:space="preserve"> </w:t>
      </w:r>
      <w:r>
        <w:t xml:space="preserve">this </w:t>
      </w:r>
      <w:r>
        <w:rPr>
          <w:w w:val="95"/>
        </w:rPr>
        <w:t>thesis</w:t>
      </w:r>
      <w:r>
        <w:rPr>
          <w:spacing w:val="-6"/>
          <w:w w:val="95"/>
        </w:rPr>
        <w:t xml:space="preserve"> </w:t>
      </w:r>
      <w:r>
        <w:rPr>
          <w:w w:val="95"/>
        </w:rPr>
        <w:t>aims</w:t>
      </w:r>
      <w:r>
        <w:rPr>
          <w:spacing w:val="-5"/>
          <w:w w:val="95"/>
        </w:rPr>
        <w:t xml:space="preserve"> </w:t>
      </w:r>
      <w:r>
        <w:rPr>
          <w:w w:val="95"/>
        </w:rPr>
        <w:t>to</w:t>
      </w:r>
      <w:r>
        <w:rPr>
          <w:spacing w:val="-6"/>
          <w:w w:val="95"/>
        </w:rPr>
        <w:t xml:space="preserve"> </w:t>
      </w:r>
      <w:r>
        <w:rPr>
          <w:w w:val="95"/>
        </w:rPr>
        <w:t>fill</w:t>
      </w:r>
      <w:r>
        <w:rPr>
          <w:spacing w:val="-6"/>
          <w:w w:val="95"/>
        </w:rPr>
        <w:t xml:space="preserve"> </w:t>
      </w:r>
      <w:r>
        <w:rPr>
          <w:w w:val="95"/>
        </w:rPr>
        <w:t>this</w:t>
      </w:r>
      <w:r>
        <w:rPr>
          <w:spacing w:val="-6"/>
          <w:w w:val="95"/>
        </w:rPr>
        <w:t xml:space="preserve"> </w:t>
      </w:r>
      <w:r>
        <w:rPr>
          <w:w w:val="95"/>
        </w:rPr>
        <w:t>gap</w:t>
      </w:r>
      <w:r>
        <w:rPr>
          <w:spacing w:val="-6"/>
          <w:w w:val="95"/>
        </w:rPr>
        <w:t xml:space="preserve"> </w:t>
      </w:r>
      <w:r>
        <w:rPr>
          <w:w w:val="95"/>
        </w:rPr>
        <w:t>by</w:t>
      </w:r>
      <w:r>
        <w:rPr>
          <w:spacing w:val="-6"/>
          <w:w w:val="95"/>
        </w:rPr>
        <w:t xml:space="preserve"> </w:t>
      </w:r>
      <w:r>
        <w:rPr>
          <w:w w:val="95"/>
        </w:rPr>
        <w:t>investigating</w:t>
      </w:r>
      <w:r>
        <w:rPr>
          <w:spacing w:val="-6"/>
          <w:w w:val="95"/>
        </w:rPr>
        <w:t xml:space="preserve"> </w:t>
      </w:r>
      <w:r>
        <w:rPr>
          <w:w w:val="95"/>
        </w:rPr>
        <w:t>how</w:t>
      </w:r>
      <w:r>
        <w:rPr>
          <w:spacing w:val="-5"/>
          <w:w w:val="95"/>
        </w:rPr>
        <w:t xml:space="preserve"> </w:t>
      </w:r>
      <w:r>
        <w:rPr>
          <w:w w:val="95"/>
        </w:rPr>
        <w:t>the</w:t>
      </w:r>
      <w:r>
        <w:rPr>
          <w:spacing w:val="-6"/>
          <w:w w:val="95"/>
        </w:rPr>
        <w:t xml:space="preserve"> </w:t>
      </w:r>
      <w:r>
        <w:rPr>
          <w:w w:val="95"/>
        </w:rPr>
        <w:t>brain</w:t>
      </w:r>
      <w:r>
        <w:rPr>
          <w:spacing w:val="-5"/>
          <w:w w:val="95"/>
        </w:rPr>
        <w:t xml:space="preserve"> </w:t>
      </w:r>
      <w:r>
        <w:rPr>
          <w:w w:val="95"/>
        </w:rPr>
        <w:t>processes</w:t>
      </w:r>
      <w:r>
        <w:rPr>
          <w:spacing w:val="-6"/>
          <w:w w:val="95"/>
        </w:rPr>
        <w:t xml:space="preserve"> </w:t>
      </w:r>
      <w:r>
        <w:rPr>
          <w:w w:val="95"/>
        </w:rPr>
        <w:t>emotional</w:t>
      </w:r>
      <w:r>
        <w:rPr>
          <w:spacing w:val="-5"/>
          <w:w w:val="95"/>
        </w:rPr>
        <w:t xml:space="preserve"> </w:t>
      </w:r>
      <w:r>
        <w:rPr>
          <w:w w:val="95"/>
        </w:rPr>
        <w:t xml:space="preserve">expressions in both real and virtual faces using fNIRS. We examine the differences across the full set </w:t>
      </w:r>
      <w:r>
        <w:t>of</w:t>
      </w:r>
      <w:r>
        <w:rPr>
          <w:spacing w:val="-6"/>
        </w:rPr>
        <w:t xml:space="preserve"> </w:t>
      </w:r>
      <w:r>
        <w:t>basic</w:t>
      </w:r>
      <w:r>
        <w:rPr>
          <w:spacing w:val="-6"/>
        </w:rPr>
        <w:t xml:space="preserve"> </w:t>
      </w:r>
      <w:r>
        <w:t>emotions,</w:t>
      </w:r>
      <w:r>
        <w:rPr>
          <w:spacing w:val="-5"/>
        </w:rPr>
        <w:t xml:space="preserve"> </w:t>
      </w:r>
      <w:r>
        <w:t>not</w:t>
      </w:r>
      <w:r>
        <w:rPr>
          <w:spacing w:val="-6"/>
        </w:rPr>
        <w:t xml:space="preserve"> </w:t>
      </w:r>
      <w:r>
        <w:t>just</w:t>
      </w:r>
      <w:r>
        <w:rPr>
          <w:spacing w:val="-6"/>
        </w:rPr>
        <w:t xml:space="preserve"> </w:t>
      </w:r>
      <w:r>
        <w:t>fear</w:t>
      </w:r>
      <w:r>
        <w:rPr>
          <w:spacing w:val="-6"/>
        </w:rPr>
        <w:t xml:space="preserve"> </w:t>
      </w:r>
      <w:r>
        <w:t>and</w:t>
      </w:r>
      <w:r>
        <w:rPr>
          <w:spacing w:val="-6"/>
        </w:rPr>
        <w:t xml:space="preserve"> </w:t>
      </w:r>
      <w:r>
        <w:t>neutral,</w:t>
      </w:r>
      <w:r>
        <w:rPr>
          <w:spacing w:val="-5"/>
        </w:rPr>
        <w:t xml:space="preserve"> </w:t>
      </w:r>
      <w:r>
        <w:t>and</w:t>
      </w:r>
      <w:r>
        <w:rPr>
          <w:spacing w:val="-6"/>
        </w:rPr>
        <w:t xml:space="preserve"> </w:t>
      </w:r>
      <w:r>
        <w:t>use</w:t>
      </w:r>
      <w:r>
        <w:rPr>
          <w:spacing w:val="-6"/>
        </w:rPr>
        <w:t xml:space="preserve"> </w:t>
      </w:r>
      <w:r>
        <w:t>virtual</w:t>
      </w:r>
      <w:r>
        <w:rPr>
          <w:spacing w:val="-6"/>
        </w:rPr>
        <w:t xml:space="preserve"> </w:t>
      </w:r>
      <w:r>
        <w:t>static</w:t>
      </w:r>
      <w:r>
        <w:rPr>
          <w:spacing w:val="-6"/>
        </w:rPr>
        <w:t xml:space="preserve"> </w:t>
      </w:r>
      <w:r>
        <w:t>facial</w:t>
      </w:r>
      <w:r>
        <w:rPr>
          <w:spacing w:val="-6"/>
        </w:rPr>
        <w:t xml:space="preserve"> </w:t>
      </w:r>
      <w:r>
        <w:t>expressions</w:t>
      </w:r>
      <w:r>
        <w:rPr>
          <w:spacing w:val="-6"/>
        </w:rPr>
        <w:t xml:space="preserve"> </w:t>
      </w:r>
      <w:r>
        <w:t>to allow</w:t>
      </w:r>
      <w:r>
        <w:rPr>
          <w:spacing w:val="-9"/>
        </w:rPr>
        <w:t xml:space="preserve"> </w:t>
      </w:r>
      <w:r>
        <w:t>for</w:t>
      </w:r>
      <w:r>
        <w:rPr>
          <w:spacing w:val="-9"/>
        </w:rPr>
        <w:t xml:space="preserve"> </w:t>
      </w:r>
      <w:r>
        <w:t>a</w:t>
      </w:r>
      <w:r>
        <w:rPr>
          <w:spacing w:val="-9"/>
        </w:rPr>
        <w:t xml:space="preserve"> </w:t>
      </w:r>
      <w:r>
        <w:t>more</w:t>
      </w:r>
      <w:r>
        <w:rPr>
          <w:spacing w:val="-9"/>
        </w:rPr>
        <w:t xml:space="preserve"> </w:t>
      </w:r>
      <w:r>
        <w:t>controlled</w:t>
      </w:r>
      <w:r>
        <w:rPr>
          <w:spacing w:val="-9"/>
        </w:rPr>
        <w:t xml:space="preserve"> </w:t>
      </w:r>
      <w:r>
        <w:t>comparison</w:t>
      </w:r>
      <w:r>
        <w:rPr>
          <w:spacing w:val="-9"/>
        </w:rPr>
        <w:t xml:space="preserve"> </w:t>
      </w:r>
      <w:r>
        <w:t>with</w:t>
      </w:r>
      <w:r>
        <w:rPr>
          <w:spacing w:val="-9"/>
        </w:rPr>
        <w:t xml:space="preserve"> </w:t>
      </w:r>
      <w:r>
        <w:t>static</w:t>
      </w:r>
      <w:r>
        <w:rPr>
          <w:spacing w:val="-9"/>
        </w:rPr>
        <w:t xml:space="preserve"> </w:t>
      </w:r>
      <w:r>
        <w:t>real</w:t>
      </w:r>
      <w:r>
        <w:rPr>
          <w:spacing w:val="-9"/>
        </w:rPr>
        <w:t xml:space="preserve"> </w:t>
      </w:r>
      <w:r>
        <w:t>faces.</w:t>
      </w:r>
    </w:p>
    <w:p w14:paraId="07559FA2" w14:textId="77777777" w:rsidR="00F675FE" w:rsidRDefault="00F675FE">
      <w:pPr>
        <w:pStyle w:val="BodyText"/>
        <w:spacing w:before="10"/>
        <w:rPr>
          <w:sz w:val="37"/>
        </w:rPr>
      </w:pPr>
    </w:p>
    <w:p w14:paraId="07559FA3" w14:textId="77777777" w:rsidR="00F675FE" w:rsidRDefault="00000000">
      <w:pPr>
        <w:pStyle w:val="Heading2"/>
        <w:numPr>
          <w:ilvl w:val="1"/>
          <w:numId w:val="7"/>
        </w:numPr>
        <w:tabs>
          <w:tab w:val="left" w:pos="1022"/>
          <w:tab w:val="left" w:pos="1023"/>
        </w:tabs>
        <w:spacing w:before="0"/>
        <w:ind w:hanging="884"/>
      </w:pPr>
      <w:bookmarkStart w:id="23" w:name="Functional_Near-Infrared_Spectroscopy_(f"/>
      <w:bookmarkStart w:id="24" w:name="_bookmark11"/>
      <w:bookmarkEnd w:id="23"/>
      <w:bookmarkEnd w:id="24"/>
      <w:r>
        <w:rPr>
          <w:spacing w:val="-2"/>
          <w:w w:val="110"/>
        </w:rPr>
        <w:t>Functional</w:t>
      </w:r>
      <w:r>
        <w:rPr>
          <w:spacing w:val="1"/>
          <w:w w:val="110"/>
        </w:rPr>
        <w:t xml:space="preserve"> </w:t>
      </w:r>
      <w:r>
        <w:rPr>
          <w:spacing w:val="-2"/>
          <w:w w:val="110"/>
        </w:rPr>
        <w:t>Near-Infrared</w:t>
      </w:r>
      <w:r>
        <w:rPr>
          <w:w w:val="110"/>
        </w:rPr>
        <w:t xml:space="preserve"> </w:t>
      </w:r>
      <w:r>
        <w:rPr>
          <w:spacing w:val="-2"/>
          <w:w w:val="110"/>
        </w:rPr>
        <w:t>Spectroscopy</w:t>
      </w:r>
      <w:r>
        <w:rPr>
          <w:spacing w:val="2"/>
          <w:w w:val="110"/>
        </w:rPr>
        <w:t xml:space="preserve"> </w:t>
      </w:r>
      <w:r>
        <w:rPr>
          <w:spacing w:val="-2"/>
          <w:w w:val="110"/>
        </w:rPr>
        <w:t>(fNIRS)</w:t>
      </w:r>
    </w:p>
    <w:p w14:paraId="07559FA4" w14:textId="77777777" w:rsidR="00F675FE" w:rsidRDefault="00000000">
      <w:pPr>
        <w:pStyle w:val="BodyText"/>
        <w:spacing w:before="363" w:line="355" w:lineRule="auto"/>
        <w:ind w:left="139" w:right="1216"/>
        <w:jc w:val="both"/>
      </w:pPr>
      <w:r>
        <w:rPr>
          <w:w w:val="95"/>
        </w:rPr>
        <w:t>fNIRS</w:t>
      </w:r>
      <w:r>
        <w:rPr>
          <w:spacing w:val="-9"/>
          <w:w w:val="95"/>
        </w:rPr>
        <w:t xml:space="preserve"> </w:t>
      </w:r>
      <w:r>
        <w:rPr>
          <w:w w:val="95"/>
        </w:rPr>
        <w:t>is</w:t>
      </w:r>
      <w:r>
        <w:rPr>
          <w:spacing w:val="-10"/>
          <w:w w:val="95"/>
        </w:rPr>
        <w:t xml:space="preserve"> </w:t>
      </w:r>
      <w:r>
        <w:rPr>
          <w:w w:val="95"/>
        </w:rPr>
        <w:t>a</w:t>
      </w:r>
      <w:r>
        <w:rPr>
          <w:spacing w:val="-9"/>
          <w:w w:val="95"/>
        </w:rPr>
        <w:t xml:space="preserve"> </w:t>
      </w:r>
      <w:r>
        <w:rPr>
          <w:w w:val="95"/>
        </w:rPr>
        <w:t>non-invasive</w:t>
      </w:r>
      <w:r>
        <w:rPr>
          <w:spacing w:val="-10"/>
          <w:w w:val="95"/>
        </w:rPr>
        <w:t xml:space="preserve"> </w:t>
      </w:r>
      <w:r>
        <w:rPr>
          <w:w w:val="95"/>
        </w:rPr>
        <w:t>neuroimaging</w:t>
      </w:r>
      <w:r>
        <w:rPr>
          <w:spacing w:val="-9"/>
          <w:w w:val="95"/>
        </w:rPr>
        <w:t xml:space="preserve"> </w:t>
      </w:r>
      <w:r>
        <w:rPr>
          <w:w w:val="95"/>
        </w:rPr>
        <w:t>technique</w:t>
      </w:r>
      <w:r>
        <w:rPr>
          <w:spacing w:val="-10"/>
          <w:w w:val="95"/>
        </w:rPr>
        <w:t xml:space="preserve"> </w:t>
      </w:r>
      <w:r>
        <w:rPr>
          <w:w w:val="95"/>
        </w:rPr>
        <w:t>that</w:t>
      </w:r>
      <w:r>
        <w:rPr>
          <w:spacing w:val="-9"/>
          <w:w w:val="95"/>
        </w:rPr>
        <w:t xml:space="preserve"> </w:t>
      </w:r>
      <w:r>
        <w:rPr>
          <w:w w:val="95"/>
        </w:rPr>
        <w:t>measures</w:t>
      </w:r>
      <w:r>
        <w:rPr>
          <w:spacing w:val="-10"/>
          <w:w w:val="95"/>
        </w:rPr>
        <w:t xml:space="preserve"> </w:t>
      </w:r>
      <w:r>
        <w:rPr>
          <w:w w:val="95"/>
        </w:rPr>
        <w:t>brain</w:t>
      </w:r>
      <w:r>
        <w:rPr>
          <w:spacing w:val="-9"/>
          <w:w w:val="95"/>
        </w:rPr>
        <w:t xml:space="preserve"> </w:t>
      </w:r>
      <w:r>
        <w:rPr>
          <w:w w:val="95"/>
        </w:rPr>
        <w:t>activity</w:t>
      </w:r>
      <w:r>
        <w:rPr>
          <w:spacing w:val="-10"/>
          <w:w w:val="95"/>
        </w:rPr>
        <w:t xml:space="preserve"> </w:t>
      </w:r>
      <w:r>
        <w:rPr>
          <w:w w:val="95"/>
        </w:rPr>
        <w:t>by</w:t>
      </w:r>
      <w:r>
        <w:rPr>
          <w:spacing w:val="-9"/>
          <w:w w:val="95"/>
        </w:rPr>
        <w:t xml:space="preserve"> </w:t>
      </w:r>
      <w:r>
        <w:rPr>
          <w:w w:val="95"/>
        </w:rPr>
        <w:t xml:space="preserve">detecting </w:t>
      </w:r>
      <w:r>
        <w:t>changes</w:t>
      </w:r>
      <w:r>
        <w:rPr>
          <w:spacing w:val="-15"/>
        </w:rPr>
        <w:t xml:space="preserve"> </w:t>
      </w:r>
      <w:r>
        <w:t>in</w:t>
      </w:r>
      <w:r>
        <w:rPr>
          <w:spacing w:val="-15"/>
        </w:rPr>
        <w:t xml:space="preserve"> </w:t>
      </w:r>
      <w:r>
        <w:t>Blood</w:t>
      </w:r>
      <w:r>
        <w:rPr>
          <w:spacing w:val="-15"/>
        </w:rPr>
        <w:t xml:space="preserve"> </w:t>
      </w:r>
      <w:r>
        <w:t>Oxygenation</w:t>
      </w:r>
      <w:r>
        <w:rPr>
          <w:spacing w:val="-15"/>
        </w:rPr>
        <w:t xml:space="preserve"> </w:t>
      </w:r>
      <w:r>
        <w:t>Level</w:t>
      </w:r>
      <w:r>
        <w:rPr>
          <w:spacing w:val="-15"/>
        </w:rPr>
        <w:t xml:space="preserve"> </w:t>
      </w:r>
      <w:r>
        <w:t>Dependent</w:t>
      </w:r>
      <w:r>
        <w:rPr>
          <w:spacing w:val="-15"/>
        </w:rPr>
        <w:t xml:space="preserve"> </w:t>
      </w:r>
      <w:r>
        <w:t>(BOLD)</w:t>
      </w:r>
      <w:r>
        <w:rPr>
          <w:spacing w:val="-15"/>
        </w:rPr>
        <w:t xml:space="preserve"> </w:t>
      </w:r>
      <w:r>
        <w:t>signals,</w:t>
      </w:r>
      <w:r>
        <w:rPr>
          <w:spacing w:val="-15"/>
        </w:rPr>
        <w:t xml:space="preserve"> </w:t>
      </w:r>
      <w:r>
        <w:t>which</w:t>
      </w:r>
      <w:r>
        <w:rPr>
          <w:spacing w:val="-15"/>
        </w:rPr>
        <w:t xml:space="preserve"> </w:t>
      </w:r>
      <w:r>
        <w:t>are</w:t>
      </w:r>
      <w:r>
        <w:rPr>
          <w:spacing w:val="-15"/>
        </w:rPr>
        <w:t xml:space="preserve"> </w:t>
      </w:r>
      <w:r>
        <w:t>associated with</w:t>
      </w:r>
      <w:r>
        <w:rPr>
          <w:spacing w:val="-2"/>
        </w:rPr>
        <w:t xml:space="preserve"> </w:t>
      </w:r>
      <w:r>
        <w:t>neural</w:t>
      </w:r>
      <w:r>
        <w:rPr>
          <w:spacing w:val="-2"/>
        </w:rPr>
        <w:t xml:space="preserve"> </w:t>
      </w:r>
      <w:r>
        <w:t>activity, similar</w:t>
      </w:r>
      <w:r>
        <w:rPr>
          <w:spacing w:val="-2"/>
        </w:rPr>
        <w:t xml:space="preserve"> </w:t>
      </w:r>
      <w:r>
        <w:t>to</w:t>
      </w:r>
      <w:r>
        <w:rPr>
          <w:spacing w:val="-2"/>
        </w:rPr>
        <w:t xml:space="preserve"> </w:t>
      </w:r>
      <w:r>
        <w:t>functional</w:t>
      </w:r>
      <w:r>
        <w:rPr>
          <w:spacing w:val="-2"/>
        </w:rPr>
        <w:t xml:space="preserve"> </w:t>
      </w:r>
      <w:r>
        <w:t>magnetic</w:t>
      </w:r>
      <w:r>
        <w:rPr>
          <w:spacing w:val="-2"/>
        </w:rPr>
        <w:t xml:space="preserve"> </w:t>
      </w:r>
      <w:r>
        <w:t>resonance</w:t>
      </w:r>
      <w:r>
        <w:rPr>
          <w:spacing w:val="-2"/>
        </w:rPr>
        <w:t xml:space="preserve"> </w:t>
      </w:r>
      <w:r>
        <w:t>imaging</w:t>
      </w:r>
      <w:r>
        <w:rPr>
          <w:spacing w:val="-2"/>
        </w:rPr>
        <w:t xml:space="preserve"> </w:t>
      </w:r>
      <w:r>
        <w:t>(fMRI).</w:t>
      </w:r>
      <w:r>
        <w:rPr>
          <w:spacing w:val="-2"/>
        </w:rPr>
        <w:t xml:space="preserve"> </w:t>
      </w:r>
      <w:r>
        <w:t xml:space="preserve">fNIRS </w:t>
      </w:r>
      <w:r>
        <w:rPr>
          <w:spacing w:val="-2"/>
        </w:rPr>
        <w:t>works</w:t>
      </w:r>
      <w:r>
        <w:rPr>
          <w:spacing w:val="-9"/>
        </w:rPr>
        <w:t xml:space="preserve"> </w:t>
      </w:r>
      <w:r>
        <w:rPr>
          <w:spacing w:val="-2"/>
        </w:rPr>
        <w:t>by</w:t>
      </w:r>
      <w:r>
        <w:rPr>
          <w:spacing w:val="-9"/>
        </w:rPr>
        <w:t xml:space="preserve"> </w:t>
      </w:r>
      <w:r>
        <w:rPr>
          <w:spacing w:val="-2"/>
        </w:rPr>
        <w:t>shining</w:t>
      </w:r>
      <w:r>
        <w:rPr>
          <w:spacing w:val="-9"/>
        </w:rPr>
        <w:t xml:space="preserve"> </w:t>
      </w:r>
      <w:r>
        <w:rPr>
          <w:spacing w:val="-2"/>
        </w:rPr>
        <w:t>near-infrared</w:t>
      </w:r>
      <w:r>
        <w:rPr>
          <w:spacing w:val="-9"/>
        </w:rPr>
        <w:t xml:space="preserve"> </w:t>
      </w:r>
      <w:r>
        <w:rPr>
          <w:spacing w:val="-2"/>
        </w:rPr>
        <w:t>light</w:t>
      </w:r>
      <w:r>
        <w:rPr>
          <w:spacing w:val="-9"/>
        </w:rPr>
        <w:t xml:space="preserve"> </w:t>
      </w:r>
      <w:r>
        <w:rPr>
          <w:spacing w:val="-2"/>
        </w:rPr>
        <w:t>(760-850nm)</w:t>
      </w:r>
      <w:r>
        <w:rPr>
          <w:spacing w:val="-9"/>
        </w:rPr>
        <w:t xml:space="preserve"> </w:t>
      </w:r>
      <w:r>
        <w:rPr>
          <w:spacing w:val="-2"/>
        </w:rPr>
        <w:t>through</w:t>
      </w:r>
      <w:r>
        <w:rPr>
          <w:spacing w:val="-9"/>
        </w:rPr>
        <w:t xml:space="preserve"> </w:t>
      </w:r>
      <w:r>
        <w:rPr>
          <w:spacing w:val="-2"/>
        </w:rPr>
        <w:t>the</w:t>
      </w:r>
      <w:r>
        <w:rPr>
          <w:spacing w:val="-9"/>
        </w:rPr>
        <w:t xml:space="preserve"> </w:t>
      </w:r>
      <w:r>
        <w:rPr>
          <w:spacing w:val="-2"/>
        </w:rPr>
        <w:t>scalp</w:t>
      </w:r>
      <w:r>
        <w:rPr>
          <w:spacing w:val="-9"/>
        </w:rPr>
        <w:t xml:space="preserve"> </w:t>
      </w:r>
      <w:r>
        <w:rPr>
          <w:spacing w:val="-2"/>
        </w:rPr>
        <w:t>and</w:t>
      </w:r>
      <w:r>
        <w:rPr>
          <w:spacing w:val="-9"/>
        </w:rPr>
        <w:t xml:space="preserve"> </w:t>
      </w:r>
      <w:r>
        <w:rPr>
          <w:spacing w:val="-2"/>
        </w:rPr>
        <w:t>measuring</w:t>
      </w:r>
      <w:r>
        <w:rPr>
          <w:spacing w:val="-9"/>
        </w:rPr>
        <w:t xml:space="preserve"> </w:t>
      </w:r>
      <w:r>
        <w:rPr>
          <w:spacing w:val="-2"/>
        </w:rPr>
        <w:t xml:space="preserve">the </w:t>
      </w:r>
      <w:r>
        <w:t>amount</w:t>
      </w:r>
      <w:r>
        <w:rPr>
          <w:spacing w:val="-14"/>
        </w:rPr>
        <w:t xml:space="preserve"> </w:t>
      </w:r>
      <w:r>
        <w:t>of</w:t>
      </w:r>
      <w:r>
        <w:rPr>
          <w:spacing w:val="-14"/>
        </w:rPr>
        <w:t xml:space="preserve"> </w:t>
      </w:r>
      <w:r>
        <w:t>light</w:t>
      </w:r>
      <w:r>
        <w:rPr>
          <w:spacing w:val="-14"/>
        </w:rPr>
        <w:t xml:space="preserve"> </w:t>
      </w:r>
      <w:r>
        <w:t>that</w:t>
      </w:r>
      <w:r>
        <w:rPr>
          <w:spacing w:val="-14"/>
        </w:rPr>
        <w:t xml:space="preserve"> </w:t>
      </w:r>
      <w:r>
        <w:t>is</w:t>
      </w:r>
      <w:r>
        <w:rPr>
          <w:spacing w:val="-14"/>
        </w:rPr>
        <w:t xml:space="preserve"> </w:t>
      </w:r>
      <w:r>
        <w:t>absorbed</w:t>
      </w:r>
      <w:r>
        <w:rPr>
          <w:spacing w:val="-14"/>
        </w:rPr>
        <w:t xml:space="preserve"> </w:t>
      </w:r>
      <w:r>
        <w:t>by</w:t>
      </w:r>
      <w:r>
        <w:rPr>
          <w:spacing w:val="-14"/>
        </w:rPr>
        <w:t xml:space="preserve"> </w:t>
      </w:r>
      <w:r>
        <w:t>oxygenated</w:t>
      </w:r>
      <w:r>
        <w:rPr>
          <w:spacing w:val="-14"/>
        </w:rPr>
        <w:t xml:space="preserve"> </w:t>
      </w:r>
      <w:r>
        <w:t>(HbO)</w:t>
      </w:r>
      <w:r>
        <w:rPr>
          <w:spacing w:val="-14"/>
        </w:rPr>
        <w:t xml:space="preserve"> </w:t>
      </w:r>
      <w:r>
        <w:t>and</w:t>
      </w:r>
      <w:r>
        <w:rPr>
          <w:spacing w:val="-14"/>
        </w:rPr>
        <w:t xml:space="preserve"> </w:t>
      </w:r>
      <w:r>
        <w:t>deoxygenated</w:t>
      </w:r>
      <w:r>
        <w:rPr>
          <w:spacing w:val="-14"/>
        </w:rPr>
        <w:t xml:space="preserve"> </w:t>
      </w:r>
      <w:r>
        <w:t>hemoglobin (HbR) in the brain.</w:t>
      </w:r>
      <w:r>
        <w:rPr>
          <w:spacing w:val="40"/>
        </w:rPr>
        <w:t xml:space="preserve"> </w:t>
      </w:r>
      <w:r>
        <w:t>This is possible through the Modified Beer-Lambert Law, which relates</w:t>
      </w:r>
      <w:r>
        <w:rPr>
          <w:spacing w:val="-5"/>
        </w:rPr>
        <w:t xml:space="preserve"> </w:t>
      </w:r>
      <w:r>
        <w:t>the</w:t>
      </w:r>
      <w:r>
        <w:rPr>
          <w:spacing w:val="-5"/>
        </w:rPr>
        <w:t xml:space="preserve"> </w:t>
      </w:r>
      <w:r>
        <w:t>concentration</w:t>
      </w:r>
      <w:r>
        <w:rPr>
          <w:spacing w:val="-5"/>
        </w:rPr>
        <w:t xml:space="preserve"> </w:t>
      </w:r>
      <w:r>
        <w:t>of</w:t>
      </w:r>
      <w:r>
        <w:rPr>
          <w:spacing w:val="-5"/>
        </w:rPr>
        <w:t xml:space="preserve"> </w:t>
      </w:r>
      <w:r>
        <w:t>hemoglobin</w:t>
      </w:r>
      <w:r>
        <w:rPr>
          <w:spacing w:val="-5"/>
        </w:rPr>
        <w:t xml:space="preserve"> </w:t>
      </w:r>
      <w:r>
        <w:t>to</w:t>
      </w:r>
      <w:r>
        <w:rPr>
          <w:spacing w:val="-5"/>
        </w:rPr>
        <w:t xml:space="preserve"> </w:t>
      </w:r>
      <w:r>
        <w:t>the</w:t>
      </w:r>
      <w:r>
        <w:rPr>
          <w:spacing w:val="-5"/>
        </w:rPr>
        <w:t xml:space="preserve"> </w:t>
      </w:r>
      <w:r>
        <w:t>absorption</w:t>
      </w:r>
      <w:r>
        <w:rPr>
          <w:spacing w:val="-5"/>
        </w:rPr>
        <w:t xml:space="preserve"> </w:t>
      </w:r>
      <w:r>
        <w:t>of</w:t>
      </w:r>
      <w:r>
        <w:rPr>
          <w:spacing w:val="-5"/>
        </w:rPr>
        <w:t xml:space="preserve"> </w:t>
      </w:r>
      <w:r>
        <w:t>light</w:t>
      </w:r>
      <w:r>
        <w:rPr>
          <w:spacing w:val="-5"/>
        </w:rPr>
        <w:t xml:space="preserve"> </w:t>
      </w:r>
      <w:r>
        <w:t>(</w:t>
      </w:r>
      <w:hyperlink w:anchor="_bookmark96" w:history="1">
        <w:r w:rsidR="00F675FE">
          <w:rPr>
            <w:color w:val="0000FF"/>
          </w:rPr>
          <w:t>Kocsis</w:t>
        </w:r>
        <w:r w:rsidR="00F675FE">
          <w:rPr>
            <w:color w:val="0000FF"/>
            <w:spacing w:val="-5"/>
          </w:rPr>
          <w:t xml:space="preserve"> </w:t>
        </w:r>
        <w:r w:rsidR="00F675FE">
          <w:rPr>
            <w:color w:val="0000FF"/>
          </w:rPr>
          <w:t>et</w:t>
        </w:r>
        <w:r w:rsidR="00F675FE">
          <w:rPr>
            <w:color w:val="0000FF"/>
            <w:spacing w:val="-5"/>
          </w:rPr>
          <w:t xml:space="preserve"> </w:t>
        </w:r>
        <w:r w:rsidR="00F675FE">
          <w:rPr>
            <w:color w:val="0000FF"/>
          </w:rPr>
          <w:t>al.</w:t>
        </w:r>
      </w:hyperlink>
      <w:r>
        <w:t>,</w:t>
      </w:r>
      <w:r>
        <w:rPr>
          <w:spacing w:val="-5"/>
        </w:rPr>
        <w:t xml:space="preserve"> </w:t>
      </w:r>
      <w:hyperlink w:anchor="_bookmark96" w:history="1">
        <w:r w:rsidR="00F675FE">
          <w:rPr>
            <w:color w:val="0000FF"/>
          </w:rPr>
          <w:t>2006</w:t>
        </w:r>
      </w:hyperlink>
      <w:r>
        <w:t xml:space="preserve">). </w:t>
      </w:r>
      <w:r>
        <w:rPr>
          <w:w w:val="95"/>
        </w:rPr>
        <w:t>It is substantially more portable and cost-effective than MRI, tolerates moderate partic- ipant</w:t>
      </w:r>
      <w:r>
        <w:rPr>
          <w:spacing w:val="6"/>
        </w:rPr>
        <w:t xml:space="preserve"> </w:t>
      </w:r>
      <w:r>
        <w:rPr>
          <w:w w:val="95"/>
        </w:rPr>
        <w:t>movement,</w:t>
      </w:r>
      <w:r>
        <w:rPr>
          <w:spacing w:val="7"/>
        </w:rPr>
        <w:t xml:space="preserve"> </w:t>
      </w:r>
      <w:r>
        <w:rPr>
          <w:w w:val="95"/>
        </w:rPr>
        <w:t>and</w:t>
      </w:r>
      <w:r>
        <w:rPr>
          <w:spacing w:val="7"/>
        </w:rPr>
        <w:t xml:space="preserve"> </w:t>
      </w:r>
      <w:r>
        <w:rPr>
          <w:w w:val="95"/>
        </w:rPr>
        <w:t>can</w:t>
      </w:r>
      <w:r>
        <w:rPr>
          <w:spacing w:val="7"/>
        </w:rPr>
        <w:t xml:space="preserve"> </w:t>
      </w:r>
      <w:r>
        <w:rPr>
          <w:w w:val="95"/>
        </w:rPr>
        <w:t>be</w:t>
      </w:r>
      <w:r>
        <w:rPr>
          <w:spacing w:val="6"/>
        </w:rPr>
        <w:t xml:space="preserve"> </w:t>
      </w:r>
      <w:r>
        <w:rPr>
          <w:w w:val="95"/>
        </w:rPr>
        <w:t>deployed</w:t>
      </w:r>
      <w:r>
        <w:rPr>
          <w:spacing w:val="7"/>
        </w:rPr>
        <w:t xml:space="preserve"> </w:t>
      </w:r>
      <w:r>
        <w:rPr>
          <w:w w:val="95"/>
        </w:rPr>
        <w:t>in</w:t>
      </w:r>
      <w:r>
        <w:rPr>
          <w:spacing w:val="6"/>
        </w:rPr>
        <w:t xml:space="preserve"> </w:t>
      </w:r>
      <w:r>
        <w:rPr>
          <w:w w:val="95"/>
        </w:rPr>
        <w:t>more</w:t>
      </w:r>
      <w:r>
        <w:rPr>
          <w:spacing w:val="7"/>
        </w:rPr>
        <w:t xml:space="preserve"> </w:t>
      </w:r>
      <w:r>
        <w:rPr>
          <w:w w:val="95"/>
        </w:rPr>
        <w:t>ecologically</w:t>
      </w:r>
      <w:r>
        <w:rPr>
          <w:spacing w:val="7"/>
        </w:rPr>
        <w:t xml:space="preserve"> </w:t>
      </w:r>
      <w:r>
        <w:rPr>
          <w:w w:val="95"/>
        </w:rPr>
        <w:t>valid</w:t>
      </w:r>
      <w:r>
        <w:rPr>
          <w:spacing w:val="6"/>
        </w:rPr>
        <w:t xml:space="preserve"> </w:t>
      </w:r>
      <w:r>
        <w:rPr>
          <w:w w:val="95"/>
        </w:rPr>
        <w:t>or</w:t>
      </w:r>
      <w:r>
        <w:rPr>
          <w:spacing w:val="7"/>
        </w:rPr>
        <w:t xml:space="preserve"> </w:t>
      </w:r>
      <w:r>
        <w:rPr>
          <w:w w:val="95"/>
        </w:rPr>
        <w:t>naturalistic</w:t>
      </w:r>
      <w:r>
        <w:rPr>
          <w:spacing w:val="6"/>
        </w:rPr>
        <w:t xml:space="preserve"> </w:t>
      </w:r>
      <w:r>
        <w:rPr>
          <w:spacing w:val="-2"/>
          <w:w w:val="95"/>
        </w:rPr>
        <w:t>settings</w:t>
      </w:r>
    </w:p>
    <w:p w14:paraId="07559FA5" w14:textId="77777777" w:rsidR="00F675FE" w:rsidRDefault="00F675FE">
      <w:pPr>
        <w:spacing w:line="355" w:lineRule="auto"/>
        <w:jc w:val="both"/>
        <w:sectPr w:rsidR="00F675FE">
          <w:headerReference w:type="default" r:id="rId19"/>
          <w:footerReference w:type="default" r:id="rId20"/>
          <w:pgSz w:w="12240" w:h="15840"/>
          <w:pgMar w:top="1020" w:right="220" w:bottom="280" w:left="1660" w:header="690" w:footer="0" w:gutter="0"/>
          <w:cols w:space="720"/>
        </w:sectPr>
      </w:pPr>
    </w:p>
    <w:p w14:paraId="07559FA6" w14:textId="77777777" w:rsidR="00F675FE" w:rsidRDefault="00F675FE">
      <w:pPr>
        <w:pStyle w:val="BodyText"/>
        <w:spacing w:before="11"/>
        <w:rPr>
          <w:sz w:val="20"/>
        </w:rPr>
      </w:pPr>
    </w:p>
    <w:p w14:paraId="07559FA7" w14:textId="77777777" w:rsidR="00F675FE" w:rsidRDefault="00000000">
      <w:pPr>
        <w:pStyle w:val="BodyText"/>
        <w:spacing w:before="118" w:line="355" w:lineRule="auto"/>
        <w:ind w:left="139" w:right="1216"/>
        <w:jc w:val="both"/>
      </w:pPr>
      <w:r>
        <w:rPr>
          <w:spacing w:val="16"/>
          <w:w w:val="107"/>
        </w:rPr>
        <w:t>(</w:t>
      </w:r>
      <w:hyperlink w:anchor="_bookmark134" w:history="1">
        <w:r>
          <w:rPr>
            <w:color w:val="0000FF"/>
            <w:spacing w:val="16"/>
            <w:w w:val="103"/>
          </w:rPr>
          <w:t>Y</w:t>
        </w:r>
        <w:r>
          <w:rPr>
            <w:color w:val="0000FF"/>
            <w:spacing w:val="-107"/>
            <w:w w:val="83"/>
          </w:rPr>
          <w:t>u</w:t>
        </w:r>
        <w:r>
          <w:rPr>
            <w:color w:val="0000FF"/>
            <w:spacing w:val="23"/>
            <w:w w:val="140"/>
          </w:rPr>
          <w:t>¨</w:t>
        </w:r>
        <w:r>
          <w:rPr>
            <w:color w:val="0000FF"/>
            <w:spacing w:val="17"/>
            <w:w w:val="87"/>
          </w:rPr>
          <w:t>cel</w:t>
        </w:r>
        <w:r>
          <w:rPr>
            <w:color w:val="0000FF"/>
            <w:spacing w:val="-5"/>
            <w:w w:val="99"/>
          </w:rPr>
          <w:t xml:space="preserve"> </w:t>
        </w:r>
        <w:r>
          <w:rPr>
            <w:color w:val="0000FF"/>
          </w:rPr>
          <w:t>et</w:t>
        </w:r>
        <w:r>
          <w:rPr>
            <w:color w:val="0000FF"/>
            <w:spacing w:val="-7"/>
          </w:rPr>
          <w:t xml:space="preserve"> </w:t>
        </w:r>
        <w:r>
          <w:rPr>
            <w:color w:val="0000FF"/>
          </w:rPr>
          <w:t>al.</w:t>
        </w:r>
      </w:hyperlink>
      <w:r>
        <w:t>,</w:t>
      </w:r>
      <w:r>
        <w:rPr>
          <w:spacing w:val="-6"/>
        </w:rPr>
        <w:t xml:space="preserve"> </w:t>
      </w:r>
      <w:hyperlink w:anchor="_bookmark134" w:history="1">
        <w:r w:rsidR="00F675FE">
          <w:rPr>
            <w:color w:val="0000FF"/>
          </w:rPr>
          <w:t>2017</w:t>
        </w:r>
      </w:hyperlink>
      <w:r>
        <w:t>).</w:t>
      </w:r>
      <w:r>
        <w:rPr>
          <w:spacing w:val="25"/>
        </w:rPr>
        <w:t xml:space="preserve"> </w:t>
      </w:r>
      <w:r>
        <w:t>Temporal</w:t>
      </w:r>
      <w:r>
        <w:rPr>
          <w:spacing w:val="-7"/>
        </w:rPr>
        <w:t xml:space="preserve"> </w:t>
      </w:r>
      <w:r>
        <w:t>resolution</w:t>
      </w:r>
      <w:r>
        <w:rPr>
          <w:spacing w:val="-7"/>
        </w:rPr>
        <w:t xml:space="preserve"> </w:t>
      </w:r>
      <w:r>
        <w:t>is</w:t>
      </w:r>
      <w:r>
        <w:rPr>
          <w:spacing w:val="-6"/>
        </w:rPr>
        <w:t xml:space="preserve"> </w:t>
      </w:r>
      <w:r>
        <w:t>moderate,</w:t>
      </w:r>
      <w:r>
        <w:rPr>
          <w:spacing w:val="-4"/>
        </w:rPr>
        <w:t xml:space="preserve"> </w:t>
      </w:r>
      <w:r>
        <w:t>on</w:t>
      </w:r>
      <w:r>
        <w:rPr>
          <w:spacing w:val="-7"/>
        </w:rPr>
        <w:t xml:space="preserve"> </w:t>
      </w:r>
      <w:r>
        <w:t>the</w:t>
      </w:r>
      <w:r>
        <w:rPr>
          <w:spacing w:val="-6"/>
        </w:rPr>
        <w:t xml:space="preserve"> </w:t>
      </w:r>
      <w:r>
        <w:t>order</w:t>
      </w:r>
      <w:r>
        <w:rPr>
          <w:spacing w:val="-7"/>
        </w:rPr>
        <w:t xml:space="preserve"> </w:t>
      </w:r>
      <w:r>
        <w:t>of</w:t>
      </w:r>
      <w:r>
        <w:rPr>
          <w:spacing w:val="-7"/>
        </w:rPr>
        <w:t xml:space="preserve"> </w:t>
      </w:r>
      <w:r>
        <w:t>seconds,</w:t>
      </w:r>
      <w:r>
        <w:rPr>
          <w:spacing w:val="-4"/>
        </w:rPr>
        <w:t xml:space="preserve"> </w:t>
      </w:r>
      <w:r>
        <w:t xml:space="preserve">which, </w:t>
      </w:r>
      <w:r>
        <w:rPr>
          <w:spacing w:val="-2"/>
        </w:rPr>
        <w:t>although</w:t>
      </w:r>
      <w:r>
        <w:rPr>
          <w:spacing w:val="-6"/>
        </w:rPr>
        <w:t xml:space="preserve"> </w:t>
      </w:r>
      <w:r>
        <w:rPr>
          <w:spacing w:val="-2"/>
        </w:rPr>
        <w:t>inferior</w:t>
      </w:r>
      <w:r>
        <w:rPr>
          <w:spacing w:val="-7"/>
        </w:rPr>
        <w:t xml:space="preserve"> </w:t>
      </w:r>
      <w:r>
        <w:rPr>
          <w:spacing w:val="-2"/>
        </w:rPr>
        <w:t>to</w:t>
      </w:r>
      <w:r>
        <w:rPr>
          <w:spacing w:val="-6"/>
        </w:rPr>
        <w:t xml:space="preserve"> </w:t>
      </w:r>
      <w:r>
        <w:rPr>
          <w:spacing w:val="-2"/>
        </w:rPr>
        <w:t>EEG’s</w:t>
      </w:r>
      <w:r>
        <w:rPr>
          <w:spacing w:val="-6"/>
        </w:rPr>
        <w:t xml:space="preserve"> </w:t>
      </w:r>
      <w:r>
        <w:rPr>
          <w:spacing w:val="-2"/>
        </w:rPr>
        <w:t>millisecond</w:t>
      </w:r>
      <w:r>
        <w:rPr>
          <w:spacing w:val="-6"/>
        </w:rPr>
        <w:t xml:space="preserve"> </w:t>
      </w:r>
      <w:r>
        <w:rPr>
          <w:spacing w:val="-2"/>
        </w:rPr>
        <w:t>fidelity,</w:t>
      </w:r>
      <w:r>
        <w:rPr>
          <w:spacing w:val="-4"/>
        </w:rPr>
        <w:t xml:space="preserve"> </w:t>
      </w:r>
      <w:r>
        <w:rPr>
          <w:spacing w:val="-2"/>
        </w:rPr>
        <w:t>remains</w:t>
      </w:r>
      <w:r>
        <w:rPr>
          <w:spacing w:val="-6"/>
        </w:rPr>
        <w:t xml:space="preserve"> </w:t>
      </w:r>
      <w:r>
        <w:rPr>
          <w:spacing w:val="-2"/>
        </w:rPr>
        <w:t>sufficient</w:t>
      </w:r>
      <w:r>
        <w:rPr>
          <w:spacing w:val="-6"/>
        </w:rPr>
        <w:t xml:space="preserve"> </w:t>
      </w:r>
      <w:r>
        <w:rPr>
          <w:spacing w:val="-2"/>
        </w:rPr>
        <w:t>to</w:t>
      </w:r>
      <w:r>
        <w:rPr>
          <w:spacing w:val="-7"/>
        </w:rPr>
        <w:t xml:space="preserve"> </w:t>
      </w:r>
      <w:r>
        <w:rPr>
          <w:spacing w:val="-2"/>
        </w:rPr>
        <w:t>capture</w:t>
      </w:r>
      <w:r>
        <w:rPr>
          <w:spacing w:val="-6"/>
        </w:rPr>
        <w:t xml:space="preserve"> </w:t>
      </w:r>
      <w:r>
        <w:rPr>
          <w:spacing w:val="-2"/>
        </w:rPr>
        <w:t>the</w:t>
      </w:r>
      <w:r>
        <w:rPr>
          <w:spacing w:val="-6"/>
        </w:rPr>
        <w:t xml:space="preserve"> </w:t>
      </w:r>
      <w:r>
        <w:rPr>
          <w:spacing w:val="-2"/>
        </w:rPr>
        <w:t xml:space="preserve">hemo- </w:t>
      </w:r>
      <w:r>
        <w:t>dynamic</w:t>
      </w:r>
      <w:r>
        <w:rPr>
          <w:spacing w:val="-7"/>
        </w:rPr>
        <w:t xml:space="preserve"> </w:t>
      </w:r>
      <w:r>
        <w:t>responses</w:t>
      </w:r>
      <w:r>
        <w:rPr>
          <w:spacing w:val="-7"/>
        </w:rPr>
        <w:t xml:space="preserve"> </w:t>
      </w:r>
      <w:r>
        <w:t>associated</w:t>
      </w:r>
      <w:r>
        <w:rPr>
          <w:spacing w:val="-7"/>
        </w:rPr>
        <w:t xml:space="preserve"> </w:t>
      </w:r>
      <w:r>
        <w:t>with</w:t>
      </w:r>
      <w:r>
        <w:rPr>
          <w:spacing w:val="-7"/>
        </w:rPr>
        <w:t xml:space="preserve"> </w:t>
      </w:r>
      <w:r>
        <w:t>emotional</w:t>
      </w:r>
      <w:r>
        <w:rPr>
          <w:spacing w:val="-7"/>
        </w:rPr>
        <w:t xml:space="preserve"> </w:t>
      </w:r>
      <w:r>
        <w:t>and</w:t>
      </w:r>
      <w:r>
        <w:rPr>
          <w:spacing w:val="-7"/>
        </w:rPr>
        <w:t xml:space="preserve"> </w:t>
      </w:r>
      <w:r>
        <w:t>cognitive</w:t>
      </w:r>
      <w:r>
        <w:rPr>
          <w:spacing w:val="-7"/>
        </w:rPr>
        <w:t xml:space="preserve"> </w:t>
      </w:r>
      <w:r>
        <w:t>processes.</w:t>
      </w:r>
      <w:r>
        <w:rPr>
          <w:spacing w:val="39"/>
        </w:rPr>
        <w:t xml:space="preserve"> </w:t>
      </w:r>
      <w:r>
        <w:t>Despite</w:t>
      </w:r>
      <w:r>
        <w:rPr>
          <w:spacing w:val="-7"/>
        </w:rPr>
        <w:t xml:space="preserve"> </w:t>
      </w:r>
      <w:r>
        <w:t>these advantages,</w:t>
      </w:r>
      <w:r>
        <w:rPr>
          <w:spacing w:val="-14"/>
        </w:rPr>
        <w:t xml:space="preserve"> </w:t>
      </w:r>
      <w:r>
        <w:t>fNIRS</w:t>
      </w:r>
      <w:r>
        <w:rPr>
          <w:spacing w:val="-15"/>
        </w:rPr>
        <w:t xml:space="preserve"> </w:t>
      </w:r>
      <w:r>
        <w:t>remains</w:t>
      </w:r>
      <w:r>
        <w:rPr>
          <w:spacing w:val="-15"/>
        </w:rPr>
        <w:t xml:space="preserve"> </w:t>
      </w:r>
      <w:r>
        <w:t>limited</w:t>
      </w:r>
      <w:r>
        <w:rPr>
          <w:spacing w:val="-15"/>
        </w:rPr>
        <w:t xml:space="preserve"> </w:t>
      </w:r>
      <w:r>
        <w:t>to</w:t>
      </w:r>
      <w:r>
        <w:rPr>
          <w:spacing w:val="-15"/>
        </w:rPr>
        <w:t xml:space="preserve"> </w:t>
      </w:r>
      <w:r>
        <w:t>superficial</w:t>
      </w:r>
      <w:r>
        <w:rPr>
          <w:spacing w:val="-15"/>
        </w:rPr>
        <w:t xml:space="preserve"> </w:t>
      </w:r>
      <w:r>
        <w:t>cortical</w:t>
      </w:r>
      <w:r>
        <w:rPr>
          <w:spacing w:val="-15"/>
        </w:rPr>
        <w:t xml:space="preserve"> </w:t>
      </w:r>
      <w:r>
        <w:t>regions;</w:t>
      </w:r>
      <w:r>
        <w:rPr>
          <w:spacing w:val="-12"/>
        </w:rPr>
        <w:t xml:space="preserve"> </w:t>
      </w:r>
      <w:r>
        <w:t>it</w:t>
      </w:r>
      <w:r>
        <w:rPr>
          <w:spacing w:val="-15"/>
        </w:rPr>
        <w:t xml:space="preserve"> </w:t>
      </w:r>
      <w:r>
        <w:t>lacks</w:t>
      </w:r>
      <w:r>
        <w:rPr>
          <w:spacing w:val="-15"/>
        </w:rPr>
        <w:t xml:space="preserve"> </w:t>
      </w:r>
      <w:r>
        <w:t>sensitivity</w:t>
      </w:r>
      <w:r>
        <w:rPr>
          <w:spacing w:val="-15"/>
        </w:rPr>
        <w:t xml:space="preserve"> </w:t>
      </w:r>
      <w:r>
        <w:t>to deeper</w:t>
      </w:r>
      <w:r>
        <w:rPr>
          <w:spacing w:val="-3"/>
        </w:rPr>
        <w:t xml:space="preserve"> </w:t>
      </w:r>
      <w:r>
        <w:t>subcortical</w:t>
      </w:r>
      <w:r>
        <w:rPr>
          <w:spacing w:val="-3"/>
        </w:rPr>
        <w:t xml:space="preserve"> </w:t>
      </w:r>
      <w:r>
        <w:t>structures</w:t>
      </w:r>
      <w:r>
        <w:rPr>
          <w:spacing w:val="-3"/>
        </w:rPr>
        <w:t xml:space="preserve"> </w:t>
      </w:r>
      <w:r>
        <w:t>such</w:t>
      </w:r>
      <w:r>
        <w:rPr>
          <w:spacing w:val="-3"/>
        </w:rPr>
        <w:t xml:space="preserve"> </w:t>
      </w:r>
      <w:r>
        <w:t>as</w:t>
      </w:r>
      <w:r>
        <w:rPr>
          <w:spacing w:val="-3"/>
        </w:rPr>
        <w:t xml:space="preserve"> </w:t>
      </w:r>
      <w:r>
        <w:t>the</w:t>
      </w:r>
      <w:r>
        <w:rPr>
          <w:spacing w:val="-3"/>
        </w:rPr>
        <w:t xml:space="preserve"> </w:t>
      </w:r>
      <w:r>
        <w:t>amygdala</w:t>
      </w:r>
      <w:r>
        <w:rPr>
          <w:spacing w:val="-3"/>
        </w:rPr>
        <w:t xml:space="preserve"> </w:t>
      </w:r>
      <w:r>
        <w:t>or</w:t>
      </w:r>
      <w:r>
        <w:rPr>
          <w:spacing w:val="-3"/>
        </w:rPr>
        <w:t xml:space="preserve"> </w:t>
      </w:r>
      <w:r>
        <w:t>insula, which</w:t>
      </w:r>
      <w:r>
        <w:rPr>
          <w:spacing w:val="-3"/>
        </w:rPr>
        <w:t xml:space="preserve"> </w:t>
      </w:r>
      <w:r>
        <w:t>play</w:t>
      </w:r>
      <w:r>
        <w:rPr>
          <w:spacing w:val="-3"/>
        </w:rPr>
        <w:t xml:space="preserve"> </w:t>
      </w:r>
      <w:r>
        <w:t>key</w:t>
      </w:r>
      <w:r>
        <w:rPr>
          <w:spacing w:val="-3"/>
        </w:rPr>
        <w:t xml:space="preserve"> </w:t>
      </w:r>
      <w:r>
        <w:t>roles</w:t>
      </w:r>
      <w:r>
        <w:rPr>
          <w:spacing w:val="-3"/>
        </w:rPr>
        <w:t xml:space="preserve"> </w:t>
      </w:r>
      <w:r>
        <w:t>in emotion</w:t>
      </w:r>
      <w:r>
        <w:rPr>
          <w:spacing w:val="-2"/>
        </w:rPr>
        <w:t xml:space="preserve"> </w:t>
      </w:r>
      <w:r>
        <w:t>processing</w:t>
      </w:r>
      <w:r>
        <w:rPr>
          <w:spacing w:val="-2"/>
        </w:rPr>
        <w:t xml:space="preserve"> </w:t>
      </w:r>
      <w:r>
        <w:t>(</w:t>
      </w:r>
      <w:hyperlink w:anchor="_bookmark118" w:history="1">
        <w:r w:rsidR="00F675FE">
          <w:rPr>
            <w:color w:val="0000FF"/>
          </w:rPr>
          <w:t>Sato</w:t>
        </w:r>
        <w:r w:rsidR="00F675FE">
          <w:rPr>
            <w:color w:val="0000FF"/>
            <w:spacing w:val="-2"/>
          </w:rPr>
          <w:t xml:space="preserve"> </w:t>
        </w:r>
        <w:r w:rsidR="00F675FE">
          <w:rPr>
            <w:color w:val="0000FF"/>
          </w:rPr>
          <w:t>et</w:t>
        </w:r>
        <w:r w:rsidR="00F675FE">
          <w:rPr>
            <w:color w:val="0000FF"/>
            <w:spacing w:val="-2"/>
          </w:rPr>
          <w:t xml:space="preserve"> </w:t>
        </w:r>
        <w:r w:rsidR="00F675FE">
          <w:rPr>
            <w:color w:val="0000FF"/>
          </w:rPr>
          <w:t>al.</w:t>
        </w:r>
      </w:hyperlink>
      <w:r>
        <w:t>,</w:t>
      </w:r>
      <w:r>
        <w:rPr>
          <w:spacing w:val="-2"/>
        </w:rPr>
        <w:t xml:space="preserve"> </w:t>
      </w:r>
      <w:hyperlink w:anchor="_bookmark118" w:history="1">
        <w:r w:rsidR="00F675FE">
          <w:rPr>
            <w:color w:val="0000FF"/>
          </w:rPr>
          <w:t>2004</w:t>
        </w:r>
      </w:hyperlink>
      <w:r>
        <w:t>).</w:t>
      </w:r>
      <w:r>
        <w:rPr>
          <w:spacing w:val="28"/>
        </w:rPr>
        <w:t xml:space="preserve"> </w:t>
      </w:r>
      <w:r>
        <w:t>Its</w:t>
      </w:r>
      <w:r>
        <w:rPr>
          <w:spacing w:val="-2"/>
        </w:rPr>
        <w:t xml:space="preserve"> </w:t>
      </w:r>
      <w:r>
        <w:t>spatial</w:t>
      </w:r>
      <w:r>
        <w:rPr>
          <w:spacing w:val="-2"/>
        </w:rPr>
        <w:t xml:space="preserve"> </w:t>
      </w:r>
      <w:r>
        <w:t>resolution</w:t>
      </w:r>
      <w:r>
        <w:rPr>
          <w:spacing w:val="-2"/>
        </w:rPr>
        <w:t xml:space="preserve"> </w:t>
      </w:r>
      <w:r>
        <w:t>is</w:t>
      </w:r>
      <w:r>
        <w:rPr>
          <w:spacing w:val="-2"/>
        </w:rPr>
        <w:t xml:space="preserve"> </w:t>
      </w:r>
      <w:r>
        <w:t>also</w:t>
      </w:r>
      <w:r>
        <w:rPr>
          <w:spacing w:val="-2"/>
        </w:rPr>
        <w:t xml:space="preserve"> </w:t>
      </w:r>
      <w:r>
        <w:t>lower</w:t>
      </w:r>
      <w:r>
        <w:rPr>
          <w:spacing w:val="-2"/>
        </w:rPr>
        <w:t xml:space="preserve"> </w:t>
      </w:r>
      <w:r>
        <w:t>than</w:t>
      </w:r>
      <w:r>
        <w:rPr>
          <w:spacing w:val="-2"/>
        </w:rPr>
        <w:t xml:space="preserve"> </w:t>
      </w:r>
      <w:r>
        <w:t>fMRI’s, and</w:t>
      </w:r>
      <w:r>
        <w:rPr>
          <w:spacing w:val="-15"/>
        </w:rPr>
        <w:t xml:space="preserve"> </w:t>
      </w:r>
      <w:r>
        <w:t>signal</w:t>
      </w:r>
      <w:r>
        <w:rPr>
          <w:spacing w:val="-15"/>
        </w:rPr>
        <w:t xml:space="preserve"> </w:t>
      </w:r>
      <w:r>
        <w:t>quality</w:t>
      </w:r>
      <w:r>
        <w:rPr>
          <w:spacing w:val="-15"/>
        </w:rPr>
        <w:t xml:space="preserve"> </w:t>
      </w:r>
      <w:r>
        <w:t>can</w:t>
      </w:r>
      <w:r>
        <w:rPr>
          <w:spacing w:val="-15"/>
        </w:rPr>
        <w:t xml:space="preserve"> </w:t>
      </w:r>
      <w:r>
        <w:t>be</w:t>
      </w:r>
      <w:r>
        <w:rPr>
          <w:spacing w:val="-15"/>
        </w:rPr>
        <w:t xml:space="preserve"> </w:t>
      </w:r>
      <w:r>
        <w:t>influenced</w:t>
      </w:r>
      <w:r>
        <w:rPr>
          <w:spacing w:val="-15"/>
        </w:rPr>
        <w:t xml:space="preserve"> </w:t>
      </w:r>
      <w:r>
        <w:t>by</w:t>
      </w:r>
      <w:r>
        <w:rPr>
          <w:spacing w:val="-15"/>
        </w:rPr>
        <w:t xml:space="preserve"> </w:t>
      </w:r>
      <w:r>
        <w:t>factors</w:t>
      </w:r>
      <w:r>
        <w:rPr>
          <w:spacing w:val="-15"/>
        </w:rPr>
        <w:t xml:space="preserve"> </w:t>
      </w:r>
      <w:r>
        <w:t>like</w:t>
      </w:r>
      <w:r>
        <w:rPr>
          <w:spacing w:val="-15"/>
        </w:rPr>
        <w:t xml:space="preserve"> </w:t>
      </w:r>
      <w:r>
        <w:t>hair</w:t>
      </w:r>
      <w:r>
        <w:rPr>
          <w:spacing w:val="-15"/>
        </w:rPr>
        <w:t xml:space="preserve"> </w:t>
      </w:r>
      <w:r>
        <w:t>density</w:t>
      </w:r>
      <w:r>
        <w:rPr>
          <w:spacing w:val="-15"/>
        </w:rPr>
        <w:t xml:space="preserve"> </w:t>
      </w:r>
      <w:r>
        <w:t>and</w:t>
      </w:r>
      <w:r>
        <w:rPr>
          <w:spacing w:val="-15"/>
        </w:rPr>
        <w:t xml:space="preserve"> </w:t>
      </w:r>
      <w:r>
        <w:t>skin</w:t>
      </w:r>
      <w:r>
        <w:rPr>
          <w:spacing w:val="-15"/>
        </w:rPr>
        <w:t xml:space="preserve"> </w:t>
      </w:r>
      <w:r>
        <w:t xml:space="preserve">pigmentation </w:t>
      </w:r>
      <w:r>
        <w:rPr>
          <w:spacing w:val="-2"/>
        </w:rPr>
        <w:t>(</w:t>
      </w:r>
      <w:hyperlink w:anchor="_bookmark85" w:history="1">
        <w:r w:rsidR="00F675FE">
          <w:rPr>
            <w:color w:val="0000FF"/>
            <w:spacing w:val="-2"/>
          </w:rPr>
          <w:t>Holmes</w:t>
        </w:r>
        <w:r w:rsidR="00F675FE">
          <w:rPr>
            <w:color w:val="0000FF"/>
            <w:spacing w:val="-11"/>
          </w:rPr>
          <w:t xml:space="preserve"> </w:t>
        </w:r>
        <w:r w:rsidR="00F675FE">
          <w:rPr>
            <w:color w:val="0000FF"/>
            <w:spacing w:val="-2"/>
          </w:rPr>
          <w:t>et</w:t>
        </w:r>
        <w:r w:rsidR="00F675FE">
          <w:rPr>
            <w:color w:val="0000FF"/>
            <w:spacing w:val="-11"/>
          </w:rPr>
          <w:t xml:space="preserve"> </w:t>
        </w:r>
        <w:r w:rsidR="00F675FE">
          <w:rPr>
            <w:color w:val="0000FF"/>
            <w:spacing w:val="-2"/>
          </w:rPr>
          <w:t>al.</w:t>
        </w:r>
      </w:hyperlink>
      <w:r>
        <w:rPr>
          <w:spacing w:val="-2"/>
        </w:rPr>
        <w:t>,</w:t>
      </w:r>
      <w:r>
        <w:rPr>
          <w:spacing w:val="-11"/>
        </w:rPr>
        <w:t xml:space="preserve"> </w:t>
      </w:r>
      <w:hyperlink w:anchor="_bookmark85" w:history="1">
        <w:r w:rsidR="00F675FE">
          <w:rPr>
            <w:color w:val="0000FF"/>
            <w:spacing w:val="-2"/>
          </w:rPr>
          <w:t>2024</w:t>
        </w:r>
      </w:hyperlink>
      <w:r>
        <w:rPr>
          <w:spacing w:val="-2"/>
        </w:rPr>
        <w:t>).</w:t>
      </w:r>
      <w:r>
        <w:rPr>
          <w:spacing w:val="10"/>
        </w:rPr>
        <w:t xml:space="preserve"> </w:t>
      </w:r>
      <w:r>
        <w:rPr>
          <w:spacing w:val="-2"/>
        </w:rPr>
        <w:t>Beyond</w:t>
      </w:r>
      <w:r>
        <w:rPr>
          <w:spacing w:val="-11"/>
        </w:rPr>
        <w:t xml:space="preserve"> </w:t>
      </w:r>
      <w:r>
        <w:rPr>
          <w:spacing w:val="-2"/>
        </w:rPr>
        <w:t>systemic</w:t>
      </w:r>
      <w:r>
        <w:rPr>
          <w:spacing w:val="-11"/>
        </w:rPr>
        <w:t xml:space="preserve"> </w:t>
      </w:r>
      <w:r>
        <w:rPr>
          <w:spacing w:val="-2"/>
        </w:rPr>
        <w:t>noise,</w:t>
      </w:r>
      <w:r>
        <w:rPr>
          <w:spacing w:val="-10"/>
        </w:rPr>
        <w:t xml:space="preserve"> </w:t>
      </w:r>
      <w:r>
        <w:rPr>
          <w:spacing w:val="-2"/>
        </w:rPr>
        <w:t>fNIRS</w:t>
      </w:r>
      <w:r>
        <w:rPr>
          <w:spacing w:val="-11"/>
        </w:rPr>
        <w:t xml:space="preserve"> </w:t>
      </w:r>
      <w:r>
        <w:rPr>
          <w:spacing w:val="-2"/>
        </w:rPr>
        <w:t>signals</w:t>
      </w:r>
      <w:r>
        <w:rPr>
          <w:spacing w:val="-11"/>
        </w:rPr>
        <w:t xml:space="preserve"> </w:t>
      </w:r>
      <w:r>
        <w:rPr>
          <w:spacing w:val="-2"/>
        </w:rPr>
        <w:t>can</w:t>
      </w:r>
      <w:r>
        <w:rPr>
          <w:spacing w:val="-11"/>
        </w:rPr>
        <w:t xml:space="preserve"> </w:t>
      </w:r>
      <w:r>
        <w:rPr>
          <w:spacing w:val="-2"/>
        </w:rPr>
        <w:t>also</w:t>
      </w:r>
      <w:r>
        <w:rPr>
          <w:spacing w:val="-11"/>
        </w:rPr>
        <w:t xml:space="preserve"> </w:t>
      </w:r>
      <w:r>
        <w:rPr>
          <w:spacing w:val="-2"/>
        </w:rPr>
        <w:t>be</w:t>
      </w:r>
      <w:r>
        <w:rPr>
          <w:spacing w:val="-11"/>
        </w:rPr>
        <w:t xml:space="preserve"> </w:t>
      </w:r>
      <w:r>
        <w:rPr>
          <w:spacing w:val="-2"/>
        </w:rPr>
        <w:t>affected</w:t>
      </w:r>
      <w:r>
        <w:rPr>
          <w:spacing w:val="-11"/>
        </w:rPr>
        <w:t xml:space="preserve"> </w:t>
      </w:r>
      <w:r>
        <w:rPr>
          <w:spacing w:val="-2"/>
        </w:rPr>
        <w:t>by</w:t>
      </w:r>
      <w:r>
        <w:rPr>
          <w:spacing w:val="-11"/>
        </w:rPr>
        <w:t xml:space="preserve"> </w:t>
      </w:r>
      <w:r>
        <w:rPr>
          <w:spacing w:val="-2"/>
        </w:rPr>
        <w:t xml:space="preserve">light </w:t>
      </w:r>
      <w:r>
        <w:t>in</w:t>
      </w:r>
      <w:r>
        <w:rPr>
          <w:spacing w:val="-4"/>
        </w:rPr>
        <w:t xml:space="preserve"> </w:t>
      </w:r>
      <w:r>
        <w:t>the</w:t>
      </w:r>
      <w:r>
        <w:rPr>
          <w:spacing w:val="-4"/>
        </w:rPr>
        <w:t xml:space="preserve"> </w:t>
      </w:r>
      <w:r>
        <w:t>recording</w:t>
      </w:r>
      <w:r>
        <w:rPr>
          <w:spacing w:val="-4"/>
        </w:rPr>
        <w:t xml:space="preserve"> </w:t>
      </w:r>
      <w:r>
        <w:t>environment</w:t>
      </w:r>
      <w:r>
        <w:rPr>
          <w:spacing w:val="-4"/>
        </w:rPr>
        <w:t xml:space="preserve"> </w:t>
      </w:r>
      <w:r>
        <w:t>and</w:t>
      </w:r>
      <w:r>
        <w:rPr>
          <w:spacing w:val="-4"/>
        </w:rPr>
        <w:t xml:space="preserve"> </w:t>
      </w:r>
      <w:r>
        <w:t>interference</w:t>
      </w:r>
      <w:r>
        <w:rPr>
          <w:spacing w:val="-4"/>
        </w:rPr>
        <w:t xml:space="preserve"> </w:t>
      </w:r>
      <w:r>
        <w:t>from</w:t>
      </w:r>
      <w:r>
        <w:rPr>
          <w:spacing w:val="-4"/>
        </w:rPr>
        <w:t xml:space="preserve"> </w:t>
      </w:r>
      <w:r>
        <w:t>participant</w:t>
      </w:r>
      <w:r>
        <w:rPr>
          <w:spacing w:val="-4"/>
        </w:rPr>
        <w:t xml:space="preserve"> </w:t>
      </w:r>
      <w:r>
        <w:t>hair; these</w:t>
      </w:r>
      <w:r>
        <w:rPr>
          <w:spacing w:val="-4"/>
        </w:rPr>
        <w:t xml:space="preserve"> </w:t>
      </w:r>
      <w:r>
        <w:t>issues</w:t>
      </w:r>
      <w:r>
        <w:rPr>
          <w:spacing w:val="-4"/>
        </w:rPr>
        <w:t xml:space="preserve"> </w:t>
      </w:r>
      <w:r>
        <w:t>can be</w:t>
      </w:r>
      <w:r>
        <w:rPr>
          <w:spacing w:val="-11"/>
        </w:rPr>
        <w:t xml:space="preserve"> </w:t>
      </w:r>
      <w:r>
        <w:t>minimized</w:t>
      </w:r>
      <w:r>
        <w:rPr>
          <w:spacing w:val="-11"/>
        </w:rPr>
        <w:t xml:space="preserve"> </w:t>
      </w:r>
      <w:r>
        <w:t>through</w:t>
      </w:r>
      <w:r>
        <w:rPr>
          <w:spacing w:val="-12"/>
        </w:rPr>
        <w:t xml:space="preserve"> </w:t>
      </w:r>
      <w:r>
        <w:t>careful</w:t>
      </w:r>
      <w:r>
        <w:rPr>
          <w:spacing w:val="-11"/>
        </w:rPr>
        <w:t xml:space="preserve"> </w:t>
      </w:r>
      <w:r>
        <w:t>preparation</w:t>
      </w:r>
      <w:r>
        <w:rPr>
          <w:spacing w:val="-11"/>
        </w:rPr>
        <w:t xml:space="preserve"> </w:t>
      </w:r>
      <w:r>
        <w:t>and</w:t>
      </w:r>
      <w:r>
        <w:rPr>
          <w:spacing w:val="-11"/>
        </w:rPr>
        <w:t xml:space="preserve"> </w:t>
      </w:r>
      <w:r>
        <w:t>room</w:t>
      </w:r>
      <w:r>
        <w:rPr>
          <w:spacing w:val="-11"/>
        </w:rPr>
        <w:t xml:space="preserve"> </w:t>
      </w:r>
      <w:r>
        <w:t>setup.</w:t>
      </w:r>
      <w:r>
        <w:rPr>
          <w:spacing w:val="18"/>
        </w:rPr>
        <w:t xml:space="preserve"> </w:t>
      </w:r>
      <w:r>
        <w:t>These</w:t>
      </w:r>
      <w:r>
        <w:rPr>
          <w:spacing w:val="-11"/>
        </w:rPr>
        <w:t xml:space="preserve"> </w:t>
      </w:r>
      <w:r>
        <w:t>limitations</w:t>
      </w:r>
      <w:r>
        <w:rPr>
          <w:spacing w:val="-11"/>
        </w:rPr>
        <w:t xml:space="preserve"> </w:t>
      </w:r>
      <w:r>
        <w:t>are</w:t>
      </w:r>
      <w:r>
        <w:rPr>
          <w:spacing w:val="-12"/>
        </w:rPr>
        <w:t xml:space="preserve"> </w:t>
      </w:r>
      <w:r>
        <w:t xml:space="preserve">mit- </w:t>
      </w:r>
      <w:r>
        <w:rPr>
          <w:w w:val="95"/>
        </w:rPr>
        <w:t xml:space="preserve">igated through methodological refinements, such as high-density optode arrangements, </w:t>
      </w:r>
      <w:r>
        <w:t>short-separation</w:t>
      </w:r>
      <w:r>
        <w:rPr>
          <w:spacing w:val="-15"/>
        </w:rPr>
        <w:t xml:space="preserve"> </w:t>
      </w:r>
      <w:r>
        <w:t>channels</w:t>
      </w:r>
      <w:r>
        <w:rPr>
          <w:spacing w:val="-15"/>
        </w:rPr>
        <w:t xml:space="preserve"> </w:t>
      </w:r>
      <w:r>
        <w:t>(</w:t>
      </w:r>
      <w:hyperlink w:anchor="_bookmark121" w:history="1">
        <w:r>
          <w:rPr>
            <w:color w:val="0000FF"/>
          </w:rPr>
          <w:t>Scholkmann</w:t>
        </w:r>
        <w:r>
          <w:rPr>
            <w:color w:val="0000FF"/>
            <w:spacing w:val="-15"/>
          </w:rPr>
          <w:t xml:space="preserve"> </w:t>
        </w:r>
        <w:r>
          <w:rPr>
            <w:color w:val="0000FF"/>
          </w:rPr>
          <w:t>et</w:t>
        </w:r>
        <w:r>
          <w:rPr>
            <w:color w:val="0000FF"/>
            <w:spacing w:val="-15"/>
          </w:rPr>
          <w:t xml:space="preserve"> </w:t>
        </w:r>
        <w:r>
          <w:rPr>
            <w:color w:val="0000FF"/>
          </w:rPr>
          <w:t>al.</w:t>
        </w:r>
      </w:hyperlink>
      <w:r>
        <w:t>,</w:t>
      </w:r>
      <w:r>
        <w:rPr>
          <w:spacing w:val="-15"/>
        </w:rPr>
        <w:t xml:space="preserve"> </w:t>
      </w:r>
      <w:hyperlink w:anchor="_bookmark121" w:history="1">
        <w:r w:rsidR="00F675FE">
          <w:rPr>
            <w:color w:val="0000FF"/>
          </w:rPr>
          <w:t>2014</w:t>
        </w:r>
      </w:hyperlink>
      <w:r>
        <w:t>),</w:t>
      </w:r>
      <w:r>
        <w:rPr>
          <w:spacing w:val="-15"/>
        </w:rPr>
        <w:t xml:space="preserve"> </w:t>
      </w:r>
      <w:r>
        <w:t>and</w:t>
      </w:r>
      <w:r>
        <w:rPr>
          <w:spacing w:val="-15"/>
        </w:rPr>
        <w:t xml:space="preserve"> </w:t>
      </w:r>
      <w:r>
        <w:t>motion</w:t>
      </w:r>
      <w:r>
        <w:rPr>
          <w:spacing w:val="-15"/>
        </w:rPr>
        <w:t xml:space="preserve"> </w:t>
      </w:r>
      <w:r>
        <w:t>correction</w:t>
      </w:r>
      <w:r>
        <w:rPr>
          <w:spacing w:val="-15"/>
        </w:rPr>
        <w:t xml:space="preserve"> </w:t>
      </w:r>
      <w:r>
        <w:t>techniques (</w:t>
      </w:r>
      <w:hyperlink w:anchor="_bookmark76" w:history="1">
        <w:r w:rsidR="00F675FE">
          <w:rPr>
            <w:color w:val="0000FF"/>
          </w:rPr>
          <w:t>Fishburn et al.</w:t>
        </w:r>
      </w:hyperlink>
      <w:r>
        <w:t xml:space="preserve">, </w:t>
      </w:r>
      <w:hyperlink w:anchor="_bookmark76" w:history="1">
        <w:r w:rsidR="00F675FE">
          <w:rPr>
            <w:color w:val="0000FF"/>
          </w:rPr>
          <w:t>2019</w:t>
        </w:r>
      </w:hyperlink>
      <w:r>
        <w:t xml:space="preserve">; </w:t>
      </w:r>
      <w:hyperlink w:anchor="_bookmark61" w:history="1">
        <w:r w:rsidR="00F675FE">
          <w:rPr>
            <w:color w:val="0000FF"/>
          </w:rPr>
          <w:t>Bergmann et al.</w:t>
        </w:r>
      </w:hyperlink>
      <w:r>
        <w:t xml:space="preserve">, </w:t>
      </w:r>
      <w:hyperlink w:anchor="_bookmark61" w:history="1">
        <w:r w:rsidR="00F675FE">
          <w:rPr>
            <w:color w:val="0000FF"/>
          </w:rPr>
          <w:t>2023</w:t>
        </w:r>
      </w:hyperlink>
      <w:r>
        <w:t>).</w:t>
      </w:r>
    </w:p>
    <w:p w14:paraId="07559FA8" w14:textId="77777777" w:rsidR="00F675FE" w:rsidRDefault="00000000">
      <w:pPr>
        <w:pStyle w:val="BodyText"/>
        <w:spacing w:before="5" w:line="355" w:lineRule="auto"/>
        <w:ind w:left="139" w:right="1216" w:firstLine="351"/>
        <w:jc w:val="both"/>
      </w:pPr>
      <w:r>
        <w:t>In analyzing our fNIRS data, we focused on two complementary approaches:</w:t>
      </w:r>
      <w:r>
        <w:rPr>
          <w:spacing w:val="32"/>
        </w:rPr>
        <w:t xml:space="preserve"> </w:t>
      </w:r>
      <w:r>
        <w:t>the General</w:t>
      </w:r>
      <w:r>
        <w:rPr>
          <w:spacing w:val="-15"/>
        </w:rPr>
        <w:t xml:space="preserve"> </w:t>
      </w:r>
      <w:r>
        <w:t>Linear</w:t>
      </w:r>
      <w:r>
        <w:rPr>
          <w:spacing w:val="-15"/>
        </w:rPr>
        <w:t xml:space="preserve"> </w:t>
      </w:r>
      <w:r>
        <w:t>Model</w:t>
      </w:r>
      <w:r>
        <w:rPr>
          <w:spacing w:val="-15"/>
        </w:rPr>
        <w:t xml:space="preserve"> </w:t>
      </w:r>
      <w:r>
        <w:t>(GLM)</w:t>
      </w:r>
      <w:r>
        <w:rPr>
          <w:spacing w:val="-15"/>
        </w:rPr>
        <w:t xml:space="preserve"> </w:t>
      </w:r>
      <w:r>
        <w:t>and</w:t>
      </w:r>
      <w:r>
        <w:rPr>
          <w:spacing w:val="-15"/>
        </w:rPr>
        <w:t xml:space="preserve"> </w:t>
      </w:r>
      <w:r>
        <w:t>functional</w:t>
      </w:r>
      <w:r>
        <w:rPr>
          <w:spacing w:val="-15"/>
        </w:rPr>
        <w:t xml:space="preserve"> </w:t>
      </w:r>
      <w:r>
        <w:t>connectivity.</w:t>
      </w:r>
      <w:r>
        <w:rPr>
          <w:spacing w:val="-15"/>
        </w:rPr>
        <w:t xml:space="preserve"> </w:t>
      </w:r>
      <w:r>
        <w:t>The</w:t>
      </w:r>
      <w:r>
        <w:rPr>
          <w:spacing w:val="-15"/>
        </w:rPr>
        <w:t xml:space="preserve"> </w:t>
      </w:r>
      <w:r>
        <w:t>GLM</w:t>
      </w:r>
      <w:r>
        <w:rPr>
          <w:spacing w:val="-15"/>
        </w:rPr>
        <w:t xml:space="preserve"> </w:t>
      </w:r>
      <w:r>
        <w:t>is</w:t>
      </w:r>
      <w:r>
        <w:rPr>
          <w:spacing w:val="-15"/>
        </w:rPr>
        <w:t xml:space="preserve"> </w:t>
      </w:r>
      <w:r>
        <w:t>concerned</w:t>
      </w:r>
      <w:r>
        <w:rPr>
          <w:spacing w:val="-15"/>
        </w:rPr>
        <w:t xml:space="preserve"> </w:t>
      </w:r>
      <w:r>
        <w:t xml:space="preserve">with </w:t>
      </w:r>
      <w:r>
        <w:rPr>
          <w:w w:val="95"/>
        </w:rPr>
        <w:t xml:space="preserve">the magnitude of brain responses in specific regions, i.e., how much a brain area ”lights </w:t>
      </w:r>
      <w:r>
        <w:t>up” during a task, whereas functional connectivity looks at the relationship between different</w:t>
      </w:r>
      <w:r>
        <w:rPr>
          <w:spacing w:val="-4"/>
        </w:rPr>
        <w:t xml:space="preserve"> </w:t>
      </w:r>
      <w:r>
        <w:t>brain</w:t>
      </w:r>
      <w:r>
        <w:rPr>
          <w:spacing w:val="-4"/>
        </w:rPr>
        <w:t xml:space="preserve"> </w:t>
      </w:r>
      <w:r>
        <w:t>regions</w:t>
      </w:r>
      <w:r>
        <w:rPr>
          <w:spacing w:val="-4"/>
        </w:rPr>
        <w:t xml:space="preserve"> </w:t>
      </w:r>
      <w:r>
        <w:t>over</w:t>
      </w:r>
      <w:r>
        <w:rPr>
          <w:spacing w:val="-4"/>
        </w:rPr>
        <w:t xml:space="preserve"> </w:t>
      </w:r>
      <w:r>
        <w:t>time,</w:t>
      </w:r>
      <w:r>
        <w:rPr>
          <w:spacing w:val="-1"/>
        </w:rPr>
        <w:t xml:space="preserve"> </w:t>
      </w:r>
      <w:r>
        <w:t>regardless</w:t>
      </w:r>
      <w:r>
        <w:rPr>
          <w:spacing w:val="-4"/>
        </w:rPr>
        <w:t xml:space="preserve"> </w:t>
      </w:r>
      <w:r>
        <w:t>of</w:t>
      </w:r>
      <w:r>
        <w:rPr>
          <w:spacing w:val="-4"/>
        </w:rPr>
        <w:t xml:space="preserve"> </w:t>
      </w:r>
      <w:r>
        <w:t>their</w:t>
      </w:r>
      <w:r>
        <w:rPr>
          <w:spacing w:val="-4"/>
        </w:rPr>
        <w:t xml:space="preserve"> </w:t>
      </w:r>
      <w:r>
        <w:t>absolute</w:t>
      </w:r>
      <w:r>
        <w:rPr>
          <w:spacing w:val="-4"/>
        </w:rPr>
        <w:t xml:space="preserve"> </w:t>
      </w:r>
      <w:r>
        <w:t>activation</w:t>
      </w:r>
      <w:r>
        <w:rPr>
          <w:spacing w:val="-4"/>
        </w:rPr>
        <w:t xml:space="preserve"> </w:t>
      </w:r>
      <w:r>
        <w:t>levels.</w:t>
      </w:r>
      <w:r>
        <w:rPr>
          <w:spacing w:val="38"/>
        </w:rPr>
        <w:t xml:space="preserve"> </w:t>
      </w:r>
      <w:r>
        <w:t xml:space="preserve">These </w:t>
      </w:r>
      <w:r>
        <w:rPr>
          <w:spacing w:val="-2"/>
          <w:w w:val="95"/>
        </w:rPr>
        <w:t>methods</w:t>
      </w:r>
      <w:r>
        <w:rPr>
          <w:spacing w:val="-3"/>
          <w:w w:val="95"/>
        </w:rPr>
        <w:t xml:space="preserve"> </w:t>
      </w:r>
      <w:r>
        <w:rPr>
          <w:spacing w:val="-2"/>
          <w:w w:val="95"/>
        </w:rPr>
        <w:t>provide</w:t>
      </w:r>
      <w:r>
        <w:rPr>
          <w:spacing w:val="-4"/>
          <w:w w:val="95"/>
        </w:rPr>
        <w:t xml:space="preserve"> </w:t>
      </w:r>
      <w:r>
        <w:rPr>
          <w:spacing w:val="-2"/>
          <w:w w:val="95"/>
        </w:rPr>
        <w:t>a</w:t>
      </w:r>
      <w:r>
        <w:rPr>
          <w:spacing w:val="-3"/>
          <w:w w:val="95"/>
        </w:rPr>
        <w:t xml:space="preserve"> </w:t>
      </w:r>
      <w:r>
        <w:rPr>
          <w:spacing w:val="-2"/>
          <w:w w:val="95"/>
        </w:rPr>
        <w:t>comprehensive</w:t>
      </w:r>
      <w:r>
        <w:rPr>
          <w:spacing w:val="-4"/>
          <w:w w:val="95"/>
        </w:rPr>
        <w:t xml:space="preserve"> </w:t>
      </w:r>
      <w:r>
        <w:rPr>
          <w:spacing w:val="-2"/>
          <w:w w:val="95"/>
        </w:rPr>
        <w:t>view</w:t>
      </w:r>
      <w:r>
        <w:rPr>
          <w:spacing w:val="-3"/>
          <w:w w:val="95"/>
        </w:rPr>
        <w:t xml:space="preserve"> </w:t>
      </w:r>
      <w:r>
        <w:rPr>
          <w:spacing w:val="-2"/>
          <w:w w:val="95"/>
        </w:rPr>
        <w:t>of</w:t>
      </w:r>
      <w:r>
        <w:rPr>
          <w:spacing w:val="-4"/>
          <w:w w:val="95"/>
        </w:rPr>
        <w:t xml:space="preserve"> </w:t>
      </w:r>
      <w:r>
        <w:rPr>
          <w:spacing w:val="-2"/>
          <w:w w:val="95"/>
        </w:rPr>
        <w:t>how</w:t>
      </w:r>
      <w:r>
        <w:rPr>
          <w:spacing w:val="-3"/>
          <w:w w:val="95"/>
        </w:rPr>
        <w:t xml:space="preserve"> </w:t>
      </w:r>
      <w:r>
        <w:rPr>
          <w:spacing w:val="-2"/>
          <w:w w:val="95"/>
        </w:rPr>
        <w:t>the</w:t>
      </w:r>
      <w:r>
        <w:rPr>
          <w:spacing w:val="-4"/>
          <w:w w:val="95"/>
        </w:rPr>
        <w:t xml:space="preserve"> </w:t>
      </w:r>
      <w:r>
        <w:rPr>
          <w:spacing w:val="-2"/>
          <w:w w:val="95"/>
        </w:rPr>
        <w:t>brain</w:t>
      </w:r>
      <w:r>
        <w:rPr>
          <w:spacing w:val="-3"/>
          <w:w w:val="95"/>
        </w:rPr>
        <w:t xml:space="preserve"> </w:t>
      </w:r>
      <w:r>
        <w:rPr>
          <w:spacing w:val="-2"/>
          <w:w w:val="95"/>
        </w:rPr>
        <w:t>processes</w:t>
      </w:r>
      <w:r>
        <w:rPr>
          <w:spacing w:val="-4"/>
          <w:w w:val="95"/>
        </w:rPr>
        <w:t xml:space="preserve"> </w:t>
      </w:r>
      <w:r>
        <w:rPr>
          <w:spacing w:val="-2"/>
          <w:w w:val="95"/>
        </w:rPr>
        <w:t>emotional</w:t>
      </w:r>
      <w:r>
        <w:rPr>
          <w:spacing w:val="-3"/>
          <w:w w:val="95"/>
        </w:rPr>
        <w:t xml:space="preserve"> </w:t>
      </w:r>
      <w:r>
        <w:rPr>
          <w:spacing w:val="-2"/>
          <w:w w:val="95"/>
        </w:rPr>
        <w:t xml:space="preserve">expressions, </w:t>
      </w:r>
      <w:r>
        <w:rPr>
          <w:spacing w:val="-2"/>
        </w:rPr>
        <w:t>both in terms of localized activation and the interactions between different regions.</w:t>
      </w:r>
    </w:p>
    <w:p w14:paraId="07559FA9" w14:textId="77777777" w:rsidR="00F675FE" w:rsidRDefault="00000000">
      <w:pPr>
        <w:pStyle w:val="BodyText"/>
        <w:spacing w:before="2" w:line="355" w:lineRule="auto"/>
        <w:ind w:left="139" w:right="1217" w:firstLine="351"/>
        <w:jc w:val="both"/>
      </w:pPr>
      <w:r>
        <w:t>We</w:t>
      </w:r>
      <w:r>
        <w:rPr>
          <w:spacing w:val="-13"/>
        </w:rPr>
        <w:t xml:space="preserve"> </w:t>
      </w:r>
      <w:r>
        <w:t>used</w:t>
      </w:r>
      <w:r>
        <w:rPr>
          <w:spacing w:val="-13"/>
        </w:rPr>
        <w:t xml:space="preserve"> </w:t>
      </w:r>
      <w:r>
        <w:t>the</w:t>
      </w:r>
      <w:r>
        <w:rPr>
          <w:spacing w:val="-13"/>
        </w:rPr>
        <w:t xml:space="preserve"> </w:t>
      </w:r>
      <w:r>
        <w:t>GLM</w:t>
      </w:r>
      <w:r>
        <w:rPr>
          <w:spacing w:val="-13"/>
        </w:rPr>
        <w:t xml:space="preserve"> </w:t>
      </w:r>
      <w:r>
        <w:t>to</w:t>
      </w:r>
      <w:r>
        <w:rPr>
          <w:spacing w:val="-13"/>
        </w:rPr>
        <w:t xml:space="preserve"> </w:t>
      </w:r>
      <w:r>
        <w:t>estimate</w:t>
      </w:r>
      <w:r>
        <w:rPr>
          <w:spacing w:val="-13"/>
        </w:rPr>
        <w:t xml:space="preserve"> </w:t>
      </w:r>
      <w:r>
        <w:t>cortical</w:t>
      </w:r>
      <w:r>
        <w:rPr>
          <w:spacing w:val="-13"/>
        </w:rPr>
        <w:t xml:space="preserve"> </w:t>
      </w:r>
      <w:r>
        <w:t>activation</w:t>
      </w:r>
      <w:r>
        <w:rPr>
          <w:spacing w:val="-13"/>
        </w:rPr>
        <w:t xml:space="preserve"> </w:t>
      </w:r>
      <w:r>
        <w:t>in</w:t>
      </w:r>
      <w:r>
        <w:rPr>
          <w:spacing w:val="-13"/>
        </w:rPr>
        <w:t xml:space="preserve"> </w:t>
      </w:r>
      <w:r>
        <w:t>response</w:t>
      </w:r>
      <w:r>
        <w:rPr>
          <w:spacing w:val="-13"/>
        </w:rPr>
        <w:t xml:space="preserve"> </w:t>
      </w:r>
      <w:r>
        <w:t>to</w:t>
      </w:r>
      <w:r>
        <w:rPr>
          <w:spacing w:val="-13"/>
        </w:rPr>
        <w:t xml:space="preserve"> </w:t>
      </w:r>
      <w:r>
        <w:t>emotional</w:t>
      </w:r>
      <w:r>
        <w:rPr>
          <w:spacing w:val="-13"/>
        </w:rPr>
        <w:t xml:space="preserve"> </w:t>
      </w:r>
      <w:r>
        <w:t>facial</w:t>
      </w:r>
      <w:r>
        <w:rPr>
          <w:spacing w:val="-13"/>
        </w:rPr>
        <w:t xml:space="preserve"> </w:t>
      </w:r>
      <w:r>
        <w:t>ex- pressions.</w:t>
      </w:r>
      <w:r>
        <w:rPr>
          <w:spacing w:val="40"/>
        </w:rPr>
        <w:t xml:space="preserve"> </w:t>
      </w:r>
      <w:r>
        <w:t>In this approach, the task design (e.g., when a participant sees a face) is modeled</w:t>
      </w:r>
      <w:r>
        <w:rPr>
          <w:spacing w:val="-15"/>
        </w:rPr>
        <w:t xml:space="preserve"> </w:t>
      </w:r>
      <w:r>
        <w:t>using</w:t>
      </w:r>
      <w:r>
        <w:rPr>
          <w:spacing w:val="-15"/>
        </w:rPr>
        <w:t xml:space="preserve"> </w:t>
      </w:r>
      <w:r>
        <w:t>a</w:t>
      </w:r>
      <w:r>
        <w:rPr>
          <w:spacing w:val="-15"/>
        </w:rPr>
        <w:t xml:space="preserve"> </w:t>
      </w:r>
      <w:r>
        <w:t>boxcar</w:t>
      </w:r>
      <w:r>
        <w:rPr>
          <w:spacing w:val="-15"/>
        </w:rPr>
        <w:t xml:space="preserve"> </w:t>
      </w:r>
      <w:r>
        <w:t>or</w:t>
      </w:r>
      <w:r>
        <w:rPr>
          <w:spacing w:val="-15"/>
        </w:rPr>
        <w:t xml:space="preserve"> </w:t>
      </w:r>
      <w:r>
        <w:t>impulse</w:t>
      </w:r>
      <w:r>
        <w:rPr>
          <w:spacing w:val="-15"/>
        </w:rPr>
        <w:t xml:space="preserve"> </w:t>
      </w:r>
      <w:r>
        <w:t>function</w:t>
      </w:r>
      <w:r>
        <w:rPr>
          <w:spacing w:val="-15"/>
        </w:rPr>
        <w:t xml:space="preserve"> </w:t>
      </w:r>
      <w:r>
        <w:t>and</w:t>
      </w:r>
      <w:r>
        <w:rPr>
          <w:spacing w:val="-15"/>
        </w:rPr>
        <w:t xml:space="preserve"> </w:t>
      </w:r>
      <w:r>
        <w:t>convolved</w:t>
      </w:r>
      <w:r>
        <w:rPr>
          <w:spacing w:val="-15"/>
        </w:rPr>
        <w:t xml:space="preserve"> </w:t>
      </w:r>
      <w:r>
        <w:t>with</w:t>
      </w:r>
      <w:r>
        <w:rPr>
          <w:spacing w:val="-15"/>
        </w:rPr>
        <w:t xml:space="preserve"> </w:t>
      </w:r>
      <w:r>
        <w:t>a</w:t>
      </w:r>
      <w:r>
        <w:rPr>
          <w:spacing w:val="-15"/>
        </w:rPr>
        <w:t xml:space="preserve"> </w:t>
      </w:r>
      <w:r>
        <w:t>canonical</w:t>
      </w:r>
      <w:r>
        <w:rPr>
          <w:spacing w:val="-15"/>
        </w:rPr>
        <w:t xml:space="preserve"> </w:t>
      </w:r>
      <w:r>
        <w:t xml:space="preserve">hemody- </w:t>
      </w:r>
      <w:r>
        <w:rPr>
          <w:w w:val="95"/>
        </w:rPr>
        <w:t>namic response function (HRF), producing a predictor of the expected signal.</w:t>
      </w:r>
      <w:r>
        <w:rPr>
          <w:spacing w:val="39"/>
        </w:rPr>
        <w:t xml:space="preserve"> </w:t>
      </w:r>
      <w:r>
        <w:rPr>
          <w:w w:val="95"/>
        </w:rPr>
        <w:t xml:space="preserve">The GLM </w:t>
      </w:r>
      <w:r>
        <w:t>then</w:t>
      </w:r>
      <w:r>
        <w:rPr>
          <w:spacing w:val="-15"/>
        </w:rPr>
        <w:t xml:space="preserve"> </w:t>
      </w:r>
      <w:r>
        <w:t>estimates</w:t>
      </w:r>
      <w:r>
        <w:rPr>
          <w:spacing w:val="-15"/>
        </w:rPr>
        <w:t xml:space="preserve"> </w:t>
      </w:r>
      <w:r>
        <w:t>how</w:t>
      </w:r>
      <w:r>
        <w:rPr>
          <w:spacing w:val="-15"/>
        </w:rPr>
        <w:t xml:space="preserve"> </w:t>
      </w:r>
      <w:r>
        <w:t>well</w:t>
      </w:r>
      <w:r>
        <w:rPr>
          <w:spacing w:val="-15"/>
        </w:rPr>
        <w:t xml:space="preserve"> </w:t>
      </w:r>
      <w:r>
        <w:t>this</w:t>
      </w:r>
      <w:r>
        <w:rPr>
          <w:spacing w:val="-15"/>
        </w:rPr>
        <w:t xml:space="preserve"> </w:t>
      </w:r>
      <w:r>
        <w:t>model</w:t>
      </w:r>
      <w:r>
        <w:rPr>
          <w:spacing w:val="-15"/>
        </w:rPr>
        <w:t xml:space="preserve"> </w:t>
      </w:r>
      <w:r>
        <w:t>fits</w:t>
      </w:r>
      <w:r>
        <w:rPr>
          <w:spacing w:val="-15"/>
        </w:rPr>
        <w:t xml:space="preserve"> </w:t>
      </w:r>
      <w:r>
        <w:t>the</w:t>
      </w:r>
      <w:r>
        <w:rPr>
          <w:spacing w:val="-15"/>
        </w:rPr>
        <w:t xml:space="preserve"> </w:t>
      </w:r>
      <w:r>
        <w:t>actual</w:t>
      </w:r>
      <w:r>
        <w:rPr>
          <w:spacing w:val="-15"/>
        </w:rPr>
        <w:t xml:space="preserve"> </w:t>
      </w:r>
      <w:r>
        <w:t>fNIRS</w:t>
      </w:r>
      <w:r>
        <w:rPr>
          <w:spacing w:val="-15"/>
        </w:rPr>
        <w:t xml:space="preserve"> </w:t>
      </w:r>
      <w:r>
        <w:t>signal,</w:t>
      </w:r>
      <w:r>
        <w:rPr>
          <w:spacing w:val="-13"/>
        </w:rPr>
        <w:t xml:space="preserve"> </w:t>
      </w:r>
      <w:r>
        <w:t>allowing</w:t>
      </w:r>
      <w:r>
        <w:rPr>
          <w:spacing w:val="-15"/>
        </w:rPr>
        <w:t xml:space="preserve"> </w:t>
      </w:r>
      <w:r>
        <w:t>us</w:t>
      </w:r>
      <w:r>
        <w:rPr>
          <w:spacing w:val="-15"/>
        </w:rPr>
        <w:t xml:space="preserve"> </w:t>
      </w:r>
      <w:r>
        <w:t>to</w:t>
      </w:r>
      <w:r>
        <w:rPr>
          <w:spacing w:val="-15"/>
        </w:rPr>
        <w:t xml:space="preserve"> </w:t>
      </w:r>
      <w:r>
        <w:t>identify brain</w:t>
      </w:r>
      <w:r>
        <w:rPr>
          <w:spacing w:val="-15"/>
        </w:rPr>
        <w:t xml:space="preserve"> </w:t>
      </w:r>
      <w:r>
        <w:t>regions</w:t>
      </w:r>
      <w:r>
        <w:rPr>
          <w:spacing w:val="-15"/>
        </w:rPr>
        <w:t xml:space="preserve"> </w:t>
      </w:r>
      <w:r>
        <w:t>that</w:t>
      </w:r>
      <w:r>
        <w:rPr>
          <w:spacing w:val="-15"/>
        </w:rPr>
        <w:t xml:space="preserve"> </w:t>
      </w:r>
      <w:r>
        <w:t>responded</w:t>
      </w:r>
      <w:r>
        <w:rPr>
          <w:spacing w:val="-15"/>
        </w:rPr>
        <w:t xml:space="preserve"> </w:t>
      </w:r>
      <w:r>
        <w:t>to</w:t>
      </w:r>
      <w:r>
        <w:rPr>
          <w:spacing w:val="-15"/>
        </w:rPr>
        <w:t xml:space="preserve"> </w:t>
      </w:r>
      <w:r>
        <w:t>different</w:t>
      </w:r>
      <w:r>
        <w:rPr>
          <w:spacing w:val="-15"/>
        </w:rPr>
        <w:t xml:space="preserve"> </w:t>
      </w:r>
      <w:r>
        <w:t>conditions</w:t>
      </w:r>
      <w:r>
        <w:rPr>
          <w:spacing w:val="-15"/>
        </w:rPr>
        <w:t xml:space="preserve"> </w:t>
      </w:r>
      <w:r>
        <w:t>(</w:t>
      </w:r>
      <w:hyperlink w:anchor="_bookmark127" w:history="1">
        <w:r w:rsidR="00F675FE">
          <w:rPr>
            <w:color w:val="0000FF"/>
          </w:rPr>
          <w:t>Tak</w:t>
        </w:r>
        <w:r w:rsidR="00F675FE">
          <w:rPr>
            <w:color w:val="0000FF"/>
            <w:spacing w:val="-15"/>
          </w:rPr>
          <w:t xml:space="preserve"> </w:t>
        </w:r>
        <w:r w:rsidR="00F675FE">
          <w:rPr>
            <w:color w:val="0000FF"/>
          </w:rPr>
          <w:t>and</w:t>
        </w:r>
        <w:r w:rsidR="00F675FE">
          <w:rPr>
            <w:color w:val="0000FF"/>
            <w:spacing w:val="-15"/>
          </w:rPr>
          <w:t xml:space="preserve"> </w:t>
        </w:r>
        <w:r w:rsidR="00F675FE">
          <w:rPr>
            <w:color w:val="0000FF"/>
          </w:rPr>
          <w:t>Ye</w:t>
        </w:r>
      </w:hyperlink>
      <w:r>
        <w:t>,</w:t>
      </w:r>
      <w:r>
        <w:rPr>
          <w:spacing w:val="-15"/>
        </w:rPr>
        <w:t xml:space="preserve"> </w:t>
      </w:r>
      <w:hyperlink w:anchor="_bookmark127" w:history="1">
        <w:r w:rsidR="00F675FE">
          <w:rPr>
            <w:color w:val="0000FF"/>
          </w:rPr>
          <w:t>2014</w:t>
        </w:r>
      </w:hyperlink>
      <w:r>
        <w:t>).</w:t>
      </w:r>
      <w:r>
        <w:rPr>
          <w:spacing w:val="-15"/>
        </w:rPr>
        <w:t xml:space="preserve"> </w:t>
      </w:r>
      <w:r>
        <w:t>This</w:t>
      </w:r>
      <w:r>
        <w:rPr>
          <w:spacing w:val="-15"/>
        </w:rPr>
        <w:t xml:space="preserve"> </w:t>
      </w:r>
      <w:r>
        <w:t xml:space="preserve">approach </w:t>
      </w:r>
      <w:r>
        <w:rPr>
          <w:w w:val="95"/>
        </w:rPr>
        <w:t>is</w:t>
      </w:r>
      <w:r>
        <w:rPr>
          <w:spacing w:val="-2"/>
          <w:w w:val="95"/>
        </w:rPr>
        <w:t xml:space="preserve"> </w:t>
      </w:r>
      <w:r>
        <w:rPr>
          <w:w w:val="95"/>
        </w:rPr>
        <w:t>particularly</w:t>
      </w:r>
      <w:r>
        <w:rPr>
          <w:spacing w:val="-1"/>
          <w:w w:val="95"/>
        </w:rPr>
        <w:t xml:space="preserve"> </w:t>
      </w:r>
      <w:r>
        <w:rPr>
          <w:w w:val="95"/>
        </w:rPr>
        <w:t>well-suited</w:t>
      </w:r>
      <w:r>
        <w:rPr>
          <w:spacing w:val="-2"/>
          <w:w w:val="95"/>
        </w:rPr>
        <w:t xml:space="preserve"> </w:t>
      </w:r>
      <w:r>
        <w:rPr>
          <w:w w:val="95"/>
        </w:rPr>
        <w:t>to</w:t>
      </w:r>
      <w:r>
        <w:rPr>
          <w:spacing w:val="-1"/>
          <w:w w:val="95"/>
        </w:rPr>
        <w:t xml:space="preserve"> </w:t>
      </w:r>
      <w:r>
        <w:rPr>
          <w:w w:val="95"/>
        </w:rPr>
        <w:t>fNIRS</w:t>
      </w:r>
      <w:r>
        <w:rPr>
          <w:spacing w:val="-1"/>
          <w:w w:val="95"/>
        </w:rPr>
        <w:t xml:space="preserve"> </w:t>
      </w:r>
      <w:r>
        <w:rPr>
          <w:w w:val="95"/>
        </w:rPr>
        <w:t>data,</w:t>
      </w:r>
      <w:r>
        <w:rPr>
          <w:spacing w:val="-2"/>
        </w:rPr>
        <w:t xml:space="preserve"> </w:t>
      </w:r>
      <w:r>
        <w:rPr>
          <w:w w:val="95"/>
        </w:rPr>
        <w:t>which</w:t>
      </w:r>
      <w:r>
        <w:rPr>
          <w:spacing w:val="-1"/>
          <w:w w:val="95"/>
        </w:rPr>
        <w:t xml:space="preserve"> </w:t>
      </w:r>
      <w:r>
        <w:rPr>
          <w:w w:val="95"/>
        </w:rPr>
        <w:t>is</w:t>
      </w:r>
      <w:r>
        <w:rPr>
          <w:spacing w:val="-2"/>
          <w:w w:val="95"/>
        </w:rPr>
        <w:t xml:space="preserve"> </w:t>
      </w:r>
      <w:r>
        <w:rPr>
          <w:w w:val="95"/>
        </w:rPr>
        <w:t>often</w:t>
      </w:r>
      <w:r>
        <w:rPr>
          <w:spacing w:val="-1"/>
          <w:w w:val="95"/>
        </w:rPr>
        <w:t xml:space="preserve"> </w:t>
      </w:r>
      <w:r>
        <w:rPr>
          <w:w w:val="95"/>
        </w:rPr>
        <w:t>noisy,</w:t>
      </w:r>
      <w:r>
        <w:rPr>
          <w:spacing w:val="-2"/>
        </w:rPr>
        <w:t xml:space="preserve"> </w:t>
      </w:r>
      <w:r>
        <w:rPr>
          <w:w w:val="95"/>
        </w:rPr>
        <w:t>correlated</w:t>
      </w:r>
      <w:r>
        <w:rPr>
          <w:spacing w:val="-1"/>
          <w:w w:val="95"/>
        </w:rPr>
        <w:t xml:space="preserve"> </w:t>
      </w:r>
      <w:r>
        <w:rPr>
          <w:w w:val="95"/>
        </w:rPr>
        <w:t>across</w:t>
      </w:r>
      <w:r>
        <w:rPr>
          <w:spacing w:val="-2"/>
          <w:w w:val="95"/>
        </w:rPr>
        <w:t xml:space="preserve"> channels,</w:t>
      </w:r>
    </w:p>
    <w:p w14:paraId="07559FAA" w14:textId="77777777" w:rsidR="00F675FE" w:rsidRDefault="00F675FE">
      <w:pPr>
        <w:spacing w:line="355" w:lineRule="auto"/>
        <w:jc w:val="both"/>
        <w:sectPr w:rsidR="00F675FE">
          <w:headerReference w:type="default" r:id="rId21"/>
          <w:footerReference w:type="default" r:id="rId22"/>
          <w:pgSz w:w="12240" w:h="15840"/>
          <w:pgMar w:top="1020" w:right="220" w:bottom="280" w:left="1660" w:header="690" w:footer="0" w:gutter="0"/>
          <w:cols w:space="720"/>
        </w:sectPr>
      </w:pPr>
    </w:p>
    <w:p w14:paraId="07559FAB" w14:textId="77777777" w:rsidR="00F675FE" w:rsidRDefault="00F675FE">
      <w:pPr>
        <w:pStyle w:val="BodyText"/>
        <w:spacing w:before="11"/>
        <w:rPr>
          <w:sz w:val="20"/>
        </w:rPr>
      </w:pPr>
    </w:p>
    <w:p w14:paraId="07559FAC" w14:textId="77777777" w:rsidR="00F675FE" w:rsidRDefault="00000000">
      <w:pPr>
        <w:pStyle w:val="BodyText"/>
        <w:spacing w:before="118" w:line="355" w:lineRule="auto"/>
        <w:ind w:left="139" w:right="1217"/>
        <w:jc w:val="both"/>
      </w:pPr>
      <w:r>
        <w:t>and influenced by physiological rhythms.</w:t>
      </w:r>
      <w:r>
        <w:rPr>
          <w:spacing w:val="40"/>
        </w:rPr>
        <w:t xml:space="preserve"> </w:t>
      </w:r>
      <w:r>
        <w:t>The GLM helps to account for these com- plexities</w:t>
      </w:r>
      <w:r>
        <w:rPr>
          <w:spacing w:val="-3"/>
        </w:rPr>
        <w:t xml:space="preserve"> </w:t>
      </w:r>
      <w:r>
        <w:t>and</w:t>
      </w:r>
      <w:r>
        <w:rPr>
          <w:spacing w:val="-3"/>
        </w:rPr>
        <w:t xml:space="preserve"> </w:t>
      </w:r>
      <w:r>
        <w:t>isolate</w:t>
      </w:r>
      <w:r>
        <w:rPr>
          <w:spacing w:val="-3"/>
        </w:rPr>
        <w:t xml:space="preserve"> </w:t>
      </w:r>
      <w:r>
        <w:t>condition-specific</w:t>
      </w:r>
      <w:r>
        <w:rPr>
          <w:spacing w:val="-3"/>
        </w:rPr>
        <w:t xml:space="preserve"> </w:t>
      </w:r>
      <w:r>
        <w:t>activation</w:t>
      </w:r>
      <w:r>
        <w:rPr>
          <w:spacing w:val="-3"/>
        </w:rPr>
        <w:t xml:space="preserve"> </w:t>
      </w:r>
      <w:r>
        <w:t>(</w:t>
      </w:r>
      <w:hyperlink w:anchor="_bookmark88" w:history="1">
        <w:r w:rsidR="00F675FE">
          <w:rPr>
            <w:color w:val="0000FF"/>
          </w:rPr>
          <w:t>Huppert</w:t>
        </w:r>
      </w:hyperlink>
      <w:r>
        <w:t>,</w:t>
      </w:r>
      <w:r>
        <w:rPr>
          <w:spacing w:val="-3"/>
        </w:rPr>
        <w:t xml:space="preserve"> </w:t>
      </w:r>
      <w:hyperlink w:anchor="_bookmark88" w:history="1">
        <w:r w:rsidR="00F675FE">
          <w:rPr>
            <w:color w:val="0000FF"/>
          </w:rPr>
          <w:t>2016</w:t>
        </w:r>
      </w:hyperlink>
      <w:r>
        <w:t>).</w:t>
      </w:r>
      <w:r>
        <w:rPr>
          <w:spacing w:val="37"/>
        </w:rPr>
        <w:t xml:space="preserve"> </w:t>
      </w:r>
      <w:r>
        <w:t>We</w:t>
      </w:r>
      <w:r>
        <w:rPr>
          <w:spacing w:val="-3"/>
        </w:rPr>
        <w:t xml:space="preserve"> </w:t>
      </w:r>
      <w:r>
        <w:t>used</w:t>
      </w:r>
      <w:r>
        <w:rPr>
          <w:spacing w:val="-3"/>
        </w:rPr>
        <w:t xml:space="preserve"> </w:t>
      </w:r>
      <w:r>
        <w:t>the</w:t>
      </w:r>
      <w:r>
        <w:rPr>
          <w:spacing w:val="-3"/>
        </w:rPr>
        <w:t xml:space="preserve"> </w:t>
      </w:r>
      <w:r>
        <w:t xml:space="preserve">GLM </w:t>
      </w:r>
      <w:r>
        <w:rPr>
          <w:w w:val="95"/>
        </w:rPr>
        <w:t xml:space="preserve">to compare brain responses across emotional categories (e.g., anger, happiness), between </w:t>
      </w:r>
      <w:r>
        <w:t>real</w:t>
      </w:r>
      <w:r>
        <w:rPr>
          <w:spacing w:val="-5"/>
        </w:rPr>
        <w:t xml:space="preserve"> </w:t>
      </w:r>
      <w:r>
        <w:t>and</w:t>
      </w:r>
      <w:r>
        <w:rPr>
          <w:spacing w:val="-4"/>
        </w:rPr>
        <w:t xml:space="preserve"> </w:t>
      </w:r>
      <w:r>
        <w:t>virtual</w:t>
      </w:r>
      <w:r>
        <w:rPr>
          <w:spacing w:val="-5"/>
        </w:rPr>
        <w:t xml:space="preserve"> </w:t>
      </w:r>
      <w:r>
        <w:t>facial</w:t>
      </w:r>
      <w:r>
        <w:rPr>
          <w:spacing w:val="-4"/>
        </w:rPr>
        <w:t xml:space="preserve"> </w:t>
      </w:r>
      <w:r>
        <w:t>expressions,</w:t>
      </w:r>
      <w:r>
        <w:rPr>
          <w:spacing w:val="-4"/>
        </w:rPr>
        <w:t xml:space="preserve"> </w:t>
      </w:r>
      <w:r>
        <w:t>and</w:t>
      </w:r>
      <w:r>
        <w:rPr>
          <w:spacing w:val="-5"/>
        </w:rPr>
        <w:t xml:space="preserve"> </w:t>
      </w:r>
      <w:r>
        <w:t>their</w:t>
      </w:r>
      <w:r>
        <w:rPr>
          <w:spacing w:val="-5"/>
        </w:rPr>
        <w:t xml:space="preserve"> </w:t>
      </w:r>
      <w:r>
        <w:t>interaction.</w:t>
      </w:r>
    </w:p>
    <w:p w14:paraId="07559FAD" w14:textId="77777777" w:rsidR="00F675FE" w:rsidRDefault="00000000">
      <w:pPr>
        <w:pStyle w:val="BodyText"/>
        <w:spacing w:before="1" w:line="355" w:lineRule="auto"/>
        <w:ind w:left="139" w:right="1216" w:firstLine="351"/>
        <w:jc w:val="both"/>
      </w:pPr>
      <w:r>
        <w:rPr>
          <w:w w:val="95"/>
        </w:rPr>
        <w:t>In</w:t>
      </w:r>
      <w:r>
        <w:rPr>
          <w:spacing w:val="-12"/>
          <w:w w:val="95"/>
        </w:rPr>
        <w:t xml:space="preserve"> </w:t>
      </w:r>
      <w:r>
        <w:rPr>
          <w:w w:val="95"/>
        </w:rPr>
        <w:t>addition</w:t>
      </w:r>
      <w:r>
        <w:rPr>
          <w:spacing w:val="-12"/>
          <w:w w:val="95"/>
        </w:rPr>
        <w:t xml:space="preserve"> </w:t>
      </w:r>
      <w:r>
        <w:rPr>
          <w:w w:val="95"/>
        </w:rPr>
        <w:t>to</w:t>
      </w:r>
      <w:r>
        <w:rPr>
          <w:spacing w:val="-12"/>
          <w:w w:val="95"/>
        </w:rPr>
        <w:t xml:space="preserve"> </w:t>
      </w:r>
      <w:r>
        <w:rPr>
          <w:w w:val="95"/>
        </w:rPr>
        <w:t>activation</w:t>
      </w:r>
      <w:r>
        <w:rPr>
          <w:spacing w:val="-12"/>
          <w:w w:val="95"/>
        </w:rPr>
        <w:t xml:space="preserve"> </w:t>
      </w:r>
      <w:r>
        <w:rPr>
          <w:w w:val="95"/>
        </w:rPr>
        <w:t>analysis,</w:t>
      </w:r>
      <w:r>
        <w:rPr>
          <w:spacing w:val="-12"/>
          <w:w w:val="95"/>
        </w:rPr>
        <w:t xml:space="preserve"> </w:t>
      </w:r>
      <w:r>
        <w:rPr>
          <w:w w:val="95"/>
        </w:rPr>
        <w:t>we</w:t>
      </w:r>
      <w:r>
        <w:rPr>
          <w:spacing w:val="-12"/>
          <w:w w:val="95"/>
        </w:rPr>
        <w:t xml:space="preserve"> </w:t>
      </w:r>
      <w:r>
        <w:rPr>
          <w:w w:val="95"/>
        </w:rPr>
        <w:t>examined</w:t>
      </w:r>
      <w:r>
        <w:rPr>
          <w:spacing w:val="-12"/>
          <w:w w:val="95"/>
        </w:rPr>
        <w:t xml:space="preserve"> </w:t>
      </w:r>
      <w:r>
        <w:rPr>
          <w:w w:val="95"/>
        </w:rPr>
        <w:t>functional</w:t>
      </w:r>
      <w:r>
        <w:rPr>
          <w:spacing w:val="-12"/>
          <w:w w:val="95"/>
        </w:rPr>
        <w:t xml:space="preserve"> </w:t>
      </w:r>
      <w:r>
        <w:rPr>
          <w:w w:val="95"/>
        </w:rPr>
        <w:t>connectivity,</w:t>
      </w:r>
      <w:r>
        <w:rPr>
          <w:spacing w:val="-12"/>
          <w:w w:val="95"/>
        </w:rPr>
        <w:t xml:space="preserve"> </w:t>
      </w:r>
      <w:r>
        <w:rPr>
          <w:w w:val="95"/>
        </w:rPr>
        <w:t>which</w:t>
      </w:r>
      <w:r>
        <w:rPr>
          <w:spacing w:val="-12"/>
          <w:w w:val="95"/>
        </w:rPr>
        <w:t xml:space="preserve"> </w:t>
      </w:r>
      <w:r>
        <w:rPr>
          <w:w w:val="95"/>
        </w:rPr>
        <w:t>allowed us to explore how different brain regions process these faces and emotions in relation to each other.</w:t>
      </w:r>
      <w:r>
        <w:rPr>
          <w:spacing w:val="30"/>
        </w:rPr>
        <w:t xml:space="preserve"> </w:t>
      </w:r>
      <w:r>
        <w:rPr>
          <w:w w:val="95"/>
        </w:rPr>
        <w:t>Unlike the GLM, which focuses on localized activity, functional connectivity examines temporal correlations between signals across channels.</w:t>
      </w:r>
      <w:r>
        <w:rPr>
          <w:spacing w:val="40"/>
        </w:rPr>
        <w:t xml:space="preserve"> </w:t>
      </w:r>
      <w:r>
        <w:rPr>
          <w:w w:val="95"/>
        </w:rPr>
        <w:t xml:space="preserve">Functional connectiv- ity can be assessed using various methods, including coherence, phase-slope index, and </w:t>
      </w:r>
      <w:r>
        <w:t>Granger causality (</w:t>
      </w:r>
      <w:hyperlink w:anchor="_bookmark59" w:history="1">
        <w:r w:rsidR="00F675FE">
          <w:rPr>
            <w:color w:val="0000FF"/>
          </w:rPr>
          <w:t>Bastos and Schoffelen</w:t>
        </w:r>
      </w:hyperlink>
      <w:r>
        <w:t xml:space="preserve">, </w:t>
      </w:r>
      <w:hyperlink w:anchor="_bookmark59" w:history="1">
        <w:r w:rsidR="00F675FE">
          <w:rPr>
            <w:color w:val="0000FF"/>
          </w:rPr>
          <w:t>2016</w:t>
        </w:r>
      </w:hyperlink>
      <w:r>
        <w:t>).</w:t>
      </w:r>
      <w:r>
        <w:rPr>
          <w:spacing w:val="40"/>
        </w:rPr>
        <w:t xml:space="preserve"> </w:t>
      </w:r>
      <w:r>
        <w:t>We focused on Wavelet Transform Coherence (WTC), which is the most commonly used method in fNIRS connectivity research,</w:t>
      </w:r>
      <w:r>
        <w:rPr>
          <w:spacing w:val="-4"/>
        </w:rPr>
        <w:t xml:space="preserve"> </w:t>
      </w:r>
      <w:r>
        <w:t>having</w:t>
      </w:r>
      <w:r>
        <w:rPr>
          <w:spacing w:val="-4"/>
        </w:rPr>
        <w:t xml:space="preserve"> </w:t>
      </w:r>
      <w:r>
        <w:t>been</w:t>
      </w:r>
      <w:r>
        <w:rPr>
          <w:spacing w:val="-4"/>
        </w:rPr>
        <w:t xml:space="preserve"> </w:t>
      </w:r>
      <w:r>
        <w:t>used</w:t>
      </w:r>
      <w:r>
        <w:rPr>
          <w:spacing w:val="-4"/>
        </w:rPr>
        <w:t xml:space="preserve"> </w:t>
      </w:r>
      <w:r>
        <w:t>in</w:t>
      </w:r>
      <w:r>
        <w:rPr>
          <w:spacing w:val="-4"/>
        </w:rPr>
        <w:t xml:space="preserve"> </w:t>
      </w:r>
      <w:r>
        <w:t>at</w:t>
      </w:r>
      <w:r>
        <w:rPr>
          <w:spacing w:val="-4"/>
        </w:rPr>
        <w:t xml:space="preserve"> </w:t>
      </w:r>
      <w:r>
        <w:t>least</w:t>
      </w:r>
      <w:r>
        <w:rPr>
          <w:spacing w:val="-4"/>
        </w:rPr>
        <w:t xml:space="preserve"> </w:t>
      </w:r>
      <w:r>
        <w:t>90</w:t>
      </w:r>
      <w:r>
        <w:rPr>
          <w:spacing w:val="-4"/>
        </w:rPr>
        <w:t xml:space="preserve"> </w:t>
      </w:r>
      <w:r>
        <w:t>studies</w:t>
      </w:r>
      <w:r>
        <w:rPr>
          <w:spacing w:val="-4"/>
        </w:rPr>
        <w:t xml:space="preserve"> </w:t>
      </w:r>
      <w:r>
        <w:t>to</w:t>
      </w:r>
      <w:r>
        <w:rPr>
          <w:spacing w:val="-4"/>
        </w:rPr>
        <w:t xml:space="preserve"> </w:t>
      </w:r>
      <w:r>
        <w:t>date</w:t>
      </w:r>
      <w:r>
        <w:rPr>
          <w:spacing w:val="-4"/>
        </w:rPr>
        <w:t xml:space="preserve"> </w:t>
      </w:r>
      <w:r>
        <w:t>(</w:t>
      </w:r>
      <w:hyperlink w:anchor="_bookmark80" w:history="1">
        <w:r w:rsidR="00F675FE">
          <w:rPr>
            <w:color w:val="0000FF"/>
          </w:rPr>
          <w:t>Hakim</w:t>
        </w:r>
        <w:r w:rsidR="00F675FE">
          <w:rPr>
            <w:color w:val="0000FF"/>
            <w:spacing w:val="-4"/>
          </w:rPr>
          <w:t xml:space="preserve"> </w:t>
        </w:r>
        <w:r w:rsidR="00F675FE">
          <w:rPr>
            <w:color w:val="0000FF"/>
          </w:rPr>
          <w:t>et</w:t>
        </w:r>
        <w:r w:rsidR="00F675FE">
          <w:rPr>
            <w:color w:val="0000FF"/>
            <w:spacing w:val="-4"/>
          </w:rPr>
          <w:t xml:space="preserve"> </w:t>
        </w:r>
        <w:r w:rsidR="00F675FE">
          <w:rPr>
            <w:color w:val="0000FF"/>
          </w:rPr>
          <w:t>al.</w:t>
        </w:r>
      </w:hyperlink>
      <w:r>
        <w:t>,</w:t>
      </w:r>
      <w:r>
        <w:rPr>
          <w:spacing w:val="-4"/>
        </w:rPr>
        <w:t xml:space="preserve"> </w:t>
      </w:r>
      <w:hyperlink w:anchor="_bookmark80" w:history="1">
        <w:r w:rsidR="00F675FE">
          <w:rPr>
            <w:color w:val="0000FF"/>
          </w:rPr>
          <w:t>2023</w:t>
        </w:r>
      </w:hyperlink>
      <w:r>
        <w:t>). WTC</w:t>
      </w:r>
      <w:r>
        <w:rPr>
          <w:spacing w:val="-4"/>
        </w:rPr>
        <w:t xml:space="preserve"> </w:t>
      </w:r>
      <w:r>
        <w:t xml:space="preserve">in- </w:t>
      </w:r>
      <w:r>
        <w:rPr>
          <w:w w:val="95"/>
        </w:rPr>
        <w:t>volves convolving the fNIRS signal with a wavelet function (such as the Morlet wavelet) to assess the strength and phase relationship of shared frequency components between brain regions in the time-frequency domain.</w:t>
      </w:r>
      <w:r>
        <w:rPr>
          <w:spacing w:val="29"/>
        </w:rPr>
        <w:t xml:space="preserve"> </w:t>
      </w:r>
      <w:r>
        <w:rPr>
          <w:w w:val="95"/>
        </w:rPr>
        <w:t>This is particularly useful for fNIRS, where signals are non-stationary and vary across time.</w:t>
      </w:r>
      <w:r>
        <w:rPr>
          <w:spacing w:val="36"/>
        </w:rPr>
        <w:t xml:space="preserve"> </w:t>
      </w:r>
      <w:r>
        <w:rPr>
          <w:w w:val="95"/>
        </w:rPr>
        <w:t>WTC enabled us to detect both in-phase and out-of-phase relationships between channels, helping us distinguish genuine neural connectivity from systemic noise.</w:t>
      </w:r>
      <w:r>
        <w:rPr>
          <w:spacing w:val="32"/>
        </w:rPr>
        <w:t xml:space="preserve"> </w:t>
      </w:r>
      <w:r>
        <w:rPr>
          <w:w w:val="95"/>
        </w:rPr>
        <w:t>This method allows us a different perspective on how the brain</w:t>
      </w:r>
      <w:r>
        <w:rPr>
          <w:spacing w:val="-1"/>
          <w:w w:val="95"/>
        </w:rPr>
        <w:t xml:space="preserve"> </w:t>
      </w:r>
      <w:r>
        <w:rPr>
          <w:w w:val="95"/>
        </w:rPr>
        <w:t>processes emotional expressions, focusing on</w:t>
      </w:r>
      <w:r>
        <w:rPr>
          <w:spacing w:val="-1"/>
          <w:w w:val="95"/>
        </w:rPr>
        <w:t xml:space="preserve"> </w:t>
      </w:r>
      <w:r>
        <w:rPr>
          <w:w w:val="95"/>
        </w:rPr>
        <w:t>the relationships</w:t>
      </w:r>
      <w:r>
        <w:rPr>
          <w:spacing w:val="-1"/>
          <w:w w:val="95"/>
        </w:rPr>
        <w:t xml:space="preserve"> </w:t>
      </w:r>
      <w:r>
        <w:rPr>
          <w:w w:val="95"/>
        </w:rPr>
        <w:t xml:space="preserve">between regions </w:t>
      </w:r>
      <w:r>
        <w:t>independent</w:t>
      </w:r>
      <w:r>
        <w:rPr>
          <w:spacing w:val="-7"/>
        </w:rPr>
        <w:t xml:space="preserve"> </w:t>
      </w:r>
      <w:r>
        <w:t>of</w:t>
      </w:r>
      <w:r>
        <w:rPr>
          <w:spacing w:val="-7"/>
        </w:rPr>
        <w:t xml:space="preserve"> </w:t>
      </w:r>
      <w:r>
        <w:t>the</w:t>
      </w:r>
      <w:r>
        <w:rPr>
          <w:spacing w:val="-7"/>
        </w:rPr>
        <w:t xml:space="preserve"> </w:t>
      </w:r>
      <w:r>
        <w:t>magnitude</w:t>
      </w:r>
      <w:r>
        <w:rPr>
          <w:spacing w:val="-7"/>
        </w:rPr>
        <w:t xml:space="preserve"> </w:t>
      </w:r>
      <w:r>
        <w:t>of</w:t>
      </w:r>
      <w:r>
        <w:rPr>
          <w:spacing w:val="-7"/>
        </w:rPr>
        <w:t xml:space="preserve"> </w:t>
      </w:r>
      <w:r>
        <w:t>their</w:t>
      </w:r>
      <w:r>
        <w:rPr>
          <w:spacing w:val="-7"/>
        </w:rPr>
        <w:t xml:space="preserve"> </w:t>
      </w:r>
      <w:r>
        <w:t>activation.</w:t>
      </w:r>
    </w:p>
    <w:p w14:paraId="07559FAE" w14:textId="77777777" w:rsidR="00F675FE" w:rsidRDefault="00F675FE">
      <w:pPr>
        <w:pStyle w:val="BodyText"/>
        <w:spacing w:before="11"/>
        <w:rPr>
          <w:sz w:val="37"/>
        </w:rPr>
      </w:pPr>
    </w:p>
    <w:p w14:paraId="07559FAF" w14:textId="77777777" w:rsidR="00F675FE" w:rsidRDefault="00000000">
      <w:pPr>
        <w:pStyle w:val="Heading2"/>
        <w:numPr>
          <w:ilvl w:val="1"/>
          <w:numId w:val="7"/>
        </w:numPr>
        <w:tabs>
          <w:tab w:val="left" w:pos="1022"/>
          <w:tab w:val="left" w:pos="1023"/>
        </w:tabs>
        <w:spacing w:before="0"/>
        <w:ind w:hanging="884"/>
      </w:pPr>
      <w:bookmarkStart w:id="25" w:name="Objectives_and_Hypotheses"/>
      <w:bookmarkStart w:id="26" w:name="_bookmark12"/>
      <w:bookmarkEnd w:id="25"/>
      <w:bookmarkEnd w:id="26"/>
      <w:r>
        <w:rPr>
          <w:w w:val="105"/>
        </w:rPr>
        <w:t>Objectives</w:t>
      </w:r>
      <w:r>
        <w:rPr>
          <w:spacing w:val="42"/>
          <w:w w:val="105"/>
        </w:rPr>
        <w:t xml:space="preserve"> </w:t>
      </w:r>
      <w:r>
        <w:rPr>
          <w:w w:val="105"/>
        </w:rPr>
        <w:t>and</w:t>
      </w:r>
      <w:r>
        <w:rPr>
          <w:spacing w:val="43"/>
          <w:w w:val="105"/>
        </w:rPr>
        <w:t xml:space="preserve"> </w:t>
      </w:r>
      <w:r>
        <w:rPr>
          <w:spacing w:val="-2"/>
          <w:w w:val="105"/>
        </w:rPr>
        <w:t>Hypotheses</w:t>
      </w:r>
    </w:p>
    <w:p w14:paraId="07559FB0" w14:textId="77777777" w:rsidR="00F675FE" w:rsidRDefault="00000000">
      <w:pPr>
        <w:pStyle w:val="BodyText"/>
        <w:spacing w:before="362" w:line="355" w:lineRule="auto"/>
        <w:ind w:left="139" w:right="1215"/>
        <w:jc w:val="both"/>
      </w:pPr>
      <w:r>
        <w:rPr>
          <w:w w:val="95"/>
        </w:rPr>
        <w:t xml:space="preserve">Critically, functional near-infrared spectroscopy (fNIRS) demonstrates strong sensitivity </w:t>
      </w:r>
      <w:r>
        <w:rPr>
          <w:spacing w:val="-2"/>
        </w:rPr>
        <w:t>to</w:t>
      </w:r>
      <w:r>
        <w:rPr>
          <w:spacing w:val="-7"/>
        </w:rPr>
        <w:t xml:space="preserve"> </w:t>
      </w:r>
      <w:r>
        <w:rPr>
          <w:spacing w:val="-2"/>
        </w:rPr>
        <w:t>the</w:t>
      </w:r>
      <w:r>
        <w:rPr>
          <w:spacing w:val="-7"/>
        </w:rPr>
        <w:t xml:space="preserve"> </w:t>
      </w:r>
      <w:r>
        <w:rPr>
          <w:spacing w:val="-2"/>
        </w:rPr>
        <w:t>PFC,</w:t>
      </w:r>
      <w:r>
        <w:rPr>
          <w:spacing w:val="-7"/>
        </w:rPr>
        <w:t xml:space="preserve"> </w:t>
      </w:r>
      <w:r>
        <w:rPr>
          <w:spacing w:val="-2"/>
        </w:rPr>
        <w:t>a</w:t>
      </w:r>
      <w:r>
        <w:rPr>
          <w:spacing w:val="-7"/>
        </w:rPr>
        <w:t xml:space="preserve"> </w:t>
      </w:r>
      <w:r>
        <w:rPr>
          <w:spacing w:val="-2"/>
        </w:rPr>
        <w:t>brain</w:t>
      </w:r>
      <w:r>
        <w:rPr>
          <w:spacing w:val="-7"/>
        </w:rPr>
        <w:t xml:space="preserve"> </w:t>
      </w:r>
      <w:r>
        <w:rPr>
          <w:spacing w:val="-2"/>
        </w:rPr>
        <w:t>region</w:t>
      </w:r>
      <w:r>
        <w:rPr>
          <w:spacing w:val="-7"/>
        </w:rPr>
        <w:t xml:space="preserve"> </w:t>
      </w:r>
      <w:r>
        <w:rPr>
          <w:spacing w:val="-2"/>
        </w:rPr>
        <w:t>heavily</w:t>
      </w:r>
      <w:r>
        <w:rPr>
          <w:spacing w:val="-7"/>
        </w:rPr>
        <w:t xml:space="preserve"> </w:t>
      </w:r>
      <w:r>
        <w:rPr>
          <w:spacing w:val="-2"/>
        </w:rPr>
        <w:t>implicated</w:t>
      </w:r>
      <w:r>
        <w:rPr>
          <w:spacing w:val="-7"/>
        </w:rPr>
        <w:t xml:space="preserve"> </w:t>
      </w:r>
      <w:r>
        <w:rPr>
          <w:spacing w:val="-2"/>
        </w:rPr>
        <w:t>in</w:t>
      </w:r>
      <w:r>
        <w:rPr>
          <w:spacing w:val="-7"/>
        </w:rPr>
        <w:t xml:space="preserve"> </w:t>
      </w:r>
      <w:r>
        <w:rPr>
          <w:spacing w:val="-2"/>
        </w:rPr>
        <w:t>the</w:t>
      </w:r>
      <w:r>
        <w:rPr>
          <w:spacing w:val="-7"/>
        </w:rPr>
        <w:t xml:space="preserve"> </w:t>
      </w:r>
      <w:r>
        <w:rPr>
          <w:spacing w:val="-2"/>
        </w:rPr>
        <w:t>perception,</w:t>
      </w:r>
      <w:r>
        <w:rPr>
          <w:spacing w:val="-7"/>
        </w:rPr>
        <w:t xml:space="preserve"> </w:t>
      </w:r>
      <w:r>
        <w:rPr>
          <w:spacing w:val="-2"/>
        </w:rPr>
        <w:t>interpretation,</w:t>
      </w:r>
      <w:r>
        <w:rPr>
          <w:spacing w:val="-7"/>
        </w:rPr>
        <w:t xml:space="preserve"> </w:t>
      </w:r>
      <w:r>
        <w:rPr>
          <w:spacing w:val="-2"/>
        </w:rPr>
        <w:t>and</w:t>
      </w:r>
      <w:r>
        <w:rPr>
          <w:spacing w:val="-7"/>
        </w:rPr>
        <w:t xml:space="preserve"> </w:t>
      </w:r>
      <w:r>
        <w:rPr>
          <w:spacing w:val="-2"/>
        </w:rPr>
        <w:t xml:space="preserve">reg- </w:t>
      </w:r>
      <w:r>
        <w:t>ulation</w:t>
      </w:r>
      <w:r>
        <w:rPr>
          <w:spacing w:val="-11"/>
        </w:rPr>
        <w:t xml:space="preserve"> </w:t>
      </w:r>
      <w:r>
        <w:t>of</w:t>
      </w:r>
      <w:r>
        <w:rPr>
          <w:spacing w:val="-12"/>
        </w:rPr>
        <w:t xml:space="preserve"> </w:t>
      </w:r>
      <w:r>
        <w:t>emotion</w:t>
      </w:r>
      <w:r>
        <w:rPr>
          <w:spacing w:val="-11"/>
        </w:rPr>
        <w:t xml:space="preserve"> </w:t>
      </w:r>
      <w:r>
        <w:t>(</w:t>
      </w:r>
      <w:hyperlink w:anchor="_bookmark130" w:history="1">
        <w:r w:rsidR="00F675FE">
          <w:rPr>
            <w:color w:val="0000FF"/>
          </w:rPr>
          <w:t>Westgarth</w:t>
        </w:r>
        <w:r w:rsidR="00F675FE">
          <w:rPr>
            <w:color w:val="0000FF"/>
            <w:spacing w:val="-12"/>
          </w:rPr>
          <w:t xml:space="preserve"> </w:t>
        </w:r>
        <w:r w:rsidR="00F675FE">
          <w:rPr>
            <w:color w:val="0000FF"/>
          </w:rPr>
          <w:t>et</w:t>
        </w:r>
        <w:r w:rsidR="00F675FE">
          <w:rPr>
            <w:color w:val="0000FF"/>
            <w:spacing w:val="-11"/>
          </w:rPr>
          <w:t xml:space="preserve"> </w:t>
        </w:r>
        <w:r w:rsidR="00F675FE">
          <w:rPr>
            <w:color w:val="0000FF"/>
          </w:rPr>
          <w:t>al.</w:t>
        </w:r>
      </w:hyperlink>
      <w:r>
        <w:t>,</w:t>
      </w:r>
      <w:r>
        <w:rPr>
          <w:spacing w:val="-11"/>
        </w:rPr>
        <w:t xml:space="preserve"> </w:t>
      </w:r>
      <w:hyperlink w:anchor="_bookmark130" w:history="1">
        <w:r w:rsidR="00F675FE">
          <w:rPr>
            <w:color w:val="0000FF"/>
          </w:rPr>
          <w:t>2021</w:t>
        </w:r>
      </w:hyperlink>
      <w:r>
        <w:t>;</w:t>
      </w:r>
      <w:r>
        <w:rPr>
          <w:spacing w:val="-11"/>
        </w:rPr>
        <w:t xml:space="preserve"> </w:t>
      </w:r>
      <w:hyperlink w:anchor="_bookmark60" w:history="1">
        <w:r w:rsidR="00F675FE">
          <w:rPr>
            <w:color w:val="0000FF"/>
          </w:rPr>
          <w:t>Bendall</w:t>
        </w:r>
        <w:r w:rsidR="00F675FE">
          <w:rPr>
            <w:color w:val="0000FF"/>
            <w:spacing w:val="-11"/>
          </w:rPr>
          <w:t xml:space="preserve"> </w:t>
        </w:r>
        <w:r w:rsidR="00F675FE">
          <w:rPr>
            <w:color w:val="0000FF"/>
          </w:rPr>
          <w:t>et</w:t>
        </w:r>
        <w:r w:rsidR="00F675FE">
          <w:rPr>
            <w:color w:val="0000FF"/>
            <w:spacing w:val="-12"/>
          </w:rPr>
          <w:t xml:space="preserve"> </w:t>
        </w:r>
        <w:r w:rsidR="00F675FE">
          <w:rPr>
            <w:color w:val="0000FF"/>
          </w:rPr>
          <w:t>al.</w:t>
        </w:r>
      </w:hyperlink>
      <w:r>
        <w:t>,</w:t>
      </w:r>
      <w:r>
        <w:rPr>
          <w:spacing w:val="-11"/>
        </w:rPr>
        <w:t xml:space="preserve"> </w:t>
      </w:r>
      <w:hyperlink w:anchor="_bookmark60" w:history="1">
        <w:r w:rsidR="00F675FE">
          <w:rPr>
            <w:color w:val="0000FF"/>
          </w:rPr>
          <w:t>2016</w:t>
        </w:r>
      </w:hyperlink>
      <w:r>
        <w:t>). Although</w:t>
      </w:r>
      <w:r>
        <w:rPr>
          <w:spacing w:val="-11"/>
        </w:rPr>
        <w:t xml:space="preserve"> </w:t>
      </w:r>
      <w:r>
        <w:t>prior</w:t>
      </w:r>
      <w:r>
        <w:rPr>
          <w:spacing w:val="-12"/>
        </w:rPr>
        <w:t xml:space="preserve"> </w:t>
      </w:r>
      <w:r>
        <w:t xml:space="preserve">studies </w:t>
      </w:r>
      <w:r>
        <w:rPr>
          <w:w w:val="90"/>
        </w:rPr>
        <w:t>have</w:t>
      </w:r>
      <w:r>
        <w:rPr>
          <w:spacing w:val="17"/>
        </w:rPr>
        <w:t xml:space="preserve"> </w:t>
      </w:r>
      <w:r>
        <w:rPr>
          <w:w w:val="90"/>
        </w:rPr>
        <w:t>independently</w:t>
      </w:r>
      <w:r>
        <w:rPr>
          <w:spacing w:val="17"/>
        </w:rPr>
        <w:t xml:space="preserve"> </w:t>
      </w:r>
      <w:r>
        <w:rPr>
          <w:w w:val="90"/>
        </w:rPr>
        <w:t>examined</w:t>
      </w:r>
      <w:r>
        <w:rPr>
          <w:spacing w:val="17"/>
        </w:rPr>
        <w:t xml:space="preserve"> </w:t>
      </w:r>
      <w:r>
        <w:rPr>
          <w:w w:val="90"/>
        </w:rPr>
        <w:t>facial</w:t>
      </w:r>
      <w:r>
        <w:rPr>
          <w:spacing w:val="17"/>
        </w:rPr>
        <w:t xml:space="preserve"> </w:t>
      </w:r>
      <w:r>
        <w:rPr>
          <w:w w:val="90"/>
        </w:rPr>
        <w:t>emotion</w:t>
      </w:r>
      <w:r>
        <w:rPr>
          <w:spacing w:val="17"/>
        </w:rPr>
        <w:t xml:space="preserve"> </w:t>
      </w:r>
      <w:r>
        <w:rPr>
          <w:w w:val="90"/>
        </w:rPr>
        <w:t>perception</w:t>
      </w:r>
      <w:r>
        <w:rPr>
          <w:spacing w:val="17"/>
        </w:rPr>
        <w:t xml:space="preserve"> </w:t>
      </w:r>
      <w:r>
        <w:rPr>
          <w:w w:val="90"/>
        </w:rPr>
        <w:t>and</w:t>
      </w:r>
      <w:r>
        <w:rPr>
          <w:spacing w:val="17"/>
        </w:rPr>
        <w:t xml:space="preserve"> </w:t>
      </w:r>
      <w:r>
        <w:rPr>
          <w:w w:val="90"/>
        </w:rPr>
        <w:t>avatar</w:t>
      </w:r>
      <w:r>
        <w:rPr>
          <w:spacing w:val="17"/>
        </w:rPr>
        <w:t xml:space="preserve"> </w:t>
      </w:r>
      <w:r>
        <w:rPr>
          <w:w w:val="90"/>
        </w:rPr>
        <w:t>realism,</w:t>
      </w:r>
      <w:r>
        <w:rPr>
          <w:spacing w:val="23"/>
        </w:rPr>
        <w:t xml:space="preserve"> </w:t>
      </w:r>
      <w:r>
        <w:rPr>
          <w:w w:val="90"/>
        </w:rPr>
        <w:t>very</w:t>
      </w:r>
      <w:r>
        <w:rPr>
          <w:spacing w:val="17"/>
        </w:rPr>
        <w:t xml:space="preserve"> </w:t>
      </w:r>
      <w:r>
        <w:rPr>
          <w:w w:val="90"/>
        </w:rPr>
        <w:t>few</w:t>
      </w:r>
      <w:r>
        <w:rPr>
          <w:spacing w:val="17"/>
        </w:rPr>
        <w:t xml:space="preserve"> </w:t>
      </w:r>
      <w:r>
        <w:rPr>
          <w:spacing w:val="-4"/>
          <w:w w:val="90"/>
        </w:rPr>
        <w:t>have</w:t>
      </w:r>
    </w:p>
    <w:p w14:paraId="07559FB1" w14:textId="77777777" w:rsidR="00F675FE" w:rsidRDefault="00F675FE">
      <w:pPr>
        <w:spacing w:line="355" w:lineRule="auto"/>
        <w:jc w:val="both"/>
        <w:sectPr w:rsidR="00F675FE">
          <w:headerReference w:type="default" r:id="rId23"/>
          <w:footerReference w:type="default" r:id="rId24"/>
          <w:pgSz w:w="12240" w:h="15840"/>
          <w:pgMar w:top="1020" w:right="220" w:bottom="280" w:left="1660" w:header="690" w:footer="0" w:gutter="0"/>
          <w:cols w:space="720"/>
        </w:sectPr>
      </w:pPr>
    </w:p>
    <w:p w14:paraId="07559FB2" w14:textId="77777777" w:rsidR="00F675FE" w:rsidRDefault="00F675FE">
      <w:pPr>
        <w:pStyle w:val="BodyText"/>
        <w:spacing w:before="11"/>
        <w:rPr>
          <w:sz w:val="20"/>
        </w:rPr>
      </w:pPr>
    </w:p>
    <w:p w14:paraId="07559FB3" w14:textId="77777777" w:rsidR="00F675FE" w:rsidRDefault="00000000">
      <w:pPr>
        <w:pStyle w:val="BodyText"/>
        <w:spacing w:before="118" w:line="355" w:lineRule="auto"/>
        <w:ind w:left="140" w:right="1215"/>
        <w:jc w:val="both"/>
      </w:pPr>
      <w:r>
        <w:rPr>
          <w:w w:val="95"/>
        </w:rPr>
        <w:t>explored</w:t>
      </w:r>
      <w:r>
        <w:rPr>
          <w:spacing w:val="-1"/>
          <w:w w:val="95"/>
        </w:rPr>
        <w:t xml:space="preserve"> </w:t>
      </w:r>
      <w:r>
        <w:rPr>
          <w:w w:val="95"/>
        </w:rPr>
        <w:t>their</w:t>
      </w:r>
      <w:r>
        <w:rPr>
          <w:spacing w:val="-2"/>
          <w:w w:val="95"/>
        </w:rPr>
        <w:t xml:space="preserve"> </w:t>
      </w:r>
      <w:r>
        <w:rPr>
          <w:w w:val="95"/>
        </w:rPr>
        <w:t>interaction</w:t>
      </w:r>
      <w:r>
        <w:rPr>
          <w:spacing w:val="-2"/>
          <w:w w:val="95"/>
        </w:rPr>
        <w:t xml:space="preserve"> </w:t>
      </w:r>
      <w:r>
        <w:rPr>
          <w:w w:val="95"/>
        </w:rPr>
        <w:t>within</w:t>
      </w:r>
      <w:r>
        <w:rPr>
          <w:spacing w:val="-1"/>
          <w:w w:val="95"/>
        </w:rPr>
        <w:t xml:space="preserve"> </w:t>
      </w:r>
      <w:r>
        <w:rPr>
          <w:w w:val="95"/>
        </w:rPr>
        <w:t>the</w:t>
      </w:r>
      <w:r>
        <w:rPr>
          <w:spacing w:val="-2"/>
          <w:w w:val="95"/>
        </w:rPr>
        <w:t xml:space="preserve"> </w:t>
      </w:r>
      <w:r>
        <w:rPr>
          <w:w w:val="95"/>
        </w:rPr>
        <w:t>same</w:t>
      </w:r>
      <w:r>
        <w:rPr>
          <w:spacing w:val="-1"/>
          <w:w w:val="95"/>
        </w:rPr>
        <w:t xml:space="preserve"> </w:t>
      </w:r>
      <w:r>
        <w:rPr>
          <w:w w:val="95"/>
        </w:rPr>
        <w:t>neuroimaging</w:t>
      </w:r>
      <w:r>
        <w:rPr>
          <w:spacing w:val="-2"/>
          <w:w w:val="95"/>
        </w:rPr>
        <w:t xml:space="preserve"> </w:t>
      </w:r>
      <w:r>
        <w:rPr>
          <w:w w:val="95"/>
        </w:rPr>
        <w:t>paradigm,</w:t>
      </w:r>
      <w:r>
        <w:rPr>
          <w:spacing w:val="-1"/>
          <w:w w:val="95"/>
        </w:rPr>
        <w:t xml:space="preserve"> </w:t>
      </w:r>
      <w:r>
        <w:rPr>
          <w:w w:val="95"/>
        </w:rPr>
        <w:t>and</w:t>
      </w:r>
      <w:r>
        <w:rPr>
          <w:spacing w:val="-2"/>
          <w:w w:val="95"/>
        </w:rPr>
        <w:t xml:space="preserve"> </w:t>
      </w:r>
      <w:r>
        <w:rPr>
          <w:w w:val="95"/>
        </w:rPr>
        <w:t>even</w:t>
      </w:r>
      <w:r>
        <w:rPr>
          <w:spacing w:val="-1"/>
          <w:w w:val="95"/>
        </w:rPr>
        <w:t xml:space="preserve"> </w:t>
      </w:r>
      <w:r>
        <w:rPr>
          <w:w w:val="95"/>
        </w:rPr>
        <w:t>fewer</w:t>
      </w:r>
      <w:r>
        <w:rPr>
          <w:spacing w:val="-1"/>
          <w:w w:val="95"/>
        </w:rPr>
        <w:t xml:space="preserve"> </w:t>
      </w:r>
      <w:r>
        <w:rPr>
          <w:w w:val="95"/>
        </w:rPr>
        <w:t>have used fNIRS to do so.</w:t>
      </w:r>
      <w:r>
        <w:rPr>
          <w:spacing w:val="23"/>
        </w:rPr>
        <w:t xml:space="preserve"> </w:t>
      </w:r>
      <w:r>
        <w:rPr>
          <w:w w:val="95"/>
        </w:rPr>
        <w:t xml:space="preserve">To our knowledge, no existing research has directly compared neu- ral responses to emotional expressions in real versus virtual faces using a fully crossed, </w:t>
      </w:r>
      <w:r>
        <w:t>within-subject</w:t>
      </w:r>
      <w:r>
        <w:rPr>
          <w:spacing w:val="-14"/>
        </w:rPr>
        <w:t xml:space="preserve"> </w:t>
      </w:r>
      <w:r>
        <w:t>fNIRS</w:t>
      </w:r>
      <w:r>
        <w:rPr>
          <w:spacing w:val="-14"/>
        </w:rPr>
        <w:t xml:space="preserve"> </w:t>
      </w:r>
      <w:r>
        <w:t>design</w:t>
      </w:r>
      <w:r>
        <w:rPr>
          <w:spacing w:val="-14"/>
        </w:rPr>
        <w:t xml:space="preserve"> </w:t>
      </w:r>
      <w:r>
        <w:t>that</w:t>
      </w:r>
      <w:r>
        <w:rPr>
          <w:spacing w:val="-14"/>
        </w:rPr>
        <w:t xml:space="preserve"> </w:t>
      </w:r>
      <w:r>
        <w:t>systematically</w:t>
      </w:r>
      <w:r>
        <w:rPr>
          <w:spacing w:val="-14"/>
        </w:rPr>
        <w:t xml:space="preserve"> </w:t>
      </w:r>
      <w:r>
        <w:t>examines</w:t>
      </w:r>
      <w:r>
        <w:rPr>
          <w:spacing w:val="-14"/>
        </w:rPr>
        <w:t xml:space="preserve"> </w:t>
      </w:r>
      <w:r>
        <w:t>all</w:t>
      </w:r>
      <w:r>
        <w:rPr>
          <w:spacing w:val="-14"/>
        </w:rPr>
        <w:t xml:space="preserve"> </w:t>
      </w:r>
      <w:r>
        <w:t>basic</w:t>
      </w:r>
      <w:r>
        <w:rPr>
          <w:spacing w:val="-14"/>
        </w:rPr>
        <w:t xml:space="preserve"> </w:t>
      </w:r>
      <w:r>
        <w:t>emotions.</w:t>
      </w:r>
      <w:r>
        <w:rPr>
          <w:spacing w:val="10"/>
        </w:rPr>
        <w:t xml:space="preserve"> </w:t>
      </w:r>
      <w:r>
        <w:t>This</w:t>
      </w:r>
      <w:r>
        <w:rPr>
          <w:spacing w:val="-14"/>
        </w:rPr>
        <w:t xml:space="preserve"> </w:t>
      </w:r>
      <w:r>
        <w:t xml:space="preserve">gap </w:t>
      </w:r>
      <w:r>
        <w:rPr>
          <w:spacing w:val="-2"/>
        </w:rPr>
        <w:t>limits</w:t>
      </w:r>
      <w:r>
        <w:rPr>
          <w:spacing w:val="-8"/>
        </w:rPr>
        <w:t xml:space="preserve"> </w:t>
      </w:r>
      <w:r>
        <w:rPr>
          <w:spacing w:val="-2"/>
        </w:rPr>
        <w:t>our</w:t>
      </w:r>
      <w:r>
        <w:rPr>
          <w:spacing w:val="-8"/>
        </w:rPr>
        <w:t xml:space="preserve"> </w:t>
      </w:r>
      <w:r>
        <w:rPr>
          <w:spacing w:val="-2"/>
        </w:rPr>
        <w:t>understanding</w:t>
      </w:r>
      <w:r>
        <w:rPr>
          <w:spacing w:val="-8"/>
        </w:rPr>
        <w:t xml:space="preserve"> </w:t>
      </w:r>
      <w:r>
        <w:rPr>
          <w:spacing w:val="-2"/>
        </w:rPr>
        <w:t>of</w:t>
      </w:r>
      <w:r>
        <w:rPr>
          <w:spacing w:val="-8"/>
        </w:rPr>
        <w:t xml:space="preserve"> </w:t>
      </w:r>
      <w:r>
        <w:rPr>
          <w:spacing w:val="-2"/>
        </w:rPr>
        <w:t>how</w:t>
      </w:r>
      <w:r>
        <w:rPr>
          <w:spacing w:val="-8"/>
        </w:rPr>
        <w:t xml:space="preserve"> </w:t>
      </w:r>
      <w:r>
        <w:rPr>
          <w:spacing w:val="-2"/>
        </w:rPr>
        <w:t>face</w:t>
      </w:r>
      <w:r>
        <w:rPr>
          <w:spacing w:val="-8"/>
        </w:rPr>
        <w:t xml:space="preserve"> </w:t>
      </w:r>
      <w:r>
        <w:rPr>
          <w:spacing w:val="-2"/>
        </w:rPr>
        <w:t>realism</w:t>
      </w:r>
      <w:r>
        <w:rPr>
          <w:spacing w:val="-8"/>
        </w:rPr>
        <w:t xml:space="preserve"> </w:t>
      </w:r>
      <w:r>
        <w:rPr>
          <w:spacing w:val="-2"/>
        </w:rPr>
        <w:t>and</w:t>
      </w:r>
      <w:r>
        <w:rPr>
          <w:spacing w:val="-8"/>
        </w:rPr>
        <w:t xml:space="preserve"> </w:t>
      </w:r>
      <w:r>
        <w:rPr>
          <w:spacing w:val="-2"/>
        </w:rPr>
        <w:t>emotion</w:t>
      </w:r>
      <w:r>
        <w:rPr>
          <w:spacing w:val="-8"/>
        </w:rPr>
        <w:t xml:space="preserve"> </w:t>
      </w:r>
      <w:r>
        <w:rPr>
          <w:spacing w:val="-2"/>
        </w:rPr>
        <w:t>interact</w:t>
      </w:r>
      <w:r>
        <w:rPr>
          <w:spacing w:val="-8"/>
        </w:rPr>
        <w:t xml:space="preserve"> </w:t>
      </w:r>
      <w:r>
        <w:rPr>
          <w:spacing w:val="-2"/>
        </w:rPr>
        <w:t>to</w:t>
      </w:r>
      <w:r>
        <w:rPr>
          <w:spacing w:val="-8"/>
        </w:rPr>
        <w:t xml:space="preserve"> </w:t>
      </w:r>
      <w:r>
        <w:rPr>
          <w:spacing w:val="-2"/>
        </w:rPr>
        <w:t>shape</w:t>
      </w:r>
      <w:r>
        <w:rPr>
          <w:spacing w:val="-8"/>
        </w:rPr>
        <w:t xml:space="preserve"> </w:t>
      </w:r>
      <w:r>
        <w:rPr>
          <w:spacing w:val="-2"/>
        </w:rPr>
        <w:t>cortical</w:t>
      </w:r>
      <w:r>
        <w:rPr>
          <w:spacing w:val="-8"/>
        </w:rPr>
        <w:t xml:space="preserve"> </w:t>
      </w:r>
      <w:r>
        <w:rPr>
          <w:spacing w:val="-2"/>
        </w:rPr>
        <w:t xml:space="preserve">ac- </w:t>
      </w:r>
      <w:r>
        <w:rPr>
          <w:w w:val="95"/>
        </w:rPr>
        <w:t>tivation patterns and functional connectivity during social perception.</w:t>
      </w:r>
      <w:r>
        <w:t xml:space="preserve"> </w:t>
      </w:r>
      <w:r>
        <w:rPr>
          <w:w w:val="95"/>
        </w:rPr>
        <w:t xml:space="preserve">Accordingly, this </w:t>
      </w:r>
      <w:r>
        <w:rPr>
          <w:spacing w:val="-2"/>
        </w:rPr>
        <w:t>thesis</w:t>
      </w:r>
      <w:r>
        <w:rPr>
          <w:spacing w:val="-7"/>
        </w:rPr>
        <w:t xml:space="preserve"> </w:t>
      </w:r>
      <w:r>
        <w:rPr>
          <w:spacing w:val="-2"/>
        </w:rPr>
        <w:t>hypothesizes</w:t>
      </w:r>
      <w:r>
        <w:rPr>
          <w:spacing w:val="-7"/>
        </w:rPr>
        <w:t xml:space="preserve"> </w:t>
      </w:r>
      <w:r>
        <w:rPr>
          <w:spacing w:val="-2"/>
        </w:rPr>
        <w:t>that:</w:t>
      </w:r>
      <w:r>
        <w:rPr>
          <w:spacing w:val="12"/>
        </w:rPr>
        <w:t xml:space="preserve"> </w:t>
      </w:r>
      <w:r>
        <w:rPr>
          <w:spacing w:val="-2"/>
        </w:rPr>
        <w:t>(1)</w:t>
      </w:r>
      <w:r>
        <w:rPr>
          <w:spacing w:val="-7"/>
        </w:rPr>
        <w:t xml:space="preserve"> </w:t>
      </w:r>
      <w:r>
        <w:rPr>
          <w:spacing w:val="-2"/>
        </w:rPr>
        <w:t>there</w:t>
      </w:r>
      <w:r>
        <w:rPr>
          <w:spacing w:val="-7"/>
        </w:rPr>
        <w:t xml:space="preserve"> </w:t>
      </w:r>
      <w:r>
        <w:rPr>
          <w:spacing w:val="-2"/>
        </w:rPr>
        <w:t>will</w:t>
      </w:r>
      <w:r>
        <w:rPr>
          <w:spacing w:val="-7"/>
        </w:rPr>
        <w:t xml:space="preserve"> </w:t>
      </w:r>
      <w:r>
        <w:rPr>
          <w:spacing w:val="-2"/>
        </w:rPr>
        <w:t>be</w:t>
      </w:r>
      <w:r>
        <w:rPr>
          <w:spacing w:val="-7"/>
        </w:rPr>
        <w:t xml:space="preserve"> </w:t>
      </w:r>
      <w:r>
        <w:rPr>
          <w:spacing w:val="-2"/>
        </w:rPr>
        <w:t>significant</w:t>
      </w:r>
      <w:r>
        <w:rPr>
          <w:spacing w:val="-7"/>
        </w:rPr>
        <w:t xml:space="preserve"> </w:t>
      </w:r>
      <w:r>
        <w:rPr>
          <w:spacing w:val="-2"/>
        </w:rPr>
        <w:t>differences</w:t>
      </w:r>
      <w:r>
        <w:rPr>
          <w:spacing w:val="-7"/>
        </w:rPr>
        <w:t xml:space="preserve"> </w:t>
      </w:r>
      <w:r>
        <w:rPr>
          <w:spacing w:val="-2"/>
        </w:rPr>
        <w:t>in</w:t>
      </w:r>
      <w:r>
        <w:rPr>
          <w:spacing w:val="-7"/>
        </w:rPr>
        <w:t xml:space="preserve"> </w:t>
      </w:r>
      <w:r>
        <w:rPr>
          <w:spacing w:val="-2"/>
        </w:rPr>
        <w:t>brain</w:t>
      </w:r>
      <w:r>
        <w:rPr>
          <w:spacing w:val="-7"/>
        </w:rPr>
        <w:t xml:space="preserve"> </w:t>
      </w:r>
      <w:r>
        <w:rPr>
          <w:spacing w:val="-2"/>
        </w:rPr>
        <w:t>activation</w:t>
      </w:r>
      <w:r>
        <w:rPr>
          <w:spacing w:val="-7"/>
        </w:rPr>
        <w:t xml:space="preserve"> </w:t>
      </w:r>
      <w:r>
        <w:rPr>
          <w:spacing w:val="-2"/>
        </w:rPr>
        <w:t xml:space="preserve">pat- </w:t>
      </w:r>
      <w:r>
        <w:t>terns</w:t>
      </w:r>
      <w:r>
        <w:rPr>
          <w:spacing w:val="-15"/>
        </w:rPr>
        <w:t xml:space="preserve"> </w:t>
      </w:r>
      <w:r>
        <w:t>and</w:t>
      </w:r>
      <w:r>
        <w:rPr>
          <w:spacing w:val="-15"/>
        </w:rPr>
        <w:t xml:space="preserve"> </w:t>
      </w:r>
      <w:r>
        <w:t>functional</w:t>
      </w:r>
      <w:r>
        <w:rPr>
          <w:spacing w:val="-15"/>
        </w:rPr>
        <w:t xml:space="preserve"> </w:t>
      </w:r>
      <w:r>
        <w:t>connectivity</w:t>
      </w:r>
      <w:r>
        <w:rPr>
          <w:spacing w:val="-15"/>
        </w:rPr>
        <w:t xml:space="preserve"> </w:t>
      </w:r>
      <w:r>
        <w:t>profiles</w:t>
      </w:r>
      <w:r>
        <w:rPr>
          <w:spacing w:val="-15"/>
        </w:rPr>
        <w:t xml:space="preserve"> </w:t>
      </w:r>
      <w:r>
        <w:t>when</w:t>
      </w:r>
      <w:r>
        <w:rPr>
          <w:spacing w:val="-15"/>
        </w:rPr>
        <w:t xml:space="preserve"> </w:t>
      </w:r>
      <w:r>
        <w:t>viewing</w:t>
      </w:r>
      <w:r>
        <w:rPr>
          <w:spacing w:val="-15"/>
        </w:rPr>
        <w:t xml:space="preserve"> </w:t>
      </w:r>
      <w:r>
        <w:t>virtual</w:t>
      </w:r>
      <w:r>
        <w:rPr>
          <w:spacing w:val="-15"/>
        </w:rPr>
        <w:t xml:space="preserve"> </w:t>
      </w:r>
      <w:r>
        <w:t>faces</w:t>
      </w:r>
      <w:r>
        <w:rPr>
          <w:spacing w:val="-15"/>
        </w:rPr>
        <w:t xml:space="preserve"> </w:t>
      </w:r>
      <w:r>
        <w:t>compared</w:t>
      </w:r>
      <w:r>
        <w:rPr>
          <w:spacing w:val="-15"/>
        </w:rPr>
        <w:t xml:space="preserve"> </w:t>
      </w:r>
      <w:r>
        <w:t>to</w:t>
      </w:r>
      <w:r>
        <w:rPr>
          <w:spacing w:val="-15"/>
        </w:rPr>
        <w:t xml:space="preserve"> </w:t>
      </w:r>
      <w:r>
        <w:t xml:space="preserve">real </w:t>
      </w:r>
      <w:r>
        <w:rPr>
          <w:w w:val="95"/>
        </w:rPr>
        <w:t xml:space="preserve">faces, and (2) distinct emotional expressions will elicit unique neural activation and con- </w:t>
      </w:r>
      <w:r>
        <w:t>nectivity patterns.</w:t>
      </w:r>
      <w:r>
        <w:rPr>
          <w:spacing w:val="40"/>
        </w:rPr>
        <w:t xml:space="preserve"> </w:t>
      </w:r>
      <w:r>
        <w:t xml:space="preserve">Given the novelty of this approach and the full range of emotions </w:t>
      </w:r>
      <w:r>
        <w:rPr>
          <w:w w:val="95"/>
        </w:rPr>
        <w:t xml:space="preserve">considered, we do not make specific a priori predictions about the exact nature of these </w:t>
      </w:r>
      <w:r>
        <w:rPr>
          <w:spacing w:val="-2"/>
        </w:rPr>
        <w:t>differences,</w:t>
      </w:r>
      <w:r>
        <w:rPr>
          <w:spacing w:val="-11"/>
        </w:rPr>
        <w:t xml:space="preserve"> </w:t>
      </w:r>
      <w:r>
        <w:rPr>
          <w:spacing w:val="-2"/>
        </w:rPr>
        <w:t>as</w:t>
      </w:r>
      <w:r>
        <w:rPr>
          <w:spacing w:val="-12"/>
        </w:rPr>
        <w:t xml:space="preserve"> </w:t>
      </w:r>
      <w:r>
        <w:rPr>
          <w:spacing w:val="-2"/>
        </w:rPr>
        <w:t>they</w:t>
      </w:r>
      <w:r>
        <w:rPr>
          <w:spacing w:val="-12"/>
        </w:rPr>
        <w:t xml:space="preserve"> </w:t>
      </w:r>
      <w:r>
        <w:rPr>
          <w:spacing w:val="-2"/>
        </w:rPr>
        <w:t>may</w:t>
      </w:r>
      <w:r>
        <w:rPr>
          <w:spacing w:val="-12"/>
        </w:rPr>
        <w:t xml:space="preserve"> </w:t>
      </w:r>
      <w:r>
        <w:rPr>
          <w:spacing w:val="-2"/>
        </w:rPr>
        <w:t>vary</w:t>
      </w:r>
      <w:r>
        <w:rPr>
          <w:spacing w:val="-13"/>
        </w:rPr>
        <w:t xml:space="preserve"> </w:t>
      </w:r>
      <w:r>
        <w:rPr>
          <w:spacing w:val="-2"/>
        </w:rPr>
        <w:t>based</w:t>
      </w:r>
      <w:r>
        <w:rPr>
          <w:spacing w:val="-12"/>
        </w:rPr>
        <w:t xml:space="preserve"> </w:t>
      </w:r>
      <w:r>
        <w:rPr>
          <w:spacing w:val="-2"/>
        </w:rPr>
        <w:t>on</w:t>
      </w:r>
      <w:r>
        <w:rPr>
          <w:spacing w:val="-13"/>
        </w:rPr>
        <w:t xml:space="preserve"> </w:t>
      </w:r>
      <w:r>
        <w:rPr>
          <w:spacing w:val="-2"/>
        </w:rPr>
        <w:t>emotional</w:t>
      </w:r>
      <w:r>
        <w:rPr>
          <w:spacing w:val="-12"/>
        </w:rPr>
        <w:t xml:space="preserve"> </w:t>
      </w:r>
      <w:r>
        <w:rPr>
          <w:spacing w:val="-2"/>
        </w:rPr>
        <w:t>content</w:t>
      </w:r>
      <w:r>
        <w:rPr>
          <w:spacing w:val="-12"/>
        </w:rPr>
        <w:t xml:space="preserve"> </w:t>
      </w:r>
      <w:r>
        <w:rPr>
          <w:spacing w:val="-2"/>
        </w:rPr>
        <w:t>and</w:t>
      </w:r>
      <w:r>
        <w:rPr>
          <w:spacing w:val="-12"/>
        </w:rPr>
        <w:t xml:space="preserve"> </w:t>
      </w:r>
      <w:r>
        <w:rPr>
          <w:spacing w:val="-2"/>
        </w:rPr>
        <w:t>face</w:t>
      </w:r>
      <w:r>
        <w:rPr>
          <w:spacing w:val="-12"/>
        </w:rPr>
        <w:t xml:space="preserve"> </w:t>
      </w:r>
      <w:r>
        <w:rPr>
          <w:spacing w:val="-2"/>
        </w:rPr>
        <w:t>realism.</w:t>
      </w:r>
      <w:r>
        <w:rPr>
          <w:spacing w:val="11"/>
        </w:rPr>
        <w:t xml:space="preserve"> </w:t>
      </w:r>
      <w:r>
        <w:rPr>
          <w:spacing w:val="-2"/>
        </w:rPr>
        <w:t xml:space="preserve">Addressing </w:t>
      </w:r>
      <w:r>
        <w:t>this</w:t>
      </w:r>
      <w:r>
        <w:rPr>
          <w:spacing w:val="-1"/>
        </w:rPr>
        <w:t xml:space="preserve"> </w:t>
      </w:r>
      <w:r>
        <w:t>gap</w:t>
      </w:r>
      <w:r>
        <w:rPr>
          <w:spacing w:val="-1"/>
        </w:rPr>
        <w:t xml:space="preserve"> </w:t>
      </w:r>
      <w:r>
        <w:t>will</w:t>
      </w:r>
      <w:r>
        <w:rPr>
          <w:spacing w:val="-1"/>
        </w:rPr>
        <w:t xml:space="preserve"> </w:t>
      </w:r>
      <w:r>
        <w:t>deepen</w:t>
      </w:r>
      <w:r>
        <w:rPr>
          <w:spacing w:val="-1"/>
        </w:rPr>
        <w:t xml:space="preserve"> </w:t>
      </w:r>
      <w:r>
        <w:t>our</w:t>
      </w:r>
      <w:r>
        <w:rPr>
          <w:spacing w:val="-1"/>
        </w:rPr>
        <w:t xml:space="preserve"> </w:t>
      </w:r>
      <w:r>
        <w:t>understanding</w:t>
      </w:r>
      <w:r>
        <w:rPr>
          <w:spacing w:val="-1"/>
        </w:rPr>
        <w:t xml:space="preserve"> </w:t>
      </w:r>
      <w:r>
        <w:t>of</w:t>
      </w:r>
      <w:r>
        <w:rPr>
          <w:spacing w:val="-1"/>
        </w:rPr>
        <w:t xml:space="preserve"> </w:t>
      </w:r>
      <w:r>
        <w:t>emotional</w:t>
      </w:r>
      <w:r>
        <w:rPr>
          <w:spacing w:val="-1"/>
        </w:rPr>
        <w:t xml:space="preserve"> </w:t>
      </w:r>
      <w:r>
        <w:t>cognition</w:t>
      </w:r>
      <w:r>
        <w:rPr>
          <w:spacing w:val="-1"/>
        </w:rPr>
        <w:t xml:space="preserve"> </w:t>
      </w:r>
      <w:r>
        <w:t>in</w:t>
      </w:r>
      <w:r>
        <w:rPr>
          <w:spacing w:val="-1"/>
        </w:rPr>
        <w:t xml:space="preserve"> </w:t>
      </w:r>
      <w:r>
        <w:t>the</w:t>
      </w:r>
      <w:r>
        <w:rPr>
          <w:spacing w:val="-1"/>
        </w:rPr>
        <w:t xml:space="preserve"> </w:t>
      </w:r>
      <w:r>
        <w:t>digital</w:t>
      </w:r>
      <w:r>
        <w:rPr>
          <w:spacing w:val="-1"/>
        </w:rPr>
        <w:t xml:space="preserve"> </w:t>
      </w:r>
      <w:r>
        <w:t>age</w:t>
      </w:r>
      <w:r>
        <w:rPr>
          <w:spacing w:val="-1"/>
        </w:rPr>
        <w:t xml:space="preserve"> </w:t>
      </w:r>
      <w:r>
        <w:t xml:space="preserve">and </w:t>
      </w:r>
      <w:r>
        <w:rPr>
          <w:w w:val="95"/>
        </w:rPr>
        <w:t>inform</w:t>
      </w:r>
      <w:r>
        <w:rPr>
          <w:spacing w:val="-2"/>
          <w:w w:val="95"/>
        </w:rPr>
        <w:t xml:space="preserve"> </w:t>
      </w:r>
      <w:r>
        <w:rPr>
          <w:w w:val="95"/>
        </w:rPr>
        <w:t>the</w:t>
      </w:r>
      <w:r>
        <w:rPr>
          <w:spacing w:val="-2"/>
          <w:w w:val="95"/>
        </w:rPr>
        <w:t xml:space="preserve"> </w:t>
      </w:r>
      <w:r>
        <w:rPr>
          <w:w w:val="95"/>
        </w:rPr>
        <w:t>design</w:t>
      </w:r>
      <w:r>
        <w:rPr>
          <w:spacing w:val="-2"/>
          <w:w w:val="95"/>
        </w:rPr>
        <w:t xml:space="preserve"> </w:t>
      </w:r>
      <w:r>
        <w:rPr>
          <w:w w:val="95"/>
        </w:rPr>
        <w:t>of</w:t>
      </w:r>
      <w:r>
        <w:rPr>
          <w:spacing w:val="-2"/>
          <w:w w:val="95"/>
        </w:rPr>
        <w:t xml:space="preserve"> </w:t>
      </w:r>
      <w:r>
        <w:rPr>
          <w:w w:val="95"/>
        </w:rPr>
        <w:t>emotionally</w:t>
      </w:r>
      <w:r>
        <w:rPr>
          <w:spacing w:val="-2"/>
          <w:w w:val="95"/>
        </w:rPr>
        <w:t xml:space="preserve"> </w:t>
      </w:r>
      <w:r>
        <w:rPr>
          <w:w w:val="95"/>
        </w:rPr>
        <w:t>expressive</w:t>
      </w:r>
      <w:r>
        <w:rPr>
          <w:spacing w:val="-2"/>
          <w:w w:val="95"/>
        </w:rPr>
        <w:t xml:space="preserve"> </w:t>
      </w:r>
      <w:r>
        <w:rPr>
          <w:w w:val="95"/>
        </w:rPr>
        <w:t>avatars</w:t>
      </w:r>
      <w:r>
        <w:rPr>
          <w:spacing w:val="-2"/>
          <w:w w:val="95"/>
        </w:rPr>
        <w:t xml:space="preserve"> </w:t>
      </w:r>
      <w:r>
        <w:rPr>
          <w:w w:val="95"/>
        </w:rPr>
        <w:t>for</w:t>
      </w:r>
      <w:r>
        <w:rPr>
          <w:spacing w:val="-2"/>
          <w:w w:val="95"/>
        </w:rPr>
        <w:t xml:space="preserve"> </w:t>
      </w:r>
      <w:r>
        <w:rPr>
          <w:w w:val="95"/>
        </w:rPr>
        <w:t>applications</w:t>
      </w:r>
      <w:r>
        <w:rPr>
          <w:spacing w:val="-2"/>
          <w:w w:val="95"/>
        </w:rPr>
        <w:t xml:space="preserve"> </w:t>
      </w:r>
      <w:r>
        <w:rPr>
          <w:w w:val="95"/>
        </w:rPr>
        <w:t>in</w:t>
      </w:r>
      <w:r>
        <w:rPr>
          <w:spacing w:val="-2"/>
          <w:w w:val="95"/>
        </w:rPr>
        <w:t xml:space="preserve"> </w:t>
      </w:r>
      <w:r>
        <w:rPr>
          <w:w w:val="95"/>
        </w:rPr>
        <w:t>education,</w:t>
      </w:r>
      <w:r>
        <w:rPr>
          <w:spacing w:val="-1"/>
          <w:w w:val="95"/>
        </w:rPr>
        <w:t xml:space="preserve"> </w:t>
      </w:r>
      <w:r>
        <w:rPr>
          <w:w w:val="95"/>
        </w:rPr>
        <w:t xml:space="preserve">mental </w:t>
      </w:r>
      <w:r>
        <w:t>health,</w:t>
      </w:r>
      <w:r>
        <w:rPr>
          <w:spacing w:val="-5"/>
        </w:rPr>
        <w:t xml:space="preserve"> </w:t>
      </w:r>
      <w:r>
        <w:t>and</w:t>
      </w:r>
      <w:r>
        <w:rPr>
          <w:spacing w:val="-5"/>
        </w:rPr>
        <w:t xml:space="preserve"> </w:t>
      </w:r>
      <w:r>
        <w:t>human-computer</w:t>
      </w:r>
      <w:r>
        <w:rPr>
          <w:spacing w:val="-5"/>
        </w:rPr>
        <w:t xml:space="preserve"> </w:t>
      </w:r>
      <w:r>
        <w:t>interaction.</w:t>
      </w:r>
    </w:p>
    <w:p w14:paraId="07559FB4" w14:textId="77777777" w:rsidR="00F675FE" w:rsidRDefault="00F675FE">
      <w:pPr>
        <w:spacing w:line="355" w:lineRule="auto"/>
        <w:jc w:val="both"/>
        <w:sectPr w:rsidR="00F675FE">
          <w:headerReference w:type="default" r:id="rId25"/>
          <w:footerReference w:type="default" r:id="rId26"/>
          <w:pgSz w:w="12240" w:h="15840"/>
          <w:pgMar w:top="1020" w:right="220" w:bottom="280" w:left="1660" w:header="690" w:footer="0" w:gutter="0"/>
          <w:cols w:space="720"/>
        </w:sectPr>
      </w:pPr>
    </w:p>
    <w:p w14:paraId="07559FB5" w14:textId="77777777" w:rsidR="00F675FE" w:rsidRDefault="00F675FE">
      <w:pPr>
        <w:pStyle w:val="BodyText"/>
        <w:rPr>
          <w:sz w:val="20"/>
        </w:rPr>
      </w:pPr>
    </w:p>
    <w:p w14:paraId="07559FB6" w14:textId="77777777" w:rsidR="00F675FE" w:rsidRDefault="00F675FE">
      <w:pPr>
        <w:pStyle w:val="BodyText"/>
        <w:rPr>
          <w:sz w:val="20"/>
        </w:rPr>
      </w:pPr>
    </w:p>
    <w:p w14:paraId="07559FB7" w14:textId="77777777" w:rsidR="00F675FE" w:rsidRDefault="00F675FE">
      <w:pPr>
        <w:pStyle w:val="BodyText"/>
        <w:rPr>
          <w:sz w:val="20"/>
        </w:rPr>
      </w:pPr>
    </w:p>
    <w:p w14:paraId="07559FB8" w14:textId="77777777" w:rsidR="00F675FE" w:rsidRDefault="00F675FE">
      <w:pPr>
        <w:pStyle w:val="BodyText"/>
        <w:spacing w:before="10"/>
        <w:rPr>
          <w:sz w:val="27"/>
        </w:rPr>
      </w:pPr>
    </w:p>
    <w:p w14:paraId="07559FB9" w14:textId="77777777" w:rsidR="00F675FE" w:rsidRDefault="00000000">
      <w:pPr>
        <w:pStyle w:val="Heading1"/>
        <w:spacing w:line="504" w:lineRule="auto"/>
        <w:ind w:right="6057"/>
      </w:pPr>
      <w:bookmarkStart w:id="27" w:name="Methodology"/>
      <w:bookmarkStart w:id="28" w:name="_bookmark13"/>
      <w:bookmarkEnd w:id="27"/>
      <w:bookmarkEnd w:id="28"/>
      <w:r>
        <w:rPr>
          <w:w w:val="110"/>
        </w:rPr>
        <w:t xml:space="preserve">Chapter 2 </w:t>
      </w:r>
      <w:r>
        <w:rPr>
          <w:spacing w:val="-2"/>
          <w:w w:val="105"/>
        </w:rPr>
        <w:t>Methodology</w:t>
      </w:r>
    </w:p>
    <w:p w14:paraId="07559FBA" w14:textId="77777777" w:rsidR="00F675FE" w:rsidRDefault="00000000">
      <w:pPr>
        <w:pStyle w:val="Heading2"/>
        <w:numPr>
          <w:ilvl w:val="1"/>
          <w:numId w:val="6"/>
        </w:numPr>
        <w:tabs>
          <w:tab w:val="left" w:pos="1023"/>
        </w:tabs>
        <w:spacing w:before="297"/>
        <w:jc w:val="both"/>
      </w:pPr>
      <w:bookmarkStart w:id="29" w:name="Participants"/>
      <w:bookmarkStart w:id="30" w:name="_bookmark14"/>
      <w:bookmarkEnd w:id="29"/>
      <w:bookmarkEnd w:id="30"/>
      <w:r>
        <w:rPr>
          <w:spacing w:val="-2"/>
          <w:w w:val="110"/>
        </w:rPr>
        <w:t>Participants</w:t>
      </w:r>
    </w:p>
    <w:p w14:paraId="07559FBB" w14:textId="77777777" w:rsidR="00F675FE" w:rsidRDefault="00000000">
      <w:pPr>
        <w:pStyle w:val="BodyText"/>
        <w:spacing w:before="362" w:line="355" w:lineRule="auto"/>
        <w:ind w:left="139" w:right="1217"/>
        <w:jc w:val="both"/>
      </w:pPr>
      <w:r>
        <w:rPr>
          <w:spacing w:val="-2"/>
        </w:rPr>
        <w:t>Ninety-one</w:t>
      </w:r>
      <w:r>
        <w:rPr>
          <w:spacing w:val="-8"/>
        </w:rPr>
        <w:t xml:space="preserve"> </w:t>
      </w:r>
      <w:r>
        <w:rPr>
          <w:spacing w:val="-2"/>
        </w:rPr>
        <w:t>participants</w:t>
      </w:r>
      <w:r>
        <w:rPr>
          <w:spacing w:val="-8"/>
        </w:rPr>
        <w:t xml:space="preserve"> </w:t>
      </w:r>
      <w:r>
        <w:rPr>
          <w:spacing w:val="-2"/>
        </w:rPr>
        <w:t>were</w:t>
      </w:r>
      <w:r>
        <w:rPr>
          <w:spacing w:val="-8"/>
        </w:rPr>
        <w:t xml:space="preserve"> </w:t>
      </w:r>
      <w:r>
        <w:rPr>
          <w:spacing w:val="-2"/>
        </w:rPr>
        <w:t>recruited</w:t>
      </w:r>
      <w:r>
        <w:rPr>
          <w:spacing w:val="-8"/>
        </w:rPr>
        <w:t xml:space="preserve"> </w:t>
      </w:r>
      <w:r>
        <w:rPr>
          <w:spacing w:val="-2"/>
        </w:rPr>
        <w:t>from</w:t>
      </w:r>
      <w:r>
        <w:rPr>
          <w:spacing w:val="-8"/>
        </w:rPr>
        <w:t xml:space="preserve"> </w:t>
      </w:r>
      <w:r>
        <w:rPr>
          <w:spacing w:val="-2"/>
        </w:rPr>
        <w:t>Ontario</w:t>
      </w:r>
      <w:r>
        <w:rPr>
          <w:spacing w:val="-8"/>
        </w:rPr>
        <w:t xml:space="preserve"> </w:t>
      </w:r>
      <w:r>
        <w:rPr>
          <w:spacing w:val="-2"/>
        </w:rPr>
        <w:t>Tech</w:t>
      </w:r>
      <w:r>
        <w:rPr>
          <w:spacing w:val="-8"/>
        </w:rPr>
        <w:t xml:space="preserve"> </w:t>
      </w:r>
      <w:r>
        <w:rPr>
          <w:spacing w:val="-2"/>
        </w:rPr>
        <w:t>University’s</w:t>
      </w:r>
      <w:r>
        <w:rPr>
          <w:spacing w:val="-8"/>
        </w:rPr>
        <w:t xml:space="preserve"> </w:t>
      </w:r>
      <w:r>
        <w:rPr>
          <w:spacing w:val="-2"/>
        </w:rPr>
        <w:t xml:space="preserve">undergraduate </w:t>
      </w:r>
      <w:r>
        <w:rPr>
          <w:w w:val="95"/>
        </w:rPr>
        <w:t xml:space="preserve">student body through SONA. Participation flow is illustrated in Figure </w:t>
      </w:r>
      <w:hyperlink w:anchor="_bookmark15" w:history="1">
        <w:r w:rsidR="00F675FE">
          <w:rPr>
            <w:color w:val="0000FF"/>
            <w:w w:val="95"/>
          </w:rPr>
          <w:t>2.1a</w:t>
        </w:r>
      </w:hyperlink>
      <w:r>
        <w:rPr>
          <w:w w:val="95"/>
        </w:rPr>
        <w:t>.</w:t>
      </w:r>
      <w:r>
        <w:rPr>
          <w:spacing w:val="35"/>
        </w:rPr>
        <w:t xml:space="preserve"> </w:t>
      </w:r>
      <w:r>
        <w:rPr>
          <w:w w:val="95"/>
        </w:rPr>
        <w:t>Four partic- ipants</w:t>
      </w:r>
      <w:r>
        <w:rPr>
          <w:spacing w:val="-7"/>
          <w:w w:val="95"/>
        </w:rPr>
        <w:t xml:space="preserve"> </w:t>
      </w:r>
      <w:r>
        <w:rPr>
          <w:w w:val="95"/>
        </w:rPr>
        <w:t>were</w:t>
      </w:r>
      <w:r>
        <w:rPr>
          <w:spacing w:val="-6"/>
          <w:w w:val="95"/>
        </w:rPr>
        <w:t xml:space="preserve"> </w:t>
      </w:r>
      <w:r>
        <w:rPr>
          <w:w w:val="95"/>
        </w:rPr>
        <w:t>removed</w:t>
      </w:r>
      <w:r>
        <w:rPr>
          <w:spacing w:val="-6"/>
          <w:w w:val="95"/>
        </w:rPr>
        <w:t xml:space="preserve"> </w:t>
      </w:r>
      <w:r>
        <w:rPr>
          <w:w w:val="95"/>
        </w:rPr>
        <w:t>due</w:t>
      </w:r>
      <w:r>
        <w:rPr>
          <w:spacing w:val="-7"/>
          <w:w w:val="95"/>
        </w:rPr>
        <w:t xml:space="preserve"> </w:t>
      </w:r>
      <w:r>
        <w:rPr>
          <w:w w:val="95"/>
        </w:rPr>
        <w:t>to</w:t>
      </w:r>
      <w:r>
        <w:rPr>
          <w:spacing w:val="-7"/>
          <w:w w:val="95"/>
        </w:rPr>
        <w:t xml:space="preserve"> </w:t>
      </w:r>
      <w:r>
        <w:rPr>
          <w:w w:val="95"/>
        </w:rPr>
        <w:t>equipment</w:t>
      </w:r>
      <w:r>
        <w:rPr>
          <w:spacing w:val="-7"/>
          <w:w w:val="95"/>
        </w:rPr>
        <w:t xml:space="preserve"> </w:t>
      </w:r>
      <w:r>
        <w:rPr>
          <w:w w:val="95"/>
        </w:rPr>
        <w:t>recording</w:t>
      </w:r>
      <w:r>
        <w:rPr>
          <w:spacing w:val="-7"/>
          <w:w w:val="95"/>
        </w:rPr>
        <w:t xml:space="preserve"> </w:t>
      </w:r>
      <w:r>
        <w:rPr>
          <w:w w:val="95"/>
        </w:rPr>
        <w:t>issues.</w:t>
      </w:r>
      <w:r>
        <w:rPr>
          <w:spacing w:val="12"/>
        </w:rPr>
        <w:t xml:space="preserve"> </w:t>
      </w:r>
      <w:r>
        <w:rPr>
          <w:w w:val="95"/>
        </w:rPr>
        <w:t>Participants</w:t>
      </w:r>
      <w:r>
        <w:rPr>
          <w:spacing w:val="-7"/>
          <w:w w:val="95"/>
        </w:rPr>
        <w:t xml:space="preserve"> </w:t>
      </w:r>
      <w:r>
        <w:rPr>
          <w:w w:val="95"/>
        </w:rPr>
        <w:t>were</w:t>
      </w:r>
      <w:r>
        <w:rPr>
          <w:spacing w:val="-6"/>
          <w:w w:val="95"/>
        </w:rPr>
        <w:t xml:space="preserve"> </w:t>
      </w:r>
      <w:r>
        <w:rPr>
          <w:w w:val="95"/>
        </w:rPr>
        <w:t>then</w:t>
      </w:r>
      <w:r>
        <w:rPr>
          <w:spacing w:val="-7"/>
          <w:w w:val="95"/>
        </w:rPr>
        <w:t xml:space="preserve"> </w:t>
      </w:r>
      <w:r>
        <w:rPr>
          <w:w w:val="95"/>
        </w:rPr>
        <w:t xml:space="preserve">screened </w:t>
      </w:r>
      <w:r>
        <w:t>on inclusion criteria for a) task attention, and b) fNIRS signal quality.</w:t>
      </w:r>
      <w:r>
        <w:rPr>
          <w:spacing w:val="40"/>
        </w:rPr>
        <w:t xml:space="preserve"> </w:t>
      </w:r>
      <w:r>
        <w:t xml:space="preserve">For attention, </w:t>
      </w:r>
      <w:r>
        <w:rPr>
          <w:spacing w:val="-2"/>
        </w:rPr>
        <w:t>participants</w:t>
      </w:r>
      <w:r>
        <w:rPr>
          <w:spacing w:val="-13"/>
        </w:rPr>
        <w:t xml:space="preserve"> </w:t>
      </w:r>
      <w:r>
        <w:rPr>
          <w:spacing w:val="-2"/>
        </w:rPr>
        <w:t>were</w:t>
      </w:r>
      <w:r>
        <w:rPr>
          <w:spacing w:val="-11"/>
        </w:rPr>
        <w:t xml:space="preserve"> </w:t>
      </w:r>
      <w:r>
        <w:rPr>
          <w:spacing w:val="-2"/>
        </w:rPr>
        <w:t>required</w:t>
      </w:r>
      <w:r>
        <w:rPr>
          <w:spacing w:val="-9"/>
        </w:rPr>
        <w:t xml:space="preserve"> </w:t>
      </w:r>
      <w:r>
        <w:rPr>
          <w:spacing w:val="-2"/>
        </w:rPr>
        <w:t>to</w:t>
      </w:r>
      <w:r>
        <w:rPr>
          <w:spacing w:val="-9"/>
        </w:rPr>
        <w:t xml:space="preserve"> </w:t>
      </w:r>
      <w:r>
        <w:rPr>
          <w:spacing w:val="-2"/>
        </w:rPr>
        <w:t>achieve</w:t>
      </w:r>
      <w:r>
        <w:rPr>
          <w:spacing w:val="-9"/>
        </w:rPr>
        <w:t xml:space="preserve"> </w:t>
      </w:r>
      <w:r>
        <w:rPr>
          <w:rFonts w:ascii="Times New Roman" w:hAnsi="Times New Roman"/>
          <w:i/>
          <w:spacing w:val="-2"/>
          <w:w w:val="120"/>
        </w:rPr>
        <w:t>&gt;</w:t>
      </w:r>
      <w:r>
        <w:rPr>
          <w:spacing w:val="-2"/>
          <w:w w:val="120"/>
        </w:rPr>
        <w:t>=</w:t>
      </w:r>
      <w:r>
        <w:rPr>
          <w:spacing w:val="-16"/>
          <w:w w:val="120"/>
        </w:rPr>
        <w:t xml:space="preserve"> </w:t>
      </w:r>
      <w:r>
        <w:rPr>
          <w:spacing w:val="-2"/>
        </w:rPr>
        <w:t>60%</w:t>
      </w:r>
      <w:r>
        <w:rPr>
          <w:spacing w:val="-10"/>
        </w:rPr>
        <w:t xml:space="preserve"> </w:t>
      </w:r>
      <w:r>
        <w:rPr>
          <w:spacing w:val="-2"/>
        </w:rPr>
        <w:t>accuracy</w:t>
      </w:r>
      <w:r>
        <w:rPr>
          <w:spacing w:val="-9"/>
        </w:rPr>
        <w:t xml:space="preserve"> </w:t>
      </w:r>
      <w:r>
        <w:rPr>
          <w:spacing w:val="-2"/>
        </w:rPr>
        <w:t>on</w:t>
      </w:r>
      <w:r>
        <w:rPr>
          <w:spacing w:val="-10"/>
        </w:rPr>
        <w:t xml:space="preserve"> </w:t>
      </w:r>
      <w:r>
        <w:rPr>
          <w:spacing w:val="-2"/>
        </w:rPr>
        <w:t>the</w:t>
      </w:r>
      <w:r>
        <w:rPr>
          <w:spacing w:val="-9"/>
        </w:rPr>
        <w:t xml:space="preserve"> </w:t>
      </w:r>
      <w:r>
        <w:rPr>
          <w:spacing w:val="-2"/>
        </w:rPr>
        <w:t>behavioral</w:t>
      </w:r>
      <w:r>
        <w:rPr>
          <w:spacing w:val="-9"/>
        </w:rPr>
        <w:t xml:space="preserve"> </w:t>
      </w:r>
      <w:r>
        <w:rPr>
          <w:spacing w:val="-2"/>
        </w:rPr>
        <w:t>memory</w:t>
      </w:r>
      <w:r>
        <w:rPr>
          <w:spacing w:val="-10"/>
        </w:rPr>
        <w:t xml:space="preserve"> </w:t>
      </w:r>
      <w:r>
        <w:rPr>
          <w:spacing w:val="-2"/>
        </w:rPr>
        <w:t xml:space="preserve">task </w:t>
      </w:r>
      <w:r>
        <w:rPr>
          <w:w w:val="95"/>
        </w:rPr>
        <w:t>(chance accuracy = 50%) to ensure sufficient engagement.</w:t>
      </w:r>
      <w:r>
        <w:rPr>
          <w:spacing w:val="40"/>
        </w:rPr>
        <w:t xml:space="preserve"> </w:t>
      </w:r>
      <w:r>
        <w:rPr>
          <w:w w:val="95"/>
        </w:rPr>
        <w:t xml:space="preserve">One participant failed to meet </w:t>
      </w:r>
      <w:r>
        <w:t>this</w:t>
      </w:r>
      <w:r>
        <w:rPr>
          <w:spacing w:val="-3"/>
        </w:rPr>
        <w:t xml:space="preserve"> </w:t>
      </w:r>
      <w:r>
        <w:t>criterion.</w:t>
      </w:r>
      <w:r>
        <w:rPr>
          <w:spacing w:val="24"/>
        </w:rPr>
        <w:t xml:space="preserve"> </w:t>
      </w:r>
      <w:r>
        <w:t>The</w:t>
      </w:r>
      <w:r>
        <w:rPr>
          <w:spacing w:val="-2"/>
        </w:rPr>
        <w:t xml:space="preserve"> </w:t>
      </w:r>
      <w:r>
        <w:t>remaining</w:t>
      </w:r>
      <w:r>
        <w:rPr>
          <w:spacing w:val="-2"/>
        </w:rPr>
        <w:t xml:space="preserve"> </w:t>
      </w:r>
      <w:r>
        <w:t>87</w:t>
      </w:r>
      <w:r>
        <w:rPr>
          <w:spacing w:val="-2"/>
        </w:rPr>
        <w:t xml:space="preserve"> </w:t>
      </w:r>
      <w:r>
        <w:t>participants</w:t>
      </w:r>
      <w:r>
        <w:rPr>
          <w:spacing w:val="-2"/>
        </w:rPr>
        <w:t xml:space="preserve"> </w:t>
      </w:r>
      <w:r>
        <w:t>(69</w:t>
      </w:r>
      <w:r>
        <w:rPr>
          <w:spacing w:val="-2"/>
        </w:rPr>
        <w:t xml:space="preserve"> </w:t>
      </w:r>
      <w:r>
        <w:t>females</w:t>
      </w:r>
      <w:r>
        <w:rPr>
          <w:spacing w:val="-1"/>
        </w:rPr>
        <w:t xml:space="preserve"> </w:t>
      </w:r>
      <w:r>
        <w:t>and</w:t>
      </w:r>
      <w:r>
        <w:rPr>
          <w:spacing w:val="-3"/>
        </w:rPr>
        <w:t xml:space="preserve"> </w:t>
      </w:r>
      <w:r>
        <w:t>18</w:t>
      </w:r>
      <w:r>
        <w:rPr>
          <w:spacing w:val="-2"/>
        </w:rPr>
        <w:t xml:space="preserve"> </w:t>
      </w:r>
      <w:r>
        <w:t>males,</w:t>
      </w:r>
      <w:r>
        <w:rPr>
          <w:spacing w:val="-1"/>
        </w:rPr>
        <w:t xml:space="preserve"> </w:t>
      </w:r>
      <w:r>
        <w:t>M</w:t>
      </w:r>
      <w:r>
        <w:rPr>
          <w:spacing w:val="-1"/>
        </w:rPr>
        <w:t xml:space="preserve"> </w:t>
      </w:r>
      <w:r>
        <w:rPr>
          <w:w w:val="120"/>
        </w:rPr>
        <w:t>=</w:t>
      </w:r>
      <w:r>
        <w:rPr>
          <w:spacing w:val="-15"/>
          <w:w w:val="120"/>
        </w:rPr>
        <w:t xml:space="preserve"> </w:t>
      </w:r>
      <w:r>
        <w:t>21.09,</w:t>
      </w:r>
      <w:r>
        <w:rPr>
          <w:spacing w:val="-1"/>
        </w:rPr>
        <w:t xml:space="preserve"> </w:t>
      </w:r>
      <w:r>
        <w:rPr>
          <w:spacing w:val="-5"/>
        </w:rPr>
        <w:t>SD</w:t>
      </w:r>
    </w:p>
    <w:p w14:paraId="07559FBC" w14:textId="77777777" w:rsidR="00F675FE" w:rsidRDefault="00000000">
      <w:pPr>
        <w:pStyle w:val="BodyText"/>
        <w:spacing w:before="3" w:line="355" w:lineRule="auto"/>
        <w:ind w:left="139" w:right="1217"/>
        <w:jc w:val="both"/>
        <w:rPr>
          <w:rFonts w:ascii="Times New Roman"/>
          <w:i/>
        </w:rPr>
      </w:pPr>
      <w:r>
        <w:rPr>
          <w:w w:val="120"/>
        </w:rPr>
        <w:t xml:space="preserve">= </w:t>
      </w:r>
      <w:r>
        <w:t xml:space="preserve">5.91, range </w:t>
      </w:r>
      <w:r>
        <w:rPr>
          <w:w w:val="120"/>
        </w:rPr>
        <w:t xml:space="preserve">= </w:t>
      </w:r>
      <w:r>
        <w:t>17 to 51) were analyzed in the behavioral memory task.</w:t>
      </w:r>
      <w:r>
        <w:rPr>
          <w:spacing w:val="40"/>
        </w:rPr>
        <w:t xml:space="preserve"> </w:t>
      </w:r>
      <w:r>
        <w:t xml:space="preserve">For neural analyses, signal quality of remaining 87 participants by computing the Peak Spectral </w:t>
      </w:r>
      <w:r>
        <w:rPr>
          <w:spacing w:val="-2"/>
        </w:rPr>
        <w:t>Power</w:t>
      </w:r>
      <w:r>
        <w:rPr>
          <w:spacing w:val="-10"/>
        </w:rPr>
        <w:t xml:space="preserve"> </w:t>
      </w:r>
      <w:r>
        <w:rPr>
          <w:spacing w:val="-2"/>
        </w:rPr>
        <w:t>(PSP)</w:t>
      </w:r>
      <w:r>
        <w:rPr>
          <w:spacing w:val="-10"/>
        </w:rPr>
        <w:t xml:space="preserve"> </w:t>
      </w:r>
      <w:r>
        <w:rPr>
          <w:spacing w:val="-2"/>
        </w:rPr>
        <w:t>and</w:t>
      </w:r>
      <w:r>
        <w:rPr>
          <w:spacing w:val="-10"/>
        </w:rPr>
        <w:t xml:space="preserve"> </w:t>
      </w:r>
      <w:r>
        <w:rPr>
          <w:spacing w:val="-2"/>
        </w:rPr>
        <w:t>the</w:t>
      </w:r>
      <w:r>
        <w:rPr>
          <w:spacing w:val="-10"/>
        </w:rPr>
        <w:t xml:space="preserve"> </w:t>
      </w:r>
      <w:r>
        <w:rPr>
          <w:spacing w:val="-2"/>
        </w:rPr>
        <w:t>Scalp</w:t>
      </w:r>
      <w:r>
        <w:rPr>
          <w:spacing w:val="-10"/>
        </w:rPr>
        <w:t xml:space="preserve"> </w:t>
      </w:r>
      <w:r>
        <w:rPr>
          <w:spacing w:val="-2"/>
        </w:rPr>
        <w:t>Coupling</w:t>
      </w:r>
      <w:r>
        <w:rPr>
          <w:spacing w:val="-10"/>
        </w:rPr>
        <w:t xml:space="preserve"> </w:t>
      </w:r>
      <w:r>
        <w:rPr>
          <w:spacing w:val="-2"/>
        </w:rPr>
        <w:t>Index</w:t>
      </w:r>
      <w:r>
        <w:rPr>
          <w:spacing w:val="-10"/>
        </w:rPr>
        <w:t xml:space="preserve"> </w:t>
      </w:r>
      <w:r>
        <w:rPr>
          <w:spacing w:val="-2"/>
        </w:rPr>
        <w:t>(SCI)</w:t>
      </w:r>
      <w:r>
        <w:rPr>
          <w:spacing w:val="-10"/>
        </w:rPr>
        <w:t xml:space="preserve"> </w:t>
      </w:r>
      <w:r>
        <w:rPr>
          <w:spacing w:val="-2"/>
        </w:rPr>
        <w:t>(</w:t>
      </w:r>
      <w:hyperlink w:anchor="_bookmark114" w:history="1">
        <w:r>
          <w:rPr>
            <w:color w:val="0000FF"/>
            <w:spacing w:val="-2"/>
          </w:rPr>
          <w:t>Pollonini</w:t>
        </w:r>
        <w:r>
          <w:rPr>
            <w:color w:val="0000FF"/>
            <w:spacing w:val="-10"/>
          </w:rPr>
          <w:t xml:space="preserve"> </w:t>
        </w:r>
        <w:r>
          <w:rPr>
            <w:color w:val="0000FF"/>
            <w:spacing w:val="-2"/>
          </w:rPr>
          <w:t>et</w:t>
        </w:r>
        <w:r>
          <w:rPr>
            <w:color w:val="0000FF"/>
            <w:spacing w:val="-10"/>
          </w:rPr>
          <w:t xml:space="preserve"> </w:t>
        </w:r>
        <w:r>
          <w:rPr>
            <w:color w:val="0000FF"/>
            <w:spacing w:val="-2"/>
          </w:rPr>
          <w:t>al.</w:t>
        </w:r>
      </w:hyperlink>
      <w:r>
        <w:rPr>
          <w:spacing w:val="-2"/>
        </w:rPr>
        <w:t>,</w:t>
      </w:r>
      <w:r>
        <w:rPr>
          <w:spacing w:val="-10"/>
        </w:rPr>
        <w:t xml:space="preserve"> </w:t>
      </w:r>
      <w:hyperlink w:anchor="_bookmark114" w:history="1">
        <w:r w:rsidR="00F675FE">
          <w:rPr>
            <w:color w:val="0000FF"/>
            <w:spacing w:val="-2"/>
          </w:rPr>
          <w:t>2016</w:t>
        </w:r>
      </w:hyperlink>
      <w:r>
        <w:rPr>
          <w:spacing w:val="-2"/>
        </w:rPr>
        <w:t>).</w:t>
      </w:r>
      <w:r>
        <w:rPr>
          <w:spacing w:val="16"/>
        </w:rPr>
        <w:t xml:space="preserve"> </w:t>
      </w:r>
      <w:r>
        <w:rPr>
          <w:spacing w:val="-2"/>
        </w:rPr>
        <w:t>Measures</w:t>
      </w:r>
      <w:r>
        <w:rPr>
          <w:spacing w:val="-10"/>
        </w:rPr>
        <w:t xml:space="preserve"> </w:t>
      </w:r>
      <w:r>
        <w:rPr>
          <w:spacing w:val="-2"/>
        </w:rPr>
        <w:t xml:space="preserve">were </w:t>
      </w:r>
      <w:r>
        <w:t>calculated</w:t>
      </w:r>
      <w:r>
        <w:rPr>
          <w:spacing w:val="-9"/>
        </w:rPr>
        <w:t xml:space="preserve"> </w:t>
      </w:r>
      <w:r>
        <w:t>using</w:t>
      </w:r>
      <w:r>
        <w:rPr>
          <w:spacing w:val="-9"/>
        </w:rPr>
        <w:t xml:space="preserve"> </w:t>
      </w:r>
      <w:r>
        <w:t>a</w:t>
      </w:r>
      <w:r>
        <w:rPr>
          <w:spacing w:val="-10"/>
        </w:rPr>
        <w:t xml:space="preserve"> </w:t>
      </w:r>
      <w:r>
        <w:t>5-second</w:t>
      </w:r>
      <w:r>
        <w:rPr>
          <w:spacing w:val="-10"/>
        </w:rPr>
        <w:t xml:space="preserve"> </w:t>
      </w:r>
      <w:r>
        <w:t>sliding</w:t>
      </w:r>
      <w:r>
        <w:rPr>
          <w:spacing w:val="-9"/>
        </w:rPr>
        <w:t xml:space="preserve"> </w:t>
      </w:r>
      <w:r>
        <w:t>window</w:t>
      </w:r>
      <w:r>
        <w:rPr>
          <w:spacing w:val="-9"/>
        </w:rPr>
        <w:t xml:space="preserve"> </w:t>
      </w:r>
      <w:r>
        <w:t>across</w:t>
      </w:r>
      <w:r>
        <w:rPr>
          <w:spacing w:val="-10"/>
        </w:rPr>
        <w:t xml:space="preserve"> </w:t>
      </w:r>
      <w:r>
        <w:t>all</w:t>
      </w:r>
      <w:r>
        <w:rPr>
          <w:spacing w:val="-9"/>
        </w:rPr>
        <w:t xml:space="preserve"> </w:t>
      </w:r>
      <w:r>
        <w:t>channels</w:t>
      </w:r>
      <w:r>
        <w:rPr>
          <w:spacing w:val="-9"/>
        </w:rPr>
        <w:t xml:space="preserve"> </w:t>
      </w:r>
      <w:r>
        <w:t>(</w:t>
      </w:r>
      <w:hyperlink w:anchor="_bookmark63" w:history="1">
        <w:r w:rsidR="00F675FE">
          <w:rPr>
            <w:color w:val="0000FF"/>
          </w:rPr>
          <w:t>Bulgarelli</w:t>
        </w:r>
        <w:r w:rsidR="00F675FE">
          <w:rPr>
            <w:color w:val="0000FF"/>
            <w:spacing w:val="-9"/>
          </w:rPr>
          <w:t xml:space="preserve"> </w:t>
        </w:r>
        <w:r w:rsidR="00F675FE">
          <w:rPr>
            <w:color w:val="0000FF"/>
          </w:rPr>
          <w:t>et</w:t>
        </w:r>
        <w:r w:rsidR="00F675FE">
          <w:rPr>
            <w:color w:val="0000FF"/>
            <w:spacing w:val="-9"/>
          </w:rPr>
          <w:t xml:space="preserve"> </w:t>
        </w:r>
        <w:r w:rsidR="00F675FE">
          <w:rPr>
            <w:color w:val="0000FF"/>
          </w:rPr>
          <w:t>al.</w:t>
        </w:r>
      </w:hyperlink>
      <w:r>
        <w:t>,</w:t>
      </w:r>
      <w:r>
        <w:rPr>
          <w:spacing w:val="-9"/>
        </w:rPr>
        <w:t xml:space="preserve"> </w:t>
      </w:r>
      <w:hyperlink w:anchor="_bookmark63" w:history="1">
        <w:r w:rsidR="00F675FE">
          <w:rPr>
            <w:color w:val="0000FF"/>
          </w:rPr>
          <w:t>2025</w:t>
        </w:r>
      </w:hyperlink>
      <w:r>
        <w:t xml:space="preserve">; </w:t>
      </w:r>
      <w:hyperlink w:anchor="_bookmark82" w:history="1">
        <w:r w:rsidR="00F675FE">
          <w:rPr>
            <w:color w:val="0000FF"/>
            <w:spacing w:val="-2"/>
          </w:rPr>
          <w:t>Hernandez</w:t>
        </w:r>
        <w:r w:rsidR="00F675FE">
          <w:rPr>
            <w:color w:val="0000FF"/>
            <w:spacing w:val="-5"/>
          </w:rPr>
          <w:t xml:space="preserve"> </w:t>
        </w:r>
        <w:r w:rsidR="00F675FE">
          <w:rPr>
            <w:color w:val="0000FF"/>
            <w:spacing w:val="-2"/>
          </w:rPr>
          <w:t>and</w:t>
        </w:r>
        <w:r w:rsidR="00F675FE">
          <w:rPr>
            <w:color w:val="0000FF"/>
            <w:spacing w:val="-4"/>
          </w:rPr>
          <w:t xml:space="preserve"> </w:t>
        </w:r>
        <w:r w:rsidR="00F675FE">
          <w:rPr>
            <w:color w:val="0000FF"/>
            <w:spacing w:val="-2"/>
          </w:rPr>
          <w:t>Pollonini</w:t>
        </w:r>
      </w:hyperlink>
      <w:r>
        <w:rPr>
          <w:spacing w:val="-2"/>
        </w:rPr>
        <w:t>,</w:t>
      </w:r>
      <w:r>
        <w:rPr>
          <w:spacing w:val="-4"/>
        </w:rPr>
        <w:t xml:space="preserve"> </w:t>
      </w:r>
      <w:hyperlink w:anchor="_bookmark82" w:history="1">
        <w:r w:rsidR="00F675FE">
          <w:rPr>
            <w:color w:val="0000FF"/>
            <w:spacing w:val="-2"/>
          </w:rPr>
          <w:t>2020</w:t>
        </w:r>
      </w:hyperlink>
      <w:r>
        <w:rPr>
          <w:spacing w:val="-2"/>
        </w:rPr>
        <w:t>).</w:t>
      </w:r>
      <w:r>
        <w:rPr>
          <w:spacing w:val="19"/>
        </w:rPr>
        <w:t xml:space="preserve"> </w:t>
      </w:r>
      <w:r>
        <w:rPr>
          <w:spacing w:val="-2"/>
        </w:rPr>
        <w:t>fNIRS</w:t>
      </w:r>
      <w:r>
        <w:rPr>
          <w:spacing w:val="-4"/>
        </w:rPr>
        <w:t xml:space="preserve"> </w:t>
      </w:r>
      <w:r>
        <w:rPr>
          <w:spacing w:val="-2"/>
        </w:rPr>
        <w:t>inclusion</w:t>
      </w:r>
      <w:r>
        <w:rPr>
          <w:spacing w:val="-4"/>
        </w:rPr>
        <w:t xml:space="preserve"> </w:t>
      </w:r>
      <w:r>
        <w:rPr>
          <w:spacing w:val="-2"/>
        </w:rPr>
        <w:t>criteria</w:t>
      </w:r>
      <w:r>
        <w:rPr>
          <w:spacing w:val="-4"/>
        </w:rPr>
        <w:t xml:space="preserve"> </w:t>
      </w:r>
      <w:r>
        <w:rPr>
          <w:spacing w:val="-2"/>
        </w:rPr>
        <w:t>were:</w:t>
      </w:r>
      <w:r>
        <w:rPr>
          <w:spacing w:val="18"/>
        </w:rPr>
        <w:t xml:space="preserve"> </w:t>
      </w:r>
      <w:r>
        <w:rPr>
          <w:spacing w:val="-2"/>
        </w:rPr>
        <w:t>1)</w:t>
      </w:r>
      <w:r>
        <w:rPr>
          <w:spacing w:val="-4"/>
        </w:rPr>
        <w:t xml:space="preserve"> </w:t>
      </w:r>
      <w:r>
        <w:rPr>
          <w:spacing w:val="-2"/>
        </w:rPr>
        <w:t>PSP</w:t>
      </w:r>
      <w:r>
        <w:rPr>
          <w:spacing w:val="-4"/>
        </w:rPr>
        <w:t xml:space="preserve"> </w:t>
      </w:r>
      <w:r>
        <w:rPr>
          <w:rFonts w:ascii="Times New Roman"/>
          <w:i/>
          <w:spacing w:val="-2"/>
        </w:rPr>
        <w:t>&gt;</w:t>
      </w:r>
      <w:r>
        <w:rPr>
          <w:rFonts w:ascii="Times New Roman"/>
          <w:i/>
          <w:spacing w:val="-5"/>
        </w:rPr>
        <w:t xml:space="preserve"> </w:t>
      </w:r>
      <w:r>
        <w:rPr>
          <w:spacing w:val="-2"/>
        </w:rPr>
        <w:t>0.1</w:t>
      </w:r>
      <w:r>
        <w:rPr>
          <w:spacing w:val="-4"/>
        </w:rPr>
        <w:t xml:space="preserve"> </w:t>
      </w:r>
      <w:r>
        <w:rPr>
          <w:spacing w:val="-2"/>
        </w:rPr>
        <w:t>and</w:t>
      </w:r>
      <w:r>
        <w:rPr>
          <w:spacing w:val="-4"/>
        </w:rPr>
        <w:t xml:space="preserve"> </w:t>
      </w:r>
      <w:r>
        <w:rPr>
          <w:spacing w:val="-2"/>
        </w:rPr>
        <w:t>SCI</w:t>
      </w:r>
      <w:r>
        <w:rPr>
          <w:spacing w:val="-4"/>
        </w:rPr>
        <w:t xml:space="preserve"> </w:t>
      </w:r>
      <w:r>
        <w:rPr>
          <w:rFonts w:ascii="Times New Roman"/>
          <w:i/>
          <w:spacing w:val="-10"/>
        </w:rPr>
        <w:t>&gt;</w:t>
      </w:r>
    </w:p>
    <w:p w14:paraId="07559FBD" w14:textId="77777777" w:rsidR="00F675FE" w:rsidRDefault="00000000">
      <w:pPr>
        <w:pStyle w:val="BodyText"/>
        <w:spacing w:before="2" w:line="355" w:lineRule="auto"/>
        <w:ind w:left="140" w:right="1216"/>
        <w:jc w:val="both"/>
      </w:pPr>
      <w:r>
        <w:rPr>
          <w:w w:val="95"/>
        </w:rPr>
        <w:t xml:space="preserve">0.5 for more than 70% of the windows in a single channel, labelled ”good signal quality” </w:t>
      </w:r>
      <w:r>
        <w:rPr>
          <w:spacing w:val="-2"/>
        </w:rPr>
        <w:t>(</w:t>
      </w:r>
      <w:hyperlink w:anchor="_bookmark85" w:history="1">
        <w:r w:rsidR="00F675FE">
          <w:rPr>
            <w:color w:val="0000FF"/>
            <w:spacing w:val="-2"/>
          </w:rPr>
          <w:t>Holmes</w:t>
        </w:r>
        <w:r w:rsidR="00F675FE">
          <w:rPr>
            <w:color w:val="0000FF"/>
            <w:spacing w:val="-9"/>
          </w:rPr>
          <w:t xml:space="preserve"> </w:t>
        </w:r>
        <w:r w:rsidR="00F675FE">
          <w:rPr>
            <w:color w:val="0000FF"/>
            <w:spacing w:val="-2"/>
          </w:rPr>
          <w:t>et</w:t>
        </w:r>
        <w:r w:rsidR="00F675FE">
          <w:rPr>
            <w:color w:val="0000FF"/>
            <w:spacing w:val="-9"/>
          </w:rPr>
          <w:t xml:space="preserve"> </w:t>
        </w:r>
        <w:r w:rsidR="00F675FE">
          <w:rPr>
            <w:color w:val="0000FF"/>
            <w:spacing w:val="-2"/>
          </w:rPr>
          <w:t>al.</w:t>
        </w:r>
      </w:hyperlink>
      <w:r>
        <w:rPr>
          <w:spacing w:val="-2"/>
        </w:rPr>
        <w:t>,</w:t>
      </w:r>
      <w:r>
        <w:rPr>
          <w:spacing w:val="-9"/>
        </w:rPr>
        <w:t xml:space="preserve"> </w:t>
      </w:r>
      <w:hyperlink w:anchor="_bookmark85" w:history="1">
        <w:r w:rsidR="00F675FE">
          <w:rPr>
            <w:color w:val="0000FF"/>
            <w:spacing w:val="-2"/>
          </w:rPr>
          <w:t>2024</w:t>
        </w:r>
      </w:hyperlink>
      <w:r>
        <w:rPr>
          <w:spacing w:val="-2"/>
        </w:rPr>
        <w:t>),</w:t>
      </w:r>
      <w:r>
        <w:rPr>
          <w:spacing w:val="-8"/>
        </w:rPr>
        <w:t xml:space="preserve"> </w:t>
      </w:r>
      <w:r>
        <w:rPr>
          <w:spacing w:val="-2"/>
        </w:rPr>
        <w:t>and</w:t>
      </w:r>
      <w:r>
        <w:rPr>
          <w:spacing w:val="-9"/>
        </w:rPr>
        <w:t xml:space="preserve"> </w:t>
      </w:r>
      <w:r>
        <w:rPr>
          <w:spacing w:val="-2"/>
        </w:rPr>
        <w:t>2)</w:t>
      </w:r>
      <w:r>
        <w:rPr>
          <w:spacing w:val="-9"/>
        </w:rPr>
        <w:t xml:space="preserve"> </w:t>
      </w:r>
      <w:r>
        <w:rPr>
          <w:rFonts w:ascii="Times New Roman" w:hAnsi="Times New Roman"/>
          <w:i/>
          <w:spacing w:val="-2"/>
        </w:rPr>
        <w:t>&gt;</w:t>
      </w:r>
      <w:r>
        <w:rPr>
          <w:rFonts w:ascii="Times New Roman" w:hAnsi="Times New Roman"/>
          <w:i/>
          <w:spacing w:val="-9"/>
        </w:rPr>
        <w:t xml:space="preserve"> </w:t>
      </w:r>
      <w:r>
        <w:rPr>
          <w:spacing w:val="-2"/>
        </w:rPr>
        <w:t>70%</w:t>
      </w:r>
      <w:r>
        <w:rPr>
          <w:spacing w:val="-9"/>
        </w:rPr>
        <w:t xml:space="preserve"> </w:t>
      </w:r>
      <w:r>
        <w:rPr>
          <w:spacing w:val="-2"/>
        </w:rPr>
        <w:t>of</w:t>
      </w:r>
      <w:r>
        <w:rPr>
          <w:spacing w:val="-10"/>
        </w:rPr>
        <w:t xml:space="preserve"> </w:t>
      </w:r>
      <w:r>
        <w:rPr>
          <w:spacing w:val="-2"/>
        </w:rPr>
        <w:t>the</w:t>
      </w:r>
      <w:r>
        <w:rPr>
          <w:spacing w:val="-9"/>
        </w:rPr>
        <w:t xml:space="preserve"> </w:t>
      </w:r>
      <w:r>
        <w:rPr>
          <w:spacing w:val="-2"/>
        </w:rPr>
        <w:t>channels</w:t>
      </w:r>
      <w:r>
        <w:rPr>
          <w:spacing w:val="-9"/>
        </w:rPr>
        <w:t xml:space="preserve"> </w:t>
      </w:r>
      <w:r>
        <w:rPr>
          <w:spacing w:val="-2"/>
        </w:rPr>
        <w:t>for</w:t>
      </w:r>
      <w:r>
        <w:rPr>
          <w:spacing w:val="-9"/>
        </w:rPr>
        <w:t xml:space="preserve"> </w:t>
      </w:r>
      <w:r>
        <w:rPr>
          <w:spacing w:val="-2"/>
        </w:rPr>
        <w:t>a</w:t>
      </w:r>
      <w:r>
        <w:rPr>
          <w:spacing w:val="-10"/>
        </w:rPr>
        <w:t xml:space="preserve"> </w:t>
      </w:r>
      <w:r>
        <w:rPr>
          <w:spacing w:val="-2"/>
        </w:rPr>
        <w:t>single</w:t>
      </w:r>
      <w:r>
        <w:rPr>
          <w:spacing w:val="-9"/>
        </w:rPr>
        <w:t xml:space="preserve"> </w:t>
      </w:r>
      <w:r>
        <w:rPr>
          <w:spacing w:val="-2"/>
        </w:rPr>
        <w:t>participant</w:t>
      </w:r>
      <w:r>
        <w:rPr>
          <w:spacing w:val="-10"/>
        </w:rPr>
        <w:t xml:space="preserve"> </w:t>
      </w:r>
      <w:r>
        <w:rPr>
          <w:spacing w:val="-2"/>
        </w:rPr>
        <w:t>were</w:t>
      </w:r>
      <w:r>
        <w:rPr>
          <w:spacing w:val="-9"/>
        </w:rPr>
        <w:t xml:space="preserve"> </w:t>
      </w:r>
      <w:r>
        <w:rPr>
          <w:spacing w:val="-2"/>
        </w:rPr>
        <w:t xml:space="preserve">marked </w:t>
      </w:r>
      <w:r>
        <w:rPr>
          <w:w w:val="95"/>
        </w:rPr>
        <w:t>as</w:t>
      </w:r>
      <w:r>
        <w:rPr>
          <w:spacing w:val="-3"/>
          <w:w w:val="95"/>
        </w:rPr>
        <w:t xml:space="preserve"> </w:t>
      </w:r>
      <w:r>
        <w:rPr>
          <w:w w:val="95"/>
        </w:rPr>
        <w:t>”good”.</w:t>
      </w:r>
      <w:r>
        <w:rPr>
          <w:spacing w:val="29"/>
        </w:rPr>
        <w:t xml:space="preserve"> </w:t>
      </w:r>
      <w:r>
        <w:rPr>
          <w:w w:val="95"/>
        </w:rPr>
        <w:t>Thirty-five</w:t>
      </w:r>
      <w:r>
        <w:rPr>
          <w:spacing w:val="-2"/>
          <w:w w:val="95"/>
        </w:rPr>
        <w:t xml:space="preserve"> </w:t>
      </w:r>
      <w:r>
        <w:rPr>
          <w:w w:val="95"/>
        </w:rPr>
        <w:t>participants</w:t>
      </w:r>
      <w:r>
        <w:rPr>
          <w:spacing w:val="-2"/>
          <w:w w:val="95"/>
        </w:rPr>
        <w:t xml:space="preserve"> </w:t>
      </w:r>
      <w:r>
        <w:rPr>
          <w:w w:val="95"/>
        </w:rPr>
        <w:t>failed</w:t>
      </w:r>
      <w:r>
        <w:rPr>
          <w:spacing w:val="-3"/>
          <w:w w:val="95"/>
        </w:rPr>
        <w:t xml:space="preserve"> </w:t>
      </w:r>
      <w:r>
        <w:rPr>
          <w:w w:val="95"/>
        </w:rPr>
        <w:t>to</w:t>
      </w:r>
      <w:r>
        <w:rPr>
          <w:spacing w:val="-2"/>
          <w:w w:val="95"/>
        </w:rPr>
        <w:t xml:space="preserve"> </w:t>
      </w:r>
      <w:r>
        <w:rPr>
          <w:w w:val="95"/>
        </w:rPr>
        <w:t>meet</w:t>
      </w:r>
      <w:r>
        <w:rPr>
          <w:spacing w:val="-2"/>
          <w:w w:val="95"/>
        </w:rPr>
        <w:t xml:space="preserve"> </w:t>
      </w:r>
      <w:r>
        <w:rPr>
          <w:w w:val="95"/>
        </w:rPr>
        <w:t>these</w:t>
      </w:r>
      <w:r>
        <w:rPr>
          <w:spacing w:val="-3"/>
          <w:w w:val="95"/>
        </w:rPr>
        <w:t xml:space="preserve"> </w:t>
      </w:r>
      <w:r>
        <w:rPr>
          <w:w w:val="95"/>
        </w:rPr>
        <w:t>criteria,</w:t>
      </w:r>
      <w:r>
        <w:rPr>
          <w:spacing w:val="-1"/>
        </w:rPr>
        <w:t xml:space="preserve"> </w:t>
      </w:r>
      <w:r>
        <w:rPr>
          <w:w w:val="95"/>
        </w:rPr>
        <w:t>illustrated</w:t>
      </w:r>
      <w:r>
        <w:rPr>
          <w:spacing w:val="-3"/>
          <w:w w:val="95"/>
        </w:rPr>
        <w:t xml:space="preserve"> </w:t>
      </w:r>
      <w:r>
        <w:rPr>
          <w:w w:val="95"/>
        </w:rPr>
        <w:t>in</w:t>
      </w:r>
      <w:r>
        <w:rPr>
          <w:spacing w:val="-2"/>
          <w:w w:val="95"/>
        </w:rPr>
        <w:t xml:space="preserve"> </w:t>
      </w:r>
      <w:r>
        <w:rPr>
          <w:w w:val="95"/>
        </w:rPr>
        <w:t>Figure</w:t>
      </w:r>
      <w:r>
        <w:rPr>
          <w:spacing w:val="-2"/>
          <w:w w:val="95"/>
        </w:rPr>
        <w:t xml:space="preserve"> </w:t>
      </w:r>
      <w:hyperlink w:anchor="_bookmark15" w:history="1">
        <w:r w:rsidR="00F675FE">
          <w:rPr>
            <w:color w:val="0000FF"/>
            <w:spacing w:val="-2"/>
            <w:w w:val="95"/>
          </w:rPr>
          <w:t>2.1b</w:t>
        </w:r>
      </w:hyperlink>
      <w:r>
        <w:rPr>
          <w:spacing w:val="-2"/>
          <w:w w:val="95"/>
        </w:rPr>
        <w:t>,</w:t>
      </w:r>
    </w:p>
    <w:p w14:paraId="07559FBE" w14:textId="77777777" w:rsidR="00F675FE" w:rsidRDefault="00F675FE">
      <w:pPr>
        <w:pStyle w:val="BodyText"/>
        <w:spacing w:before="7"/>
        <w:rPr>
          <w:sz w:val="46"/>
        </w:rPr>
      </w:pPr>
    </w:p>
    <w:p w14:paraId="07559FBF" w14:textId="77777777" w:rsidR="00F675FE" w:rsidRDefault="00000000">
      <w:pPr>
        <w:pStyle w:val="BodyText"/>
        <w:ind w:left="167" w:right="1244"/>
        <w:jc w:val="center"/>
      </w:pPr>
      <w:r>
        <w:rPr>
          <w:spacing w:val="-5"/>
        </w:rPr>
        <w:t>11</w:t>
      </w:r>
    </w:p>
    <w:p w14:paraId="07559FC0" w14:textId="77777777" w:rsidR="00F675FE" w:rsidRDefault="00F675FE">
      <w:pPr>
        <w:jc w:val="center"/>
        <w:sectPr w:rsidR="00F675FE">
          <w:headerReference w:type="default" r:id="rId27"/>
          <w:footerReference w:type="default" r:id="rId28"/>
          <w:pgSz w:w="12240" w:h="15840"/>
          <w:pgMar w:top="1820" w:right="220" w:bottom="280" w:left="1660" w:header="0" w:footer="0" w:gutter="0"/>
          <w:cols w:space="720"/>
        </w:sectPr>
      </w:pPr>
    </w:p>
    <w:p w14:paraId="07559FC1" w14:textId="77777777" w:rsidR="00F675FE" w:rsidRDefault="00F675FE">
      <w:pPr>
        <w:pStyle w:val="BodyText"/>
        <w:spacing w:before="11"/>
        <w:rPr>
          <w:sz w:val="20"/>
        </w:rPr>
      </w:pPr>
    </w:p>
    <w:p w14:paraId="07559FC2" w14:textId="77777777" w:rsidR="00F675FE" w:rsidRDefault="00000000">
      <w:pPr>
        <w:pStyle w:val="BodyText"/>
        <w:spacing w:before="118" w:line="355" w:lineRule="auto"/>
        <w:ind w:left="140" w:right="1195"/>
      </w:pPr>
      <w:r>
        <w:rPr>
          <w:noProof/>
        </w:rPr>
        <w:drawing>
          <wp:anchor distT="0" distB="0" distL="0" distR="0" simplePos="0" relativeHeight="251658268" behindDoc="0" locked="0" layoutInCell="1" allowOverlap="1" wp14:anchorId="0755A69F" wp14:editId="0755A6A0">
            <wp:simplePos x="0" y="0"/>
            <wp:positionH relativeFrom="page">
              <wp:posOffset>1857375</wp:posOffset>
            </wp:positionH>
            <wp:positionV relativeFrom="paragraph">
              <wp:posOffset>716607</wp:posOffset>
            </wp:positionV>
            <wp:extent cx="4343399" cy="16269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9" cstate="print"/>
                    <a:stretch>
                      <a:fillRect/>
                    </a:stretch>
                  </pic:blipFill>
                  <pic:spPr>
                    <a:xfrm>
                      <a:off x="0" y="0"/>
                      <a:ext cx="4343399" cy="1626965"/>
                    </a:xfrm>
                    <a:prstGeom prst="rect">
                      <a:avLst/>
                    </a:prstGeom>
                  </pic:spPr>
                </pic:pic>
              </a:graphicData>
            </a:graphic>
          </wp:anchor>
        </w:drawing>
      </w:r>
      <w:r>
        <w:rPr>
          <w:w w:val="95"/>
        </w:rPr>
        <w:t>and were removed prior to data analysis.</w:t>
      </w:r>
      <w:r>
        <w:rPr>
          <w:spacing w:val="40"/>
        </w:rPr>
        <w:t xml:space="preserve"> </w:t>
      </w:r>
      <w:r>
        <w:rPr>
          <w:w w:val="95"/>
        </w:rPr>
        <w:t>The final sample consisted of 52 participants</w:t>
      </w:r>
      <w:r>
        <w:rPr>
          <w:spacing w:val="40"/>
        </w:rPr>
        <w:t xml:space="preserve"> </w:t>
      </w:r>
      <w:bookmarkStart w:id="31" w:name="_bookmark15"/>
      <w:bookmarkEnd w:id="31"/>
      <w:r>
        <w:t xml:space="preserve">(39 females and 13 males, M </w:t>
      </w:r>
      <w:r>
        <w:rPr>
          <w:w w:val="120"/>
        </w:rPr>
        <w:t xml:space="preserve">= </w:t>
      </w:r>
      <w:r>
        <w:t xml:space="preserve">21.62, SD </w:t>
      </w:r>
      <w:r>
        <w:rPr>
          <w:w w:val="120"/>
        </w:rPr>
        <w:t xml:space="preserve">= </w:t>
      </w:r>
      <w:r>
        <w:t xml:space="preserve">6.67, range </w:t>
      </w:r>
      <w:r>
        <w:rPr>
          <w:w w:val="120"/>
        </w:rPr>
        <w:t xml:space="preserve">= </w:t>
      </w:r>
      <w:r>
        <w:t>17 to 51).</w:t>
      </w:r>
    </w:p>
    <w:p w14:paraId="07559FC3" w14:textId="77777777" w:rsidR="00F675FE" w:rsidRDefault="00000000">
      <w:pPr>
        <w:pStyle w:val="ListParagraph"/>
        <w:numPr>
          <w:ilvl w:val="0"/>
          <w:numId w:val="5"/>
        </w:numPr>
        <w:tabs>
          <w:tab w:val="left" w:pos="1605"/>
        </w:tabs>
        <w:spacing w:before="65" w:line="218" w:lineRule="auto"/>
        <w:ind w:right="2343" w:firstLine="0"/>
        <w:jc w:val="left"/>
      </w:pPr>
      <w:r>
        <w:rPr>
          <w:w w:val="95"/>
        </w:rPr>
        <w:t xml:space="preserve">Sankey diagram showing the flow of participants through each stage </w:t>
      </w:r>
      <w:r>
        <w:t>of inclusion/exclusion in the study.</w:t>
      </w:r>
    </w:p>
    <w:p w14:paraId="07559FC4" w14:textId="77777777" w:rsidR="00F675FE" w:rsidRDefault="00F675FE">
      <w:pPr>
        <w:pStyle w:val="BodyText"/>
        <w:rPr>
          <w:sz w:val="20"/>
        </w:rPr>
      </w:pPr>
    </w:p>
    <w:p w14:paraId="07559FC5" w14:textId="77777777" w:rsidR="00F675FE" w:rsidRDefault="00000000">
      <w:pPr>
        <w:pStyle w:val="BodyText"/>
        <w:spacing w:before="7"/>
        <w:rPr>
          <w:sz w:val="19"/>
        </w:rPr>
      </w:pPr>
      <w:r>
        <w:rPr>
          <w:noProof/>
        </w:rPr>
        <w:drawing>
          <wp:anchor distT="0" distB="0" distL="0" distR="0" simplePos="0" relativeHeight="251658240" behindDoc="0" locked="0" layoutInCell="1" allowOverlap="1" wp14:anchorId="0755A6A1" wp14:editId="0755A6A2">
            <wp:simplePos x="0" y="0"/>
            <wp:positionH relativeFrom="page">
              <wp:posOffset>1571612</wp:posOffset>
            </wp:positionH>
            <wp:positionV relativeFrom="paragraph">
              <wp:posOffset>182485</wp:posOffset>
            </wp:positionV>
            <wp:extent cx="4800600" cy="357844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0" cstate="print"/>
                    <a:stretch>
                      <a:fillRect/>
                    </a:stretch>
                  </pic:blipFill>
                  <pic:spPr>
                    <a:xfrm>
                      <a:off x="0" y="0"/>
                      <a:ext cx="4800600" cy="3578447"/>
                    </a:xfrm>
                    <a:prstGeom prst="rect">
                      <a:avLst/>
                    </a:prstGeom>
                  </pic:spPr>
                </pic:pic>
              </a:graphicData>
            </a:graphic>
          </wp:anchor>
        </w:drawing>
      </w:r>
    </w:p>
    <w:p w14:paraId="07559FC6" w14:textId="77777777" w:rsidR="00F675FE" w:rsidRDefault="00000000">
      <w:pPr>
        <w:pStyle w:val="ListParagraph"/>
        <w:numPr>
          <w:ilvl w:val="0"/>
          <w:numId w:val="5"/>
        </w:numPr>
        <w:tabs>
          <w:tab w:val="left" w:pos="1161"/>
        </w:tabs>
        <w:spacing w:before="166" w:line="218" w:lineRule="auto"/>
        <w:ind w:left="814" w:right="1892" w:firstLine="0"/>
        <w:jc w:val="both"/>
      </w:pPr>
      <w:r>
        <w:rPr>
          <w:w w:val="95"/>
        </w:rPr>
        <w:t>Percentage</w:t>
      </w:r>
      <w:r>
        <w:rPr>
          <w:spacing w:val="-9"/>
          <w:w w:val="95"/>
        </w:rPr>
        <w:t xml:space="preserve"> </w:t>
      </w:r>
      <w:r>
        <w:rPr>
          <w:w w:val="95"/>
        </w:rPr>
        <w:t xml:space="preserve">of Channels where SCI </w:t>
      </w:r>
      <w:r>
        <w:rPr>
          <w:rFonts w:ascii="Verdana"/>
          <w:i/>
          <w:w w:val="95"/>
        </w:rPr>
        <w:t>&gt;</w:t>
      </w:r>
      <w:r>
        <w:rPr>
          <w:rFonts w:ascii="Verdana"/>
          <w:i/>
          <w:spacing w:val="-16"/>
          <w:w w:val="95"/>
        </w:rPr>
        <w:t xml:space="preserve"> </w:t>
      </w:r>
      <w:r>
        <w:rPr>
          <w:w w:val="95"/>
        </w:rPr>
        <w:t xml:space="preserve">0.5 for </w:t>
      </w:r>
      <w:r>
        <w:rPr>
          <w:rFonts w:ascii="Verdana"/>
          <w:i/>
          <w:w w:val="95"/>
        </w:rPr>
        <w:t>&gt;</w:t>
      </w:r>
      <w:r>
        <w:rPr>
          <w:rFonts w:ascii="Verdana"/>
          <w:i/>
          <w:spacing w:val="-16"/>
          <w:w w:val="95"/>
        </w:rPr>
        <w:t xml:space="preserve"> </w:t>
      </w:r>
      <w:r>
        <w:rPr>
          <w:w w:val="95"/>
        </w:rPr>
        <w:t>70% of the windows.</w:t>
      </w:r>
      <w:r>
        <w:rPr>
          <w:spacing w:val="34"/>
        </w:rPr>
        <w:t xml:space="preserve"> </w:t>
      </w:r>
      <w:r>
        <w:rPr>
          <w:w w:val="95"/>
        </w:rPr>
        <w:t>The green dashed</w:t>
      </w:r>
      <w:r>
        <w:rPr>
          <w:spacing w:val="-4"/>
          <w:w w:val="95"/>
        </w:rPr>
        <w:t xml:space="preserve"> </w:t>
      </w:r>
      <w:r>
        <w:rPr>
          <w:w w:val="95"/>
        </w:rPr>
        <w:t>line</w:t>
      </w:r>
      <w:r>
        <w:rPr>
          <w:spacing w:val="-4"/>
          <w:w w:val="95"/>
        </w:rPr>
        <w:t xml:space="preserve"> </w:t>
      </w:r>
      <w:r>
        <w:rPr>
          <w:w w:val="95"/>
        </w:rPr>
        <w:t>represents</w:t>
      </w:r>
      <w:r>
        <w:rPr>
          <w:spacing w:val="-4"/>
          <w:w w:val="95"/>
        </w:rPr>
        <w:t xml:space="preserve"> </w:t>
      </w:r>
      <w:r>
        <w:rPr>
          <w:w w:val="95"/>
        </w:rPr>
        <w:t>the</w:t>
      </w:r>
      <w:r>
        <w:rPr>
          <w:spacing w:val="-4"/>
          <w:w w:val="95"/>
        </w:rPr>
        <w:t xml:space="preserve"> </w:t>
      </w:r>
      <w:r>
        <w:rPr>
          <w:w w:val="95"/>
        </w:rPr>
        <w:t>threshold</w:t>
      </w:r>
      <w:r>
        <w:rPr>
          <w:spacing w:val="-4"/>
          <w:w w:val="95"/>
        </w:rPr>
        <w:t xml:space="preserve"> </w:t>
      </w:r>
      <w:r>
        <w:rPr>
          <w:w w:val="95"/>
        </w:rPr>
        <w:t>of</w:t>
      </w:r>
      <w:r>
        <w:rPr>
          <w:spacing w:val="-4"/>
          <w:w w:val="95"/>
        </w:rPr>
        <w:t xml:space="preserve"> </w:t>
      </w:r>
      <w:r>
        <w:rPr>
          <w:w w:val="95"/>
        </w:rPr>
        <w:t>70%</w:t>
      </w:r>
      <w:r>
        <w:rPr>
          <w:spacing w:val="-4"/>
          <w:w w:val="95"/>
        </w:rPr>
        <w:t xml:space="preserve"> </w:t>
      </w:r>
      <w:r>
        <w:rPr>
          <w:w w:val="95"/>
        </w:rPr>
        <w:t>of</w:t>
      </w:r>
      <w:r>
        <w:rPr>
          <w:spacing w:val="-4"/>
          <w:w w:val="95"/>
        </w:rPr>
        <w:t xml:space="preserve"> </w:t>
      </w:r>
      <w:r>
        <w:rPr>
          <w:w w:val="95"/>
        </w:rPr>
        <w:t>windows</w:t>
      </w:r>
      <w:r>
        <w:rPr>
          <w:spacing w:val="-4"/>
          <w:w w:val="95"/>
        </w:rPr>
        <w:t xml:space="preserve"> </w:t>
      </w:r>
      <w:r>
        <w:rPr>
          <w:w w:val="95"/>
        </w:rPr>
        <w:t>that</w:t>
      </w:r>
      <w:r>
        <w:rPr>
          <w:spacing w:val="-4"/>
          <w:w w:val="95"/>
        </w:rPr>
        <w:t xml:space="preserve"> </w:t>
      </w:r>
      <w:r>
        <w:rPr>
          <w:w w:val="95"/>
        </w:rPr>
        <w:t>each</w:t>
      </w:r>
      <w:r>
        <w:rPr>
          <w:spacing w:val="-4"/>
          <w:w w:val="95"/>
        </w:rPr>
        <w:t xml:space="preserve"> </w:t>
      </w:r>
      <w:r>
        <w:rPr>
          <w:w w:val="95"/>
        </w:rPr>
        <w:t>participant</w:t>
      </w:r>
      <w:r>
        <w:rPr>
          <w:spacing w:val="-4"/>
          <w:w w:val="95"/>
        </w:rPr>
        <w:t xml:space="preserve"> </w:t>
      </w:r>
      <w:r>
        <w:rPr>
          <w:w w:val="95"/>
        </w:rPr>
        <w:t xml:space="preserve">must </w:t>
      </w:r>
      <w:r>
        <w:t>meet to be included in the analysis.</w:t>
      </w:r>
    </w:p>
    <w:p w14:paraId="07559FC7" w14:textId="77777777" w:rsidR="00F675FE" w:rsidRDefault="00000000">
      <w:pPr>
        <w:pStyle w:val="BodyText"/>
        <w:spacing w:before="200" w:line="213" w:lineRule="auto"/>
        <w:ind w:left="140" w:right="1195"/>
      </w:pPr>
      <w:r>
        <w:t>Figure</w:t>
      </w:r>
      <w:r>
        <w:rPr>
          <w:spacing w:val="16"/>
        </w:rPr>
        <w:t xml:space="preserve"> </w:t>
      </w:r>
      <w:r>
        <w:t>2.1:</w:t>
      </w:r>
      <w:r>
        <w:rPr>
          <w:spacing w:val="57"/>
        </w:rPr>
        <w:t xml:space="preserve"> </w:t>
      </w:r>
      <w:r>
        <w:t>(A)</w:t>
      </w:r>
      <w:r>
        <w:rPr>
          <w:spacing w:val="16"/>
        </w:rPr>
        <w:t xml:space="preserve"> </w:t>
      </w:r>
      <w:r>
        <w:t>Participant</w:t>
      </w:r>
      <w:r>
        <w:rPr>
          <w:spacing w:val="16"/>
        </w:rPr>
        <w:t xml:space="preserve"> </w:t>
      </w:r>
      <w:r>
        <w:t>inclusion</w:t>
      </w:r>
      <w:r>
        <w:rPr>
          <w:spacing w:val="16"/>
        </w:rPr>
        <w:t xml:space="preserve"> </w:t>
      </w:r>
      <w:r>
        <w:t>flow</w:t>
      </w:r>
      <w:r>
        <w:rPr>
          <w:spacing w:val="16"/>
        </w:rPr>
        <w:t xml:space="preserve"> </w:t>
      </w:r>
      <w:r>
        <w:t>diagram.</w:t>
      </w:r>
      <w:r>
        <w:rPr>
          <w:spacing w:val="78"/>
        </w:rPr>
        <w:t xml:space="preserve"> </w:t>
      </w:r>
      <w:r>
        <w:t>(B)</w:t>
      </w:r>
      <w:r>
        <w:rPr>
          <w:spacing w:val="16"/>
        </w:rPr>
        <w:t xml:space="preserve"> </w:t>
      </w:r>
      <w:r>
        <w:t>SCI</w:t>
      </w:r>
      <w:r>
        <w:rPr>
          <w:spacing w:val="16"/>
        </w:rPr>
        <w:t xml:space="preserve"> </w:t>
      </w:r>
      <w:r>
        <w:t>signal</w:t>
      </w:r>
      <w:r>
        <w:rPr>
          <w:spacing w:val="16"/>
        </w:rPr>
        <w:t xml:space="preserve"> </w:t>
      </w:r>
      <w:r>
        <w:t>quality</w:t>
      </w:r>
      <w:r>
        <w:rPr>
          <w:spacing w:val="16"/>
        </w:rPr>
        <w:t xml:space="preserve"> </w:t>
      </w:r>
      <w:r>
        <w:t xml:space="preserve">inclusion </w:t>
      </w:r>
      <w:r>
        <w:rPr>
          <w:spacing w:val="-2"/>
        </w:rPr>
        <w:t>threshold.</w:t>
      </w:r>
    </w:p>
    <w:p w14:paraId="07559FC8" w14:textId="77777777" w:rsidR="00F675FE" w:rsidRDefault="00F675FE">
      <w:pPr>
        <w:spacing w:line="213" w:lineRule="auto"/>
        <w:sectPr w:rsidR="00F675FE">
          <w:headerReference w:type="default" r:id="rId31"/>
          <w:footerReference w:type="default" r:id="rId32"/>
          <w:pgSz w:w="12240" w:h="15840"/>
          <w:pgMar w:top="1020" w:right="220" w:bottom="280" w:left="1660" w:header="690" w:footer="0" w:gutter="0"/>
          <w:pgNumType w:start="12"/>
          <w:cols w:space="720"/>
        </w:sectPr>
      </w:pPr>
    </w:p>
    <w:p w14:paraId="07559FC9" w14:textId="77777777" w:rsidR="00F675FE" w:rsidRDefault="00F675FE">
      <w:pPr>
        <w:pStyle w:val="BodyText"/>
        <w:rPr>
          <w:sz w:val="12"/>
        </w:rPr>
      </w:pPr>
    </w:p>
    <w:p w14:paraId="07559FCA" w14:textId="77777777" w:rsidR="00F675FE" w:rsidRDefault="00000000">
      <w:pPr>
        <w:pStyle w:val="Heading2"/>
        <w:numPr>
          <w:ilvl w:val="1"/>
          <w:numId w:val="6"/>
        </w:numPr>
        <w:tabs>
          <w:tab w:val="left" w:pos="1022"/>
          <w:tab w:val="left" w:pos="1023"/>
        </w:tabs>
      </w:pPr>
      <w:bookmarkStart w:id="32" w:name="Stimuli_and_apparatus"/>
      <w:bookmarkStart w:id="33" w:name="_bookmark16"/>
      <w:bookmarkEnd w:id="32"/>
      <w:bookmarkEnd w:id="33"/>
      <w:r>
        <w:rPr>
          <w:w w:val="105"/>
        </w:rPr>
        <w:t>Stimuli</w:t>
      </w:r>
      <w:r>
        <w:rPr>
          <w:spacing w:val="31"/>
          <w:w w:val="105"/>
        </w:rPr>
        <w:t xml:space="preserve"> </w:t>
      </w:r>
      <w:r>
        <w:rPr>
          <w:w w:val="105"/>
        </w:rPr>
        <w:t>and</w:t>
      </w:r>
      <w:r>
        <w:rPr>
          <w:spacing w:val="31"/>
          <w:w w:val="105"/>
        </w:rPr>
        <w:t xml:space="preserve"> </w:t>
      </w:r>
      <w:r>
        <w:rPr>
          <w:spacing w:val="-2"/>
          <w:w w:val="105"/>
        </w:rPr>
        <w:t>apparatus</w:t>
      </w:r>
    </w:p>
    <w:p w14:paraId="07559FCB" w14:textId="77777777" w:rsidR="00F675FE" w:rsidRDefault="00F675FE">
      <w:pPr>
        <w:pStyle w:val="BodyText"/>
        <w:spacing w:before="4"/>
        <w:rPr>
          <w:b/>
          <w:sz w:val="32"/>
        </w:rPr>
      </w:pPr>
    </w:p>
    <w:p w14:paraId="07559FCC" w14:textId="77777777" w:rsidR="00F675FE" w:rsidRDefault="00000000">
      <w:pPr>
        <w:pStyle w:val="Heading3"/>
        <w:numPr>
          <w:ilvl w:val="2"/>
          <w:numId w:val="6"/>
        </w:numPr>
        <w:tabs>
          <w:tab w:val="left" w:pos="1126"/>
          <w:tab w:val="left" w:pos="1127"/>
        </w:tabs>
      </w:pPr>
      <w:bookmarkStart w:id="34" w:name="Stimuli"/>
      <w:bookmarkStart w:id="35" w:name="_bookmark17"/>
      <w:bookmarkEnd w:id="34"/>
      <w:bookmarkEnd w:id="35"/>
      <w:r>
        <w:rPr>
          <w:spacing w:val="-2"/>
          <w:w w:val="105"/>
        </w:rPr>
        <w:t>Stimuli</w:t>
      </w:r>
    </w:p>
    <w:p w14:paraId="07559FCD" w14:textId="77777777" w:rsidR="00F675FE" w:rsidRDefault="00000000">
      <w:pPr>
        <w:pStyle w:val="BodyText"/>
        <w:spacing w:before="299" w:line="355" w:lineRule="auto"/>
        <w:ind w:left="140" w:right="1215"/>
        <w:jc w:val="both"/>
      </w:pPr>
      <w:r>
        <w:t>One</w:t>
      </w:r>
      <w:r>
        <w:rPr>
          <w:spacing w:val="-11"/>
        </w:rPr>
        <w:t xml:space="preserve"> </w:t>
      </w:r>
      <w:r>
        <w:t>hundred</w:t>
      </w:r>
      <w:r>
        <w:rPr>
          <w:spacing w:val="-11"/>
        </w:rPr>
        <w:t xml:space="preserve"> </w:t>
      </w:r>
      <w:r>
        <w:t>and</w:t>
      </w:r>
      <w:r>
        <w:rPr>
          <w:spacing w:val="-11"/>
        </w:rPr>
        <w:t xml:space="preserve"> </w:t>
      </w:r>
      <w:r>
        <w:t>forty</w:t>
      </w:r>
      <w:r>
        <w:rPr>
          <w:spacing w:val="-11"/>
        </w:rPr>
        <w:t xml:space="preserve"> </w:t>
      </w:r>
      <w:r>
        <w:t>images</w:t>
      </w:r>
      <w:r>
        <w:rPr>
          <w:spacing w:val="-11"/>
        </w:rPr>
        <w:t xml:space="preserve"> </w:t>
      </w:r>
      <w:r>
        <w:t>of</w:t>
      </w:r>
      <w:r>
        <w:rPr>
          <w:spacing w:val="-11"/>
        </w:rPr>
        <w:t xml:space="preserve"> </w:t>
      </w:r>
      <w:r>
        <w:t>facial</w:t>
      </w:r>
      <w:r>
        <w:rPr>
          <w:spacing w:val="-11"/>
        </w:rPr>
        <w:t xml:space="preserve"> </w:t>
      </w:r>
      <w:r>
        <w:t>expressions</w:t>
      </w:r>
      <w:r>
        <w:rPr>
          <w:spacing w:val="-11"/>
        </w:rPr>
        <w:t xml:space="preserve"> </w:t>
      </w:r>
      <w:r>
        <w:t>from</w:t>
      </w:r>
      <w:r>
        <w:rPr>
          <w:spacing w:val="-11"/>
        </w:rPr>
        <w:t xml:space="preserve"> </w:t>
      </w:r>
      <w:r>
        <w:t>the</w:t>
      </w:r>
      <w:r>
        <w:rPr>
          <w:spacing w:val="-11"/>
        </w:rPr>
        <w:t xml:space="preserve"> </w:t>
      </w:r>
      <w:r>
        <w:t>racially</w:t>
      </w:r>
      <w:r>
        <w:rPr>
          <w:spacing w:val="-11"/>
        </w:rPr>
        <w:t xml:space="preserve"> </w:t>
      </w:r>
      <w:r>
        <w:t>diverse</w:t>
      </w:r>
      <w:r>
        <w:rPr>
          <w:spacing w:val="-11"/>
        </w:rPr>
        <w:t xml:space="preserve"> </w:t>
      </w:r>
      <w:r>
        <w:t>affective expression (RADIATE) and UIBVFED datasets were used (</w:t>
      </w:r>
      <w:hyperlink w:anchor="_bookmark67" w:history="1">
        <w:r w:rsidR="00F675FE">
          <w:rPr>
            <w:color w:val="0000FF"/>
          </w:rPr>
          <w:t>Conley et al.</w:t>
        </w:r>
      </w:hyperlink>
      <w:r>
        <w:t xml:space="preserve">, </w:t>
      </w:r>
      <w:hyperlink w:anchor="_bookmark67" w:history="1">
        <w:r w:rsidR="00F675FE">
          <w:rPr>
            <w:color w:val="0000FF"/>
          </w:rPr>
          <w:t>2018</w:t>
        </w:r>
      </w:hyperlink>
      <w:r>
        <w:t xml:space="preserve">; </w:t>
      </w:r>
      <w:hyperlink w:anchor="_bookmark109" w:history="1">
        <w:r w:rsidR="00F675FE">
          <w:rPr>
            <w:color w:val="0000FF"/>
          </w:rPr>
          <w:t>Oliver</w:t>
        </w:r>
      </w:hyperlink>
      <w:r>
        <w:rPr>
          <w:color w:val="0000FF"/>
        </w:rPr>
        <w:t xml:space="preserve"> </w:t>
      </w:r>
      <w:hyperlink w:anchor="_bookmark109" w:history="1">
        <w:r w:rsidR="00F675FE">
          <w:rPr>
            <w:color w:val="0000FF"/>
          </w:rPr>
          <w:t>and</w:t>
        </w:r>
        <w:r w:rsidR="00F675FE">
          <w:rPr>
            <w:color w:val="0000FF"/>
            <w:spacing w:val="-14"/>
          </w:rPr>
          <w:t xml:space="preserve"> </w:t>
        </w:r>
        <w:r w:rsidR="00F675FE">
          <w:rPr>
            <w:color w:val="0000FF"/>
          </w:rPr>
          <w:t>Amengual</w:t>
        </w:r>
        <w:r w:rsidR="00F675FE">
          <w:rPr>
            <w:color w:val="0000FF"/>
            <w:spacing w:val="-14"/>
          </w:rPr>
          <w:t xml:space="preserve"> </w:t>
        </w:r>
        <w:r w:rsidR="00F675FE">
          <w:rPr>
            <w:color w:val="0000FF"/>
          </w:rPr>
          <w:t>Alcover</w:t>
        </w:r>
      </w:hyperlink>
      <w:r>
        <w:t>,</w:t>
      </w:r>
      <w:r>
        <w:rPr>
          <w:spacing w:val="-14"/>
        </w:rPr>
        <w:t xml:space="preserve"> </w:t>
      </w:r>
      <w:hyperlink w:anchor="_bookmark109" w:history="1">
        <w:r w:rsidR="00F675FE">
          <w:rPr>
            <w:color w:val="0000FF"/>
          </w:rPr>
          <w:t>2020</w:t>
        </w:r>
      </w:hyperlink>
      <w:r>
        <w:t>).</w:t>
      </w:r>
      <w:r>
        <w:rPr>
          <w:spacing w:val="15"/>
        </w:rPr>
        <w:t xml:space="preserve"> </w:t>
      </w:r>
      <w:r>
        <w:t>The</w:t>
      </w:r>
      <w:r>
        <w:rPr>
          <w:spacing w:val="-14"/>
        </w:rPr>
        <w:t xml:space="preserve"> </w:t>
      </w:r>
      <w:r>
        <w:t>RADIATE</w:t>
      </w:r>
      <w:r>
        <w:rPr>
          <w:spacing w:val="-14"/>
        </w:rPr>
        <w:t xml:space="preserve"> </w:t>
      </w:r>
      <w:r>
        <w:t>contains</w:t>
      </w:r>
      <w:r>
        <w:rPr>
          <w:spacing w:val="-14"/>
        </w:rPr>
        <w:t xml:space="preserve"> </w:t>
      </w:r>
      <w:r>
        <w:t>perceptually</w:t>
      </w:r>
      <w:r>
        <w:rPr>
          <w:spacing w:val="-14"/>
        </w:rPr>
        <w:t xml:space="preserve"> </w:t>
      </w:r>
      <w:r>
        <w:t>validated</w:t>
      </w:r>
      <w:r>
        <w:rPr>
          <w:spacing w:val="-14"/>
        </w:rPr>
        <w:t xml:space="preserve"> </w:t>
      </w:r>
      <w:r>
        <w:t xml:space="preserve">images </w:t>
      </w:r>
      <w:r>
        <w:rPr>
          <w:spacing w:val="-2"/>
        </w:rPr>
        <w:t>of</w:t>
      </w:r>
      <w:r>
        <w:rPr>
          <w:spacing w:val="-6"/>
        </w:rPr>
        <w:t xml:space="preserve"> </w:t>
      </w:r>
      <w:r>
        <w:rPr>
          <w:spacing w:val="-2"/>
        </w:rPr>
        <w:t>racially</w:t>
      </w:r>
      <w:r>
        <w:rPr>
          <w:spacing w:val="-6"/>
        </w:rPr>
        <w:t xml:space="preserve"> </w:t>
      </w:r>
      <w:r>
        <w:rPr>
          <w:spacing w:val="-2"/>
        </w:rPr>
        <w:t>and</w:t>
      </w:r>
      <w:r>
        <w:rPr>
          <w:spacing w:val="-6"/>
        </w:rPr>
        <w:t xml:space="preserve"> </w:t>
      </w:r>
      <w:r>
        <w:rPr>
          <w:spacing w:val="-2"/>
        </w:rPr>
        <w:t>ethnically</w:t>
      </w:r>
      <w:r>
        <w:rPr>
          <w:spacing w:val="-5"/>
        </w:rPr>
        <w:t xml:space="preserve"> </w:t>
      </w:r>
      <w:r>
        <w:rPr>
          <w:spacing w:val="-2"/>
        </w:rPr>
        <w:t>diverse</w:t>
      </w:r>
      <w:r>
        <w:rPr>
          <w:spacing w:val="-5"/>
        </w:rPr>
        <w:t xml:space="preserve"> </w:t>
      </w:r>
      <w:r>
        <w:rPr>
          <w:spacing w:val="-2"/>
        </w:rPr>
        <w:t>participants,</w:t>
      </w:r>
      <w:r>
        <w:rPr>
          <w:spacing w:val="-4"/>
        </w:rPr>
        <w:t xml:space="preserve"> </w:t>
      </w:r>
      <w:r>
        <w:rPr>
          <w:spacing w:val="-2"/>
        </w:rPr>
        <w:t>aged</w:t>
      </w:r>
      <w:r>
        <w:rPr>
          <w:spacing w:val="-6"/>
        </w:rPr>
        <w:t xml:space="preserve"> </w:t>
      </w:r>
      <w:r>
        <w:rPr>
          <w:spacing w:val="-2"/>
        </w:rPr>
        <w:t>18-30</w:t>
      </w:r>
      <w:r>
        <w:rPr>
          <w:spacing w:val="-6"/>
        </w:rPr>
        <w:t xml:space="preserve"> </w:t>
      </w:r>
      <w:r>
        <w:rPr>
          <w:spacing w:val="-2"/>
        </w:rPr>
        <w:t>years</w:t>
      </w:r>
      <w:r>
        <w:rPr>
          <w:spacing w:val="-6"/>
        </w:rPr>
        <w:t xml:space="preserve"> </w:t>
      </w:r>
      <w:r>
        <w:rPr>
          <w:spacing w:val="-2"/>
        </w:rPr>
        <w:t>old,</w:t>
      </w:r>
      <w:r>
        <w:rPr>
          <w:spacing w:val="-4"/>
        </w:rPr>
        <w:t xml:space="preserve"> </w:t>
      </w:r>
      <w:r>
        <w:rPr>
          <w:spacing w:val="-2"/>
        </w:rPr>
        <w:t>each</w:t>
      </w:r>
      <w:r>
        <w:rPr>
          <w:spacing w:val="-6"/>
        </w:rPr>
        <w:t xml:space="preserve"> </w:t>
      </w:r>
      <w:r>
        <w:rPr>
          <w:spacing w:val="-2"/>
        </w:rPr>
        <w:t>expressing</w:t>
      </w:r>
      <w:r>
        <w:rPr>
          <w:spacing w:val="-5"/>
        </w:rPr>
        <w:t xml:space="preserve"> </w:t>
      </w:r>
      <w:r>
        <w:rPr>
          <w:spacing w:val="-2"/>
        </w:rPr>
        <w:t xml:space="preserve">16 </w:t>
      </w:r>
      <w:r>
        <w:t>different emotions.</w:t>
      </w:r>
      <w:r>
        <w:rPr>
          <w:spacing w:val="40"/>
        </w:rPr>
        <w:t xml:space="preserve"> </w:t>
      </w:r>
      <w:r>
        <w:t xml:space="preserve">The UIBVFED dataset contains a set of 20 virtual characters that </w:t>
      </w:r>
      <w:r>
        <w:rPr>
          <w:w w:val="95"/>
        </w:rPr>
        <w:t>are also ethnically diverse, aged 20-80 years old expressing 32 emotions.</w:t>
      </w:r>
      <w:r>
        <w:rPr>
          <w:spacing w:val="40"/>
        </w:rPr>
        <w:t xml:space="preserve"> </w:t>
      </w:r>
      <w:r>
        <w:rPr>
          <w:w w:val="95"/>
        </w:rPr>
        <w:t>The UIBVFED facial</w:t>
      </w:r>
      <w:r>
        <w:rPr>
          <w:spacing w:val="-7"/>
          <w:w w:val="95"/>
        </w:rPr>
        <w:t xml:space="preserve"> </w:t>
      </w:r>
      <w:r>
        <w:rPr>
          <w:w w:val="95"/>
        </w:rPr>
        <w:t>expressions</w:t>
      </w:r>
      <w:r>
        <w:rPr>
          <w:spacing w:val="-7"/>
          <w:w w:val="95"/>
        </w:rPr>
        <w:t xml:space="preserve"> </w:t>
      </w:r>
      <w:r>
        <w:rPr>
          <w:w w:val="95"/>
        </w:rPr>
        <w:t>were</w:t>
      </w:r>
      <w:r>
        <w:rPr>
          <w:spacing w:val="-7"/>
          <w:w w:val="95"/>
        </w:rPr>
        <w:t xml:space="preserve"> </w:t>
      </w:r>
      <w:r>
        <w:rPr>
          <w:w w:val="95"/>
        </w:rPr>
        <w:t>created</w:t>
      </w:r>
      <w:r>
        <w:rPr>
          <w:spacing w:val="-7"/>
          <w:w w:val="95"/>
        </w:rPr>
        <w:t xml:space="preserve"> </w:t>
      </w:r>
      <w:r>
        <w:rPr>
          <w:w w:val="95"/>
        </w:rPr>
        <w:t>using</w:t>
      </w:r>
      <w:r>
        <w:rPr>
          <w:spacing w:val="-7"/>
          <w:w w:val="95"/>
        </w:rPr>
        <w:t xml:space="preserve"> </w:t>
      </w:r>
      <w:r>
        <w:rPr>
          <w:w w:val="95"/>
        </w:rPr>
        <w:t>blendshapes,</w:t>
      </w:r>
      <w:r>
        <w:rPr>
          <w:spacing w:val="-5"/>
          <w:w w:val="95"/>
        </w:rPr>
        <w:t xml:space="preserve"> </w:t>
      </w:r>
      <w:r>
        <w:rPr>
          <w:w w:val="95"/>
        </w:rPr>
        <w:t>a</w:t>
      </w:r>
      <w:r>
        <w:rPr>
          <w:spacing w:val="-7"/>
          <w:w w:val="95"/>
        </w:rPr>
        <w:t xml:space="preserve"> </w:t>
      </w:r>
      <w:r>
        <w:rPr>
          <w:w w:val="95"/>
        </w:rPr>
        <w:t>tool</w:t>
      </w:r>
      <w:r>
        <w:rPr>
          <w:spacing w:val="-7"/>
          <w:w w:val="95"/>
        </w:rPr>
        <w:t xml:space="preserve"> </w:t>
      </w:r>
      <w:r>
        <w:rPr>
          <w:w w:val="95"/>
        </w:rPr>
        <w:t>that</w:t>
      </w:r>
      <w:r>
        <w:rPr>
          <w:spacing w:val="-7"/>
          <w:w w:val="95"/>
        </w:rPr>
        <w:t xml:space="preserve"> </w:t>
      </w:r>
      <w:r>
        <w:rPr>
          <w:w w:val="95"/>
        </w:rPr>
        <w:t>represents</w:t>
      </w:r>
      <w:r>
        <w:rPr>
          <w:spacing w:val="-7"/>
          <w:w w:val="95"/>
        </w:rPr>
        <w:t xml:space="preserve"> </w:t>
      </w:r>
      <w:r>
        <w:rPr>
          <w:w w:val="95"/>
        </w:rPr>
        <w:t>and</w:t>
      </w:r>
      <w:r>
        <w:rPr>
          <w:spacing w:val="-7"/>
          <w:w w:val="95"/>
        </w:rPr>
        <w:t xml:space="preserve"> </w:t>
      </w:r>
      <w:r>
        <w:rPr>
          <w:w w:val="95"/>
        </w:rPr>
        <w:t>manipulates clusters of facial landmarks similar to that of facial action units (AUs).</w:t>
      </w:r>
      <w:r>
        <w:rPr>
          <w:spacing w:val="40"/>
        </w:rPr>
        <w:t xml:space="preserve"> </w:t>
      </w:r>
      <w:r>
        <w:rPr>
          <w:w w:val="95"/>
        </w:rPr>
        <w:t xml:space="preserve">Then adult mod- els (5 males and 5 females) from each dataset were identified and matched between-sets </w:t>
      </w:r>
      <w:r>
        <w:t>on</w:t>
      </w:r>
      <w:r>
        <w:rPr>
          <w:spacing w:val="-8"/>
        </w:rPr>
        <w:t xml:space="preserve"> </w:t>
      </w:r>
      <w:r>
        <w:t>face</w:t>
      </w:r>
      <w:r>
        <w:rPr>
          <w:spacing w:val="-8"/>
        </w:rPr>
        <w:t xml:space="preserve"> </w:t>
      </w:r>
      <w:r>
        <w:t>shape,</w:t>
      </w:r>
      <w:r>
        <w:rPr>
          <w:spacing w:val="-5"/>
        </w:rPr>
        <w:t xml:space="preserve"> </w:t>
      </w:r>
      <w:r>
        <w:t>sex,</w:t>
      </w:r>
      <w:r>
        <w:rPr>
          <w:spacing w:val="-5"/>
        </w:rPr>
        <w:t xml:space="preserve"> </w:t>
      </w:r>
      <w:r>
        <w:t>skin</w:t>
      </w:r>
      <w:r>
        <w:rPr>
          <w:spacing w:val="-8"/>
        </w:rPr>
        <w:t xml:space="preserve"> </w:t>
      </w:r>
      <w:r>
        <w:t>tone,</w:t>
      </w:r>
      <w:r>
        <w:rPr>
          <w:spacing w:val="-5"/>
        </w:rPr>
        <w:t xml:space="preserve"> </w:t>
      </w:r>
      <w:r>
        <w:t>and</w:t>
      </w:r>
      <w:r>
        <w:rPr>
          <w:spacing w:val="-8"/>
        </w:rPr>
        <w:t xml:space="preserve"> </w:t>
      </w:r>
      <w:r>
        <w:t>hair</w:t>
      </w:r>
      <w:r>
        <w:rPr>
          <w:spacing w:val="-8"/>
        </w:rPr>
        <w:t xml:space="preserve"> </w:t>
      </w:r>
      <w:r>
        <w:t>colour.</w:t>
      </w:r>
      <w:r>
        <w:rPr>
          <w:spacing w:val="25"/>
        </w:rPr>
        <w:t xml:space="preserve"> </w:t>
      </w:r>
      <w:r>
        <w:t>Images</w:t>
      </w:r>
      <w:r>
        <w:rPr>
          <w:spacing w:val="-8"/>
        </w:rPr>
        <w:t xml:space="preserve"> </w:t>
      </w:r>
      <w:r>
        <w:t>of</w:t>
      </w:r>
      <w:r>
        <w:rPr>
          <w:spacing w:val="-8"/>
        </w:rPr>
        <w:t xml:space="preserve"> </w:t>
      </w:r>
      <w:r>
        <w:t>each</w:t>
      </w:r>
      <w:r>
        <w:rPr>
          <w:spacing w:val="-8"/>
        </w:rPr>
        <w:t xml:space="preserve"> </w:t>
      </w:r>
      <w:r>
        <w:t>model</w:t>
      </w:r>
      <w:r>
        <w:rPr>
          <w:spacing w:val="-8"/>
        </w:rPr>
        <w:t xml:space="preserve"> </w:t>
      </w:r>
      <w:r>
        <w:t>expressing</w:t>
      </w:r>
      <w:r>
        <w:rPr>
          <w:spacing w:val="-8"/>
        </w:rPr>
        <w:t xml:space="preserve"> </w:t>
      </w:r>
      <w:r>
        <w:t xml:space="preserve">seven </w:t>
      </w:r>
      <w:r>
        <w:rPr>
          <w:w w:val="95"/>
        </w:rPr>
        <w:t>emotions (anger, disgust, fear, happiness, sadness, surprise, neutral) were selected.</w:t>
      </w:r>
      <w:r>
        <w:rPr>
          <w:spacing w:val="40"/>
        </w:rPr>
        <w:t xml:space="preserve"> </w:t>
      </w:r>
      <w:r>
        <w:rPr>
          <w:w w:val="95"/>
        </w:rPr>
        <w:t>Ex- pressions</w:t>
      </w:r>
      <w:r>
        <w:t xml:space="preserve"> </w:t>
      </w:r>
      <w:r>
        <w:rPr>
          <w:w w:val="95"/>
        </w:rPr>
        <w:t>were</w:t>
      </w:r>
      <w:r>
        <w:t xml:space="preserve"> </w:t>
      </w:r>
      <w:r>
        <w:rPr>
          <w:w w:val="95"/>
        </w:rPr>
        <w:t>selected</w:t>
      </w:r>
      <w:r>
        <w:t xml:space="preserve"> </w:t>
      </w:r>
      <w:r>
        <w:rPr>
          <w:w w:val="95"/>
        </w:rPr>
        <w:t>for</w:t>
      </w:r>
      <w:r>
        <w:t xml:space="preserve"> </w:t>
      </w:r>
      <w:r>
        <w:rPr>
          <w:w w:val="95"/>
        </w:rPr>
        <w:t>each</w:t>
      </w:r>
      <w:r>
        <w:rPr>
          <w:spacing w:val="1"/>
        </w:rPr>
        <w:t xml:space="preserve"> </w:t>
      </w:r>
      <w:r>
        <w:rPr>
          <w:w w:val="95"/>
        </w:rPr>
        <w:t>model,</w:t>
      </w:r>
      <w:r>
        <w:rPr>
          <w:spacing w:val="1"/>
        </w:rPr>
        <w:t xml:space="preserve"> </w:t>
      </w:r>
      <w:r>
        <w:rPr>
          <w:w w:val="95"/>
        </w:rPr>
        <w:t>that</w:t>
      </w:r>
      <w:r>
        <w:t xml:space="preserve"> </w:t>
      </w:r>
      <w:r>
        <w:rPr>
          <w:w w:val="95"/>
        </w:rPr>
        <w:t>closely</w:t>
      </w:r>
      <w:r>
        <w:t xml:space="preserve"> </w:t>
      </w:r>
      <w:r>
        <w:rPr>
          <w:w w:val="95"/>
        </w:rPr>
        <w:t>align</w:t>
      </w:r>
      <w:r>
        <w:t xml:space="preserve"> </w:t>
      </w:r>
      <w:r>
        <w:rPr>
          <w:w w:val="95"/>
        </w:rPr>
        <w:t>with</w:t>
      </w:r>
      <w:r>
        <w:rPr>
          <w:spacing w:val="1"/>
        </w:rPr>
        <w:t xml:space="preserve"> </w:t>
      </w:r>
      <w:r>
        <w:rPr>
          <w:w w:val="95"/>
        </w:rPr>
        <w:t>Ekman’s</w:t>
      </w:r>
      <w:r>
        <w:t xml:space="preserve"> </w:t>
      </w:r>
      <w:r>
        <w:rPr>
          <w:w w:val="95"/>
        </w:rPr>
        <w:t>6</w:t>
      </w:r>
      <w:r>
        <w:t xml:space="preserve"> </w:t>
      </w:r>
      <w:r>
        <w:rPr>
          <w:w w:val="95"/>
        </w:rPr>
        <w:t>basic</w:t>
      </w:r>
      <w:r>
        <w:t xml:space="preserve"> </w:t>
      </w:r>
      <w:r>
        <w:rPr>
          <w:spacing w:val="-2"/>
          <w:w w:val="95"/>
        </w:rPr>
        <w:t>emotions</w:t>
      </w:r>
    </w:p>
    <w:p w14:paraId="07559FCE" w14:textId="77777777" w:rsidR="00F675FE" w:rsidRDefault="00000000">
      <w:pPr>
        <w:pStyle w:val="BodyText"/>
        <w:spacing w:before="4" w:line="355" w:lineRule="auto"/>
        <w:ind w:left="140" w:right="1217"/>
        <w:jc w:val="both"/>
      </w:pPr>
      <w:r>
        <w:rPr>
          <w:w w:val="120"/>
        </w:rPr>
        <w:t>+</w:t>
      </w:r>
      <w:r>
        <w:rPr>
          <w:spacing w:val="-18"/>
          <w:w w:val="120"/>
        </w:rPr>
        <w:t xml:space="preserve"> </w:t>
      </w:r>
      <w:r>
        <w:t>neutral</w:t>
      </w:r>
      <w:r>
        <w:rPr>
          <w:spacing w:val="-15"/>
        </w:rPr>
        <w:t xml:space="preserve"> </w:t>
      </w:r>
      <w:r>
        <w:t>(</w:t>
      </w:r>
      <w:hyperlink w:anchor="_bookmark73" w:history="1">
        <w:r w:rsidR="00F675FE">
          <w:rPr>
            <w:color w:val="0000FF"/>
          </w:rPr>
          <w:t>Ekman</w:t>
        </w:r>
        <w:r w:rsidR="00F675FE">
          <w:rPr>
            <w:color w:val="0000FF"/>
            <w:spacing w:val="-11"/>
          </w:rPr>
          <w:t xml:space="preserve"> </w:t>
        </w:r>
        <w:r w:rsidR="00F675FE">
          <w:rPr>
            <w:color w:val="0000FF"/>
          </w:rPr>
          <w:t>and</w:t>
        </w:r>
        <w:r w:rsidR="00F675FE">
          <w:rPr>
            <w:color w:val="0000FF"/>
            <w:spacing w:val="-11"/>
          </w:rPr>
          <w:t xml:space="preserve"> </w:t>
        </w:r>
        <w:r w:rsidR="00F675FE">
          <w:rPr>
            <w:color w:val="0000FF"/>
          </w:rPr>
          <w:t>Friesen</w:t>
        </w:r>
      </w:hyperlink>
      <w:r>
        <w:t>,</w:t>
      </w:r>
      <w:r>
        <w:rPr>
          <w:spacing w:val="-11"/>
        </w:rPr>
        <w:t xml:space="preserve"> </w:t>
      </w:r>
      <w:hyperlink w:anchor="_bookmark73" w:history="1">
        <w:r w:rsidR="00F675FE">
          <w:rPr>
            <w:color w:val="0000FF"/>
          </w:rPr>
          <w:t>1971</w:t>
        </w:r>
      </w:hyperlink>
      <w:r>
        <w:t>).</w:t>
      </w:r>
      <w:r>
        <w:rPr>
          <w:spacing w:val="6"/>
        </w:rPr>
        <w:t xml:space="preserve"> </w:t>
      </w:r>
      <w:r>
        <w:t>UIBVFED</w:t>
      </w:r>
      <w:r>
        <w:rPr>
          <w:spacing w:val="-11"/>
        </w:rPr>
        <w:t xml:space="preserve"> </w:t>
      </w:r>
      <w:r>
        <w:t>images</w:t>
      </w:r>
      <w:r>
        <w:rPr>
          <w:spacing w:val="-11"/>
        </w:rPr>
        <w:t xml:space="preserve"> </w:t>
      </w:r>
      <w:r>
        <w:t>were</w:t>
      </w:r>
      <w:r>
        <w:rPr>
          <w:spacing w:val="-11"/>
        </w:rPr>
        <w:t xml:space="preserve"> </w:t>
      </w:r>
      <w:r>
        <w:t>cropped</w:t>
      </w:r>
      <w:r>
        <w:rPr>
          <w:spacing w:val="-11"/>
        </w:rPr>
        <w:t xml:space="preserve"> </w:t>
      </w:r>
      <w:r>
        <w:t>to</w:t>
      </w:r>
      <w:r>
        <w:rPr>
          <w:spacing w:val="-11"/>
        </w:rPr>
        <w:t xml:space="preserve"> </w:t>
      </w:r>
      <w:r>
        <w:t>the</w:t>
      </w:r>
      <w:r>
        <w:rPr>
          <w:spacing w:val="-11"/>
        </w:rPr>
        <w:t xml:space="preserve"> </w:t>
      </w:r>
      <w:r>
        <w:t>same</w:t>
      </w:r>
      <w:r>
        <w:rPr>
          <w:spacing w:val="-11"/>
        </w:rPr>
        <w:t xml:space="preserve"> </w:t>
      </w:r>
      <w:r>
        <w:t>size as RADIATE images.</w:t>
      </w:r>
    </w:p>
    <w:p w14:paraId="07559FCF" w14:textId="77777777" w:rsidR="00F675FE" w:rsidRDefault="00F675FE">
      <w:pPr>
        <w:pStyle w:val="BodyText"/>
        <w:spacing w:before="5"/>
        <w:rPr>
          <w:sz w:val="30"/>
        </w:rPr>
      </w:pPr>
    </w:p>
    <w:p w14:paraId="07559FD0" w14:textId="77777777" w:rsidR="00F675FE" w:rsidRDefault="00000000">
      <w:pPr>
        <w:pStyle w:val="Heading3"/>
        <w:numPr>
          <w:ilvl w:val="2"/>
          <w:numId w:val="6"/>
        </w:numPr>
        <w:tabs>
          <w:tab w:val="left" w:pos="1126"/>
          <w:tab w:val="left" w:pos="1127"/>
        </w:tabs>
      </w:pPr>
      <w:bookmarkStart w:id="36" w:name="Apparatus"/>
      <w:bookmarkStart w:id="37" w:name="_bookmark18"/>
      <w:bookmarkEnd w:id="36"/>
      <w:bookmarkEnd w:id="37"/>
      <w:r>
        <w:rPr>
          <w:spacing w:val="-2"/>
          <w:w w:val="110"/>
        </w:rPr>
        <w:t>Apparatus</w:t>
      </w:r>
    </w:p>
    <w:p w14:paraId="07559FD1" w14:textId="77777777" w:rsidR="00F675FE" w:rsidRDefault="00000000">
      <w:pPr>
        <w:pStyle w:val="BodyText"/>
        <w:spacing w:before="298" w:line="355" w:lineRule="auto"/>
        <w:ind w:left="140" w:right="1216"/>
        <w:jc w:val="both"/>
      </w:pPr>
      <w:r>
        <w:rPr>
          <w:w w:val="95"/>
        </w:rPr>
        <w:t>Participants</w:t>
      </w:r>
      <w:r>
        <w:rPr>
          <w:spacing w:val="-4"/>
          <w:w w:val="95"/>
        </w:rPr>
        <w:t xml:space="preserve"> </w:t>
      </w:r>
      <w:r>
        <w:rPr>
          <w:w w:val="95"/>
        </w:rPr>
        <w:t>were</w:t>
      </w:r>
      <w:r>
        <w:rPr>
          <w:spacing w:val="-5"/>
          <w:w w:val="95"/>
        </w:rPr>
        <w:t xml:space="preserve"> </w:t>
      </w:r>
      <w:r>
        <w:rPr>
          <w:w w:val="95"/>
        </w:rPr>
        <w:t>tested</w:t>
      </w:r>
      <w:r>
        <w:rPr>
          <w:spacing w:val="-4"/>
          <w:w w:val="95"/>
        </w:rPr>
        <w:t xml:space="preserve"> </w:t>
      </w:r>
      <w:r>
        <w:rPr>
          <w:w w:val="95"/>
        </w:rPr>
        <w:t>individually</w:t>
      </w:r>
      <w:r>
        <w:rPr>
          <w:spacing w:val="-5"/>
          <w:w w:val="95"/>
        </w:rPr>
        <w:t xml:space="preserve"> </w:t>
      </w:r>
      <w:r>
        <w:rPr>
          <w:w w:val="95"/>
        </w:rPr>
        <w:t>in</w:t>
      </w:r>
      <w:r>
        <w:rPr>
          <w:spacing w:val="-4"/>
          <w:w w:val="95"/>
        </w:rPr>
        <w:t xml:space="preserve"> </w:t>
      </w:r>
      <w:r>
        <w:rPr>
          <w:w w:val="95"/>
        </w:rPr>
        <w:t>a</w:t>
      </w:r>
      <w:r>
        <w:rPr>
          <w:spacing w:val="-5"/>
          <w:w w:val="95"/>
        </w:rPr>
        <w:t xml:space="preserve"> </w:t>
      </w:r>
      <w:r>
        <w:rPr>
          <w:w w:val="95"/>
        </w:rPr>
        <w:t>quiet</w:t>
      </w:r>
      <w:r>
        <w:rPr>
          <w:spacing w:val="-5"/>
          <w:w w:val="95"/>
        </w:rPr>
        <w:t xml:space="preserve"> </w:t>
      </w:r>
      <w:r>
        <w:rPr>
          <w:w w:val="95"/>
        </w:rPr>
        <w:t>dedicated</w:t>
      </w:r>
      <w:r>
        <w:rPr>
          <w:spacing w:val="-4"/>
          <w:w w:val="95"/>
        </w:rPr>
        <w:t xml:space="preserve"> </w:t>
      </w:r>
      <w:r>
        <w:rPr>
          <w:w w:val="95"/>
        </w:rPr>
        <w:t>testing</w:t>
      </w:r>
      <w:r>
        <w:rPr>
          <w:spacing w:val="-5"/>
          <w:w w:val="95"/>
        </w:rPr>
        <w:t xml:space="preserve"> </w:t>
      </w:r>
      <w:r>
        <w:rPr>
          <w:w w:val="95"/>
        </w:rPr>
        <w:t>room.</w:t>
      </w:r>
      <w:r>
        <w:rPr>
          <w:spacing w:val="23"/>
        </w:rPr>
        <w:t xml:space="preserve"> </w:t>
      </w:r>
      <w:r>
        <w:rPr>
          <w:w w:val="95"/>
        </w:rPr>
        <w:t>Stimuli</w:t>
      </w:r>
      <w:r>
        <w:rPr>
          <w:spacing w:val="-4"/>
          <w:w w:val="95"/>
        </w:rPr>
        <w:t xml:space="preserve"> </w:t>
      </w:r>
      <w:r>
        <w:rPr>
          <w:w w:val="95"/>
        </w:rPr>
        <w:t>were</w:t>
      </w:r>
      <w:r>
        <w:rPr>
          <w:spacing w:val="-5"/>
          <w:w w:val="95"/>
        </w:rPr>
        <w:t xml:space="preserve"> </w:t>
      </w:r>
      <w:r>
        <w:rPr>
          <w:w w:val="95"/>
        </w:rPr>
        <w:t xml:space="preserve">pre- </w:t>
      </w:r>
      <w:r>
        <w:t>sented</w:t>
      </w:r>
      <w:r>
        <w:rPr>
          <w:spacing w:val="-15"/>
        </w:rPr>
        <w:t xml:space="preserve"> </w:t>
      </w:r>
      <w:r>
        <w:t>on</w:t>
      </w:r>
      <w:r>
        <w:rPr>
          <w:spacing w:val="-15"/>
        </w:rPr>
        <w:t xml:space="preserve"> </w:t>
      </w:r>
      <w:r>
        <w:t>a</w:t>
      </w:r>
      <w:r>
        <w:rPr>
          <w:spacing w:val="-15"/>
        </w:rPr>
        <w:t xml:space="preserve"> </w:t>
      </w:r>
      <w:r>
        <w:t>Dell</w:t>
      </w:r>
      <w:r>
        <w:rPr>
          <w:spacing w:val="-15"/>
        </w:rPr>
        <w:t xml:space="preserve"> </w:t>
      </w:r>
      <w:r>
        <w:t>U2415</w:t>
      </w:r>
      <w:r>
        <w:rPr>
          <w:spacing w:val="-15"/>
        </w:rPr>
        <w:t xml:space="preserve"> </w:t>
      </w:r>
      <w:r>
        <w:t>24-inch</w:t>
      </w:r>
      <w:r>
        <w:rPr>
          <w:spacing w:val="-15"/>
        </w:rPr>
        <w:t xml:space="preserve"> </w:t>
      </w:r>
      <w:r>
        <w:t>monitor</w:t>
      </w:r>
      <w:r>
        <w:rPr>
          <w:spacing w:val="-15"/>
        </w:rPr>
        <w:t xml:space="preserve"> </w:t>
      </w:r>
      <w:r>
        <w:t>at</w:t>
      </w:r>
      <w:r>
        <w:rPr>
          <w:spacing w:val="-15"/>
        </w:rPr>
        <w:t xml:space="preserve"> </w:t>
      </w:r>
      <w:r>
        <w:t>1920x1200</w:t>
      </w:r>
      <w:r>
        <w:rPr>
          <w:spacing w:val="-15"/>
        </w:rPr>
        <w:t xml:space="preserve"> </w:t>
      </w:r>
      <w:r>
        <w:t>60Hz.</w:t>
      </w:r>
      <w:r>
        <w:rPr>
          <w:spacing w:val="-15"/>
        </w:rPr>
        <w:t xml:space="preserve"> </w:t>
      </w:r>
      <w:r>
        <w:t>Participants</w:t>
      </w:r>
      <w:r>
        <w:rPr>
          <w:spacing w:val="-15"/>
        </w:rPr>
        <w:t xml:space="preserve"> </w:t>
      </w:r>
      <w:r>
        <w:t>were</w:t>
      </w:r>
      <w:r>
        <w:rPr>
          <w:spacing w:val="-15"/>
        </w:rPr>
        <w:t xml:space="preserve"> </w:t>
      </w:r>
      <w:r>
        <w:t>seated</w:t>
      </w:r>
      <w:r>
        <w:rPr>
          <w:spacing w:val="-15"/>
        </w:rPr>
        <w:t xml:space="preserve"> </w:t>
      </w:r>
      <w:r>
        <w:t xml:space="preserve">in </w:t>
      </w:r>
      <w:r>
        <w:rPr>
          <w:w w:val="95"/>
        </w:rPr>
        <w:t>a comfortable non-movable chair, with the monitor placed at eye level.</w:t>
      </w:r>
      <w:r>
        <w:rPr>
          <w:spacing w:val="23"/>
        </w:rPr>
        <w:t xml:space="preserve"> </w:t>
      </w:r>
      <w:r>
        <w:rPr>
          <w:w w:val="95"/>
        </w:rPr>
        <w:t>Stimuli were pre- sented using PsychoPy3 Experiment Builder (v2024.1.5) (</w:t>
      </w:r>
      <w:hyperlink w:anchor="_bookmark112" w:history="1">
        <w:r w:rsidR="00F675FE">
          <w:rPr>
            <w:color w:val="0000FF"/>
            <w:w w:val="95"/>
          </w:rPr>
          <w:t>Peirce et al.</w:t>
        </w:r>
      </w:hyperlink>
      <w:r>
        <w:rPr>
          <w:w w:val="95"/>
        </w:rPr>
        <w:t xml:space="preserve">, </w:t>
      </w:r>
      <w:hyperlink w:anchor="_bookmark112" w:history="1">
        <w:r w:rsidR="00F675FE">
          <w:rPr>
            <w:color w:val="0000FF"/>
            <w:w w:val="95"/>
          </w:rPr>
          <w:t>2019</w:t>
        </w:r>
      </w:hyperlink>
      <w:r>
        <w:rPr>
          <w:w w:val="95"/>
        </w:rPr>
        <w:t>).</w:t>
      </w:r>
      <w:r>
        <w:rPr>
          <w:spacing w:val="40"/>
        </w:rPr>
        <w:t xml:space="preserve"> </w:t>
      </w:r>
      <w:r>
        <w:rPr>
          <w:w w:val="95"/>
        </w:rPr>
        <w:t xml:space="preserve">Participant </w:t>
      </w:r>
      <w:r>
        <w:rPr>
          <w:spacing w:val="-2"/>
        </w:rPr>
        <w:t>brain</w:t>
      </w:r>
      <w:r>
        <w:rPr>
          <w:spacing w:val="-8"/>
        </w:rPr>
        <w:t xml:space="preserve"> </w:t>
      </w:r>
      <w:r>
        <w:rPr>
          <w:spacing w:val="-2"/>
        </w:rPr>
        <w:t>activity</w:t>
      </w:r>
      <w:r>
        <w:rPr>
          <w:spacing w:val="-8"/>
        </w:rPr>
        <w:t xml:space="preserve"> </w:t>
      </w:r>
      <w:r>
        <w:rPr>
          <w:spacing w:val="-2"/>
        </w:rPr>
        <w:t>was</w:t>
      </w:r>
      <w:r>
        <w:rPr>
          <w:spacing w:val="-8"/>
        </w:rPr>
        <w:t xml:space="preserve"> </w:t>
      </w:r>
      <w:r>
        <w:rPr>
          <w:spacing w:val="-2"/>
        </w:rPr>
        <w:t>recorded</w:t>
      </w:r>
      <w:r>
        <w:rPr>
          <w:spacing w:val="-8"/>
        </w:rPr>
        <w:t xml:space="preserve"> </w:t>
      </w:r>
      <w:r>
        <w:rPr>
          <w:spacing w:val="-2"/>
        </w:rPr>
        <w:t>using</w:t>
      </w:r>
      <w:r>
        <w:rPr>
          <w:spacing w:val="-8"/>
        </w:rPr>
        <w:t xml:space="preserve"> </w:t>
      </w:r>
      <w:r>
        <w:rPr>
          <w:spacing w:val="-2"/>
        </w:rPr>
        <w:t>Aurora</w:t>
      </w:r>
      <w:r>
        <w:rPr>
          <w:spacing w:val="-8"/>
        </w:rPr>
        <w:t xml:space="preserve"> </w:t>
      </w:r>
      <w:r>
        <w:rPr>
          <w:spacing w:val="-2"/>
        </w:rPr>
        <w:t>fNIRS</w:t>
      </w:r>
      <w:r>
        <w:rPr>
          <w:spacing w:val="-8"/>
        </w:rPr>
        <w:t xml:space="preserve"> </w:t>
      </w:r>
      <w:r>
        <w:rPr>
          <w:spacing w:val="-2"/>
        </w:rPr>
        <w:t>while</w:t>
      </w:r>
      <w:r>
        <w:rPr>
          <w:spacing w:val="-8"/>
        </w:rPr>
        <w:t xml:space="preserve"> </w:t>
      </w:r>
      <w:r>
        <w:rPr>
          <w:spacing w:val="-2"/>
        </w:rPr>
        <w:t>participants</w:t>
      </w:r>
      <w:r>
        <w:rPr>
          <w:spacing w:val="-8"/>
        </w:rPr>
        <w:t xml:space="preserve"> </w:t>
      </w:r>
      <w:r>
        <w:rPr>
          <w:spacing w:val="-2"/>
        </w:rPr>
        <w:t>completed</w:t>
      </w:r>
      <w:r>
        <w:rPr>
          <w:spacing w:val="-8"/>
        </w:rPr>
        <w:t xml:space="preserve"> </w:t>
      </w:r>
      <w:r>
        <w:rPr>
          <w:spacing w:val="-2"/>
        </w:rPr>
        <w:t>the</w:t>
      </w:r>
      <w:r>
        <w:rPr>
          <w:spacing w:val="-8"/>
        </w:rPr>
        <w:t xml:space="preserve"> </w:t>
      </w:r>
      <w:r>
        <w:rPr>
          <w:spacing w:val="-2"/>
        </w:rPr>
        <w:t xml:space="preserve">task. </w:t>
      </w:r>
      <w:r>
        <w:t>fNIRS</w:t>
      </w:r>
      <w:r>
        <w:rPr>
          <w:spacing w:val="-5"/>
        </w:rPr>
        <w:t xml:space="preserve"> </w:t>
      </w:r>
      <w:r>
        <w:t>data</w:t>
      </w:r>
      <w:r>
        <w:rPr>
          <w:spacing w:val="-5"/>
        </w:rPr>
        <w:t xml:space="preserve"> </w:t>
      </w:r>
      <w:r>
        <w:t>was</w:t>
      </w:r>
      <w:r>
        <w:rPr>
          <w:spacing w:val="-5"/>
        </w:rPr>
        <w:t xml:space="preserve"> </w:t>
      </w:r>
      <w:r>
        <w:t>collected</w:t>
      </w:r>
      <w:r>
        <w:rPr>
          <w:spacing w:val="-5"/>
        </w:rPr>
        <w:t xml:space="preserve"> </w:t>
      </w:r>
      <w:r>
        <w:t>using</w:t>
      </w:r>
      <w:r>
        <w:rPr>
          <w:spacing w:val="-5"/>
        </w:rPr>
        <w:t xml:space="preserve"> </w:t>
      </w:r>
      <w:r>
        <w:t>two</w:t>
      </w:r>
      <w:r>
        <w:rPr>
          <w:spacing w:val="-5"/>
        </w:rPr>
        <w:t xml:space="preserve"> </w:t>
      </w:r>
      <w:r>
        <w:t>NIRSport2</w:t>
      </w:r>
      <w:r>
        <w:rPr>
          <w:spacing w:val="-5"/>
        </w:rPr>
        <w:t xml:space="preserve"> </w:t>
      </w:r>
      <w:r>
        <w:t>systems</w:t>
      </w:r>
      <w:r>
        <w:rPr>
          <w:spacing w:val="-5"/>
        </w:rPr>
        <w:t xml:space="preserve"> </w:t>
      </w:r>
      <w:r>
        <w:t>(NIRx</w:t>
      </w:r>
      <w:r>
        <w:rPr>
          <w:spacing w:val="-5"/>
        </w:rPr>
        <w:t xml:space="preserve"> </w:t>
      </w:r>
      <w:r>
        <w:t>Medical</w:t>
      </w:r>
      <w:r>
        <w:rPr>
          <w:spacing w:val="-5"/>
        </w:rPr>
        <w:t xml:space="preserve"> </w:t>
      </w:r>
      <w:r>
        <w:t xml:space="preserve">Technologies, </w:t>
      </w:r>
      <w:r>
        <w:rPr>
          <w:w w:val="95"/>
        </w:rPr>
        <w:t>Berlin, Germany).</w:t>
      </w:r>
      <w:r>
        <w:rPr>
          <w:spacing w:val="36"/>
        </w:rPr>
        <w:t xml:space="preserve"> </w:t>
      </w:r>
      <w:r>
        <w:rPr>
          <w:w w:val="95"/>
        </w:rPr>
        <w:t>Each NIRSport2 system was equipped with 16 source and 16 detector optodes,</w:t>
      </w:r>
      <w:r>
        <w:rPr>
          <w:spacing w:val="-4"/>
          <w:w w:val="95"/>
        </w:rPr>
        <w:t xml:space="preserve"> </w:t>
      </w:r>
      <w:r>
        <w:rPr>
          <w:w w:val="95"/>
        </w:rPr>
        <w:t>and</w:t>
      </w:r>
      <w:r>
        <w:rPr>
          <w:spacing w:val="-4"/>
          <w:w w:val="95"/>
        </w:rPr>
        <w:t xml:space="preserve"> </w:t>
      </w:r>
      <w:r>
        <w:rPr>
          <w:w w:val="95"/>
        </w:rPr>
        <w:t>daisy-chained</w:t>
      </w:r>
      <w:r>
        <w:rPr>
          <w:spacing w:val="-5"/>
          <w:w w:val="95"/>
        </w:rPr>
        <w:t xml:space="preserve"> </w:t>
      </w:r>
      <w:r>
        <w:rPr>
          <w:w w:val="95"/>
        </w:rPr>
        <w:t>together</w:t>
      </w:r>
      <w:r>
        <w:rPr>
          <w:spacing w:val="-5"/>
          <w:w w:val="95"/>
        </w:rPr>
        <w:t xml:space="preserve"> </w:t>
      </w:r>
      <w:r>
        <w:rPr>
          <w:w w:val="95"/>
        </w:rPr>
        <w:t>for</w:t>
      </w:r>
      <w:r>
        <w:rPr>
          <w:spacing w:val="-5"/>
          <w:w w:val="95"/>
        </w:rPr>
        <w:t xml:space="preserve"> </w:t>
      </w:r>
      <w:r>
        <w:rPr>
          <w:w w:val="95"/>
        </w:rPr>
        <w:t>a</w:t>
      </w:r>
      <w:r>
        <w:rPr>
          <w:spacing w:val="-4"/>
          <w:w w:val="95"/>
        </w:rPr>
        <w:t xml:space="preserve"> </w:t>
      </w:r>
      <w:r>
        <w:rPr>
          <w:w w:val="95"/>
        </w:rPr>
        <w:t>high</w:t>
      </w:r>
      <w:r>
        <w:rPr>
          <w:spacing w:val="-5"/>
          <w:w w:val="95"/>
        </w:rPr>
        <w:t xml:space="preserve"> </w:t>
      </w:r>
      <w:r>
        <w:rPr>
          <w:w w:val="95"/>
        </w:rPr>
        <w:t>density</w:t>
      </w:r>
      <w:r>
        <w:rPr>
          <w:spacing w:val="-5"/>
          <w:w w:val="95"/>
        </w:rPr>
        <w:t xml:space="preserve"> </w:t>
      </w:r>
      <w:r>
        <w:rPr>
          <w:w w:val="95"/>
        </w:rPr>
        <w:t>32x32</w:t>
      </w:r>
      <w:r>
        <w:rPr>
          <w:spacing w:val="-4"/>
          <w:w w:val="95"/>
        </w:rPr>
        <w:t xml:space="preserve"> </w:t>
      </w:r>
      <w:r>
        <w:rPr>
          <w:w w:val="95"/>
        </w:rPr>
        <w:t>optode</w:t>
      </w:r>
      <w:r>
        <w:rPr>
          <w:spacing w:val="-5"/>
          <w:w w:val="95"/>
        </w:rPr>
        <w:t xml:space="preserve"> </w:t>
      </w:r>
      <w:r>
        <w:rPr>
          <w:w w:val="95"/>
        </w:rPr>
        <w:t>configuration.</w:t>
      </w:r>
      <w:r>
        <w:rPr>
          <w:spacing w:val="18"/>
        </w:rPr>
        <w:t xml:space="preserve"> </w:t>
      </w:r>
      <w:r>
        <w:rPr>
          <w:spacing w:val="-4"/>
          <w:w w:val="95"/>
        </w:rPr>
        <w:t>Each</w:t>
      </w:r>
    </w:p>
    <w:p w14:paraId="07559FD2" w14:textId="77777777" w:rsidR="00F675FE" w:rsidRDefault="00F675FE">
      <w:pPr>
        <w:spacing w:line="355" w:lineRule="auto"/>
        <w:jc w:val="both"/>
        <w:sectPr w:rsidR="00F675FE">
          <w:headerReference w:type="default" r:id="rId33"/>
          <w:footerReference w:type="default" r:id="rId34"/>
          <w:pgSz w:w="12240" w:h="15840"/>
          <w:pgMar w:top="1020" w:right="220" w:bottom="280" w:left="1660" w:header="690" w:footer="0" w:gutter="0"/>
          <w:cols w:space="720"/>
        </w:sectPr>
      </w:pPr>
    </w:p>
    <w:p w14:paraId="07559FD3" w14:textId="77777777" w:rsidR="00F675FE" w:rsidRDefault="00F675FE">
      <w:pPr>
        <w:pStyle w:val="BodyText"/>
        <w:spacing w:before="11"/>
        <w:rPr>
          <w:sz w:val="20"/>
        </w:rPr>
      </w:pPr>
    </w:p>
    <w:p w14:paraId="07559FD4" w14:textId="77777777" w:rsidR="00F675FE" w:rsidRDefault="00000000">
      <w:pPr>
        <w:pStyle w:val="BodyText"/>
        <w:spacing w:before="118" w:line="355" w:lineRule="auto"/>
        <w:ind w:left="140" w:right="1216"/>
        <w:jc w:val="both"/>
      </w:pPr>
      <w:r>
        <w:rPr>
          <w:noProof/>
        </w:rPr>
        <w:drawing>
          <wp:anchor distT="0" distB="0" distL="0" distR="0" simplePos="0" relativeHeight="251658241" behindDoc="0" locked="0" layoutInCell="1" allowOverlap="1" wp14:anchorId="0755A6A3" wp14:editId="0755A6A4">
            <wp:simplePos x="0" y="0"/>
            <wp:positionH relativeFrom="page">
              <wp:posOffset>1405883</wp:posOffset>
            </wp:positionH>
            <wp:positionV relativeFrom="paragraph">
              <wp:posOffset>3449109</wp:posOffset>
            </wp:positionV>
            <wp:extent cx="3283648" cy="22463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5" cstate="print"/>
                    <a:stretch>
                      <a:fillRect/>
                    </a:stretch>
                  </pic:blipFill>
                  <pic:spPr>
                    <a:xfrm>
                      <a:off x="0" y="0"/>
                      <a:ext cx="3283648" cy="2246376"/>
                    </a:xfrm>
                    <a:prstGeom prst="rect">
                      <a:avLst/>
                    </a:prstGeom>
                  </pic:spPr>
                </pic:pic>
              </a:graphicData>
            </a:graphic>
          </wp:anchor>
        </w:drawing>
      </w:r>
      <w:r>
        <w:rPr>
          <w:noProof/>
        </w:rPr>
        <w:drawing>
          <wp:anchor distT="0" distB="0" distL="0" distR="0" simplePos="0" relativeHeight="251658242" behindDoc="0" locked="0" layoutInCell="1" allowOverlap="1" wp14:anchorId="0755A6A5" wp14:editId="0755A6A6">
            <wp:simplePos x="0" y="0"/>
            <wp:positionH relativeFrom="page">
              <wp:posOffset>5155100</wp:posOffset>
            </wp:positionH>
            <wp:positionV relativeFrom="paragraph">
              <wp:posOffset>4106711</wp:posOffset>
            </wp:positionV>
            <wp:extent cx="1675923" cy="152161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6" cstate="print"/>
                    <a:stretch>
                      <a:fillRect/>
                    </a:stretch>
                  </pic:blipFill>
                  <pic:spPr>
                    <a:xfrm>
                      <a:off x="0" y="0"/>
                      <a:ext cx="1675923" cy="1521618"/>
                    </a:xfrm>
                    <a:prstGeom prst="rect">
                      <a:avLst/>
                    </a:prstGeom>
                  </pic:spPr>
                </pic:pic>
              </a:graphicData>
            </a:graphic>
          </wp:anchor>
        </w:drawing>
      </w:r>
      <w:r>
        <w:t>neighboring</w:t>
      </w:r>
      <w:r>
        <w:rPr>
          <w:spacing w:val="-12"/>
        </w:rPr>
        <w:t xml:space="preserve"> </w:t>
      </w:r>
      <w:r>
        <w:t>pair</w:t>
      </w:r>
      <w:r>
        <w:rPr>
          <w:spacing w:val="-12"/>
        </w:rPr>
        <w:t xml:space="preserve"> </w:t>
      </w:r>
      <w:r>
        <w:t>of</w:t>
      </w:r>
      <w:r>
        <w:rPr>
          <w:spacing w:val="-12"/>
        </w:rPr>
        <w:t xml:space="preserve"> </w:t>
      </w:r>
      <w:r>
        <w:t>source</w:t>
      </w:r>
      <w:r>
        <w:rPr>
          <w:spacing w:val="-12"/>
        </w:rPr>
        <w:t xml:space="preserve"> </w:t>
      </w:r>
      <w:r>
        <w:t>and</w:t>
      </w:r>
      <w:r>
        <w:rPr>
          <w:spacing w:val="-12"/>
        </w:rPr>
        <w:t xml:space="preserve"> </w:t>
      </w:r>
      <w:r>
        <w:t>detector</w:t>
      </w:r>
      <w:r>
        <w:rPr>
          <w:spacing w:val="-12"/>
        </w:rPr>
        <w:t xml:space="preserve"> </w:t>
      </w:r>
      <w:r>
        <w:t>optode</w:t>
      </w:r>
      <w:r>
        <w:rPr>
          <w:spacing w:val="-12"/>
        </w:rPr>
        <w:t xml:space="preserve"> </w:t>
      </w:r>
      <w:r>
        <w:t>is</w:t>
      </w:r>
      <w:r>
        <w:rPr>
          <w:spacing w:val="-12"/>
        </w:rPr>
        <w:t xml:space="preserve"> </w:t>
      </w:r>
      <w:r>
        <w:t>referred</w:t>
      </w:r>
      <w:r>
        <w:rPr>
          <w:spacing w:val="-12"/>
        </w:rPr>
        <w:t xml:space="preserve"> </w:t>
      </w:r>
      <w:r>
        <w:t>to</w:t>
      </w:r>
      <w:r>
        <w:rPr>
          <w:spacing w:val="-12"/>
        </w:rPr>
        <w:t xml:space="preserve"> </w:t>
      </w:r>
      <w:r>
        <w:t>as</w:t>
      </w:r>
      <w:r>
        <w:rPr>
          <w:spacing w:val="-12"/>
        </w:rPr>
        <w:t xml:space="preserve"> </w:t>
      </w:r>
      <w:r>
        <w:t>a</w:t>
      </w:r>
      <w:r>
        <w:rPr>
          <w:spacing w:val="-12"/>
        </w:rPr>
        <w:t xml:space="preserve"> </w:t>
      </w:r>
      <w:r>
        <w:t>channel,</w:t>
      </w:r>
      <w:r>
        <w:rPr>
          <w:spacing w:val="-10"/>
        </w:rPr>
        <w:t xml:space="preserve"> </w:t>
      </w:r>
      <w:r>
        <w:t>resulting</w:t>
      </w:r>
      <w:r>
        <w:rPr>
          <w:spacing w:val="-12"/>
        </w:rPr>
        <w:t xml:space="preserve"> </w:t>
      </w:r>
      <w:r>
        <w:t>in a</w:t>
      </w:r>
      <w:r>
        <w:rPr>
          <w:spacing w:val="-6"/>
        </w:rPr>
        <w:t xml:space="preserve"> </w:t>
      </w:r>
      <w:r>
        <w:t>total</w:t>
      </w:r>
      <w:r>
        <w:rPr>
          <w:spacing w:val="-6"/>
        </w:rPr>
        <w:t xml:space="preserve"> </w:t>
      </w:r>
      <w:r>
        <w:t>of</w:t>
      </w:r>
      <w:r>
        <w:rPr>
          <w:spacing w:val="-6"/>
        </w:rPr>
        <w:t xml:space="preserve"> </w:t>
      </w:r>
      <w:r>
        <w:t>103</w:t>
      </w:r>
      <w:r>
        <w:rPr>
          <w:spacing w:val="-6"/>
        </w:rPr>
        <w:t xml:space="preserve"> </w:t>
      </w:r>
      <w:r>
        <w:t>HbO</w:t>
      </w:r>
      <w:r>
        <w:rPr>
          <w:spacing w:val="-6"/>
        </w:rPr>
        <w:t xml:space="preserve"> </w:t>
      </w:r>
      <w:r>
        <w:rPr>
          <w:w w:val="120"/>
        </w:rPr>
        <w:t>+</w:t>
      </w:r>
      <w:r>
        <w:rPr>
          <w:spacing w:val="-18"/>
          <w:w w:val="120"/>
        </w:rPr>
        <w:t xml:space="preserve"> </w:t>
      </w:r>
      <w:r>
        <w:t>103</w:t>
      </w:r>
      <w:r>
        <w:rPr>
          <w:spacing w:val="-6"/>
        </w:rPr>
        <w:t xml:space="preserve"> </w:t>
      </w:r>
      <w:r>
        <w:t>HbR</w:t>
      </w:r>
      <w:r>
        <w:rPr>
          <w:spacing w:val="-6"/>
        </w:rPr>
        <w:t xml:space="preserve"> </w:t>
      </w:r>
      <w:r>
        <w:t>channels</w:t>
      </w:r>
      <w:r>
        <w:rPr>
          <w:spacing w:val="-6"/>
        </w:rPr>
        <w:t xml:space="preserve"> </w:t>
      </w:r>
      <w:r>
        <w:t>(plus</w:t>
      </w:r>
      <w:r>
        <w:rPr>
          <w:spacing w:val="-6"/>
        </w:rPr>
        <w:t xml:space="preserve"> </w:t>
      </w:r>
      <w:r>
        <w:t>16</w:t>
      </w:r>
      <w:r>
        <w:rPr>
          <w:spacing w:val="-6"/>
        </w:rPr>
        <w:t xml:space="preserve"> </w:t>
      </w:r>
      <w:r>
        <w:t>short</w:t>
      </w:r>
      <w:r>
        <w:rPr>
          <w:spacing w:val="-6"/>
        </w:rPr>
        <w:t xml:space="preserve"> </w:t>
      </w:r>
      <w:r>
        <w:t>distance</w:t>
      </w:r>
      <w:r>
        <w:rPr>
          <w:spacing w:val="-6"/>
        </w:rPr>
        <w:t xml:space="preserve"> </w:t>
      </w:r>
      <w:r>
        <w:t>channels).</w:t>
      </w:r>
      <w:r>
        <w:rPr>
          <w:spacing w:val="13"/>
        </w:rPr>
        <w:t xml:space="preserve"> </w:t>
      </w:r>
      <w:r>
        <w:t>The</w:t>
      </w:r>
      <w:r>
        <w:rPr>
          <w:spacing w:val="-6"/>
        </w:rPr>
        <w:t xml:space="preserve"> </w:t>
      </w:r>
      <w:r>
        <w:t xml:space="preserve">average </w:t>
      </w:r>
      <w:r>
        <w:rPr>
          <w:spacing w:val="-2"/>
        </w:rPr>
        <w:t>distance</w:t>
      </w:r>
      <w:r>
        <w:rPr>
          <w:spacing w:val="-7"/>
        </w:rPr>
        <w:t xml:space="preserve"> </w:t>
      </w:r>
      <w:r>
        <w:rPr>
          <w:spacing w:val="-2"/>
        </w:rPr>
        <w:t>between</w:t>
      </w:r>
      <w:r>
        <w:rPr>
          <w:spacing w:val="-7"/>
        </w:rPr>
        <w:t xml:space="preserve"> </w:t>
      </w:r>
      <w:r>
        <w:rPr>
          <w:spacing w:val="-2"/>
        </w:rPr>
        <w:t>source</w:t>
      </w:r>
      <w:r>
        <w:rPr>
          <w:spacing w:val="-7"/>
        </w:rPr>
        <w:t xml:space="preserve"> </w:t>
      </w:r>
      <w:r>
        <w:rPr>
          <w:spacing w:val="-2"/>
        </w:rPr>
        <w:t>and</w:t>
      </w:r>
      <w:r>
        <w:rPr>
          <w:spacing w:val="-7"/>
        </w:rPr>
        <w:t xml:space="preserve"> </w:t>
      </w:r>
      <w:r>
        <w:rPr>
          <w:spacing w:val="-2"/>
        </w:rPr>
        <w:t>detector</w:t>
      </w:r>
      <w:r>
        <w:rPr>
          <w:spacing w:val="-7"/>
        </w:rPr>
        <w:t xml:space="preserve"> </w:t>
      </w:r>
      <w:r>
        <w:rPr>
          <w:spacing w:val="-2"/>
        </w:rPr>
        <w:t>optodes</w:t>
      </w:r>
      <w:r>
        <w:rPr>
          <w:spacing w:val="-7"/>
        </w:rPr>
        <w:t xml:space="preserve"> </w:t>
      </w:r>
      <w:r>
        <w:rPr>
          <w:spacing w:val="-2"/>
        </w:rPr>
        <w:t>was</w:t>
      </w:r>
      <w:r>
        <w:rPr>
          <w:spacing w:val="-7"/>
        </w:rPr>
        <w:t xml:space="preserve"> </w:t>
      </w:r>
      <w:r>
        <w:rPr>
          <w:spacing w:val="-2"/>
        </w:rPr>
        <w:t>30</w:t>
      </w:r>
      <w:r>
        <w:rPr>
          <w:spacing w:val="-8"/>
        </w:rPr>
        <w:t xml:space="preserve"> </w:t>
      </w:r>
      <w:r>
        <w:rPr>
          <w:spacing w:val="-2"/>
        </w:rPr>
        <w:t>mm,</w:t>
      </w:r>
      <w:r>
        <w:rPr>
          <w:spacing w:val="-6"/>
        </w:rPr>
        <w:t xml:space="preserve"> </w:t>
      </w:r>
      <w:r>
        <w:rPr>
          <w:spacing w:val="-2"/>
        </w:rPr>
        <w:t>and</w:t>
      </w:r>
      <w:r>
        <w:rPr>
          <w:spacing w:val="-8"/>
        </w:rPr>
        <w:t xml:space="preserve"> </w:t>
      </w:r>
      <w:r>
        <w:rPr>
          <w:spacing w:val="-2"/>
        </w:rPr>
        <w:t>7mm</w:t>
      </w:r>
      <w:r>
        <w:rPr>
          <w:spacing w:val="-7"/>
        </w:rPr>
        <w:t xml:space="preserve"> </w:t>
      </w:r>
      <w:r>
        <w:rPr>
          <w:spacing w:val="-2"/>
        </w:rPr>
        <w:t>for</w:t>
      </w:r>
      <w:r>
        <w:rPr>
          <w:spacing w:val="-7"/>
        </w:rPr>
        <w:t xml:space="preserve"> </w:t>
      </w:r>
      <w:r>
        <w:rPr>
          <w:spacing w:val="-2"/>
        </w:rPr>
        <w:t>short</w:t>
      </w:r>
      <w:r>
        <w:rPr>
          <w:spacing w:val="-7"/>
        </w:rPr>
        <w:t xml:space="preserve"> </w:t>
      </w:r>
      <w:r>
        <w:rPr>
          <w:spacing w:val="-2"/>
        </w:rPr>
        <w:t xml:space="preserve">distance </w:t>
      </w:r>
      <w:r>
        <w:t>channels,</w:t>
      </w:r>
      <w:r>
        <w:rPr>
          <w:spacing w:val="-9"/>
        </w:rPr>
        <w:t xml:space="preserve"> </w:t>
      </w:r>
      <w:r>
        <w:t>which</w:t>
      </w:r>
      <w:r>
        <w:rPr>
          <w:spacing w:val="-10"/>
        </w:rPr>
        <w:t xml:space="preserve"> </w:t>
      </w:r>
      <w:r>
        <w:t>were</w:t>
      </w:r>
      <w:r>
        <w:rPr>
          <w:spacing w:val="-10"/>
        </w:rPr>
        <w:t xml:space="preserve"> </w:t>
      </w:r>
      <w:r>
        <w:t>placed</w:t>
      </w:r>
      <w:r>
        <w:rPr>
          <w:spacing w:val="-10"/>
        </w:rPr>
        <w:t xml:space="preserve"> </w:t>
      </w:r>
      <w:r>
        <w:t>on</w:t>
      </w:r>
      <w:r>
        <w:rPr>
          <w:spacing w:val="-11"/>
        </w:rPr>
        <w:t xml:space="preserve"> </w:t>
      </w:r>
      <w:r>
        <w:t>a</w:t>
      </w:r>
      <w:r>
        <w:rPr>
          <w:spacing w:val="-11"/>
        </w:rPr>
        <w:t xml:space="preserve"> </w:t>
      </w:r>
      <w:r>
        <w:t>flexible</w:t>
      </w:r>
      <w:r>
        <w:rPr>
          <w:spacing w:val="-10"/>
        </w:rPr>
        <w:t xml:space="preserve"> </w:t>
      </w:r>
      <w:r>
        <w:t>fNIRS</w:t>
      </w:r>
      <w:r>
        <w:rPr>
          <w:spacing w:val="-10"/>
        </w:rPr>
        <w:t xml:space="preserve"> </w:t>
      </w:r>
      <w:r>
        <w:t>head</w:t>
      </w:r>
      <w:r>
        <w:rPr>
          <w:spacing w:val="-10"/>
        </w:rPr>
        <w:t xml:space="preserve"> </w:t>
      </w:r>
      <w:r>
        <w:t>cap</w:t>
      </w:r>
      <w:r>
        <w:rPr>
          <w:spacing w:val="-10"/>
        </w:rPr>
        <w:t xml:space="preserve"> </w:t>
      </w:r>
      <w:r>
        <w:t>(NIRScap)</w:t>
      </w:r>
      <w:r>
        <w:rPr>
          <w:spacing w:val="-11"/>
        </w:rPr>
        <w:t xml:space="preserve"> </w:t>
      </w:r>
      <w:r>
        <w:t>58</w:t>
      </w:r>
      <w:r>
        <w:rPr>
          <w:spacing w:val="-11"/>
        </w:rPr>
        <w:t xml:space="preserve"> </w:t>
      </w:r>
      <w:r>
        <w:t>cm</w:t>
      </w:r>
      <w:r>
        <w:rPr>
          <w:spacing w:val="-10"/>
        </w:rPr>
        <w:t xml:space="preserve"> </w:t>
      </w:r>
      <w:r>
        <w:t>in</w:t>
      </w:r>
      <w:r>
        <w:rPr>
          <w:spacing w:val="-10"/>
        </w:rPr>
        <w:t xml:space="preserve"> </w:t>
      </w:r>
      <w:r>
        <w:t>circum- ference.</w:t>
      </w:r>
      <w:r>
        <w:rPr>
          <w:spacing w:val="14"/>
        </w:rPr>
        <w:t xml:space="preserve"> </w:t>
      </w:r>
      <w:r>
        <w:t>The</w:t>
      </w:r>
      <w:r>
        <w:rPr>
          <w:spacing w:val="-13"/>
        </w:rPr>
        <w:t xml:space="preserve"> </w:t>
      </w:r>
      <w:r>
        <w:t>optodes</w:t>
      </w:r>
      <w:r>
        <w:rPr>
          <w:spacing w:val="-13"/>
        </w:rPr>
        <w:t xml:space="preserve"> </w:t>
      </w:r>
      <w:r>
        <w:t>were</w:t>
      </w:r>
      <w:r>
        <w:rPr>
          <w:spacing w:val="-13"/>
        </w:rPr>
        <w:t xml:space="preserve"> </w:t>
      </w:r>
      <w:r>
        <w:t>arranged</w:t>
      </w:r>
      <w:r>
        <w:rPr>
          <w:spacing w:val="-13"/>
        </w:rPr>
        <w:t xml:space="preserve"> </w:t>
      </w:r>
      <w:r>
        <w:t>in</w:t>
      </w:r>
      <w:r>
        <w:rPr>
          <w:spacing w:val="-13"/>
        </w:rPr>
        <w:t xml:space="preserve"> </w:t>
      </w:r>
      <w:r>
        <w:t>a</w:t>
      </w:r>
      <w:r>
        <w:rPr>
          <w:spacing w:val="-13"/>
        </w:rPr>
        <w:t xml:space="preserve"> </w:t>
      </w:r>
      <w:r>
        <w:t>high</w:t>
      </w:r>
      <w:r>
        <w:rPr>
          <w:spacing w:val="-13"/>
        </w:rPr>
        <w:t xml:space="preserve"> </w:t>
      </w:r>
      <w:r>
        <w:t>density</w:t>
      </w:r>
      <w:r>
        <w:rPr>
          <w:spacing w:val="-13"/>
        </w:rPr>
        <w:t xml:space="preserve"> </w:t>
      </w:r>
      <w:r>
        <w:t>32x32</w:t>
      </w:r>
      <w:r>
        <w:rPr>
          <w:spacing w:val="-13"/>
        </w:rPr>
        <w:t xml:space="preserve"> </w:t>
      </w:r>
      <w:r>
        <w:t>montage</w:t>
      </w:r>
      <w:r>
        <w:rPr>
          <w:spacing w:val="-13"/>
        </w:rPr>
        <w:t xml:space="preserve"> </w:t>
      </w:r>
      <w:r>
        <w:t>with</w:t>
      </w:r>
      <w:r>
        <w:rPr>
          <w:spacing w:val="-13"/>
        </w:rPr>
        <w:t xml:space="preserve"> </w:t>
      </w:r>
      <w:r>
        <w:t>one</w:t>
      </w:r>
      <w:r>
        <w:rPr>
          <w:spacing w:val="-13"/>
        </w:rPr>
        <w:t xml:space="preserve"> </w:t>
      </w:r>
      <w:r>
        <w:t xml:space="preserve">bundle </w:t>
      </w:r>
      <w:r>
        <w:rPr>
          <w:spacing w:val="-2"/>
        </w:rPr>
        <w:t>of</w:t>
      </w:r>
      <w:r>
        <w:rPr>
          <w:spacing w:val="-11"/>
        </w:rPr>
        <w:t xml:space="preserve"> </w:t>
      </w:r>
      <w:r>
        <w:rPr>
          <w:spacing w:val="-2"/>
        </w:rPr>
        <w:t>short</w:t>
      </w:r>
      <w:r>
        <w:rPr>
          <w:spacing w:val="-11"/>
        </w:rPr>
        <w:t xml:space="preserve"> </w:t>
      </w:r>
      <w:r>
        <w:rPr>
          <w:spacing w:val="-2"/>
        </w:rPr>
        <w:t>distance</w:t>
      </w:r>
      <w:r>
        <w:rPr>
          <w:spacing w:val="-11"/>
        </w:rPr>
        <w:t xml:space="preserve"> </w:t>
      </w:r>
      <w:r>
        <w:rPr>
          <w:spacing w:val="-2"/>
        </w:rPr>
        <w:t>channels,</w:t>
      </w:r>
      <w:r>
        <w:rPr>
          <w:spacing w:val="-10"/>
        </w:rPr>
        <w:t xml:space="preserve"> </w:t>
      </w:r>
      <w:r>
        <w:rPr>
          <w:spacing w:val="-2"/>
        </w:rPr>
        <w:t>as</w:t>
      </w:r>
      <w:r>
        <w:rPr>
          <w:spacing w:val="-11"/>
        </w:rPr>
        <w:t xml:space="preserve"> </w:t>
      </w:r>
      <w:r>
        <w:rPr>
          <w:spacing w:val="-2"/>
        </w:rPr>
        <w:t>shown</w:t>
      </w:r>
      <w:r>
        <w:rPr>
          <w:spacing w:val="-11"/>
        </w:rPr>
        <w:t xml:space="preserve"> </w:t>
      </w:r>
      <w:r>
        <w:rPr>
          <w:spacing w:val="-2"/>
        </w:rPr>
        <w:t>in</w:t>
      </w:r>
      <w:r>
        <w:rPr>
          <w:spacing w:val="-11"/>
        </w:rPr>
        <w:t xml:space="preserve"> </w:t>
      </w:r>
      <w:r>
        <w:rPr>
          <w:spacing w:val="-2"/>
        </w:rPr>
        <w:t>Figure</w:t>
      </w:r>
      <w:r>
        <w:rPr>
          <w:spacing w:val="-11"/>
        </w:rPr>
        <w:t xml:space="preserve"> </w:t>
      </w:r>
      <w:hyperlink w:anchor="_bookmark19" w:history="1">
        <w:r w:rsidR="00F675FE">
          <w:rPr>
            <w:color w:val="0000FF"/>
            <w:spacing w:val="-2"/>
          </w:rPr>
          <w:t>2.2</w:t>
        </w:r>
      </w:hyperlink>
      <w:r>
        <w:rPr>
          <w:spacing w:val="-2"/>
        </w:rPr>
        <w:t>.</w:t>
      </w:r>
      <w:r>
        <w:rPr>
          <w:spacing w:val="9"/>
        </w:rPr>
        <w:t xml:space="preserve"> </w:t>
      </w:r>
      <w:r>
        <w:rPr>
          <w:spacing w:val="-2"/>
        </w:rPr>
        <w:t>This</w:t>
      </w:r>
      <w:r>
        <w:rPr>
          <w:spacing w:val="-11"/>
        </w:rPr>
        <w:t xml:space="preserve"> </w:t>
      </w:r>
      <w:r>
        <w:rPr>
          <w:spacing w:val="-2"/>
        </w:rPr>
        <w:t>montage</w:t>
      </w:r>
      <w:r>
        <w:rPr>
          <w:spacing w:val="-11"/>
        </w:rPr>
        <w:t xml:space="preserve"> </w:t>
      </w:r>
      <w:r>
        <w:rPr>
          <w:spacing w:val="-2"/>
        </w:rPr>
        <w:t>was</w:t>
      </w:r>
      <w:r>
        <w:rPr>
          <w:spacing w:val="-11"/>
        </w:rPr>
        <w:t xml:space="preserve"> </w:t>
      </w:r>
      <w:r>
        <w:rPr>
          <w:spacing w:val="-2"/>
        </w:rPr>
        <w:t>designed</w:t>
      </w:r>
      <w:r>
        <w:rPr>
          <w:spacing w:val="-11"/>
        </w:rPr>
        <w:t xml:space="preserve"> </w:t>
      </w:r>
      <w:r>
        <w:rPr>
          <w:spacing w:val="-2"/>
        </w:rPr>
        <w:t>to</w:t>
      </w:r>
      <w:r>
        <w:rPr>
          <w:spacing w:val="-11"/>
        </w:rPr>
        <w:t xml:space="preserve"> </w:t>
      </w:r>
      <w:r>
        <w:rPr>
          <w:spacing w:val="-2"/>
        </w:rPr>
        <w:t xml:space="preserve">cover </w:t>
      </w:r>
      <w:r>
        <w:t>a</w:t>
      </w:r>
      <w:r>
        <w:rPr>
          <w:spacing w:val="-15"/>
        </w:rPr>
        <w:t xml:space="preserve"> </w:t>
      </w:r>
      <w:r>
        <w:t>maximally</w:t>
      </w:r>
      <w:r>
        <w:rPr>
          <w:spacing w:val="-15"/>
        </w:rPr>
        <w:t xml:space="preserve"> </w:t>
      </w:r>
      <w:r>
        <w:t>large</w:t>
      </w:r>
      <w:r>
        <w:rPr>
          <w:spacing w:val="-15"/>
        </w:rPr>
        <w:t xml:space="preserve"> </w:t>
      </w:r>
      <w:r>
        <w:t>area</w:t>
      </w:r>
      <w:r>
        <w:rPr>
          <w:spacing w:val="-15"/>
        </w:rPr>
        <w:t xml:space="preserve"> </w:t>
      </w:r>
      <w:r>
        <w:t>of</w:t>
      </w:r>
      <w:r>
        <w:rPr>
          <w:spacing w:val="-15"/>
        </w:rPr>
        <w:t xml:space="preserve"> </w:t>
      </w:r>
      <w:r>
        <w:t>the</w:t>
      </w:r>
      <w:r>
        <w:rPr>
          <w:spacing w:val="-15"/>
        </w:rPr>
        <w:t xml:space="preserve"> </w:t>
      </w:r>
      <w:r>
        <w:t>brain,</w:t>
      </w:r>
      <w:r>
        <w:rPr>
          <w:spacing w:val="-15"/>
        </w:rPr>
        <w:t xml:space="preserve"> </w:t>
      </w:r>
      <w:r>
        <w:t>given</w:t>
      </w:r>
      <w:r>
        <w:rPr>
          <w:spacing w:val="-15"/>
        </w:rPr>
        <w:t xml:space="preserve"> </w:t>
      </w:r>
      <w:r>
        <w:t>increasing</w:t>
      </w:r>
      <w:r>
        <w:rPr>
          <w:spacing w:val="-15"/>
        </w:rPr>
        <w:t xml:space="preserve"> </w:t>
      </w:r>
      <w:r>
        <w:t>evidence</w:t>
      </w:r>
      <w:r>
        <w:rPr>
          <w:spacing w:val="-15"/>
        </w:rPr>
        <w:t xml:space="preserve"> </w:t>
      </w:r>
      <w:r>
        <w:t>that</w:t>
      </w:r>
      <w:r>
        <w:rPr>
          <w:spacing w:val="-15"/>
        </w:rPr>
        <w:t xml:space="preserve"> </w:t>
      </w:r>
      <w:r>
        <w:t>emotion</w:t>
      </w:r>
      <w:r>
        <w:rPr>
          <w:spacing w:val="-15"/>
        </w:rPr>
        <w:t xml:space="preserve"> </w:t>
      </w:r>
      <w:r>
        <w:t xml:space="preserve">processing </w:t>
      </w:r>
      <w:r>
        <w:rPr>
          <w:w w:val="95"/>
        </w:rPr>
        <w:t>is not localized to specific discrete areas of the brain, rather distributed across the brain (</w:t>
      </w:r>
      <w:hyperlink w:anchor="_bookmark103" w:history="1">
        <w:r w:rsidR="00F675FE">
          <w:rPr>
            <w:color w:val="0000FF"/>
            <w:w w:val="95"/>
          </w:rPr>
          <w:t>Lindquist et al.</w:t>
        </w:r>
      </w:hyperlink>
      <w:r>
        <w:rPr>
          <w:w w:val="95"/>
        </w:rPr>
        <w:t xml:space="preserve">, </w:t>
      </w:r>
      <w:hyperlink w:anchor="_bookmark103" w:history="1">
        <w:r w:rsidR="00F675FE">
          <w:rPr>
            <w:color w:val="0000FF"/>
            <w:w w:val="95"/>
          </w:rPr>
          <w:t>2012</w:t>
        </w:r>
      </w:hyperlink>
      <w:r>
        <w:rPr>
          <w:w w:val="95"/>
        </w:rPr>
        <w:t>).</w:t>
      </w:r>
      <w:r>
        <w:rPr>
          <w:spacing w:val="36"/>
        </w:rPr>
        <w:t xml:space="preserve"> </w:t>
      </w:r>
      <w:r>
        <w:rPr>
          <w:w w:val="95"/>
        </w:rPr>
        <w:t>The fNIRS cap and optodes were positioned following the 10-20 international coordinate system.</w:t>
      </w:r>
      <w:r>
        <w:t xml:space="preserve"> </w:t>
      </w:r>
      <w:r>
        <w:rPr>
          <w:w w:val="95"/>
        </w:rPr>
        <w:t xml:space="preserve">Light was emitted at 760 nm and 850 nm wavelengths, </w:t>
      </w:r>
      <w:bookmarkStart w:id="38" w:name="_bookmark19"/>
      <w:bookmarkEnd w:id="38"/>
      <w:r>
        <w:t>and</w:t>
      </w:r>
      <w:r>
        <w:rPr>
          <w:spacing w:val="-7"/>
        </w:rPr>
        <w:t xml:space="preserve"> </w:t>
      </w:r>
      <w:r>
        <w:t>the</w:t>
      </w:r>
      <w:r>
        <w:rPr>
          <w:spacing w:val="-7"/>
        </w:rPr>
        <w:t xml:space="preserve"> </w:t>
      </w:r>
      <w:r>
        <w:t>sampling</w:t>
      </w:r>
      <w:r>
        <w:rPr>
          <w:spacing w:val="-7"/>
        </w:rPr>
        <w:t xml:space="preserve"> </w:t>
      </w:r>
      <w:r>
        <w:t>rate</w:t>
      </w:r>
      <w:r>
        <w:rPr>
          <w:spacing w:val="-7"/>
        </w:rPr>
        <w:t xml:space="preserve"> </w:t>
      </w:r>
      <w:r>
        <w:t>was</w:t>
      </w:r>
      <w:r>
        <w:rPr>
          <w:spacing w:val="-7"/>
        </w:rPr>
        <w:t xml:space="preserve"> </w:t>
      </w:r>
      <w:r>
        <w:t>approximately</w:t>
      </w:r>
      <w:r>
        <w:rPr>
          <w:spacing w:val="-7"/>
        </w:rPr>
        <w:t xml:space="preserve"> </w:t>
      </w:r>
      <w:r>
        <w:t>6.105</w:t>
      </w:r>
      <w:r>
        <w:rPr>
          <w:spacing w:val="-7"/>
        </w:rPr>
        <w:t xml:space="preserve"> </w:t>
      </w:r>
      <w:r>
        <w:t>Hz.</w:t>
      </w:r>
    </w:p>
    <w:p w14:paraId="07559FD5" w14:textId="77777777" w:rsidR="00F675FE" w:rsidRDefault="00000000">
      <w:pPr>
        <w:tabs>
          <w:tab w:val="left" w:pos="7644"/>
        </w:tabs>
        <w:spacing w:before="33"/>
        <w:ind w:left="3105"/>
      </w:pPr>
      <w:r>
        <w:rPr>
          <w:spacing w:val="-5"/>
          <w:w w:val="110"/>
        </w:rPr>
        <w:t>(a)</w:t>
      </w:r>
      <w:r>
        <w:tab/>
      </w:r>
      <w:r>
        <w:rPr>
          <w:spacing w:val="-5"/>
          <w:w w:val="110"/>
        </w:rPr>
        <w:t>(b)</w:t>
      </w:r>
    </w:p>
    <w:p w14:paraId="07559FD6" w14:textId="77777777" w:rsidR="00F675FE" w:rsidRDefault="00000000">
      <w:pPr>
        <w:pStyle w:val="BodyText"/>
        <w:spacing w:before="193" w:line="213" w:lineRule="auto"/>
        <w:ind w:left="140" w:right="1218"/>
        <w:jc w:val="both"/>
      </w:pPr>
      <w:r>
        <w:t>Figure</w:t>
      </w:r>
      <w:r>
        <w:rPr>
          <w:spacing w:val="-2"/>
        </w:rPr>
        <w:t xml:space="preserve"> </w:t>
      </w:r>
      <w:r>
        <w:t>2.2: (a)</w:t>
      </w:r>
      <w:r>
        <w:rPr>
          <w:spacing w:val="-2"/>
        </w:rPr>
        <w:t xml:space="preserve"> </w:t>
      </w:r>
      <w:r>
        <w:t>Depictions</w:t>
      </w:r>
      <w:r>
        <w:rPr>
          <w:spacing w:val="-2"/>
        </w:rPr>
        <w:t xml:space="preserve"> </w:t>
      </w:r>
      <w:r>
        <w:t>of</w:t>
      </w:r>
      <w:r>
        <w:rPr>
          <w:spacing w:val="-2"/>
        </w:rPr>
        <w:t xml:space="preserve"> </w:t>
      </w:r>
      <w:r>
        <w:t>the</w:t>
      </w:r>
      <w:r>
        <w:rPr>
          <w:spacing w:val="-2"/>
        </w:rPr>
        <w:t xml:space="preserve"> </w:t>
      </w:r>
      <w:r>
        <w:t>high</w:t>
      </w:r>
      <w:r>
        <w:rPr>
          <w:spacing w:val="-2"/>
        </w:rPr>
        <w:t xml:space="preserve"> </w:t>
      </w:r>
      <w:r>
        <w:t>density</w:t>
      </w:r>
      <w:r>
        <w:rPr>
          <w:spacing w:val="-2"/>
        </w:rPr>
        <w:t xml:space="preserve"> </w:t>
      </w:r>
      <w:r>
        <w:t>32x32</w:t>
      </w:r>
      <w:r>
        <w:rPr>
          <w:spacing w:val="-2"/>
        </w:rPr>
        <w:t xml:space="preserve"> </w:t>
      </w:r>
      <w:r>
        <w:t>optode</w:t>
      </w:r>
      <w:r>
        <w:rPr>
          <w:spacing w:val="-2"/>
        </w:rPr>
        <w:t xml:space="preserve"> </w:t>
      </w:r>
      <w:r>
        <w:t>montage.</w:t>
      </w:r>
      <w:r>
        <w:rPr>
          <w:spacing w:val="31"/>
        </w:rPr>
        <w:t xml:space="preserve"> </w:t>
      </w:r>
      <w:r>
        <w:t>Red</w:t>
      </w:r>
      <w:r>
        <w:rPr>
          <w:spacing w:val="-2"/>
        </w:rPr>
        <w:t xml:space="preserve"> </w:t>
      </w:r>
      <w:r>
        <w:t>circles</w:t>
      </w:r>
      <w:r>
        <w:rPr>
          <w:spacing w:val="-2"/>
        </w:rPr>
        <w:t xml:space="preserve"> </w:t>
      </w:r>
      <w:r>
        <w:t xml:space="preserve">rep- </w:t>
      </w:r>
      <w:r>
        <w:rPr>
          <w:w w:val="95"/>
        </w:rPr>
        <w:t xml:space="preserve">resent sources, blue circles represent detectors, the colored lines represent channels, and </w:t>
      </w:r>
      <w:r>
        <w:t>blue</w:t>
      </w:r>
      <w:r>
        <w:rPr>
          <w:spacing w:val="-15"/>
        </w:rPr>
        <w:t xml:space="preserve"> </w:t>
      </w:r>
      <w:r>
        <w:t>rings</w:t>
      </w:r>
      <w:r>
        <w:rPr>
          <w:spacing w:val="-15"/>
        </w:rPr>
        <w:t xml:space="preserve"> </w:t>
      </w:r>
      <w:r>
        <w:t>around</w:t>
      </w:r>
      <w:r>
        <w:rPr>
          <w:spacing w:val="-15"/>
        </w:rPr>
        <w:t xml:space="preserve"> </w:t>
      </w:r>
      <w:r>
        <w:t>sources</w:t>
      </w:r>
      <w:r>
        <w:rPr>
          <w:spacing w:val="-15"/>
        </w:rPr>
        <w:t xml:space="preserve"> </w:t>
      </w:r>
      <w:r>
        <w:t>represent</w:t>
      </w:r>
      <w:r>
        <w:rPr>
          <w:spacing w:val="-15"/>
        </w:rPr>
        <w:t xml:space="preserve"> </w:t>
      </w:r>
      <w:r>
        <w:t>the</w:t>
      </w:r>
      <w:r>
        <w:rPr>
          <w:spacing w:val="-15"/>
        </w:rPr>
        <w:t xml:space="preserve"> </w:t>
      </w:r>
      <w:r>
        <w:t>locations</w:t>
      </w:r>
      <w:r>
        <w:rPr>
          <w:spacing w:val="-15"/>
        </w:rPr>
        <w:t xml:space="preserve"> </w:t>
      </w:r>
      <w:r>
        <w:t>of</w:t>
      </w:r>
      <w:r>
        <w:rPr>
          <w:spacing w:val="-15"/>
        </w:rPr>
        <w:t xml:space="preserve"> </w:t>
      </w:r>
      <w:r>
        <w:t>the</w:t>
      </w:r>
      <w:r>
        <w:rPr>
          <w:spacing w:val="-15"/>
        </w:rPr>
        <w:t xml:space="preserve"> </w:t>
      </w:r>
      <w:r>
        <w:t>8</w:t>
      </w:r>
      <w:r>
        <w:rPr>
          <w:spacing w:val="-15"/>
        </w:rPr>
        <w:t xml:space="preserve"> </w:t>
      </w:r>
      <w:r>
        <w:t>short</w:t>
      </w:r>
      <w:r>
        <w:rPr>
          <w:spacing w:val="-15"/>
        </w:rPr>
        <w:t xml:space="preserve"> </w:t>
      </w:r>
      <w:r>
        <w:t>distance</w:t>
      </w:r>
      <w:r>
        <w:rPr>
          <w:spacing w:val="-15"/>
        </w:rPr>
        <w:t xml:space="preserve"> </w:t>
      </w:r>
      <w:r>
        <w:t>detectors.</w:t>
      </w:r>
      <w:r>
        <w:rPr>
          <w:spacing w:val="-8"/>
        </w:rPr>
        <w:t xml:space="preserve"> </w:t>
      </w:r>
      <w:r>
        <w:t>The colors</w:t>
      </w:r>
      <w:r>
        <w:rPr>
          <w:spacing w:val="-2"/>
        </w:rPr>
        <w:t xml:space="preserve"> </w:t>
      </w:r>
      <w:r>
        <w:t>of</w:t>
      </w:r>
      <w:r>
        <w:rPr>
          <w:spacing w:val="-2"/>
        </w:rPr>
        <w:t xml:space="preserve"> </w:t>
      </w:r>
      <w:r>
        <w:t>the</w:t>
      </w:r>
      <w:r>
        <w:rPr>
          <w:spacing w:val="-2"/>
        </w:rPr>
        <w:t xml:space="preserve"> </w:t>
      </w:r>
      <w:r>
        <w:t>channels</w:t>
      </w:r>
      <w:r>
        <w:rPr>
          <w:spacing w:val="-2"/>
        </w:rPr>
        <w:t xml:space="preserve"> </w:t>
      </w:r>
      <w:r>
        <w:t>represent</w:t>
      </w:r>
      <w:r>
        <w:rPr>
          <w:spacing w:val="-2"/>
        </w:rPr>
        <w:t xml:space="preserve"> </w:t>
      </w:r>
      <w:r>
        <w:t>the</w:t>
      </w:r>
      <w:r>
        <w:rPr>
          <w:spacing w:val="-2"/>
        </w:rPr>
        <w:t xml:space="preserve"> </w:t>
      </w:r>
      <w:r>
        <w:t>regions</w:t>
      </w:r>
      <w:r>
        <w:rPr>
          <w:spacing w:val="-2"/>
        </w:rPr>
        <w:t xml:space="preserve"> </w:t>
      </w:r>
      <w:r>
        <w:t>of</w:t>
      </w:r>
      <w:r>
        <w:rPr>
          <w:spacing w:val="-2"/>
        </w:rPr>
        <w:t xml:space="preserve"> </w:t>
      </w:r>
      <w:r>
        <w:t>interest</w:t>
      </w:r>
      <w:r>
        <w:rPr>
          <w:spacing w:val="-2"/>
        </w:rPr>
        <w:t xml:space="preserve"> </w:t>
      </w:r>
      <w:r>
        <w:t>(ROI’s)</w:t>
      </w:r>
      <w:r>
        <w:rPr>
          <w:spacing w:val="-2"/>
        </w:rPr>
        <w:t xml:space="preserve"> </w:t>
      </w:r>
      <w:r>
        <w:t>that</w:t>
      </w:r>
      <w:r>
        <w:rPr>
          <w:spacing w:val="-2"/>
        </w:rPr>
        <w:t xml:space="preserve"> </w:t>
      </w:r>
      <w:r>
        <w:t>the</w:t>
      </w:r>
      <w:r>
        <w:rPr>
          <w:spacing w:val="-2"/>
        </w:rPr>
        <w:t xml:space="preserve"> </w:t>
      </w:r>
      <w:r>
        <w:t>channels</w:t>
      </w:r>
      <w:r>
        <w:rPr>
          <w:spacing w:val="-2"/>
        </w:rPr>
        <w:t xml:space="preserve"> </w:t>
      </w:r>
      <w:r>
        <w:t>were grouped into.</w:t>
      </w:r>
      <w:r>
        <w:rPr>
          <w:spacing w:val="40"/>
        </w:rPr>
        <w:t xml:space="preserve"> </w:t>
      </w:r>
      <w:r>
        <w:t>(b) Brain region map, showing the regions of interest (ROI’s) that the channels</w:t>
      </w:r>
      <w:r>
        <w:rPr>
          <w:spacing w:val="-10"/>
        </w:rPr>
        <w:t xml:space="preserve"> </w:t>
      </w:r>
      <w:r>
        <w:t>were</w:t>
      </w:r>
      <w:r>
        <w:rPr>
          <w:spacing w:val="-10"/>
        </w:rPr>
        <w:t xml:space="preserve"> </w:t>
      </w:r>
      <w:r>
        <w:t>grouped</w:t>
      </w:r>
      <w:r>
        <w:rPr>
          <w:spacing w:val="-9"/>
        </w:rPr>
        <w:t xml:space="preserve"> </w:t>
      </w:r>
      <w:r>
        <w:t>into</w:t>
      </w:r>
      <w:r>
        <w:rPr>
          <w:spacing w:val="-9"/>
        </w:rPr>
        <w:t xml:space="preserve"> </w:t>
      </w:r>
      <w:r>
        <w:t>for</w:t>
      </w:r>
      <w:r>
        <w:rPr>
          <w:spacing w:val="-10"/>
        </w:rPr>
        <w:t xml:space="preserve"> </w:t>
      </w:r>
      <w:r>
        <w:t>certain</w:t>
      </w:r>
      <w:r>
        <w:rPr>
          <w:spacing w:val="-9"/>
        </w:rPr>
        <w:t xml:space="preserve"> </w:t>
      </w:r>
      <w:r>
        <w:t>analyses.</w:t>
      </w:r>
    </w:p>
    <w:p w14:paraId="07559FD7" w14:textId="77777777" w:rsidR="00F675FE" w:rsidRDefault="00F675FE">
      <w:pPr>
        <w:spacing w:line="213" w:lineRule="auto"/>
        <w:jc w:val="both"/>
        <w:sectPr w:rsidR="00F675FE">
          <w:headerReference w:type="default" r:id="rId37"/>
          <w:footerReference w:type="default" r:id="rId38"/>
          <w:pgSz w:w="12240" w:h="15840"/>
          <w:pgMar w:top="1020" w:right="220" w:bottom="280" w:left="1660" w:header="690" w:footer="0" w:gutter="0"/>
          <w:cols w:space="720"/>
        </w:sectPr>
      </w:pPr>
    </w:p>
    <w:p w14:paraId="07559FD8" w14:textId="77777777" w:rsidR="00F675FE" w:rsidRDefault="00F675FE">
      <w:pPr>
        <w:pStyle w:val="BodyText"/>
        <w:rPr>
          <w:sz w:val="12"/>
        </w:rPr>
      </w:pPr>
    </w:p>
    <w:p w14:paraId="07559FD9" w14:textId="77777777" w:rsidR="00F675FE" w:rsidRDefault="00000000">
      <w:pPr>
        <w:pStyle w:val="Heading2"/>
        <w:numPr>
          <w:ilvl w:val="1"/>
          <w:numId w:val="6"/>
        </w:numPr>
        <w:tabs>
          <w:tab w:val="left" w:pos="1022"/>
          <w:tab w:val="left" w:pos="1023"/>
        </w:tabs>
      </w:pPr>
      <w:bookmarkStart w:id="39" w:name="Design_and_procedure"/>
      <w:bookmarkStart w:id="40" w:name="_bookmark20"/>
      <w:bookmarkEnd w:id="39"/>
      <w:bookmarkEnd w:id="40"/>
      <w:r>
        <w:rPr>
          <w:w w:val="105"/>
        </w:rPr>
        <w:t>Design</w:t>
      </w:r>
      <w:r>
        <w:rPr>
          <w:spacing w:val="22"/>
          <w:w w:val="105"/>
        </w:rPr>
        <w:t xml:space="preserve"> </w:t>
      </w:r>
      <w:r>
        <w:rPr>
          <w:w w:val="105"/>
        </w:rPr>
        <w:t>and</w:t>
      </w:r>
      <w:r>
        <w:rPr>
          <w:spacing w:val="22"/>
          <w:w w:val="105"/>
        </w:rPr>
        <w:t xml:space="preserve"> </w:t>
      </w:r>
      <w:r>
        <w:rPr>
          <w:spacing w:val="-2"/>
          <w:w w:val="105"/>
        </w:rPr>
        <w:t>procedure</w:t>
      </w:r>
    </w:p>
    <w:p w14:paraId="07559FDA" w14:textId="77777777" w:rsidR="00F675FE" w:rsidRDefault="00F675FE">
      <w:pPr>
        <w:pStyle w:val="BodyText"/>
        <w:spacing w:before="4"/>
        <w:rPr>
          <w:b/>
          <w:sz w:val="32"/>
        </w:rPr>
      </w:pPr>
    </w:p>
    <w:p w14:paraId="07559FDB" w14:textId="77777777" w:rsidR="00F675FE" w:rsidRDefault="00000000">
      <w:pPr>
        <w:pStyle w:val="Heading3"/>
        <w:numPr>
          <w:ilvl w:val="2"/>
          <w:numId w:val="6"/>
        </w:numPr>
        <w:tabs>
          <w:tab w:val="left" w:pos="1126"/>
          <w:tab w:val="left" w:pos="1127"/>
        </w:tabs>
      </w:pPr>
      <w:bookmarkStart w:id="41" w:name="Design"/>
      <w:bookmarkStart w:id="42" w:name="_bookmark21"/>
      <w:bookmarkEnd w:id="41"/>
      <w:bookmarkEnd w:id="42"/>
      <w:r>
        <w:rPr>
          <w:spacing w:val="-2"/>
          <w:w w:val="105"/>
        </w:rPr>
        <w:t>Design</w:t>
      </w:r>
    </w:p>
    <w:p w14:paraId="07559FDC" w14:textId="77777777" w:rsidR="00F675FE" w:rsidRDefault="00000000">
      <w:pPr>
        <w:pStyle w:val="BodyText"/>
        <w:spacing w:before="299" w:line="355" w:lineRule="auto"/>
        <w:ind w:left="140" w:right="1216"/>
        <w:jc w:val="both"/>
        <w:rPr>
          <w:ins w:id="43" w:author="Steven Livingstone" w:date="2025-07-04T16:40:00Z" w16du:dateUtc="2025-07-04T20:40:00Z"/>
        </w:rPr>
      </w:pPr>
      <w:r>
        <w:t>A</w:t>
      </w:r>
      <w:r>
        <w:rPr>
          <w:spacing w:val="-15"/>
        </w:rPr>
        <w:t xml:space="preserve"> </w:t>
      </w:r>
      <w:r>
        <w:t>full-factorial</w:t>
      </w:r>
      <w:r>
        <w:rPr>
          <w:spacing w:val="-15"/>
        </w:rPr>
        <w:t xml:space="preserve"> </w:t>
      </w:r>
      <w:r>
        <w:t>Face-type</w:t>
      </w:r>
      <w:r>
        <w:rPr>
          <w:spacing w:val="-13"/>
        </w:rPr>
        <w:t xml:space="preserve"> </w:t>
      </w:r>
      <w:r>
        <w:t>(2</w:t>
      </w:r>
      <w:r>
        <w:rPr>
          <w:spacing w:val="-10"/>
        </w:rPr>
        <w:t xml:space="preserve"> </w:t>
      </w:r>
      <w:r>
        <w:t>levels: Real,</w:t>
      </w:r>
      <w:r>
        <w:rPr>
          <w:spacing w:val="-10"/>
        </w:rPr>
        <w:t xml:space="preserve"> </w:t>
      </w:r>
      <w:r>
        <w:t>Virtual)</w:t>
      </w:r>
      <w:r>
        <w:rPr>
          <w:spacing w:val="-10"/>
        </w:rPr>
        <w:t xml:space="preserve"> </w:t>
      </w:r>
      <w:r>
        <w:rPr>
          <w:rFonts w:ascii="Verdana" w:hAnsi="Verdana"/>
          <w:i/>
        </w:rPr>
        <w:t>×</w:t>
      </w:r>
      <w:r>
        <w:rPr>
          <w:rFonts w:ascii="Verdana" w:hAnsi="Verdana"/>
          <w:i/>
          <w:spacing w:val="-22"/>
        </w:rPr>
        <w:t xml:space="preserve"> </w:t>
      </w:r>
      <w:r>
        <w:t>Emotion</w:t>
      </w:r>
      <w:r>
        <w:rPr>
          <w:spacing w:val="-10"/>
        </w:rPr>
        <w:t xml:space="preserve"> </w:t>
      </w:r>
      <w:r>
        <w:t>(7</w:t>
      </w:r>
      <w:r>
        <w:rPr>
          <w:spacing w:val="-10"/>
        </w:rPr>
        <w:t xml:space="preserve"> </w:t>
      </w:r>
      <w:r>
        <w:t>levels: Anger,</w:t>
      </w:r>
      <w:r>
        <w:rPr>
          <w:spacing w:val="-10"/>
        </w:rPr>
        <w:t xml:space="preserve"> </w:t>
      </w:r>
      <w:r>
        <w:t xml:space="preserve">Disgust, Fear, Joy, Sadness, Surprise, Neutral) </w:t>
      </w:r>
      <w:r>
        <w:rPr>
          <w:rFonts w:ascii="Verdana" w:hAnsi="Verdana"/>
          <w:i/>
        </w:rPr>
        <w:t>×</w:t>
      </w:r>
      <w:r>
        <w:rPr>
          <w:rFonts w:ascii="Verdana" w:hAnsi="Verdana"/>
          <w:i/>
          <w:spacing w:val="-14"/>
        </w:rPr>
        <w:t xml:space="preserve"> </w:t>
      </w:r>
      <w:r>
        <w:t xml:space="preserve">Model (4) </w:t>
      </w:r>
      <w:r>
        <w:rPr>
          <w:rFonts w:ascii="Verdana" w:hAnsi="Verdana"/>
          <w:i/>
        </w:rPr>
        <w:t>×</w:t>
      </w:r>
      <w:r>
        <w:rPr>
          <w:rFonts w:ascii="Verdana" w:hAnsi="Verdana"/>
          <w:i/>
          <w:spacing w:val="-14"/>
        </w:rPr>
        <w:t xml:space="preserve"> </w:t>
      </w:r>
      <w:r>
        <w:t>Sex (2 levels:</w:t>
      </w:r>
      <w:r>
        <w:rPr>
          <w:spacing w:val="40"/>
        </w:rPr>
        <w:t xml:space="preserve"> </w:t>
      </w:r>
      <w:r>
        <w:t xml:space="preserve">Male, Female) </w:t>
      </w:r>
      <w:r>
        <w:rPr>
          <w:rFonts w:ascii="Verdana" w:hAnsi="Verdana"/>
          <w:i/>
        </w:rPr>
        <w:t xml:space="preserve">× </w:t>
      </w:r>
      <w:r>
        <w:rPr>
          <w:spacing w:val="-2"/>
        </w:rPr>
        <w:t>Repetition</w:t>
      </w:r>
      <w:r>
        <w:rPr>
          <w:spacing w:val="-6"/>
        </w:rPr>
        <w:t xml:space="preserve"> </w:t>
      </w:r>
      <w:r>
        <w:rPr>
          <w:spacing w:val="-2"/>
        </w:rPr>
        <w:t>(4)</w:t>
      </w:r>
      <w:r>
        <w:rPr>
          <w:spacing w:val="-6"/>
        </w:rPr>
        <w:t xml:space="preserve"> </w:t>
      </w:r>
      <w:r>
        <w:rPr>
          <w:spacing w:val="-2"/>
        </w:rPr>
        <w:t>experimental</w:t>
      </w:r>
      <w:r>
        <w:rPr>
          <w:spacing w:val="-6"/>
        </w:rPr>
        <w:t xml:space="preserve"> </w:t>
      </w:r>
      <w:r>
        <w:rPr>
          <w:spacing w:val="-2"/>
        </w:rPr>
        <w:t>design</w:t>
      </w:r>
      <w:r>
        <w:rPr>
          <w:spacing w:val="-6"/>
        </w:rPr>
        <w:t xml:space="preserve"> </w:t>
      </w:r>
      <w:r>
        <w:rPr>
          <w:spacing w:val="-2"/>
        </w:rPr>
        <w:t>was</w:t>
      </w:r>
      <w:r>
        <w:rPr>
          <w:spacing w:val="-6"/>
        </w:rPr>
        <w:t xml:space="preserve"> </w:t>
      </w:r>
      <w:r>
        <w:rPr>
          <w:spacing w:val="-2"/>
        </w:rPr>
        <w:t>used,</w:t>
      </w:r>
      <w:r>
        <w:rPr>
          <w:spacing w:val="-4"/>
        </w:rPr>
        <w:t xml:space="preserve"> </w:t>
      </w:r>
      <w:r>
        <w:rPr>
          <w:spacing w:val="-2"/>
        </w:rPr>
        <w:t>with</w:t>
      </w:r>
      <w:r>
        <w:rPr>
          <w:spacing w:val="-6"/>
        </w:rPr>
        <w:t xml:space="preserve"> </w:t>
      </w:r>
      <w:r>
        <w:rPr>
          <w:spacing w:val="-2"/>
        </w:rPr>
        <w:t>each</w:t>
      </w:r>
      <w:r>
        <w:rPr>
          <w:spacing w:val="-6"/>
        </w:rPr>
        <w:t xml:space="preserve"> </w:t>
      </w:r>
      <w:r>
        <w:rPr>
          <w:spacing w:val="-2"/>
        </w:rPr>
        <w:t>participant</w:t>
      </w:r>
      <w:r>
        <w:rPr>
          <w:spacing w:val="-6"/>
        </w:rPr>
        <w:t xml:space="preserve"> </w:t>
      </w:r>
      <w:r>
        <w:rPr>
          <w:spacing w:val="-2"/>
        </w:rPr>
        <w:t>presented</w:t>
      </w:r>
      <w:r>
        <w:rPr>
          <w:spacing w:val="-6"/>
        </w:rPr>
        <w:t xml:space="preserve"> </w:t>
      </w:r>
      <w:r>
        <w:rPr>
          <w:spacing w:val="-2"/>
        </w:rPr>
        <w:t>with</w:t>
      </w:r>
      <w:r>
        <w:rPr>
          <w:spacing w:val="-6"/>
        </w:rPr>
        <w:t xml:space="preserve"> </w:t>
      </w:r>
      <w:r>
        <w:rPr>
          <w:spacing w:val="-2"/>
        </w:rPr>
        <w:t xml:space="preserve">448 </w:t>
      </w:r>
      <w:r>
        <w:t>images.</w:t>
      </w:r>
      <w:r>
        <w:rPr>
          <w:spacing w:val="-15"/>
        </w:rPr>
        <w:t xml:space="preserve"> </w:t>
      </w:r>
      <w:r>
        <w:t>Stimuli</w:t>
      </w:r>
      <w:r>
        <w:rPr>
          <w:spacing w:val="-15"/>
        </w:rPr>
        <w:t xml:space="preserve"> </w:t>
      </w:r>
      <w:r>
        <w:t>were</w:t>
      </w:r>
      <w:r>
        <w:rPr>
          <w:spacing w:val="-15"/>
        </w:rPr>
        <w:t xml:space="preserve"> </w:t>
      </w:r>
      <w:r>
        <w:t>blocked</w:t>
      </w:r>
      <w:r>
        <w:rPr>
          <w:spacing w:val="-15"/>
        </w:rPr>
        <w:t xml:space="preserve"> </w:t>
      </w:r>
      <w:r>
        <w:t>and</w:t>
      </w:r>
      <w:r>
        <w:rPr>
          <w:spacing w:val="-15"/>
        </w:rPr>
        <w:t xml:space="preserve"> </w:t>
      </w:r>
      <w:r>
        <w:t>counterbalanced</w:t>
      </w:r>
      <w:r>
        <w:rPr>
          <w:spacing w:val="-15"/>
        </w:rPr>
        <w:t xml:space="preserve"> </w:t>
      </w:r>
      <w:r>
        <w:t>by</w:t>
      </w:r>
      <w:r>
        <w:rPr>
          <w:spacing w:val="-15"/>
        </w:rPr>
        <w:t xml:space="preserve"> </w:t>
      </w:r>
      <w:r>
        <w:t>Face-type</w:t>
      </w:r>
      <w:r>
        <w:rPr>
          <w:spacing w:val="-15"/>
        </w:rPr>
        <w:t xml:space="preserve"> </w:t>
      </w:r>
      <w:r>
        <w:t>and</w:t>
      </w:r>
      <w:r>
        <w:rPr>
          <w:spacing w:val="-15"/>
        </w:rPr>
        <w:t xml:space="preserve"> </w:t>
      </w:r>
      <w:r>
        <w:t>Emotion.</w:t>
      </w:r>
      <w:r>
        <w:rPr>
          <w:spacing w:val="-15"/>
        </w:rPr>
        <w:t xml:space="preserve"> </w:t>
      </w:r>
      <w:r>
        <w:t>Within each of the 56 Face-type-Emotion Blocks, participants were presented with 8 distinct model faces (4 male, 4 female).</w:t>
      </w:r>
    </w:p>
    <w:p w14:paraId="79E6485B" w14:textId="77777777" w:rsidR="009C6C62" w:rsidRDefault="009C6C62">
      <w:pPr>
        <w:pStyle w:val="BodyText"/>
        <w:spacing w:before="299" w:line="355" w:lineRule="auto"/>
        <w:ind w:left="140" w:right="1216"/>
        <w:jc w:val="both"/>
        <w:rPr>
          <w:ins w:id="44" w:author="Steven Livingstone" w:date="2025-07-04T16:40:00Z" w16du:dateUtc="2025-07-04T20:40:00Z"/>
        </w:rPr>
      </w:pPr>
    </w:p>
    <w:p w14:paraId="2B284BCE" w14:textId="0E17463A" w:rsidR="009C6C62" w:rsidRPr="009C6C62" w:rsidRDefault="00415427" w:rsidP="009C6C62">
      <w:pPr>
        <w:pStyle w:val="Heading3"/>
        <w:numPr>
          <w:ilvl w:val="2"/>
          <w:numId w:val="6"/>
        </w:numPr>
        <w:tabs>
          <w:tab w:val="left" w:pos="1126"/>
          <w:tab w:val="left" w:pos="1127"/>
        </w:tabs>
        <w:rPr>
          <w:ins w:id="45" w:author="Steven Livingstone" w:date="2025-07-04T16:40:00Z" w16du:dateUtc="2025-07-04T20:40:00Z"/>
          <w:rPrChange w:id="46" w:author="Steven Livingstone" w:date="2025-07-04T16:40:00Z" w16du:dateUtc="2025-07-04T20:40:00Z">
            <w:rPr>
              <w:ins w:id="47" w:author="Steven Livingstone" w:date="2025-07-04T16:40:00Z" w16du:dateUtc="2025-07-04T20:40:00Z"/>
              <w:spacing w:val="-2"/>
              <w:w w:val="105"/>
            </w:rPr>
          </w:rPrChange>
        </w:rPr>
      </w:pPr>
      <w:ins w:id="48" w:author="Steven Livingstone" w:date="2025-07-04T16:43:00Z" w16du:dateUtc="2025-07-04T20:43:00Z">
        <w:r>
          <w:rPr>
            <w:spacing w:val="-2"/>
            <w:w w:val="105"/>
          </w:rPr>
          <w:t>Planned a</w:t>
        </w:r>
      </w:ins>
      <w:ins w:id="49" w:author="Steven Livingstone" w:date="2025-07-04T16:40:00Z" w16du:dateUtc="2025-07-04T20:40:00Z">
        <w:r w:rsidR="009C6C62">
          <w:rPr>
            <w:spacing w:val="-2"/>
            <w:w w:val="105"/>
          </w:rPr>
          <w:t>nalys</w:t>
        </w:r>
      </w:ins>
      <w:ins w:id="50" w:author="Steven Livingstone" w:date="2025-07-04T16:43:00Z" w16du:dateUtc="2025-07-04T20:43:00Z">
        <w:r>
          <w:rPr>
            <w:spacing w:val="-2"/>
            <w:w w:val="105"/>
          </w:rPr>
          <w:t>e</w:t>
        </w:r>
      </w:ins>
      <w:ins w:id="51" w:author="Steven Livingstone" w:date="2025-07-04T16:40:00Z" w16du:dateUtc="2025-07-04T20:40:00Z">
        <w:r w:rsidR="009C6C62">
          <w:rPr>
            <w:spacing w:val="-2"/>
            <w:w w:val="105"/>
          </w:rPr>
          <w:t xml:space="preserve">s </w:t>
        </w:r>
      </w:ins>
      <w:ins w:id="52" w:author="Steven Livingstone" w:date="2025-07-04T16:43:00Z" w16du:dateUtc="2025-07-04T20:43:00Z">
        <w:r>
          <w:rPr>
            <w:spacing w:val="-2"/>
            <w:w w:val="105"/>
          </w:rPr>
          <w:t xml:space="preserve">and </w:t>
        </w:r>
        <w:r w:rsidR="00E067EA">
          <w:rPr>
            <w:spacing w:val="-2"/>
            <w:w w:val="105"/>
          </w:rPr>
          <w:t>preregistration</w:t>
        </w:r>
      </w:ins>
    </w:p>
    <w:p w14:paraId="182465BE" w14:textId="77777777" w:rsidR="009C6C62" w:rsidRDefault="009C6C62" w:rsidP="009C6C62">
      <w:pPr>
        <w:pStyle w:val="Heading3"/>
        <w:tabs>
          <w:tab w:val="left" w:pos="1126"/>
          <w:tab w:val="left" w:pos="1127"/>
        </w:tabs>
        <w:rPr>
          <w:ins w:id="53" w:author="Steven Livingstone" w:date="2025-07-04T16:40:00Z" w16du:dateUtc="2025-07-04T20:40:00Z"/>
          <w:spacing w:val="-2"/>
          <w:w w:val="105"/>
        </w:rPr>
      </w:pPr>
    </w:p>
    <w:p w14:paraId="41290AC1" w14:textId="77777777" w:rsidR="00F04462" w:rsidRPr="00F04462" w:rsidRDefault="00F04462">
      <w:pPr>
        <w:pStyle w:val="BodyText"/>
        <w:ind w:firstLine="139"/>
        <w:rPr>
          <w:ins w:id="54" w:author="Steven Livingstone" w:date="2025-07-04T16:44:00Z" w16du:dateUtc="2025-07-04T20:44:00Z"/>
        </w:rPr>
        <w:pPrChange w:id="55" w:author="Steven Livingstone" w:date="2025-07-04T16:44:00Z" w16du:dateUtc="2025-07-04T20:44:00Z">
          <w:pPr>
            <w:ind w:firstLine="139"/>
          </w:pPr>
        </w:pPrChange>
      </w:pPr>
      <w:ins w:id="56" w:author="Steven Livingstone" w:date="2025-07-04T16:44:00Z" w16du:dateUtc="2025-07-04T20:44:00Z">
        <w:r w:rsidRPr="00F04462">
          <w:t>This project was preregistered on the Open Science Framework before any data were collected (OSF DOI: 10.17605/OSF.IO/76Q8W). The preregistration document, time-stamped on 2 February 2024, specifies the study design (2 × 7 repeated-measures factorial), primary and secondary hypotheses, participant‐exclusion criteria (signal-quality thresholds and attention checks), full preprocessing pipeline (conversion to HbT, short-separation regression, motion-artifact correction), and the planned statistical tests: a channel-wise GLM for activation and a sliding-window spectral-coherence analysis for functional connectivity, each followed by Benjamini–Hochberg FDR control (α = .05). It also outlines a priori contrasts (Real − Virtual; each emotion versus Neutral; and specific threat-related contrasts) and the intended visualisation templates. All deviations from the preregistered plan—principally the decision to average two adjacent frequency bins in the coherence analysis to improve signal-to-noise—are transparently documented in the OSF “Deviations” section. By making the protocol public, we aimed to reduce analytic flexibility, enhance reproducibility, and enable independent verification of all planned and exploratory analyses.</w:t>
        </w:r>
      </w:ins>
    </w:p>
    <w:p w14:paraId="4167B363" w14:textId="77777777" w:rsidR="009C6C62" w:rsidRPr="009861F3" w:rsidRDefault="009C6C62">
      <w:pPr>
        <w:ind w:firstLine="139"/>
        <w:rPr>
          <w:ins w:id="57" w:author="Steven Livingstone" w:date="2025-07-04T16:40:00Z" w16du:dateUtc="2025-07-04T20:40:00Z"/>
          <w:sz w:val="24"/>
          <w:szCs w:val="24"/>
          <w:rPrChange w:id="58" w:author="Steven Livingstone" w:date="2025-07-04T16:46:00Z" w16du:dateUtc="2025-07-04T20:46:00Z">
            <w:rPr>
              <w:ins w:id="59" w:author="Steven Livingstone" w:date="2025-07-04T16:40:00Z" w16du:dateUtc="2025-07-04T20:40:00Z"/>
            </w:rPr>
          </w:rPrChange>
        </w:rPr>
        <w:pPrChange w:id="60" w:author="Steven Livingstone" w:date="2025-07-04T16:40:00Z" w16du:dateUtc="2025-07-04T20:40:00Z">
          <w:pPr>
            <w:pStyle w:val="Heading3"/>
            <w:numPr>
              <w:ilvl w:val="2"/>
              <w:numId w:val="6"/>
            </w:numPr>
            <w:tabs>
              <w:tab w:val="left" w:pos="1126"/>
              <w:tab w:val="left" w:pos="1127"/>
            </w:tabs>
          </w:pPr>
        </w:pPrChange>
      </w:pPr>
    </w:p>
    <w:p w14:paraId="728484A5" w14:textId="6088AFF8" w:rsidR="009C6C62" w:rsidRDefault="009C6C62">
      <w:pPr>
        <w:pStyle w:val="BodyText"/>
        <w:spacing w:before="5"/>
        <w:rPr>
          <w:del w:id="61" w:author="Steven Livingstone" w:date="2025-07-04T16:41:00Z" w16du:dateUtc="2025-07-04T20:41:00Z"/>
        </w:rPr>
      </w:pPr>
    </w:p>
    <w:p w14:paraId="45300016" w14:textId="1BAF08CA" w:rsidR="00E067EA" w:rsidRPr="003775AE" w:rsidRDefault="00E067EA" w:rsidP="00E067EA">
      <w:pPr>
        <w:pStyle w:val="Heading3"/>
        <w:numPr>
          <w:ilvl w:val="2"/>
          <w:numId w:val="6"/>
        </w:numPr>
        <w:tabs>
          <w:tab w:val="left" w:pos="1126"/>
          <w:tab w:val="left" w:pos="1127"/>
        </w:tabs>
        <w:rPr>
          <w:ins w:id="62" w:author="Steven Livingstone" w:date="2025-07-04T16:43:00Z" w16du:dateUtc="2025-07-04T20:43:00Z"/>
        </w:rPr>
      </w:pPr>
      <w:ins w:id="63" w:author="Steven Livingstone" w:date="2025-07-04T16:43:00Z" w16du:dateUtc="2025-07-04T20:43:00Z">
        <w:r>
          <w:rPr>
            <w:spacing w:val="-2"/>
            <w:w w:val="105"/>
          </w:rPr>
          <w:t xml:space="preserve">Deviations </w:t>
        </w:r>
      </w:ins>
      <w:ins w:id="64" w:author="Steven Livingstone" w:date="2025-07-04T16:44:00Z" w16du:dateUtc="2025-07-04T20:44:00Z">
        <w:r>
          <w:rPr>
            <w:spacing w:val="-2"/>
            <w:w w:val="105"/>
          </w:rPr>
          <w:t>from</w:t>
        </w:r>
      </w:ins>
      <w:ins w:id="65" w:author="Steven Livingstone" w:date="2025-07-04T16:43:00Z" w16du:dateUtc="2025-07-04T20:43:00Z">
        <w:r>
          <w:rPr>
            <w:spacing w:val="-2"/>
            <w:w w:val="105"/>
          </w:rPr>
          <w:t xml:space="preserve"> the preregistration</w:t>
        </w:r>
      </w:ins>
      <w:ins w:id="66" w:author="Steven Livingstone" w:date="2025-07-04T16:44:00Z" w16du:dateUtc="2025-07-04T20:44:00Z">
        <w:r>
          <w:rPr>
            <w:spacing w:val="-2"/>
            <w:w w:val="105"/>
          </w:rPr>
          <w:t xml:space="preserve"> plan</w:t>
        </w:r>
      </w:ins>
    </w:p>
    <w:p w14:paraId="64204626" w14:textId="772735BC" w:rsidR="00E067EA" w:rsidRDefault="00F04462">
      <w:pPr>
        <w:pStyle w:val="BodyText"/>
        <w:spacing w:before="299" w:line="355" w:lineRule="auto"/>
        <w:ind w:left="140" w:right="1216" w:firstLine="580"/>
        <w:jc w:val="both"/>
        <w:rPr>
          <w:ins w:id="67" w:author="Steven Livingstone" w:date="2025-07-04T16:43:00Z" w16du:dateUtc="2025-07-04T20:43:00Z"/>
        </w:rPr>
        <w:pPrChange w:id="68" w:author="Steven Livingstone" w:date="2025-07-04T16:44:00Z" w16du:dateUtc="2025-07-04T20:44:00Z">
          <w:pPr>
            <w:pStyle w:val="BodyText"/>
            <w:spacing w:before="299" w:line="355" w:lineRule="auto"/>
            <w:ind w:left="140" w:right="1216"/>
            <w:jc w:val="both"/>
          </w:pPr>
        </w:pPrChange>
      </w:pPr>
      <w:ins w:id="69" w:author="Steven Livingstone" w:date="2025-07-04T16:44:00Z" w16du:dateUtc="2025-07-04T20:44:00Z">
        <w:r w:rsidRPr="00F04462">
          <w:t xml:space="preserve">Several elements of the preregistration were intentionally deferred or modified in the present thesis.  First, although the OSF protocol outlines a follow-up linear mixed-effects model (LMM), those analyses were always earmarked for </w:t>
        </w:r>
      </w:ins>
      <w:ins w:id="70" w:author="Steven Livingstone" w:date="2025-07-04T16:45:00Z" w16du:dateUtc="2025-07-04T20:45:00Z">
        <w:r w:rsidR="00AF2DF0">
          <w:t>publication</w:t>
        </w:r>
        <w:r w:rsidR="00991DDC">
          <w:t xml:space="preserve"> in a journal </w:t>
        </w:r>
      </w:ins>
      <w:ins w:id="71" w:author="Steven Livingstone" w:date="2025-07-04T16:44:00Z" w16du:dateUtc="2025-07-04T20:44:00Z">
        <w:r w:rsidRPr="00F04462">
          <w:t xml:space="preserve">paper and are therefore not reported here.  Second, the preregistered exploratory machine-learning (ML/AI) classifiers—intended to decode Face-type and Emotion from multivariate HbT patterns—were not implemented due to time </w:t>
        </w:r>
        <w:r w:rsidRPr="00F04462">
          <w:lastRenderedPageBreak/>
          <w:t>constraints and will be pursued in future work.  Third, minor analytic adjustments were made to improve data quality: (i) two adjacent coherence frequency bins (0.08 – 0.10 Hz and 0.10 – 0.12 Hz) were averaged to bolster signal-to-noise, and (ii) one participant excluded for excessive head motion exceeded our preregistered attrition cap but was removed to preserve comparability across contrasts.  All departures are logged in the OSF “Deviations” section, ensuring transparent documentation of planned versus executed analyses.</w:t>
        </w:r>
      </w:ins>
    </w:p>
    <w:p w14:paraId="489C23FC" w14:textId="77777777" w:rsidR="00F675FE" w:rsidRDefault="00F675FE">
      <w:pPr>
        <w:pStyle w:val="BodyText"/>
        <w:spacing w:before="5"/>
        <w:rPr>
          <w:sz w:val="30"/>
        </w:rPr>
      </w:pPr>
    </w:p>
    <w:p w14:paraId="07559FDE" w14:textId="77777777" w:rsidR="00F675FE" w:rsidRDefault="00000000">
      <w:pPr>
        <w:pStyle w:val="Heading3"/>
        <w:numPr>
          <w:ilvl w:val="2"/>
          <w:numId w:val="6"/>
        </w:numPr>
        <w:tabs>
          <w:tab w:val="left" w:pos="1126"/>
          <w:tab w:val="left" w:pos="1127"/>
        </w:tabs>
        <w:spacing w:before="1"/>
      </w:pPr>
      <w:bookmarkStart w:id="72" w:name="Procedure"/>
      <w:bookmarkStart w:id="73" w:name="_bookmark22"/>
      <w:bookmarkEnd w:id="72"/>
      <w:bookmarkEnd w:id="73"/>
      <w:r>
        <w:rPr>
          <w:spacing w:val="-2"/>
          <w:w w:val="110"/>
        </w:rPr>
        <w:t>Procedure</w:t>
      </w:r>
    </w:p>
    <w:p w14:paraId="07559FDF" w14:textId="77777777" w:rsidR="00F675FE" w:rsidRDefault="00000000">
      <w:pPr>
        <w:pStyle w:val="BodyText"/>
        <w:spacing w:before="298" w:line="355" w:lineRule="auto"/>
        <w:ind w:left="140" w:right="1216"/>
        <w:jc w:val="both"/>
      </w:pPr>
      <w:r>
        <w:rPr>
          <w:w w:val="90"/>
        </w:rPr>
        <w:t xml:space="preserve">Following consent and briefing, participant head size was measured and a size-appropriate </w:t>
      </w:r>
      <w:r>
        <w:t>fNIRS</w:t>
      </w:r>
      <w:r>
        <w:rPr>
          <w:spacing w:val="-4"/>
        </w:rPr>
        <w:t xml:space="preserve"> </w:t>
      </w:r>
      <w:r>
        <w:t>cap</w:t>
      </w:r>
      <w:r>
        <w:rPr>
          <w:spacing w:val="-4"/>
        </w:rPr>
        <w:t xml:space="preserve"> </w:t>
      </w:r>
      <w:r>
        <w:t>fitted.</w:t>
      </w:r>
      <w:r>
        <w:rPr>
          <w:spacing w:val="28"/>
        </w:rPr>
        <w:t xml:space="preserve"> </w:t>
      </w:r>
      <w:r>
        <w:t>A</w:t>
      </w:r>
      <w:r>
        <w:rPr>
          <w:spacing w:val="-4"/>
        </w:rPr>
        <w:t xml:space="preserve"> </w:t>
      </w:r>
      <w:r>
        <w:t>signal</w:t>
      </w:r>
      <w:r>
        <w:rPr>
          <w:spacing w:val="-4"/>
        </w:rPr>
        <w:t xml:space="preserve"> </w:t>
      </w:r>
      <w:r>
        <w:t>optimization</w:t>
      </w:r>
      <w:r>
        <w:rPr>
          <w:spacing w:val="-4"/>
        </w:rPr>
        <w:t xml:space="preserve"> </w:t>
      </w:r>
      <w:r>
        <w:t>routine</w:t>
      </w:r>
      <w:r>
        <w:rPr>
          <w:spacing w:val="-4"/>
        </w:rPr>
        <w:t xml:space="preserve"> </w:t>
      </w:r>
      <w:r>
        <w:t>was</w:t>
      </w:r>
      <w:r>
        <w:rPr>
          <w:spacing w:val="-4"/>
        </w:rPr>
        <w:t xml:space="preserve"> </w:t>
      </w:r>
      <w:r>
        <w:t>then</w:t>
      </w:r>
      <w:r>
        <w:rPr>
          <w:spacing w:val="-4"/>
        </w:rPr>
        <w:t xml:space="preserve"> </w:t>
      </w:r>
      <w:r>
        <w:t>run</w:t>
      </w:r>
      <w:r>
        <w:rPr>
          <w:spacing w:val="-4"/>
        </w:rPr>
        <w:t xml:space="preserve"> </w:t>
      </w:r>
      <w:r>
        <w:t>within</w:t>
      </w:r>
      <w:r>
        <w:rPr>
          <w:spacing w:val="-4"/>
        </w:rPr>
        <w:t xml:space="preserve"> </w:t>
      </w:r>
      <w:r>
        <w:t>Aurora</w:t>
      </w:r>
      <w:r>
        <w:rPr>
          <w:spacing w:val="-4"/>
        </w:rPr>
        <w:t xml:space="preserve"> </w:t>
      </w:r>
      <w:r>
        <w:t>fNIRS</w:t>
      </w:r>
      <w:r>
        <w:rPr>
          <w:spacing w:val="-4"/>
        </w:rPr>
        <w:t xml:space="preserve"> </w:t>
      </w:r>
      <w:r>
        <w:t>to optimize</w:t>
      </w:r>
      <w:r>
        <w:rPr>
          <w:spacing w:val="-3"/>
        </w:rPr>
        <w:t xml:space="preserve"> </w:t>
      </w:r>
      <w:r>
        <w:t>participant</w:t>
      </w:r>
      <w:r>
        <w:rPr>
          <w:spacing w:val="-3"/>
        </w:rPr>
        <w:t xml:space="preserve"> </w:t>
      </w:r>
      <w:r>
        <w:t>channel</w:t>
      </w:r>
      <w:r>
        <w:rPr>
          <w:spacing w:val="-3"/>
        </w:rPr>
        <w:t xml:space="preserve"> </w:t>
      </w:r>
      <w:r>
        <w:t>signal</w:t>
      </w:r>
      <w:r>
        <w:rPr>
          <w:spacing w:val="-3"/>
        </w:rPr>
        <w:t xml:space="preserve"> </w:t>
      </w:r>
      <w:r>
        <w:t>levels.</w:t>
      </w:r>
      <w:r>
        <w:rPr>
          <w:spacing w:val="40"/>
        </w:rPr>
        <w:t xml:space="preserve"> </w:t>
      </w:r>
      <w:r>
        <w:t>This</w:t>
      </w:r>
      <w:r>
        <w:rPr>
          <w:spacing w:val="-3"/>
        </w:rPr>
        <w:t xml:space="preserve"> </w:t>
      </w:r>
      <w:r>
        <w:t>routine</w:t>
      </w:r>
      <w:r>
        <w:rPr>
          <w:spacing w:val="-3"/>
        </w:rPr>
        <w:t xml:space="preserve"> </w:t>
      </w:r>
      <w:r>
        <w:t>worked</w:t>
      </w:r>
      <w:r>
        <w:rPr>
          <w:spacing w:val="-3"/>
        </w:rPr>
        <w:t xml:space="preserve"> </w:t>
      </w:r>
      <w:r>
        <w:t>by</w:t>
      </w:r>
      <w:r>
        <w:rPr>
          <w:spacing w:val="-3"/>
        </w:rPr>
        <w:t xml:space="preserve"> </w:t>
      </w:r>
      <w:r>
        <w:t>increasing</w:t>
      </w:r>
      <w:r>
        <w:rPr>
          <w:spacing w:val="-3"/>
        </w:rPr>
        <w:t xml:space="preserve"> </w:t>
      </w:r>
      <w:r>
        <w:t>source brightness in a stepwise manner, until the optimal signal levels for all channels was reached.</w:t>
      </w:r>
      <w:r>
        <w:rPr>
          <w:spacing w:val="6"/>
        </w:rPr>
        <w:t xml:space="preserve"> </w:t>
      </w:r>
      <w:r>
        <w:t>Following</w:t>
      </w:r>
      <w:r>
        <w:rPr>
          <w:spacing w:val="-15"/>
        </w:rPr>
        <w:t xml:space="preserve"> </w:t>
      </w:r>
      <w:r>
        <w:t>optimization,</w:t>
      </w:r>
      <w:r>
        <w:rPr>
          <w:spacing w:val="-14"/>
        </w:rPr>
        <w:t xml:space="preserve"> </w:t>
      </w:r>
      <w:r>
        <w:t>participants</w:t>
      </w:r>
      <w:r>
        <w:rPr>
          <w:spacing w:val="-15"/>
        </w:rPr>
        <w:t xml:space="preserve"> </w:t>
      </w:r>
      <w:r>
        <w:t>were</w:t>
      </w:r>
      <w:r>
        <w:rPr>
          <w:spacing w:val="-15"/>
        </w:rPr>
        <w:t xml:space="preserve"> </w:t>
      </w:r>
      <w:r>
        <w:t>told</w:t>
      </w:r>
      <w:r>
        <w:rPr>
          <w:spacing w:val="-15"/>
        </w:rPr>
        <w:t xml:space="preserve"> </w:t>
      </w:r>
      <w:r>
        <w:t>that</w:t>
      </w:r>
      <w:r>
        <w:rPr>
          <w:spacing w:val="-15"/>
        </w:rPr>
        <w:t xml:space="preserve"> </w:t>
      </w:r>
      <w:r>
        <w:t>they</w:t>
      </w:r>
      <w:r>
        <w:rPr>
          <w:spacing w:val="-15"/>
        </w:rPr>
        <w:t xml:space="preserve"> </w:t>
      </w:r>
      <w:r>
        <w:t>would</w:t>
      </w:r>
      <w:r>
        <w:rPr>
          <w:spacing w:val="-15"/>
        </w:rPr>
        <w:t xml:space="preserve"> </w:t>
      </w:r>
      <w:r>
        <w:t>be</w:t>
      </w:r>
      <w:r>
        <w:rPr>
          <w:spacing w:val="-15"/>
        </w:rPr>
        <w:t xml:space="preserve"> </w:t>
      </w:r>
      <w:r>
        <w:t xml:space="preserve">presented with a series of facial expression images and asked to identify whether a probe face </w:t>
      </w:r>
      <w:r>
        <w:rPr>
          <w:w w:val="95"/>
        </w:rPr>
        <w:t>matched</w:t>
      </w:r>
      <w:r>
        <w:rPr>
          <w:spacing w:val="-12"/>
          <w:w w:val="95"/>
        </w:rPr>
        <w:t xml:space="preserve"> </w:t>
      </w:r>
      <w:r>
        <w:rPr>
          <w:w w:val="95"/>
        </w:rPr>
        <w:t>one</w:t>
      </w:r>
      <w:r>
        <w:rPr>
          <w:spacing w:val="-12"/>
          <w:w w:val="95"/>
        </w:rPr>
        <w:t xml:space="preserve"> </w:t>
      </w:r>
      <w:r>
        <w:rPr>
          <w:w w:val="95"/>
        </w:rPr>
        <w:t>of</w:t>
      </w:r>
      <w:r>
        <w:rPr>
          <w:spacing w:val="-12"/>
          <w:w w:val="95"/>
        </w:rPr>
        <w:t xml:space="preserve"> </w:t>
      </w:r>
      <w:r>
        <w:rPr>
          <w:w w:val="95"/>
        </w:rPr>
        <w:t>the</w:t>
      </w:r>
      <w:r>
        <w:rPr>
          <w:spacing w:val="-12"/>
          <w:w w:val="95"/>
        </w:rPr>
        <w:t xml:space="preserve"> </w:t>
      </w:r>
      <w:r>
        <w:rPr>
          <w:w w:val="95"/>
        </w:rPr>
        <w:t>faces</w:t>
      </w:r>
      <w:r>
        <w:rPr>
          <w:spacing w:val="-12"/>
          <w:w w:val="95"/>
        </w:rPr>
        <w:t xml:space="preserve"> </w:t>
      </w:r>
      <w:r>
        <w:rPr>
          <w:w w:val="95"/>
        </w:rPr>
        <w:t>they</w:t>
      </w:r>
      <w:r>
        <w:rPr>
          <w:spacing w:val="-12"/>
          <w:w w:val="95"/>
        </w:rPr>
        <w:t xml:space="preserve"> </w:t>
      </w:r>
      <w:r>
        <w:rPr>
          <w:w w:val="95"/>
        </w:rPr>
        <w:t>saw</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preceding</w:t>
      </w:r>
      <w:r>
        <w:rPr>
          <w:spacing w:val="-12"/>
          <w:w w:val="95"/>
        </w:rPr>
        <w:t xml:space="preserve"> </w:t>
      </w:r>
      <w:r>
        <w:rPr>
          <w:w w:val="95"/>
        </w:rPr>
        <w:t>block.</w:t>
      </w:r>
      <w:r>
        <w:rPr>
          <w:spacing w:val="17"/>
        </w:rPr>
        <w:t xml:space="preserve"> </w:t>
      </w:r>
      <w:r>
        <w:rPr>
          <w:w w:val="95"/>
        </w:rPr>
        <w:t>Room</w:t>
      </w:r>
      <w:r>
        <w:rPr>
          <w:spacing w:val="-12"/>
          <w:w w:val="95"/>
        </w:rPr>
        <w:t xml:space="preserve"> </w:t>
      </w:r>
      <w:r>
        <w:rPr>
          <w:w w:val="95"/>
        </w:rPr>
        <w:t>lights</w:t>
      </w:r>
      <w:r>
        <w:rPr>
          <w:spacing w:val="-12"/>
          <w:w w:val="95"/>
        </w:rPr>
        <w:t xml:space="preserve"> </w:t>
      </w:r>
      <w:r>
        <w:rPr>
          <w:w w:val="95"/>
        </w:rPr>
        <w:t>were</w:t>
      </w:r>
      <w:r>
        <w:rPr>
          <w:spacing w:val="-12"/>
          <w:w w:val="95"/>
        </w:rPr>
        <w:t xml:space="preserve"> </w:t>
      </w:r>
      <w:r>
        <w:rPr>
          <w:w w:val="95"/>
        </w:rPr>
        <w:t>then</w:t>
      </w:r>
      <w:r>
        <w:rPr>
          <w:spacing w:val="-12"/>
          <w:w w:val="95"/>
        </w:rPr>
        <w:t xml:space="preserve"> </w:t>
      </w:r>
      <w:r>
        <w:rPr>
          <w:w w:val="95"/>
        </w:rPr>
        <w:t xml:space="preserve">switched </w:t>
      </w:r>
      <w:r>
        <w:t>off</w:t>
      </w:r>
      <w:r>
        <w:rPr>
          <w:spacing w:val="-14"/>
        </w:rPr>
        <w:t xml:space="preserve"> </w:t>
      </w:r>
      <w:r>
        <w:t>to</w:t>
      </w:r>
      <w:r>
        <w:rPr>
          <w:spacing w:val="-14"/>
        </w:rPr>
        <w:t xml:space="preserve"> </w:t>
      </w:r>
      <w:r>
        <w:t>avoid</w:t>
      </w:r>
      <w:r>
        <w:rPr>
          <w:spacing w:val="-14"/>
        </w:rPr>
        <w:t xml:space="preserve"> </w:t>
      </w:r>
      <w:r>
        <w:t>interference</w:t>
      </w:r>
      <w:r>
        <w:rPr>
          <w:spacing w:val="-14"/>
        </w:rPr>
        <w:t xml:space="preserve"> </w:t>
      </w:r>
      <w:r>
        <w:t>with</w:t>
      </w:r>
      <w:r>
        <w:rPr>
          <w:spacing w:val="-14"/>
        </w:rPr>
        <w:t xml:space="preserve"> </w:t>
      </w:r>
      <w:r>
        <w:t>the</w:t>
      </w:r>
      <w:r>
        <w:rPr>
          <w:spacing w:val="-14"/>
        </w:rPr>
        <w:t xml:space="preserve"> </w:t>
      </w:r>
      <w:r>
        <w:t>fNIRS</w:t>
      </w:r>
      <w:r>
        <w:rPr>
          <w:spacing w:val="-14"/>
        </w:rPr>
        <w:t xml:space="preserve"> </w:t>
      </w:r>
      <w:r>
        <w:t>cap,</w:t>
      </w:r>
      <w:r>
        <w:rPr>
          <w:spacing w:val="-13"/>
        </w:rPr>
        <w:t xml:space="preserve"> </w:t>
      </w:r>
      <w:r>
        <w:t>and</w:t>
      </w:r>
      <w:r>
        <w:rPr>
          <w:spacing w:val="-14"/>
        </w:rPr>
        <w:t xml:space="preserve"> </w:t>
      </w:r>
      <w:r>
        <w:t>participants</w:t>
      </w:r>
      <w:r>
        <w:rPr>
          <w:spacing w:val="-14"/>
        </w:rPr>
        <w:t xml:space="preserve"> </w:t>
      </w:r>
      <w:r>
        <w:t>were</w:t>
      </w:r>
      <w:r>
        <w:rPr>
          <w:spacing w:val="-14"/>
        </w:rPr>
        <w:t xml:space="preserve"> </w:t>
      </w:r>
      <w:r>
        <w:t>monitored</w:t>
      </w:r>
      <w:r>
        <w:rPr>
          <w:spacing w:val="-14"/>
        </w:rPr>
        <w:t xml:space="preserve"> </w:t>
      </w:r>
      <w:r>
        <w:t>from</w:t>
      </w:r>
      <w:r>
        <w:rPr>
          <w:spacing w:val="-14"/>
        </w:rPr>
        <w:t xml:space="preserve"> </w:t>
      </w:r>
      <w:r>
        <w:t>an adjacent room with a live camera feed.</w:t>
      </w:r>
    </w:p>
    <w:p w14:paraId="07559FE0" w14:textId="77777777" w:rsidR="00F675FE" w:rsidRDefault="00000000">
      <w:pPr>
        <w:pStyle w:val="BodyText"/>
        <w:spacing w:before="4" w:line="355" w:lineRule="auto"/>
        <w:ind w:left="140" w:right="1216" w:firstLine="351"/>
        <w:jc w:val="both"/>
      </w:pPr>
      <w:r>
        <w:t>The experiment began with instructions presented on screen.</w:t>
      </w:r>
      <w:r>
        <w:rPr>
          <w:spacing w:val="40"/>
        </w:rPr>
        <w:t xml:space="preserve"> </w:t>
      </w:r>
      <w:r>
        <w:t>The trial timeline, shown</w:t>
      </w:r>
      <w:r>
        <w:rPr>
          <w:spacing w:val="-15"/>
        </w:rPr>
        <w:t xml:space="preserve"> </w:t>
      </w:r>
      <w:r>
        <w:t>in</w:t>
      </w:r>
      <w:r>
        <w:rPr>
          <w:spacing w:val="-15"/>
        </w:rPr>
        <w:t xml:space="preserve"> </w:t>
      </w:r>
      <w:r>
        <w:t>Figure</w:t>
      </w:r>
      <w:r>
        <w:rPr>
          <w:spacing w:val="-15"/>
        </w:rPr>
        <w:t xml:space="preserve"> </w:t>
      </w:r>
      <w:hyperlink w:anchor="_bookmark23" w:history="1">
        <w:r w:rsidR="00F675FE">
          <w:rPr>
            <w:color w:val="0000FF"/>
          </w:rPr>
          <w:t>2.3</w:t>
        </w:r>
      </w:hyperlink>
      <w:r>
        <w:t>,</w:t>
      </w:r>
      <w:r>
        <w:rPr>
          <w:spacing w:val="-15"/>
        </w:rPr>
        <w:t xml:space="preserve"> </w:t>
      </w:r>
      <w:r>
        <w:t>consisted</w:t>
      </w:r>
      <w:r>
        <w:rPr>
          <w:spacing w:val="-15"/>
        </w:rPr>
        <w:t xml:space="preserve"> </w:t>
      </w:r>
      <w:r>
        <w:t>of</w:t>
      </w:r>
      <w:r>
        <w:rPr>
          <w:spacing w:val="-15"/>
        </w:rPr>
        <w:t xml:space="preserve"> </w:t>
      </w:r>
      <w:r>
        <w:t>three</w:t>
      </w:r>
      <w:r>
        <w:rPr>
          <w:spacing w:val="-15"/>
        </w:rPr>
        <w:t xml:space="preserve"> </w:t>
      </w:r>
      <w:r>
        <w:t>main</w:t>
      </w:r>
      <w:r>
        <w:rPr>
          <w:spacing w:val="-15"/>
        </w:rPr>
        <w:t xml:space="preserve"> </w:t>
      </w:r>
      <w:r>
        <w:t>epochs:</w:t>
      </w:r>
      <w:r>
        <w:rPr>
          <w:spacing w:val="-15"/>
        </w:rPr>
        <w:t xml:space="preserve"> </w:t>
      </w:r>
      <w:r>
        <w:t>fixation</w:t>
      </w:r>
      <w:r>
        <w:rPr>
          <w:spacing w:val="-15"/>
        </w:rPr>
        <w:t xml:space="preserve"> </w:t>
      </w:r>
      <w:r>
        <w:t>cross,</w:t>
      </w:r>
      <w:r>
        <w:rPr>
          <w:spacing w:val="-15"/>
        </w:rPr>
        <w:t xml:space="preserve"> </w:t>
      </w:r>
      <w:r>
        <w:t>block</w:t>
      </w:r>
      <w:r>
        <w:rPr>
          <w:spacing w:val="-15"/>
        </w:rPr>
        <w:t xml:space="preserve"> </w:t>
      </w:r>
      <w:r>
        <w:t xml:space="preserve">presentation, </w:t>
      </w:r>
      <w:r>
        <w:rPr>
          <w:w w:val="95"/>
        </w:rPr>
        <w:t>and participant feedback.</w:t>
      </w:r>
      <w:r>
        <w:rPr>
          <w:spacing w:val="31"/>
        </w:rPr>
        <w:t xml:space="preserve"> </w:t>
      </w:r>
      <w:r>
        <w:rPr>
          <w:w w:val="95"/>
        </w:rPr>
        <w:t xml:space="preserve">Each Block began with a fixed cross presented for 16 seconds, </w:t>
      </w:r>
      <w:r>
        <w:t>followed by 8 facial images.</w:t>
      </w:r>
      <w:r>
        <w:rPr>
          <w:spacing w:val="40"/>
        </w:rPr>
        <w:t xml:space="preserve"> </w:t>
      </w:r>
      <w:r>
        <w:t>Facial images were each presented for 1.5 seconds, with a 250-750 ms (M=500 ms) interstimulus interval (ISI) between each face.</w:t>
      </w:r>
      <w:r>
        <w:rPr>
          <w:spacing w:val="35"/>
        </w:rPr>
        <w:t xml:space="preserve"> </w:t>
      </w:r>
      <w:r>
        <w:t xml:space="preserve">To maintain </w:t>
      </w:r>
      <w:r>
        <w:rPr>
          <w:w w:val="95"/>
        </w:rPr>
        <w:t>participant attention, participants completed a memory task after each block.</w:t>
      </w:r>
      <w:r>
        <w:rPr>
          <w:spacing w:val="40"/>
        </w:rPr>
        <w:t xml:space="preserve"> </w:t>
      </w:r>
      <w:r>
        <w:rPr>
          <w:w w:val="95"/>
        </w:rPr>
        <w:t>In the task, participants</w:t>
      </w:r>
      <w:r>
        <w:rPr>
          <w:spacing w:val="6"/>
        </w:rPr>
        <w:t xml:space="preserve"> </w:t>
      </w:r>
      <w:r>
        <w:rPr>
          <w:w w:val="95"/>
        </w:rPr>
        <w:t>were</w:t>
      </w:r>
      <w:r>
        <w:rPr>
          <w:spacing w:val="6"/>
        </w:rPr>
        <w:t xml:space="preserve"> </w:t>
      </w:r>
      <w:r>
        <w:rPr>
          <w:w w:val="95"/>
        </w:rPr>
        <w:t>presented</w:t>
      </w:r>
      <w:r>
        <w:rPr>
          <w:spacing w:val="6"/>
        </w:rPr>
        <w:t xml:space="preserve"> </w:t>
      </w:r>
      <w:r>
        <w:rPr>
          <w:w w:val="95"/>
        </w:rPr>
        <w:t>with</w:t>
      </w:r>
      <w:r>
        <w:rPr>
          <w:spacing w:val="7"/>
        </w:rPr>
        <w:t xml:space="preserve"> </w:t>
      </w:r>
      <w:r>
        <w:rPr>
          <w:w w:val="95"/>
        </w:rPr>
        <w:t>a</w:t>
      </w:r>
      <w:r>
        <w:rPr>
          <w:spacing w:val="6"/>
        </w:rPr>
        <w:t xml:space="preserve"> </w:t>
      </w:r>
      <w:r>
        <w:rPr>
          <w:w w:val="95"/>
        </w:rPr>
        <w:t>model</w:t>
      </w:r>
      <w:r>
        <w:rPr>
          <w:spacing w:val="6"/>
        </w:rPr>
        <w:t xml:space="preserve"> </w:t>
      </w:r>
      <w:r>
        <w:rPr>
          <w:w w:val="95"/>
        </w:rPr>
        <w:t>image</w:t>
      </w:r>
      <w:r>
        <w:rPr>
          <w:spacing w:val="6"/>
        </w:rPr>
        <w:t xml:space="preserve"> </w:t>
      </w:r>
      <w:r>
        <w:rPr>
          <w:w w:val="95"/>
        </w:rPr>
        <w:t>with</w:t>
      </w:r>
      <w:r>
        <w:rPr>
          <w:spacing w:val="7"/>
        </w:rPr>
        <w:t xml:space="preserve"> </w:t>
      </w:r>
      <w:r>
        <w:rPr>
          <w:w w:val="95"/>
        </w:rPr>
        <w:t>the</w:t>
      </w:r>
      <w:r>
        <w:rPr>
          <w:spacing w:val="6"/>
        </w:rPr>
        <w:t xml:space="preserve"> </w:t>
      </w:r>
      <w:r>
        <w:rPr>
          <w:w w:val="95"/>
        </w:rPr>
        <w:t>same</w:t>
      </w:r>
      <w:r>
        <w:rPr>
          <w:spacing w:val="6"/>
        </w:rPr>
        <w:t xml:space="preserve"> </w:t>
      </w:r>
      <w:r>
        <w:rPr>
          <w:w w:val="95"/>
        </w:rPr>
        <w:t>emotional</w:t>
      </w:r>
      <w:r>
        <w:rPr>
          <w:spacing w:val="6"/>
        </w:rPr>
        <w:t xml:space="preserve"> </w:t>
      </w:r>
      <w:r>
        <w:rPr>
          <w:w w:val="95"/>
        </w:rPr>
        <w:t>expression</w:t>
      </w:r>
      <w:r>
        <w:rPr>
          <w:spacing w:val="7"/>
        </w:rPr>
        <w:t xml:space="preserve"> </w:t>
      </w:r>
      <w:r>
        <w:rPr>
          <w:spacing w:val="-5"/>
          <w:w w:val="95"/>
        </w:rPr>
        <w:t>as</w:t>
      </w:r>
    </w:p>
    <w:p w14:paraId="07559FE1" w14:textId="77777777" w:rsidR="00F675FE" w:rsidRDefault="00F675FE">
      <w:pPr>
        <w:spacing w:line="355" w:lineRule="auto"/>
        <w:jc w:val="both"/>
        <w:sectPr w:rsidR="00F675FE">
          <w:headerReference w:type="default" r:id="rId39"/>
          <w:footerReference w:type="default" r:id="rId40"/>
          <w:pgSz w:w="12240" w:h="15840"/>
          <w:pgMar w:top="1020" w:right="220" w:bottom="280" w:left="1660" w:header="690" w:footer="0" w:gutter="0"/>
          <w:cols w:space="720"/>
        </w:sectPr>
      </w:pPr>
    </w:p>
    <w:p w14:paraId="07559FE2" w14:textId="77777777" w:rsidR="00F675FE" w:rsidRDefault="00F675FE">
      <w:pPr>
        <w:pStyle w:val="BodyText"/>
        <w:spacing w:before="11"/>
        <w:rPr>
          <w:sz w:val="20"/>
        </w:rPr>
      </w:pPr>
    </w:p>
    <w:p w14:paraId="07559FE3" w14:textId="77777777" w:rsidR="00F675FE" w:rsidRDefault="00000000">
      <w:pPr>
        <w:pStyle w:val="BodyText"/>
        <w:spacing w:before="118" w:line="355" w:lineRule="auto"/>
        <w:ind w:left="140" w:right="1217"/>
        <w:jc w:val="both"/>
      </w:pPr>
      <w:r>
        <w:rPr>
          <w:w w:val="95"/>
        </w:rPr>
        <w:t xml:space="preserve">the rest of the block’s images, and asked if the model was shown in the preceding block </w:t>
      </w:r>
      <w:r>
        <w:t>of</w:t>
      </w:r>
      <w:r>
        <w:rPr>
          <w:spacing w:val="-11"/>
        </w:rPr>
        <w:t xml:space="preserve"> </w:t>
      </w:r>
      <w:r>
        <w:t>8</w:t>
      </w:r>
      <w:r>
        <w:rPr>
          <w:spacing w:val="-11"/>
        </w:rPr>
        <w:t xml:space="preserve"> </w:t>
      </w:r>
      <w:r>
        <w:t>faces,</w:t>
      </w:r>
      <w:r>
        <w:rPr>
          <w:spacing w:val="-10"/>
        </w:rPr>
        <w:t xml:space="preserve"> </w:t>
      </w:r>
      <w:r>
        <w:t>with</w:t>
      </w:r>
      <w:r>
        <w:rPr>
          <w:spacing w:val="-11"/>
        </w:rPr>
        <w:t xml:space="preserve"> </w:t>
      </w:r>
      <w:r>
        <w:t>feedback</w:t>
      </w:r>
      <w:r>
        <w:rPr>
          <w:spacing w:val="-11"/>
        </w:rPr>
        <w:t xml:space="preserve"> </w:t>
      </w:r>
      <w:r>
        <w:t>provided</w:t>
      </w:r>
      <w:r>
        <w:rPr>
          <w:spacing w:val="-11"/>
        </w:rPr>
        <w:t xml:space="preserve"> </w:t>
      </w:r>
      <w:r>
        <w:t>using</w:t>
      </w:r>
      <w:r>
        <w:rPr>
          <w:spacing w:val="-11"/>
        </w:rPr>
        <w:t xml:space="preserve"> </w:t>
      </w:r>
      <w:r>
        <w:t>the</w:t>
      </w:r>
      <w:r>
        <w:rPr>
          <w:spacing w:val="-11"/>
        </w:rPr>
        <w:t xml:space="preserve"> </w:t>
      </w:r>
      <w:r>
        <w:t>keyboard</w:t>
      </w:r>
      <w:r>
        <w:rPr>
          <w:spacing w:val="-11"/>
        </w:rPr>
        <w:t xml:space="preserve"> </w:t>
      </w:r>
      <w:r>
        <w:t>(y/n).</w:t>
      </w:r>
      <w:r>
        <w:rPr>
          <w:spacing w:val="9"/>
        </w:rPr>
        <w:t xml:space="preserve"> </w:t>
      </w:r>
      <w:r>
        <w:t>The</w:t>
      </w:r>
      <w:r>
        <w:rPr>
          <w:spacing w:val="-11"/>
        </w:rPr>
        <w:t xml:space="preserve"> </w:t>
      </w:r>
      <w:r>
        <w:t>probe</w:t>
      </w:r>
      <w:r>
        <w:rPr>
          <w:spacing w:val="-11"/>
        </w:rPr>
        <w:t xml:space="preserve"> </w:t>
      </w:r>
      <w:r>
        <w:t>face</w:t>
      </w:r>
      <w:r>
        <w:rPr>
          <w:spacing w:val="-11"/>
        </w:rPr>
        <w:t xml:space="preserve"> </w:t>
      </w:r>
      <w:r>
        <w:t>has</w:t>
      </w:r>
      <w:r>
        <w:rPr>
          <w:spacing w:val="-11"/>
        </w:rPr>
        <w:t xml:space="preserve"> </w:t>
      </w:r>
      <w:r>
        <w:t>a</w:t>
      </w:r>
      <w:r>
        <w:rPr>
          <w:spacing w:val="-11"/>
        </w:rPr>
        <w:t xml:space="preserve"> </w:t>
      </w:r>
      <w:r>
        <w:t xml:space="preserve">50% </w:t>
      </w:r>
      <w:r>
        <w:rPr>
          <w:w w:val="95"/>
        </w:rPr>
        <w:t>chance</w:t>
      </w:r>
      <w:r>
        <w:rPr>
          <w:spacing w:val="-3"/>
          <w:w w:val="95"/>
        </w:rPr>
        <w:t xml:space="preserve"> </w:t>
      </w:r>
      <w:r>
        <w:rPr>
          <w:w w:val="95"/>
        </w:rPr>
        <w:t>of</w:t>
      </w:r>
      <w:r>
        <w:rPr>
          <w:spacing w:val="-3"/>
          <w:w w:val="95"/>
        </w:rPr>
        <w:t xml:space="preserve"> </w:t>
      </w:r>
      <w:r>
        <w:rPr>
          <w:w w:val="95"/>
        </w:rPr>
        <w:t>either</w:t>
      </w:r>
      <w:r>
        <w:rPr>
          <w:spacing w:val="-3"/>
          <w:w w:val="95"/>
        </w:rPr>
        <w:t xml:space="preserve"> </w:t>
      </w:r>
      <w:r>
        <w:rPr>
          <w:w w:val="95"/>
        </w:rPr>
        <w:t>being</w:t>
      </w:r>
      <w:r>
        <w:rPr>
          <w:spacing w:val="-3"/>
          <w:w w:val="95"/>
        </w:rPr>
        <w:t xml:space="preserve"> </w:t>
      </w:r>
      <w:r>
        <w:rPr>
          <w:w w:val="95"/>
        </w:rPr>
        <w:t>in</w:t>
      </w:r>
      <w:r>
        <w:rPr>
          <w:spacing w:val="-3"/>
          <w:w w:val="95"/>
        </w:rPr>
        <w:t xml:space="preserve"> </w:t>
      </w:r>
      <w:r>
        <w:rPr>
          <w:w w:val="95"/>
        </w:rPr>
        <w:t>the</w:t>
      </w:r>
      <w:r>
        <w:rPr>
          <w:spacing w:val="-3"/>
          <w:w w:val="95"/>
        </w:rPr>
        <w:t xml:space="preserve"> </w:t>
      </w:r>
      <w:r>
        <w:rPr>
          <w:w w:val="95"/>
        </w:rPr>
        <w:t>previous</w:t>
      </w:r>
      <w:r>
        <w:rPr>
          <w:spacing w:val="-3"/>
          <w:w w:val="95"/>
        </w:rPr>
        <w:t xml:space="preserve"> </w:t>
      </w:r>
      <w:r>
        <w:rPr>
          <w:w w:val="95"/>
        </w:rPr>
        <w:t>block</w:t>
      </w:r>
      <w:r>
        <w:rPr>
          <w:spacing w:val="-3"/>
          <w:w w:val="95"/>
        </w:rPr>
        <w:t xml:space="preserve"> </w:t>
      </w:r>
      <w:r>
        <w:rPr>
          <w:w w:val="95"/>
        </w:rPr>
        <w:t>or</w:t>
      </w:r>
      <w:r>
        <w:rPr>
          <w:spacing w:val="-3"/>
          <w:w w:val="95"/>
        </w:rPr>
        <w:t xml:space="preserve"> </w:t>
      </w:r>
      <w:r>
        <w:rPr>
          <w:w w:val="95"/>
        </w:rPr>
        <w:t>not.</w:t>
      </w:r>
      <w:r>
        <w:rPr>
          <w:spacing w:val="25"/>
        </w:rPr>
        <w:t xml:space="preserve"> </w:t>
      </w:r>
      <w:r>
        <w:rPr>
          <w:w w:val="95"/>
        </w:rPr>
        <w:t>The</w:t>
      </w:r>
      <w:r>
        <w:rPr>
          <w:spacing w:val="-3"/>
          <w:w w:val="95"/>
        </w:rPr>
        <w:t xml:space="preserve"> </w:t>
      </w:r>
      <w:r>
        <w:rPr>
          <w:w w:val="95"/>
        </w:rPr>
        <w:t>experiment</w:t>
      </w:r>
      <w:r>
        <w:rPr>
          <w:spacing w:val="-3"/>
          <w:w w:val="95"/>
        </w:rPr>
        <w:t xml:space="preserve"> </w:t>
      </w:r>
      <w:r>
        <w:rPr>
          <w:w w:val="95"/>
        </w:rPr>
        <w:t>continued</w:t>
      </w:r>
      <w:r>
        <w:rPr>
          <w:spacing w:val="-3"/>
          <w:w w:val="95"/>
        </w:rPr>
        <w:t xml:space="preserve"> </w:t>
      </w:r>
      <w:r>
        <w:rPr>
          <w:w w:val="95"/>
        </w:rPr>
        <w:t>after</w:t>
      </w:r>
      <w:r>
        <w:rPr>
          <w:spacing w:val="-3"/>
          <w:w w:val="95"/>
        </w:rPr>
        <w:t xml:space="preserve"> </w:t>
      </w:r>
      <w:r>
        <w:rPr>
          <w:w w:val="95"/>
        </w:rPr>
        <w:t>seven seconds</w:t>
      </w:r>
      <w:r>
        <w:rPr>
          <w:spacing w:val="-7"/>
          <w:w w:val="95"/>
        </w:rPr>
        <w:t xml:space="preserve"> </w:t>
      </w:r>
      <w:r>
        <w:rPr>
          <w:w w:val="95"/>
        </w:rPr>
        <w:t>if</w:t>
      </w:r>
      <w:r>
        <w:rPr>
          <w:spacing w:val="-7"/>
          <w:w w:val="95"/>
        </w:rPr>
        <w:t xml:space="preserve"> </w:t>
      </w:r>
      <w:r>
        <w:rPr>
          <w:w w:val="95"/>
        </w:rPr>
        <w:t>no</w:t>
      </w:r>
      <w:r>
        <w:rPr>
          <w:spacing w:val="-7"/>
          <w:w w:val="95"/>
        </w:rPr>
        <w:t xml:space="preserve"> </w:t>
      </w:r>
      <w:r>
        <w:rPr>
          <w:w w:val="95"/>
        </w:rPr>
        <w:t>feedback</w:t>
      </w:r>
      <w:r>
        <w:rPr>
          <w:spacing w:val="-7"/>
          <w:w w:val="95"/>
        </w:rPr>
        <w:t xml:space="preserve"> </w:t>
      </w:r>
      <w:r>
        <w:rPr>
          <w:w w:val="95"/>
        </w:rPr>
        <w:t>was</w:t>
      </w:r>
      <w:r>
        <w:rPr>
          <w:spacing w:val="-7"/>
          <w:w w:val="95"/>
        </w:rPr>
        <w:t xml:space="preserve"> </w:t>
      </w:r>
      <w:r>
        <w:rPr>
          <w:w w:val="95"/>
        </w:rPr>
        <w:t>provided</w:t>
      </w:r>
      <w:r>
        <w:rPr>
          <w:spacing w:val="-7"/>
          <w:w w:val="95"/>
        </w:rPr>
        <w:t xml:space="preserve"> </w:t>
      </w:r>
      <w:r>
        <w:rPr>
          <w:w w:val="95"/>
        </w:rPr>
        <w:t>(the</w:t>
      </w:r>
      <w:r>
        <w:rPr>
          <w:spacing w:val="-7"/>
          <w:w w:val="95"/>
        </w:rPr>
        <w:t xml:space="preserve"> </w:t>
      </w:r>
      <w:r>
        <w:rPr>
          <w:w w:val="95"/>
        </w:rPr>
        <w:t>distribution</w:t>
      </w:r>
      <w:r>
        <w:rPr>
          <w:spacing w:val="-7"/>
          <w:w w:val="95"/>
        </w:rPr>
        <w:t xml:space="preserve"> </w:t>
      </w:r>
      <w:r>
        <w:rPr>
          <w:w w:val="95"/>
        </w:rPr>
        <w:t>of</w:t>
      </w:r>
      <w:r>
        <w:rPr>
          <w:spacing w:val="-7"/>
          <w:w w:val="95"/>
        </w:rPr>
        <w:t xml:space="preserve"> </w:t>
      </w:r>
      <w:r>
        <w:rPr>
          <w:w w:val="95"/>
        </w:rPr>
        <w:t>block</w:t>
      </w:r>
      <w:r>
        <w:rPr>
          <w:spacing w:val="-7"/>
          <w:w w:val="95"/>
        </w:rPr>
        <w:t xml:space="preserve"> </w:t>
      </w:r>
      <w:r>
        <w:rPr>
          <w:w w:val="95"/>
        </w:rPr>
        <w:t>missed</w:t>
      </w:r>
      <w:r>
        <w:rPr>
          <w:spacing w:val="-7"/>
          <w:w w:val="95"/>
        </w:rPr>
        <w:t xml:space="preserve"> </w:t>
      </w:r>
      <w:r>
        <w:rPr>
          <w:w w:val="95"/>
        </w:rPr>
        <w:t>responses</w:t>
      </w:r>
      <w:r>
        <w:rPr>
          <w:spacing w:val="-7"/>
          <w:w w:val="95"/>
        </w:rPr>
        <w:t xml:space="preserve"> </w:t>
      </w:r>
      <w:r>
        <w:rPr>
          <w:w w:val="95"/>
        </w:rPr>
        <w:t>is</w:t>
      </w:r>
      <w:r>
        <w:rPr>
          <w:spacing w:val="-7"/>
          <w:w w:val="95"/>
        </w:rPr>
        <w:t xml:space="preserve"> </w:t>
      </w:r>
      <w:r>
        <w:rPr>
          <w:w w:val="95"/>
        </w:rPr>
        <w:t xml:space="preserve">shown in Appendix </w:t>
      </w:r>
      <w:hyperlink w:anchor="_bookmark146" w:history="1">
        <w:r w:rsidR="00F675FE">
          <w:rPr>
            <w:color w:val="0000FF"/>
            <w:w w:val="95"/>
          </w:rPr>
          <w:t>C.1</w:t>
        </w:r>
      </w:hyperlink>
      <w:r>
        <w:rPr>
          <w:w w:val="95"/>
        </w:rPr>
        <w:t>).</w:t>
      </w:r>
      <w:r>
        <w:t xml:space="preserve"> </w:t>
      </w:r>
      <w:r>
        <w:rPr>
          <w:w w:val="95"/>
        </w:rPr>
        <w:t>Participants were given a break every seven blocks, and prompted to enter</w:t>
      </w:r>
      <w:r>
        <w:rPr>
          <w:spacing w:val="-6"/>
          <w:w w:val="95"/>
        </w:rPr>
        <w:t xml:space="preserve"> </w:t>
      </w:r>
      <w:r>
        <w:rPr>
          <w:w w:val="95"/>
        </w:rPr>
        <w:t>the</w:t>
      </w:r>
      <w:r>
        <w:rPr>
          <w:spacing w:val="-6"/>
          <w:w w:val="95"/>
        </w:rPr>
        <w:t xml:space="preserve"> </w:t>
      </w:r>
      <w:r>
        <w:rPr>
          <w:w w:val="95"/>
        </w:rPr>
        <w:t>space</w:t>
      </w:r>
      <w:r>
        <w:rPr>
          <w:spacing w:val="-5"/>
          <w:w w:val="95"/>
        </w:rPr>
        <w:t xml:space="preserve"> </w:t>
      </w:r>
      <w:r>
        <w:rPr>
          <w:w w:val="95"/>
        </w:rPr>
        <w:t>bar</w:t>
      </w:r>
      <w:r>
        <w:rPr>
          <w:spacing w:val="-6"/>
          <w:w w:val="95"/>
        </w:rPr>
        <w:t xml:space="preserve"> </w:t>
      </w:r>
      <w:r>
        <w:rPr>
          <w:w w:val="95"/>
        </w:rPr>
        <w:t>when</w:t>
      </w:r>
      <w:r>
        <w:rPr>
          <w:spacing w:val="-6"/>
          <w:w w:val="95"/>
        </w:rPr>
        <w:t xml:space="preserve"> </w:t>
      </w:r>
      <w:r>
        <w:rPr>
          <w:w w:val="95"/>
        </w:rPr>
        <w:t>they</w:t>
      </w:r>
      <w:r>
        <w:rPr>
          <w:spacing w:val="-6"/>
          <w:w w:val="95"/>
        </w:rPr>
        <w:t xml:space="preserve"> </w:t>
      </w:r>
      <w:r>
        <w:rPr>
          <w:w w:val="95"/>
        </w:rPr>
        <w:t>are</w:t>
      </w:r>
      <w:r>
        <w:rPr>
          <w:spacing w:val="-6"/>
          <w:w w:val="95"/>
        </w:rPr>
        <w:t xml:space="preserve"> </w:t>
      </w:r>
      <w:r>
        <w:rPr>
          <w:w w:val="95"/>
        </w:rPr>
        <w:t>ready</w:t>
      </w:r>
      <w:r>
        <w:rPr>
          <w:spacing w:val="-6"/>
          <w:w w:val="95"/>
        </w:rPr>
        <w:t xml:space="preserve"> </w:t>
      </w:r>
      <w:r>
        <w:rPr>
          <w:w w:val="95"/>
        </w:rPr>
        <w:t>to</w:t>
      </w:r>
      <w:r>
        <w:rPr>
          <w:spacing w:val="-6"/>
          <w:w w:val="95"/>
        </w:rPr>
        <w:t xml:space="preserve"> </w:t>
      </w:r>
      <w:r>
        <w:rPr>
          <w:w w:val="95"/>
        </w:rPr>
        <w:t>continue</w:t>
      </w:r>
      <w:r>
        <w:rPr>
          <w:spacing w:val="-6"/>
          <w:w w:val="95"/>
        </w:rPr>
        <w:t xml:space="preserve"> </w:t>
      </w:r>
      <w:r>
        <w:rPr>
          <w:w w:val="95"/>
        </w:rPr>
        <w:t>the</w:t>
      </w:r>
      <w:r>
        <w:rPr>
          <w:spacing w:val="-6"/>
          <w:w w:val="95"/>
        </w:rPr>
        <w:t xml:space="preserve"> </w:t>
      </w:r>
      <w:r>
        <w:rPr>
          <w:w w:val="95"/>
        </w:rPr>
        <w:t>experiment.</w:t>
      </w:r>
      <w:r>
        <w:rPr>
          <w:spacing w:val="29"/>
        </w:rPr>
        <w:t xml:space="preserve"> </w:t>
      </w:r>
      <w:r>
        <w:rPr>
          <w:w w:val="95"/>
        </w:rPr>
        <w:t>After</w:t>
      </w:r>
      <w:r>
        <w:rPr>
          <w:spacing w:val="-6"/>
          <w:w w:val="95"/>
        </w:rPr>
        <w:t xml:space="preserve"> </w:t>
      </w:r>
      <w:r>
        <w:rPr>
          <w:w w:val="95"/>
        </w:rPr>
        <w:t>the</w:t>
      </w:r>
      <w:r>
        <w:rPr>
          <w:spacing w:val="-6"/>
          <w:w w:val="95"/>
        </w:rPr>
        <w:t xml:space="preserve"> </w:t>
      </w:r>
      <w:r>
        <w:rPr>
          <w:w w:val="95"/>
        </w:rPr>
        <w:t xml:space="preserve">experiment </w:t>
      </w:r>
      <w:r>
        <w:rPr>
          <w:spacing w:val="-2"/>
        </w:rPr>
        <w:t>was</w:t>
      </w:r>
      <w:r>
        <w:rPr>
          <w:spacing w:val="-8"/>
        </w:rPr>
        <w:t xml:space="preserve"> </w:t>
      </w:r>
      <w:r>
        <w:rPr>
          <w:spacing w:val="-2"/>
        </w:rPr>
        <w:t>completed,</w:t>
      </w:r>
      <w:r>
        <w:rPr>
          <w:spacing w:val="-8"/>
        </w:rPr>
        <w:t xml:space="preserve"> </w:t>
      </w:r>
      <w:r>
        <w:rPr>
          <w:spacing w:val="-2"/>
        </w:rPr>
        <w:t>the</w:t>
      </w:r>
      <w:r>
        <w:rPr>
          <w:spacing w:val="-8"/>
        </w:rPr>
        <w:t xml:space="preserve"> </w:t>
      </w:r>
      <w:r>
        <w:rPr>
          <w:spacing w:val="-2"/>
        </w:rPr>
        <w:t>experimenter(s)</w:t>
      </w:r>
      <w:r>
        <w:rPr>
          <w:spacing w:val="-8"/>
        </w:rPr>
        <w:t xml:space="preserve"> </w:t>
      </w:r>
      <w:r>
        <w:rPr>
          <w:spacing w:val="-2"/>
        </w:rPr>
        <w:t>entered</w:t>
      </w:r>
      <w:r>
        <w:rPr>
          <w:spacing w:val="-8"/>
        </w:rPr>
        <w:t xml:space="preserve"> </w:t>
      </w:r>
      <w:r>
        <w:rPr>
          <w:spacing w:val="-2"/>
        </w:rPr>
        <w:t>the</w:t>
      </w:r>
      <w:r>
        <w:rPr>
          <w:spacing w:val="-8"/>
        </w:rPr>
        <w:t xml:space="preserve"> </w:t>
      </w:r>
      <w:r>
        <w:rPr>
          <w:spacing w:val="-2"/>
        </w:rPr>
        <w:t>room,</w:t>
      </w:r>
      <w:r>
        <w:rPr>
          <w:spacing w:val="-8"/>
        </w:rPr>
        <w:t xml:space="preserve"> </w:t>
      </w:r>
      <w:r>
        <w:rPr>
          <w:spacing w:val="-2"/>
        </w:rPr>
        <w:t>removed</w:t>
      </w:r>
      <w:r>
        <w:rPr>
          <w:spacing w:val="-8"/>
        </w:rPr>
        <w:t xml:space="preserve"> </w:t>
      </w:r>
      <w:r>
        <w:rPr>
          <w:spacing w:val="-2"/>
        </w:rPr>
        <w:t>the</w:t>
      </w:r>
      <w:r>
        <w:rPr>
          <w:spacing w:val="-8"/>
        </w:rPr>
        <w:t xml:space="preserve"> </w:t>
      </w:r>
      <w:r>
        <w:rPr>
          <w:spacing w:val="-2"/>
        </w:rPr>
        <w:t>fNIRS</w:t>
      </w:r>
      <w:r>
        <w:rPr>
          <w:spacing w:val="-8"/>
        </w:rPr>
        <w:t xml:space="preserve"> </w:t>
      </w:r>
      <w:r>
        <w:rPr>
          <w:spacing w:val="-2"/>
        </w:rPr>
        <w:t>cap,</w:t>
      </w:r>
      <w:r>
        <w:rPr>
          <w:spacing w:val="-8"/>
        </w:rPr>
        <w:t xml:space="preserve"> </w:t>
      </w:r>
      <w:r>
        <w:rPr>
          <w:spacing w:val="-2"/>
        </w:rPr>
        <w:t>and</w:t>
      </w:r>
      <w:r>
        <w:rPr>
          <w:spacing w:val="-8"/>
        </w:rPr>
        <w:t xml:space="preserve"> </w:t>
      </w:r>
      <w:r>
        <w:rPr>
          <w:spacing w:val="-2"/>
        </w:rPr>
        <w:t xml:space="preserve">the </w:t>
      </w:r>
      <w:r>
        <w:t>participant</w:t>
      </w:r>
      <w:r>
        <w:rPr>
          <w:spacing w:val="-8"/>
        </w:rPr>
        <w:t xml:space="preserve"> </w:t>
      </w:r>
      <w:r>
        <w:t>was</w:t>
      </w:r>
      <w:r>
        <w:rPr>
          <w:spacing w:val="-8"/>
        </w:rPr>
        <w:t xml:space="preserve"> </w:t>
      </w:r>
      <w:r>
        <w:t>debriefed</w:t>
      </w:r>
      <w:r>
        <w:rPr>
          <w:spacing w:val="-8"/>
        </w:rPr>
        <w:t xml:space="preserve"> </w:t>
      </w:r>
      <w:r>
        <w:t>about</w:t>
      </w:r>
      <w:r>
        <w:rPr>
          <w:spacing w:val="-8"/>
        </w:rPr>
        <w:t xml:space="preserve"> </w:t>
      </w:r>
      <w:r>
        <w:t>the</w:t>
      </w:r>
      <w:r>
        <w:rPr>
          <w:spacing w:val="-8"/>
        </w:rPr>
        <w:t xml:space="preserve"> </w:t>
      </w:r>
      <w:r>
        <w:t>experiment.</w:t>
      </w:r>
      <w:r>
        <w:rPr>
          <w:spacing w:val="25"/>
        </w:rPr>
        <w:t xml:space="preserve"> </w:t>
      </w:r>
      <w:r>
        <w:t>Participation</w:t>
      </w:r>
      <w:r>
        <w:rPr>
          <w:spacing w:val="-8"/>
        </w:rPr>
        <w:t xml:space="preserve"> </w:t>
      </w:r>
      <w:r>
        <w:t>in</w:t>
      </w:r>
      <w:r>
        <w:rPr>
          <w:spacing w:val="-8"/>
        </w:rPr>
        <w:t xml:space="preserve"> </w:t>
      </w:r>
      <w:r>
        <w:t>the</w:t>
      </w:r>
      <w:r>
        <w:rPr>
          <w:spacing w:val="-8"/>
        </w:rPr>
        <w:t xml:space="preserve"> </w:t>
      </w:r>
      <w:r>
        <w:t>experiment</w:t>
      </w:r>
      <w:r>
        <w:rPr>
          <w:spacing w:val="-8"/>
        </w:rPr>
        <w:t xml:space="preserve"> </w:t>
      </w:r>
      <w:r>
        <w:t xml:space="preserve">took </w:t>
      </w:r>
      <w:bookmarkStart w:id="74" w:name="_bookmark23"/>
      <w:bookmarkEnd w:id="74"/>
      <w:r>
        <w:t>approximately 35 minutes.</w:t>
      </w:r>
    </w:p>
    <w:p w14:paraId="07559FE4" w14:textId="77777777" w:rsidR="00F675FE" w:rsidRDefault="00000000">
      <w:pPr>
        <w:pStyle w:val="BodyText"/>
        <w:spacing w:before="3"/>
        <w:rPr>
          <w:sz w:val="3"/>
        </w:rPr>
      </w:pPr>
      <w:r>
        <w:rPr>
          <w:noProof/>
        </w:rPr>
        <w:drawing>
          <wp:anchor distT="0" distB="0" distL="0" distR="0" simplePos="0" relativeHeight="251658243" behindDoc="0" locked="0" layoutInCell="1" allowOverlap="1" wp14:anchorId="0755A6A7" wp14:editId="0755A6A8">
            <wp:simplePos x="0" y="0"/>
            <wp:positionH relativeFrom="page">
              <wp:posOffset>1143000</wp:posOffset>
            </wp:positionH>
            <wp:positionV relativeFrom="paragraph">
              <wp:posOffset>42984</wp:posOffset>
            </wp:positionV>
            <wp:extent cx="5733287" cy="323545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1" cstate="print"/>
                    <a:stretch>
                      <a:fillRect/>
                    </a:stretch>
                  </pic:blipFill>
                  <pic:spPr>
                    <a:xfrm>
                      <a:off x="0" y="0"/>
                      <a:ext cx="5733287" cy="3235452"/>
                    </a:xfrm>
                    <a:prstGeom prst="rect">
                      <a:avLst/>
                    </a:prstGeom>
                  </pic:spPr>
                </pic:pic>
              </a:graphicData>
            </a:graphic>
          </wp:anchor>
        </w:drawing>
      </w:r>
    </w:p>
    <w:p w14:paraId="07559FE5" w14:textId="77777777" w:rsidR="00F675FE" w:rsidRDefault="00000000">
      <w:pPr>
        <w:pStyle w:val="BodyText"/>
        <w:spacing w:before="178" w:line="213" w:lineRule="auto"/>
        <w:ind w:left="140" w:right="1216"/>
        <w:jc w:val="both"/>
      </w:pPr>
      <w:r>
        <w:t>Figure</w:t>
      </w:r>
      <w:r>
        <w:rPr>
          <w:spacing w:val="-3"/>
        </w:rPr>
        <w:t xml:space="preserve"> </w:t>
      </w:r>
      <w:r>
        <w:t>2.3:</w:t>
      </w:r>
      <w:r>
        <w:rPr>
          <w:spacing w:val="21"/>
        </w:rPr>
        <w:t xml:space="preserve"> </w:t>
      </w:r>
      <w:r>
        <w:t>Participants</w:t>
      </w:r>
      <w:r>
        <w:rPr>
          <w:spacing w:val="-3"/>
        </w:rPr>
        <w:t xml:space="preserve"> </w:t>
      </w:r>
      <w:r>
        <w:t>viewed</w:t>
      </w:r>
      <w:r>
        <w:rPr>
          <w:spacing w:val="-3"/>
        </w:rPr>
        <w:t xml:space="preserve"> </w:t>
      </w:r>
      <w:r>
        <w:t>56</w:t>
      </w:r>
      <w:r>
        <w:rPr>
          <w:spacing w:val="-3"/>
        </w:rPr>
        <w:t xml:space="preserve"> </w:t>
      </w:r>
      <w:r>
        <w:t>blocks</w:t>
      </w:r>
      <w:r>
        <w:rPr>
          <w:spacing w:val="-3"/>
        </w:rPr>
        <w:t xml:space="preserve"> </w:t>
      </w:r>
      <w:r>
        <w:t>of</w:t>
      </w:r>
      <w:r>
        <w:rPr>
          <w:spacing w:val="-3"/>
        </w:rPr>
        <w:t xml:space="preserve"> </w:t>
      </w:r>
      <w:r>
        <w:t>8</w:t>
      </w:r>
      <w:r>
        <w:rPr>
          <w:spacing w:val="-3"/>
        </w:rPr>
        <w:t xml:space="preserve"> </w:t>
      </w:r>
      <w:r>
        <w:t>faces,</w:t>
      </w:r>
      <w:r>
        <w:rPr>
          <w:spacing w:val="-1"/>
        </w:rPr>
        <w:t xml:space="preserve"> </w:t>
      </w:r>
      <w:r>
        <w:t>each</w:t>
      </w:r>
      <w:r>
        <w:rPr>
          <w:spacing w:val="-3"/>
        </w:rPr>
        <w:t xml:space="preserve"> </w:t>
      </w:r>
      <w:r>
        <w:t>block</w:t>
      </w:r>
      <w:r>
        <w:rPr>
          <w:spacing w:val="-3"/>
        </w:rPr>
        <w:t xml:space="preserve"> </w:t>
      </w:r>
      <w:r>
        <w:t>being</w:t>
      </w:r>
      <w:r>
        <w:rPr>
          <w:spacing w:val="-3"/>
        </w:rPr>
        <w:t xml:space="preserve"> </w:t>
      </w:r>
      <w:r>
        <w:t>either</w:t>
      </w:r>
      <w:r>
        <w:rPr>
          <w:spacing w:val="-3"/>
        </w:rPr>
        <w:t xml:space="preserve"> </w:t>
      </w:r>
      <w:r>
        <w:t>all</w:t>
      </w:r>
      <w:r>
        <w:rPr>
          <w:spacing w:val="-3"/>
        </w:rPr>
        <w:t xml:space="preserve"> </w:t>
      </w:r>
      <w:r>
        <w:t>real</w:t>
      </w:r>
      <w:r>
        <w:rPr>
          <w:spacing w:val="-3"/>
        </w:rPr>
        <w:t xml:space="preserve"> </w:t>
      </w:r>
      <w:r>
        <w:t>or all</w:t>
      </w:r>
      <w:r>
        <w:rPr>
          <w:spacing w:val="-15"/>
        </w:rPr>
        <w:t xml:space="preserve"> </w:t>
      </w:r>
      <w:r>
        <w:t>virtual</w:t>
      </w:r>
      <w:r>
        <w:rPr>
          <w:spacing w:val="-15"/>
        </w:rPr>
        <w:t xml:space="preserve"> </w:t>
      </w:r>
      <w:r>
        <w:t>faces.</w:t>
      </w:r>
      <w:r>
        <w:rPr>
          <w:spacing w:val="-15"/>
        </w:rPr>
        <w:t xml:space="preserve"> </w:t>
      </w:r>
      <w:r>
        <w:t>Every</w:t>
      </w:r>
      <w:r>
        <w:rPr>
          <w:spacing w:val="-15"/>
        </w:rPr>
        <w:t xml:space="preserve"> </w:t>
      </w:r>
      <w:r>
        <w:t>face</w:t>
      </w:r>
      <w:r>
        <w:rPr>
          <w:spacing w:val="-15"/>
        </w:rPr>
        <w:t xml:space="preserve"> </w:t>
      </w:r>
      <w:r>
        <w:t>in</w:t>
      </w:r>
      <w:r>
        <w:rPr>
          <w:spacing w:val="-15"/>
        </w:rPr>
        <w:t xml:space="preserve"> </w:t>
      </w:r>
      <w:r>
        <w:t>a</w:t>
      </w:r>
      <w:r>
        <w:rPr>
          <w:spacing w:val="-15"/>
        </w:rPr>
        <w:t xml:space="preserve"> </w:t>
      </w:r>
      <w:r>
        <w:t>block</w:t>
      </w:r>
      <w:r>
        <w:rPr>
          <w:spacing w:val="-15"/>
        </w:rPr>
        <w:t xml:space="preserve"> </w:t>
      </w:r>
      <w:r>
        <w:t>displayed</w:t>
      </w:r>
      <w:r>
        <w:rPr>
          <w:spacing w:val="-15"/>
        </w:rPr>
        <w:t xml:space="preserve"> </w:t>
      </w:r>
      <w:r>
        <w:t>the</w:t>
      </w:r>
      <w:r>
        <w:rPr>
          <w:spacing w:val="-15"/>
        </w:rPr>
        <w:t xml:space="preserve"> </w:t>
      </w:r>
      <w:r>
        <w:t>same</w:t>
      </w:r>
      <w:r>
        <w:rPr>
          <w:spacing w:val="-15"/>
        </w:rPr>
        <w:t xml:space="preserve"> </w:t>
      </w:r>
      <w:r>
        <w:t>emotional</w:t>
      </w:r>
      <w:r>
        <w:rPr>
          <w:spacing w:val="-15"/>
        </w:rPr>
        <w:t xml:space="preserve"> </w:t>
      </w:r>
      <w:r>
        <w:t>expression,</w:t>
      </w:r>
      <w:r>
        <w:rPr>
          <w:spacing w:val="-15"/>
        </w:rPr>
        <w:t xml:space="preserve"> </w:t>
      </w:r>
      <w:r>
        <w:t>one</w:t>
      </w:r>
      <w:r>
        <w:rPr>
          <w:spacing w:val="-15"/>
        </w:rPr>
        <w:t xml:space="preserve"> </w:t>
      </w:r>
      <w:r>
        <w:t xml:space="preserve">of: </w:t>
      </w:r>
      <w:r>
        <w:rPr>
          <w:spacing w:val="-2"/>
        </w:rPr>
        <w:t>anger, disgust, fear, happiness, sadness, surprise, neutral.</w:t>
      </w:r>
    </w:p>
    <w:p w14:paraId="07559FE6" w14:textId="77777777" w:rsidR="00F675FE" w:rsidRDefault="00F675FE">
      <w:pPr>
        <w:pStyle w:val="BodyText"/>
        <w:rPr>
          <w:sz w:val="34"/>
        </w:rPr>
      </w:pPr>
    </w:p>
    <w:p w14:paraId="07559FE7" w14:textId="77777777" w:rsidR="00F675FE" w:rsidRDefault="00000000">
      <w:pPr>
        <w:pStyle w:val="Heading2"/>
        <w:numPr>
          <w:ilvl w:val="1"/>
          <w:numId w:val="6"/>
        </w:numPr>
        <w:tabs>
          <w:tab w:val="left" w:pos="1022"/>
          <w:tab w:val="left" w:pos="1023"/>
        </w:tabs>
        <w:spacing w:before="297"/>
      </w:pPr>
      <w:bookmarkStart w:id="75" w:name="Analyses"/>
      <w:bookmarkStart w:id="76" w:name="_bookmark24"/>
      <w:bookmarkEnd w:id="75"/>
      <w:bookmarkEnd w:id="76"/>
      <w:r>
        <w:rPr>
          <w:spacing w:val="-2"/>
          <w:w w:val="105"/>
        </w:rPr>
        <w:t>Analyses</w:t>
      </w:r>
    </w:p>
    <w:p w14:paraId="07559FE8" w14:textId="77777777" w:rsidR="00F675FE" w:rsidRDefault="00000000">
      <w:pPr>
        <w:pStyle w:val="BodyText"/>
        <w:spacing w:before="363" w:line="355" w:lineRule="auto"/>
        <w:ind w:left="140" w:right="1216"/>
        <w:jc w:val="both"/>
      </w:pPr>
      <w:r>
        <w:rPr>
          <w:w w:val="95"/>
        </w:rPr>
        <w:t xml:space="preserve">All fNIRS data was preprocessed and analyzed with Python 3.11.9 using MNE (version </w:t>
      </w:r>
      <w:r>
        <w:t>1.9.0) (</w:t>
      </w:r>
      <w:hyperlink w:anchor="_bookmark79" w:history="1">
        <w:r>
          <w:rPr>
            <w:color w:val="0000FF"/>
          </w:rPr>
          <w:t>Gramfort et al.</w:t>
        </w:r>
      </w:hyperlink>
      <w:r>
        <w:t xml:space="preserve">, </w:t>
      </w:r>
      <w:hyperlink w:anchor="_bookmark79" w:history="1">
        <w:r w:rsidR="00F675FE">
          <w:rPr>
            <w:color w:val="0000FF"/>
          </w:rPr>
          <w:t>2013</w:t>
        </w:r>
      </w:hyperlink>
      <w:r>
        <w:t>) and MNE-NIRS (version 0.7.1) (</w:t>
      </w:r>
      <w:hyperlink w:anchor="_bookmark104" w:history="1">
        <w:r w:rsidR="00F675FE">
          <w:rPr>
            <w:color w:val="0000FF"/>
          </w:rPr>
          <w:t>Luke et al.</w:t>
        </w:r>
      </w:hyperlink>
      <w:r>
        <w:t xml:space="preserve">, </w:t>
      </w:r>
      <w:hyperlink w:anchor="_bookmark104" w:history="1">
        <w:r w:rsidR="00F675FE">
          <w:rPr>
            <w:color w:val="0000FF"/>
          </w:rPr>
          <w:t>2021</w:t>
        </w:r>
      </w:hyperlink>
      <w:r>
        <w:t>), which</w:t>
      </w:r>
    </w:p>
    <w:p w14:paraId="07559FE9" w14:textId="77777777" w:rsidR="00F675FE" w:rsidRDefault="00F675FE">
      <w:pPr>
        <w:spacing w:line="355" w:lineRule="auto"/>
        <w:jc w:val="both"/>
        <w:sectPr w:rsidR="00F675FE">
          <w:headerReference w:type="default" r:id="rId42"/>
          <w:footerReference w:type="default" r:id="rId43"/>
          <w:pgSz w:w="12240" w:h="15840"/>
          <w:pgMar w:top="1020" w:right="220" w:bottom="280" w:left="1660" w:header="690" w:footer="0" w:gutter="0"/>
          <w:cols w:space="720"/>
        </w:sectPr>
      </w:pPr>
    </w:p>
    <w:p w14:paraId="07559FEA" w14:textId="77777777" w:rsidR="00F675FE" w:rsidRDefault="00F675FE">
      <w:pPr>
        <w:pStyle w:val="BodyText"/>
        <w:spacing w:before="11"/>
        <w:rPr>
          <w:sz w:val="20"/>
        </w:rPr>
      </w:pPr>
    </w:p>
    <w:p w14:paraId="07559FEB" w14:textId="5D738F7B" w:rsidR="00F675FE" w:rsidRDefault="00000000" w:rsidP="003041C7">
      <w:pPr>
        <w:pStyle w:val="BodyText"/>
        <w:spacing w:before="118" w:line="355" w:lineRule="auto"/>
        <w:ind w:left="140" w:right="1217"/>
        <w:pPrChange w:id="77" w:author="Steven Livingstone" w:date="2025-07-04T16:47:00Z" w16du:dateUtc="2025-07-04T20:47:00Z">
          <w:pPr>
            <w:pStyle w:val="BodyText"/>
            <w:spacing w:before="118" w:line="355" w:lineRule="auto"/>
            <w:ind w:left="140" w:right="1217"/>
            <w:jc w:val="both"/>
          </w:pPr>
        </w:pPrChange>
      </w:pPr>
      <w:r>
        <w:t>used the Nilearn package (version 0.9.2).</w:t>
      </w:r>
      <w:r>
        <w:rPr>
          <w:spacing w:val="40"/>
        </w:rPr>
        <w:t xml:space="preserve"> </w:t>
      </w:r>
      <w:r>
        <w:t>Data were analyzed with a General Linear Model (GLM), followed by a functional connectivity analysis.</w:t>
      </w:r>
      <w:r>
        <w:rPr>
          <w:spacing w:val="40"/>
        </w:rPr>
        <w:t xml:space="preserve"> </w:t>
      </w:r>
      <w:r>
        <w:t xml:space="preserve">The memory task was </w:t>
      </w:r>
      <w:r>
        <w:rPr>
          <w:w w:val="95"/>
        </w:rPr>
        <w:t>analyzed</w:t>
      </w:r>
      <w:r>
        <w:rPr>
          <w:spacing w:val="-6"/>
          <w:w w:val="95"/>
        </w:rPr>
        <w:t xml:space="preserve"> </w:t>
      </w:r>
      <w:r>
        <w:rPr>
          <w:w w:val="95"/>
        </w:rPr>
        <w:t>in</w:t>
      </w:r>
      <w:r>
        <w:rPr>
          <w:spacing w:val="-6"/>
          <w:w w:val="95"/>
        </w:rPr>
        <w:t xml:space="preserve"> </w:t>
      </w:r>
      <w:r>
        <w:rPr>
          <w:w w:val="95"/>
        </w:rPr>
        <w:t>Python</w:t>
      </w:r>
      <w:r>
        <w:rPr>
          <w:spacing w:val="-6"/>
          <w:w w:val="95"/>
        </w:rPr>
        <w:t xml:space="preserve"> </w:t>
      </w:r>
      <w:r>
        <w:rPr>
          <w:w w:val="95"/>
        </w:rPr>
        <w:t>using</w:t>
      </w:r>
      <w:r>
        <w:rPr>
          <w:spacing w:val="-6"/>
          <w:w w:val="95"/>
        </w:rPr>
        <w:t xml:space="preserve"> </w:t>
      </w:r>
      <w:r>
        <w:rPr>
          <w:w w:val="95"/>
        </w:rPr>
        <w:t>the</w:t>
      </w:r>
      <w:r>
        <w:rPr>
          <w:spacing w:val="-6"/>
          <w:w w:val="95"/>
        </w:rPr>
        <w:t xml:space="preserve"> </w:t>
      </w:r>
      <w:r>
        <w:rPr>
          <w:w w:val="95"/>
        </w:rPr>
        <w:t>statsmodels</w:t>
      </w:r>
      <w:r>
        <w:rPr>
          <w:spacing w:val="-6"/>
          <w:w w:val="95"/>
        </w:rPr>
        <w:t xml:space="preserve"> </w:t>
      </w:r>
      <w:r>
        <w:rPr>
          <w:w w:val="95"/>
        </w:rPr>
        <w:t>package</w:t>
      </w:r>
      <w:r>
        <w:rPr>
          <w:spacing w:val="-6"/>
          <w:w w:val="95"/>
        </w:rPr>
        <w:t xml:space="preserve"> </w:t>
      </w:r>
      <w:r>
        <w:rPr>
          <w:w w:val="95"/>
        </w:rPr>
        <w:t>(version</w:t>
      </w:r>
      <w:r>
        <w:rPr>
          <w:spacing w:val="-6"/>
          <w:w w:val="95"/>
        </w:rPr>
        <w:t xml:space="preserve"> </w:t>
      </w:r>
      <w:r>
        <w:rPr>
          <w:w w:val="95"/>
        </w:rPr>
        <w:t>0.14.4)</w:t>
      </w:r>
      <w:r>
        <w:rPr>
          <w:spacing w:val="-6"/>
          <w:w w:val="95"/>
        </w:rPr>
        <w:t xml:space="preserve"> </w:t>
      </w:r>
      <w:r>
        <w:rPr>
          <w:w w:val="95"/>
        </w:rPr>
        <w:t>(</w:t>
      </w:r>
      <w:r w:rsidR="00F675FE">
        <w:fldChar w:fldCharType="begin"/>
      </w:r>
      <w:r w:rsidR="00F675FE">
        <w:instrText>HYPERLINK \l "_bookmark122"</w:instrText>
      </w:r>
      <w:r w:rsidR="00F675FE">
        <w:fldChar w:fldCharType="separate"/>
      </w:r>
      <w:r w:rsidR="00F675FE">
        <w:rPr>
          <w:color w:val="0000FF"/>
          <w:w w:val="95"/>
        </w:rPr>
        <w:t>Seabold</w:t>
      </w:r>
      <w:r w:rsidR="00F675FE">
        <w:rPr>
          <w:color w:val="0000FF"/>
          <w:spacing w:val="-6"/>
          <w:w w:val="95"/>
        </w:rPr>
        <w:t xml:space="preserve"> </w:t>
      </w:r>
      <w:r w:rsidR="00F675FE">
        <w:rPr>
          <w:color w:val="0000FF"/>
          <w:w w:val="95"/>
        </w:rPr>
        <w:t>and</w:t>
      </w:r>
      <w:r w:rsidR="00F675FE">
        <w:rPr>
          <w:color w:val="0000FF"/>
          <w:spacing w:val="-6"/>
          <w:w w:val="95"/>
        </w:rPr>
        <w:t xml:space="preserve"> </w:t>
      </w:r>
      <w:r w:rsidR="00F675FE">
        <w:rPr>
          <w:color w:val="0000FF"/>
          <w:w w:val="95"/>
        </w:rPr>
        <w:t>Perktold</w:t>
      </w:r>
      <w:r w:rsidR="00F675FE">
        <w:fldChar w:fldCharType="end"/>
      </w:r>
      <w:r>
        <w:rPr>
          <w:w w:val="95"/>
        </w:rPr>
        <w:t xml:space="preserve">, </w:t>
      </w:r>
      <w:r w:rsidR="00F675FE">
        <w:fldChar w:fldCharType="begin"/>
      </w:r>
      <w:r w:rsidR="00F675FE">
        <w:instrText>HYPERLINK \l "_bookmark122"</w:instrText>
      </w:r>
      <w:r w:rsidR="00F675FE">
        <w:fldChar w:fldCharType="separate"/>
      </w:r>
      <w:r w:rsidR="00F675FE">
        <w:rPr>
          <w:color w:val="0000FF"/>
        </w:rPr>
        <w:t>2010</w:t>
      </w:r>
      <w:r w:rsidR="00F675FE">
        <w:fldChar w:fldCharType="end"/>
      </w:r>
      <w:r>
        <w:t>).</w:t>
      </w:r>
      <w:r>
        <w:rPr>
          <w:spacing w:val="36"/>
        </w:rPr>
        <w:t xml:space="preserve"> </w:t>
      </w:r>
      <w:r>
        <w:t>The</w:t>
      </w:r>
      <w:r>
        <w:rPr>
          <w:spacing w:val="-1"/>
        </w:rPr>
        <w:t xml:space="preserve"> </w:t>
      </w:r>
      <w:r>
        <w:t>data</w:t>
      </w:r>
      <w:r>
        <w:rPr>
          <w:spacing w:val="-1"/>
        </w:rPr>
        <w:t xml:space="preserve"> </w:t>
      </w:r>
      <w:r>
        <w:t>generated</w:t>
      </w:r>
      <w:r>
        <w:rPr>
          <w:spacing w:val="-1"/>
        </w:rPr>
        <w:t xml:space="preserve"> </w:t>
      </w:r>
      <w:r>
        <w:t>during</w:t>
      </w:r>
      <w:r>
        <w:rPr>
          <w:spacing w:val="-1"/>
        </w:rPr>
        <w:t xml:space="preserve"> </w:t>
      </w:r>
      <w:r>
        <w:t>this</w:t>
      </w:r>
      <w:r>
        <w:rPr>
          <w:spacing w:val="-1"/>
        </w:rPr>
        <w:t xml:space="preserve"> </w:t>
      </w:r>
      <w:r>
        <w:t>study</w:t>
      </w:r>
      <w:r>
        <w:rPr>
          <w:spacing w:val="-1"/>
        </w:rPr>
        <w:t xml:space="preserve"> </w:t>
      </w:r>
      <w:r>
        <w:t>has</w:t>
      </w:r>
      <w:r>
        <w:rPr>
          <w:spacing w:val="-1"/>
        </w:rPr>
        <w:t xml:space="preserve"> </w:t>
      </w:r>
      <w:r>
        <w:t>been</w:t>
      </w:r>
      <w:r>
        <w:rPr>
          <w:spacing w:val="-1"/>
        </w:rPr>
        <w:t xml:space="preserve"> </w:t>
      </w:r>
      <w:r>
        <w:t>made</w:t>
      </w:r>
      <w:r>
        <w:rPr>
          <w:spacing w:val="-1"/>
        </w:rPr>
        <w:t xml:space="preserve"> </w:t>
      </w:r>
      <w:r>
        <w:t>publicly</w:t>
      </w:r>
      <w:r>
        <w:rPr>
          <w:spacing w:val="-1"/>
        </w:rPr>
        <w:t xml:space="preserve"> </w:t>
      </w:r>
      <w:r>
        <w:t>available</w:t>
      </w:r>
      <w:r>
        <w:rPr>
          <w:spacing w:val="-1"/>
        </w:rPr>
        <w:t xml:space="preserve"> </w:t>
      </w:r>
      <w:r>
        <w:t>on</w:t>
      </w:r>
      <w:r>
        <w:rPr>
          <w:spacing w:val="-1"/>
        </w:rPr>
        <w:t xml:space="preserve"> </w:t>
      </w:r>
      <w:r>
        <w:t>the Open Science Framework</w:t>
      </w:r>
      <w:del w:id="78" w:author="Steven Livingstone" w:date="2025-07-04T16:47:00Z" w16du:dateUtc="2025-07-04T20:47:00Z">
        <w:r w:rsidDel="003041C7">
          <w:delText xml:space="preserve"> </w:delText>
        </w:r>
      </w:del>
      <w:ins w:id="79" w:author="Steven Livingstone" w:date="2025-07-04T16:47:00Z" w16du:dateUtc="2025-07-04T20:47:00Z">
        <w:r w:rsidR="003041C7">
          <w:t xml:space="preserve"> </w:t>
        </w:r>
      </w:ins>
      <w:r>
        <w:t>(</w:t>
      </w:r>
      <w:del w:id="80" w:author="Steven Livingstone" w:date="2025-07-04T16:47:00Z" w16du:dateUtc="2025-07-04T20:47:00Z">
        <w:r w:rsidDel="003041C7">
          <w:delText xml:space="preserve">OSF) </w:delText>
        </w:r>
        <w:r w:rsidR="00F675FE" w:rsidDel="003041C7">
          <w:fldChar w:fldCharType="begin"/>
        </w:r>
        <w:r w:rsidR="00F675FE" w:rsidDel="003041C7">
          <w:delInstrText>HYPERLINK "https://osf.io/d7bzp/?view_only=f5a96f051edb4e768c5e4461699ef1ce" \h</w:delInstrText>
        </w:r>
        <w:r w:rsidR="00F675FE" w:rsidDel="003041C7">
          <w:fldChar w:fldCharType="separate"/>
        </w:r>
        <w:r w:rsidR="00F675FE" w:rsidDel="003041C7">
          <w:rPr>
            <w:color w:val="EC008C"/>
          </w:rPr>
          <w:delText>here</w:delText>
        </w:r>
        <w:r w:rsidR="00F675FE" w:rsidDel="003041C7">
          <w:fldChar w:fldCharType="end"/>
        </w:r>
      </w:del>
      <w:ins w:id="81" w:author="Steven Livingstone" w:date="2025-07-04T16:47:00Z" w16du:dateUtc="2025-07-04T20:47:00Z">
        <w:r w:rsidR="003041C7" w:rsidRPr="003041C7">
          <w:t>https://osf.io/d7bzp/?view_only=f5a96f051edb4e768c5e4461699ef1ce</w:t>
        </w:r>
        <w:r w:rsidR="003041C7">
          <w:t>)</w:t>
        </w:r>
      </w:ins>
      <w:r>
        <w:t>.</w:t>
      </w:r>
    </w:p>
    <w:p w14:paraId="07559FEC" w14:textId="77777777" w:rsidR="00F675FE" w:rsidRDefault="00F675FE">
      <w:pPr>
        <w:pStyle w:val="BodyText"/>
        <w:spacing w:before="5"/>
        <w:rPr>
          <w:sz w:val="30"/>
        </w:rPr>
      </w:pPr>
    </w:p>
    <w:p w14:paraId="07559FED" w14:textId="77777777" w:rsidR="00F675FE" w:rsidRDefault="00000000">
      <w:pPr>
        <w:pStyle w:val="Heading3"/>
        <w:numPr>
          <w:ilvl w:val="2"/>
          <w:numId w:val="6"/>
        </w:numPr>
        <w:tabs>
          <w:tab w:val="left" w:pos="1126"/>
          <w:tab w:val="left" w:pos="1127"/>
        </w:tabs>
      </w:pPr>
      <w:bookmarkStart w:id="82" w:name="fNIRS_preprocessing"/>
      <w:bookmarkStart w:id="83" w:name="_bookmark25"/>
      <w:bookmarkEnd w:id="82"/>
      <w:bookmarkEnd w:id="83"/>
      <w:r>
        <w:rPr>
          <w:w w:val="105"/>
        </w:rPr>
        <w:t>fNIRS</w:t>
      </w:r>
      <w:r>
        <w:rPr>
          <w:spacing w:val="54"/>
          <w:w w:val="105"/>
        </w:rPr>
        <w:t xml:space="preserve"> </w:t>
      </w:r>
      <w:r>
        <w:rPr>
          <w:spacing w:val="-2"/>
          <w:w w:val="105"/>
        </w:rPr>
        <w:t>preprocessing</w:t>
      </w:r>
    </w:p>
    <w:p w14:paraId="07559FEE" w14:textId="77777777" w:rsidR="00F675FE" w:rsidRDefault="00F675FE">
      <w:pPr>
        <w:pStyle w:val="BodyText"/>
        <w:rPr>
          <w:b/>
          <w:sz w:val="20"/>
        </w:rPr>
      </w:pPr>
    </w:p>
    <w:p w14:paraId="07559FEF" w14:textId="77777777" w:rsidR="00F675FE" w:rsidRDefault="00000000">
      <w:pPr>
        <w:pStyle w:val="BodyText"/>
        <w:spacing w:before="11"/>
        <w:rPr>
          <w:b/>
          <w:sz w:val="11"/>
        </w:rPr>
      </w:pPr>
      <w:r>
        <w:rPr>
          <w:noProof/>
        </w:rPr>
        <w:drawing>
          <wp:anchor distT="0" distB="0" distL="0" distR="0" simplePos="0" relativeHeight="251658244" behindDoc="0" locked="0" layoutInCell="1" allowOverlap="1" wp14:anchorId="0755A6A9" wp14:editId="0755A6AA">
            <wp:simplePos x="0" y="0"/>
            <wp:positionH relativeFrom="page">
              <wp:posOffset>1297781</wp:posOffset>
            </wp:positionH>
            <wp:positionV relativeFrom="paragraph">
              <wp:posOffset>116861</wp:posOffset>
            </wp:positionV>
            <wp:extent cx="5480304" cy="290845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4" cstate="print"/>
                    <a:stretch>
                      <a:fillRect/>
                    </a:stretch>
                  </pic:blipFill>
                  <pic:spPr>
                    <a:xfrm>
                      <a:off x="0" y="0"/>
                      <a:ext cx="5480304" cy="2908458"/>
                    </a:xfrm>
                    <a:prstGeom prst="rect">
                      <a:avLst/>
                    </a:prstGeom>
                  </pic:spPr>
                </pic:pic>
              </a:graphicData>
            </a:graphic>
          </wp:anchor>
        </w:drawing>
      </w:r>
    </w:p>
    <w:p w14:paraId="07559FF0" w14:textId="77777777" w:rsidR="00F675FE" w:rsidRDefault="00F675FE">
      <w:pPr>
        <w:pStyle w:val="BodyText"/>
        <w:rPr>
          <w:b/>
          <w:sz w:val="20"/>
        </w:rPr>
      </w:pPr>
    </w:p>
    <w:p w14:paraId="07559FF1" w14:textId="77777777" w:rsidR="00F675FE" w:rsidRDefault="00000000">
      <w:pPr>
        <w:pStyle w:val="BodyText"/>
        <w:spacing w:before="282" w:line="213" w:lineRule="auto"/>
        <w:ind w:left="140" w:right="1215"/>
        <w:jc w:val="both"/>
      </w:pPr>
      <w:bookmarkStart w:id="84" w:name="_bookmark26"/>
      <w:bookmarkEnd w:id="84"/>
      <w:r>
        <w:rPr>
          <w:w w:val="95"/>
        </w:rPr>
        <w:t>Figure 2.4:</w:t>
      </w:r>
      <w:r>
        <w:rPr>
          <w:spacing w:val="36"/>
        </w:rPr>
        <w:t xml:space="preserve"> </w:t>
      </w:r>
      <w:r>
        <w:rPr>
          <w:w w:val="95"/>
        </w:rPr>
        <w:t xml:space="preserve">Preprocessing steps for fNIRS data, from the raw data to the fully processed </w:t>
      </w:r>
      <w:r>
        <w:rPr>
          <w:spacing w:val="-2"/>
        </w:rPr>
        <w:t>data.</w:t>
      </w:r>
    </w:p>
    <w:p w14:paraId="07559FF2" w14:textId="77777777" w:rsidR="00F675FE" w:rsidRDefault="00F675FE">
      <w:pPr>
        <w:pStyle w:val="BodyText"/>
        <w:spacing w:before="5"/>
        <w:rPr>
          <w:sz w:val="33"/>
        </w:rPr>
      </w:pPr>
    </w:p>
    <w:p w14:paraId="07559FF3" w14:textId="77777777" w:rsidR="00F675FE" w:rsidRDefault="00000000">
      <w:pPr>
        <w:pStyle w:val="BodyText"/>
        <w:ind w:left="140"/>
        <w:jc w:val="both"/>
      </w:pPr>
      <w:r>
        <w:t>The</w:t>
      </w:r>
      <w:r>
        <w:rPr>
          <w:spacing w:val="11"/>
        </w:rPr>
        <w:t xml:space="preserve"> </w:t>
      </w:r>
      <w:r>
        <w:t>preprocessing</w:t>
      </w:r>
      <w:r>
        <w:rPr>
          <w:spacing w:val="12"/>
        </w:rPr>
        <w:t xml:space="preserve"> </w:t>
      </w:r>
      <w:r>
        <w:t>steps</w:t>
      </w:r>
      <w:r>
        <w:rPr>
          <w:spacing w:val="11"/>
        </w:rPr>
        <w:t xml:space="preserve"> </w:t>
      </w:r>
      <w:r>
        <w:t>for</w:t>
      </w:r>
      <w:r>
        <w:rPr>
          <w:spacing w:val="12"/>
        </w:rPr>
        <w:t xml:space="preserve"> </w:t>
      </w:r>
      <w:r>
        <w:t>the</w:t>
      </w:r>
      <w:r>
        <w:rPr>
          <w:spacing w:val="11"/>
        </w:rPr>
        <w:t xml:space="preserve"> </w:t>
      </w:r>
      <w:r>
        <w:t>fNIRS</w:t>
      </w:r>
      <w:r>
        <w:rPr>
          <w:spacing w:val="12"/>
        </w:rPr>
        <w:t xml:space="preserve"> </w:t>
      </w:r>
      <w:r>
        <w:t>data,</w:t>
      </w:r>
      <w:r>
        <w:rPr>
          <w:spacing w:val="16"/>
        </w:rPr>
        <w:t xml:space="preserve"> </w:t>
      </w:r>
      <w:r>
        <w:t>as</w:t>
      </w:r>
      <w:r>
        <w:rPr>
          <w:spacing w:val="12"/>
        </w:rPr>
        <w:t xml:space="preserve"> </w:t>
      </w:r>
      <w:r>
        <w:t>shown</w:t>
      </w:r>
      <w:r>
        <w:rPr>
          <w:spacing w:val="12"/>
        </w:rPr>
        <w:t xml:space="preserve"> </w:t>
      </w:r>
      <w:r>
        <w:t>in</w:t>
      </w:r>
      <w:r>
        <w:rPr>
          <w:spacing w:val="11"/>
        </w:rPr>
        <w:t xml:space="preserve"> </w:t>
      </w:r>
      <w:r>
        <w:t>Figure</w:t>
      </w:r>
      <w:r>
        <w:rPr>
          <w:spacing w:val="12"/>
        </w:rPr>
        <w:t xml:space="preserve"> </w:t>
      </w:r>
      <w:hyperlink w:anchor="_bookmark26" w:history="1">
        <w:r w:rsidR="00F675FE">
          <w:rPr>
            <w:color w:val="0000FF"/>
          </w:rPr>
          <w:t>2.4</w:t>
        </w:r>
      </w:hyperlink>
      <w:r>
        <w:t>,</w:t>
      </w:r>
      <w:r>
        <w:rPr>
          <w:spacing w:val="16"/>
        </w:rPr>
        <w:t xml:space="preserve"> </w:t>
      </w:r>
      <w:r>
        <w:t>were</w:t>
      </w:r>
      <w:r>
        <w:rPr>
          <w:spacing w:val="11"/>
        </w:rPr>
        <w:t xml:space="preserve"> </w:t>
      </w:r>
      <w:r>
        <w:t>as</w:t>
      </w:r>
      <w:r>
        <w:rPr>
          <w:spacing w:val="12"/>
        </w:rPr>
        <w:t xml:space="preserve"> </w:t>
      </w:r>
      <w:r>
        <w:rPr>
          <w:spacing w:val="-2"/>
        </w:rPr>
        <w:t>follows:</w:t>
      </w:r>
    </w:p>
    <w:p w14:paraId="07559FF4" w14:textId="77777777" w:rsidR="00F675FE" w:rsidRDefault="00000000">
      <w:pPr>
        <w:pStyle w:val="BodyText"/>
        <w:spacing w:before="156" w:line="355" w:lineRule="auto"/>
        <w:ind w:left="140" w:right="1216"/>
        <w:jc w:val="both"/>
      </w:pPr>
      <w:r>
        <w:t>1)</w:t>
      </w:r>
      <w:r>
        <w:rPr>
          <w:spacing w:val="-8"/>
        </w:rPr>
        <w:t xml:space="preserve"> </w:t>
      </w:r>
      <w:r>
        <w:t>Downsample</w:t>
      </w:r>
      <w:r>
        <w:rPr>
          <w:spacing w:val="-7"/>
        </w:rPr>
        <w:t xml:space="preserve"> </w:t>
      </w:r>
      <w:r>
        <w:t>the</w:t>
      </w:r>
      <w:r>
        <w:rPr>
          <w:spacing w:val="-8"/>
        </w:rPr>
        <w:t xml:space="preserve"> </w:t>
      </w:r>
      <w:r>
        <w:t>data</w:t>
      </w:r>
      <w:r>
        <w:rPr>
          <w:spacing w:val="-7"/>
        </w:rPr>
        <w:t xml:space="preserve"> </w:t>
      </w:r>
      <w:r>
        <w:t>if</w:t>
      </w:r>
      <w:r>
        <w:rPr>
          <w:spacing w:val="-7"/>
        </w:rPr>
        <w:t xml:space="preserve"> </w:t>
      </w:r>
      <w:r>
        <w:t>the</w:t>
      </w:r>
      <w:r>
        <w:rPr>
          <w:spacing w:val="-8"/>
        </w:rPr>
        <w:t xml:space="preserve"> </w:t>
      </w:r>
      <w:r>
        <w:t>sampling</w:t>
      </w:r>
      <w:r>
        <w:rPr>
          <w:spacing w:val="-7"/>
        </w:rPr>
        <w:t xml:space="preserve"> </w:t>
      </w:r>
      <w:r>
        <w:t>frequency</w:t>
      </w:r>
      <w:r>
        <w:rPr>
          <w:spacing w:val="-7"/>
        </w:rPr>
        <w:t xml:space="preserve"> </w:t>
      </w:r>
      <w:r>
        <w:t>is</w:t>
      </w:r>
      <w:r>
        <w:rPr>
          <w:spacing w:val="-7"/>
        </w:rPr>
        <w:t xml:space="preserve"> </w:t>
      </w:r>
      <w:r>
        <w:t>greater</w:t>
      </w:r>
      <w:r>
        <w:rPr>
          <w:spacing w:val="-8"/>
        </w:rPr>
        <w:t xml:space="preserve"> </w:t>
      </w:r>
      <w:r>
        <w:t>than</w:t>
      </w:r>
      <w:r>
        <w:rPr>
          <w:spacing w:val="-8"/>
        </w:rPr>
        <w:t xml:space="preserve"> </w:t>
      </w:r>
      <w:r>
        <w:t>6.105</w:t>
      </w:r>
      <w:r>
        <w:rPr>
          <w:spacing w:val="-8"/>
        </w:rPr>
        <w:t xml:space="preserve"> </w:t>
      </w:r>
      <w:r>
        <w:t>Hz,</w:t>
      </w:r>
      <w:r>
        <w:rPr>
          <w:spacing w:val="-6"/>
        </w:rPr>
        <w:t xml:space="preserve"> </w:t>
      </w:r>
      <w:r>
        <w:t>the</w:t>
      </w:r>
      <w:r>
        <w:rPr>
          <w:spacing w:val="-8"/>
        </w:rPr>
        <w:t xml:space="preserve"> </w:t>
      </w:r>
      <w:r>
        <w:t xml:space="preserve">initial </w:t>
      </w:r>
      <w:r>
        <w:rPr>
          <w:w w:val="95"/>
        </w:rPr>
        <w:t xml:space="preserve">two datasets were sampled higher than 6.105 Hz, and the sampling frequency should be </w:t>
      </w:r>
      <w:r>
        <w:t>consistent</w:t>
      </w:r>
      <w:r>
        <w:rPr>
          <w:spacing w:val="-15"/>
        </w:rPr>
        <w:t xml:space="preserve"> </w:t>
      </w:r>
      <w:r>
        <w:t>across</w:t>
      </w:r>
      <w:r>
        <w:rPr>
          <w:spacing w:val="-15"/>
        </w:rPr>
        <w:t xml:space="preserve"> </w:t>
      </w:r>
      <w:r>
        <w:t>all</w:t>
      </w:r>
      <w:r>
        <w:rPr>
          <w:spacing w:val="-15"/>
        </w:rPr>
        <w:t xml:space="preserve"> </w:t>
      </w:r>
      <w:r>
        <w:t>datasets.</w:t>
      </w:r>
      <w:r>
        <w:rPr>
          <w:spacing w:val="-15"/>
        </w:rPr>
        <w:t xml:space="preserve"> </w:t>
      </w:r>
      <w:r>
        <w:t>2)</w:t>
      </w:r>
      <w:r>
        <w:rPr>
          <w:spacing w:val="-15"/>
        </w:rPr>
        <w:t xml:space="preserve"> </w:t>
      </w:r>
      <w:r>
        <w:t>Crop</w:t>
      </w:r>
      <w:r>
        <w:rPr>
          <w:spacing w:val="-15"/>
        </w:rPr>
        <w:t xml:space="preserve"> </w:t>
      </w:r>
      <w:r>
        <w:t>the</w:t>
      </w:r>
      <w:r>
        <w:rPr>
          <w:spacing w:val="-15"/>
        </w:rPr>
        <w:t xml:space="preserve"> </w:t>
      </w:r>
      <w:r>
        <w:t>data</w:t>
      </w:r>
      <w:r>
        <w:rPr>
          <w:spacing w:val="-15"/>
        </w:rPr>
        <w:t xml:space="preserve"> </w:t>
      </w:r>
      <w:r>
        <w:t>to</w:t>
      </w:r>
      <w:r>
        <w:rPr>
          <w:spacing w:val="-15"/>
        </w:rPr>
        <w:t xml:space="preserve"> </w:t>
      </w:r>
      <w:r>
        <w:t>the</w:t>
      </w:r>
      <w:r>
        <w:rPr>
          <w:spacing w:val="-15"/>
        </w:rPr>
        <w:t xml:space="preserve"> </w:t>
      </w:r>
      <w:r>
        <w:t>first</w:t>
      </w:r>
      <w:r>
        <w:rPr>
          <w:spacing w:val="-15"/>
        </w:rPr>
        <w:t xml:space="preserve"> </w:t>
      </w:r>
      <w:r>
        <w:t>and</w:t>
      </w:r>
      <w:r>
        <w:rPr>
          <w:spacing w:val="-15"/>
        </w:rPr>
        <w:t xml:space="preserve"> </w:t>
      </w:r>
      <w:r>
        <w:t>last</w:t>
      </w:r>
      <w:r>
        <w:rPr>
          <w:spacing w:val="-15"/>
        </w:rPr>
        <w:t xml:space="preserve"> </w:t>
      </w:r>
      <w:r>
        <w:t>annotation.</w:t>
      </w:r>
      <w:r>
        <w:rPr>
          <w:spacing w:val="-1"/>
        </w:rPr>
        <w:t xml:space="preserve"> </w:t>
      </w:r>
      <w:r>
        <w:t>This</w:t>
      </w:r>
      <w:r>
        <w:rPr>
          <w:spacing w:val="-15"/>
        </w:rPr>
        <w:t xml:space="preserve"> </w:t>
      </w:r>
      <w:r>
        <w:t xml:space="preserve">gets </w:t>
      </w:r>
      <w:r>
        <w:rPr>
          <w:spacing w:val="-2"/>
        </w:rPr>
        <w:t>rid</w:t>
      </w:r>
      <w:r>
        <w:rPr>
          <w:spacing w:val="-11"/>
        </w:rPr>
        <w:t xml:space="preserve"> </w:t>
      </w:r>
      <w:r>
        <w:rPr>
          <w:spacing w:val="-2"/>
        </w:rPr>
        <w:t>of</w:t>
      </w:r>
      <w:r>
        <w:rPr>
          <w:spacing w:val="-11"/>
        </w:rPr>
        <w:t xml:space="preserve"> </w:t>
      </w:r>
      <w:r>
        <w:rPr>
          <w:spacing w:val="-2"/>
        </w:rPr>
        <w:t>the</w:t>
      </w:r>
      <w:r>
        <w:rPr>
          <w:spacing w:val="-11"/>
        </w:rPr>
        <w:t xml:space="preserve"> </w:t>
      </w:r>
      <w:r>
        <w:rPr>
          <w:spacing w:val="-2"/>
        </w:rPr>
        <w:t>extra</w:t>
      </w:r>
      <w:r>
        <w:rPr>
          <w:spacing w:val="-11"/>
        </w:rPr>
        <w:t xml:space="preserve"> </w:t>
      </w:r>
      <w:r>
        <w:rPr>
          <w:spacing w:val="-2"/>
        </w:rPr>
        <w:t>data</w:t>
      </w:r>
      <w:r>
        <w:rPr>
          <w:spacing w:val="-11"/>
        </w:rPr>
        <w:t xml:space="preserve"> </w:t>
      </w:r>
      <w:r>
        <w:rPr>
          <w:spacing w:val="-2"/>
        </w:rPr>
        <w:t>at</w:t>
      </w:r>
      <w:r>
        <w:rPr>
          <w:spacing w:val="-11"/>
        </w:rPr>
        <w:t xml:space="preserve"> </w:t>
      </w:r>
      <w:r>
        <w:rPr>
          <w:spacing w:val="-2"/>
        </w:rPr>
        <w:t>the</w:t>
      </w:r>
      <w:r>
        <w:rPr>
          <w:spacing w:val="-11"/>
        </w:rPr>
        <w:t xml:space="preserve"> </w:t>
      </w:r>
      <w:r>
        <w:rPr>
          <w:spacing w:val="-2"/>
        </w:rPr>
        <w:t>beginning</w:t>
      </w:r>
      <w:r>
        <w:rPr>
          <w:spacing w:val="-11"/>
        </w:rPr>
        <w:t xml:space="preserve"> </w:t>
      </w:r>
      <w:r>
        <w:rPr>
          <w:spacing w:val="-2"/>
        </w:rPr>
        <w:t>and</w:t>
      </w:r>
      <w:r>
        <w:rPr>
          <w:spacing w:val="-11"/>
        </w:rPr>
        <w:t xml:space="preserve"> </w:t>
      </w:r>
      <w:r>
        <w:rPr>
          <w:spacing w:val="-2"/>
        </w:rPr>
        <w:t>end</w:t>
      </w:r>
      <w:r>
        <w:rPr>
          <w:spacing w:val="-11"/>
        </w:rPr>
        <w:t xml:space="preserve"> </w:t>
      </w:r>
      <w:r>
        <w:rPr>
          <w:spacing w:val="-2"/>
        </w:rPr>
        <w:t>of</w:t>
      </w:r>
      <w:r>
        <w:rPr>
          <w:spacing w:val="-11"/>
        </w:rPr>
        <w:t xml:space="preserve"> </w:t>
      </w:r>
      <w:r>
        <w:rPr>
          <w:spacing w:val="-2"/>
        </w:rPr>
        <w:t>the</w:t>
      </w:r>
      <w:r>
        <w:rPr>
          <w:spacing w:val="-11"/>
        </w:rPr>
        <w:t xml:space="preserve"> </w:t>
      </w:r>
      <w:r>
        <w:rPr>
          <w:spacing w:val="-2"/>
        </w:rPr>
        <w:t>recording</w:t>
      </w:r>
      <w:r>
        <w:rPr>
          <w:spacing w:val="-11"/>
        </w:rPr>
        <w:t xml:space="preserve"> </w:t>
      </w:r>
      <w:r>
        <w:rPr>
          <w:spacing w:val="-2"/>
        </w:rPr>
        <w:t>that</w:t>
      </w:r>
      <w:r>
        <w:rPr>
          <w:spacing w:val="-11"/>
        </w:rPr>
        <w:t xml:space="preserve"> </w:t>
      </w:r>
      <w:r>
        <w:rPr>
          <w:spacing w:val="-2"/>
        </w:rPr>
        <w:t>are</w:t>
      </w:r>
      <w:r>
        <w:rPr>
          <w:spacing w:val="-11"/>
        </w:rPr>
        <w:t xml:space="preserve"> </w:t>
      </w:r>
      <w:r>
        <w:rPr>
          <w:spacing w:val="-2"/>
        </w:rPr>
        <w:t>not</w:t>
      </w:r>
      <w:r>
        <w:rPr>
          <w:spacing w:val="-11"/>
        </w:rPr>
        <w:t xml:space="preserve"> </w:t>
      </w:r>
      <w:r>
        <w:rPr>
          <w:spacing w:val="-2"/>
        </w:rPr>
        <w:t>of</w:t>
      </w:r>
      <w:r>
        <w:rPr>
          <w:spacing w:val="-11"/>
        </w:rPr>
        <w:t xml:space="preserve"> </w:t>
      </w:r>
      <w:r>
        <w:rPr>
          <w:spacing w:val="-2"/>
        </w:rPr>
        <w:t>interest.</w:t>
      </w:r>
      <w:r>
        <w:rPr>
          <w:spacing w:val="17"/>
        </w:rPr>
        <w:t xml:space="preserve"> </w:t>
      </w:r>
      <w:r>
        <w:rPr>
          <w:spacing w:val="-2"/>
        </w:rPr>
        <w:t xml:space="preserve">3) </w:t>
      </w:r>
      <w:r>
        <w:rPr>
          <w:w w:val="95"/>
        </w:rPr>
        <w:t>Convert the raw data to optical density.</w:t>
      </w:r>
      <w:r>
        <w:rPr>
          <w:spacing w:val="28"/>
        </w:rPr>
        <w:t xml:space="preserve"> </w:t>
      </w:r>
      <w:r>
        <w:rPr>
          <w:w w:val="95"/>
        </w:rPr>
        <w:t>4) Apply temporal derivative distribution repair to</w:t>
      </w:r>
      <w:r>
        <w:rPr>
          <w:spacing w:val="-2"/>
        </w:rPr>
        <w:t xml:space="preserve"> </w:t>
      </w:r>
      <w:r>
        <w:rPr>
          <w:w w:val="95"/>
        </w:rPr>
        <w:t>the</w:t>
      </w:r>
      <w:r>
        <w:rPr>
          <w:spacing w:val="-2"/>
        </w:rPr>
        <w:t xml:space="preserve"> </w:t>
      </w:r>
      <w:r>
        <w:rPr>
          <w:w w:val="95"/>
        </w:rPr>
        <w:t>OD</w:t>
      </w:r>
      <w:r>
        <w:rPr>
          <w:spacing w:val="-2"/>
        </w:rPr>
        <w:t xml:space="preserve"> </w:t>
      </w:r>
      <w:r>
        <w:rPr>
          <w:w w:val="95"/>
        </w:rPr>
        <w:t>data</w:t>
      </w:r>
      <w:r>
        <w:rPr>
          <w:spacing w:val="-2"/>
        </w:rPr>
        <w:t xml:space="preserve"> </w:t>
      </w:r>
      <w:r>
        <w:rPr>
          <w:w w:val="95"/>
        </w:rPr>
        <w:t>(</w:t>
      </w:r>
      <w:hyperlink w:anchor="_bookmark76" w:history="1">
        <w:r w:rsidR="00F675FE">
          <w:rPr>
            <w:color w:val="0000FF"/>
            <w:w w:val="95"/>
          </w:rPr>
          <w:t>Fishburn</w:t>
        </w:r>
        <w:r w:rsidR="00F675FE">
          <w:rPr>
            <w:color w:val="0000FF"/>
            <w:spacing w:val="-2"/>
          </w:rPr>
          <w:t xml:space="preserve"> </w:t>
        </w:r>
        <w:r w:rsidR="00F675FE">
          <w:rPr>
            <w:color w:val="0000FF"/>
            <w:w w:val="95"/>
          </w:rPr>
          <w:t>et</w:t>
        </w:r>
        <w:r w:rsidR="00F675FE">
          <w:rPr>
            <w:color w:val="0000FF"/>
            <w:spacing w:val="-2"/>
          </w:rPr>
          <w:t xml:space="preserve"> </w:t>
        </w:r>
        <w:r w:rsidR="00F675FE">
          <w:rPr>
            <w:color w:val="0000FF"/>
            <w:w w:val="95"/>
          </w:rPr>
          <w:t>al.</w:t>
        </w:r>
      </w:hyperlink>
      <w:r>
        <w:rPr>
          <w:w w:val="95"/>
        </w:rPr>
        <w:t>,</w:t>
      </w:r>
      <w:r>
        <w:rPr>
          <w:spacing w:val="-2"/>
        </w:rPr>
        <w:t xml:space="preserve"> </w:t>
      </w:r>
      <w:hyperlink w:anchor="_bookmark76" w:history="1">
        <w:r w:rsidR="00F675FE">
          <w:rPr>
            <w:color w:val="0000FF"/>
            <w:w w:val="95"/>
          </w:rPr>
          <w:t>2019</w:t>
        </w:r>
      </w:hyperlink>
      <w:r>
        <w:rPr>
          <w:w w:val="95"/>
        </w:rPr>
        <w:t>).</w:t>
      </w:r>
      <w:r>
        <w:rPr>
          <w:spacing w:val="38"/>
        </w:rPr>
        <w:t xml:space="preserve"> </w:t>
      </w:r>
      <w:r>
        <w:rPr>
          <w:w w:val="95"/>
        </w:rPr>
        <w:t>TDDR</w:t>
      </w:r>
      <w:r>
        <w:rPr>
          <w:spacing w:val="-2"/>
        </w:rPr>
        <w:t xml:space="preserve"> </w:t>
      </w:r>
      <w:r>
        <w:rPr>
          <w:w w:val="95"/>
        </w:rPr>
        <w:t>is</w:t>
      </w:r>
      <w:r>
        <w:rPr>
          <w:spacing w:val="-2"/>
        </w:rPr>
        <w:t xml:space="preserve"> </w:t>
      </w:r>
      <w:r>
        <w:rPr>
          <w:w w:val="95"/>
        </w:rPr>
        <w:t>effective</w:t>
      </w:r>
      <w:r>
        <w:rPr>
          <w:spacing w:val="-2"/>
        </w:rPr>
        <w:t xml:space="preserve"> </w:t>
      </w:r>
      <w:r>
        <w:rPr>
          <w:w w:val="95"/>
        </w:rPr>
        <w:t>at</w:t>
      </w:r>
      <w:r>
        <w:rPr>
          <w:spacing w:val="-2"/>
        </w:rPr>
        <w:t xml:space="preserve"> </w:t>
      </w:r>
      <w:r>
        <w:rPr>
          <w:w w:val="95"/>
        </w:rPr>
        <w:t>removing</w:t>
      </w:r>
      <w:r>
        <w:rPr>
          <w:spacing w:val="-2"/>
        </w:rPr>
        <w:t xml:space="preserve"> </w:t>
      </w:r>
      <w:r>
        <w:rPr>
          <w:w w:val="95"/>
        </w:rPr>
        <w:t>spikes</w:t>
      </w:r>
      <w:r>
        <w:rPr>
          <w:spacing w:val="-2"/>
        </w:rPr>
        <w:t xml:space="preserve"> </w:t>
      </w:r>
      <w:r>
        <w:rPr>
          <w:w w:val="95"/>
        </w:rPr>
        <w:t>and</w:t>
      </w:r>
      <w:r>
        <w:rPr>
          <w:spacing w:val="-2"/>
        </w:rPr>
        <w:t xml:space="preserve"> </w:t>
      </w:r>
      <w:r>
        <w:rPr>
          <w:spacing w:val="-2"/>
          <w:w w:val="95"/>
        </w:rPr>
        <w:t>baseline</w:t>
      </w:r>
    </w:p>
    <w:p w14:paraId="07559FF5" w14:textId="77777777" w:rsidR="00F675FE" w:rsidRDefault="00F675FE">
      <w:pPr>
        <w:spacing w:line="355" w:lineRule="auto"/>
        <w:jc w:val="both"/>
        <w:sectPr w:rsidR="00F675FE">
          <w:headerReference w:type="default" r:id="rId45"/>
          <w:footerReference w:type="default" r:id="rId46"/>
          <w:pgSz w:w="12240" w:h="15840"/>
          <w:pgMar w:top="1020" w:right="220" w:bottom="280" w:left="1660" w:header="690" w:footer="0" w:gutter="0"/>
          <w:cols w:space="720"/>
        </w:sectPr>
      </w:pPr>
    </w:p>
    <w:p w14:paraId="07559FF6" w14:textId="77777777" w:rsidR="00F675FE" w:rsidRDefault="00F675FE">
      <w:pPr>
        <w:pStyle w:val="BodyText"/>
        <w:spacing w:before="11"/>
        <w:rPr>
          <w:sz w:val="20"/>
        </w:rPr>
      </w:pPr>
    </w:p>
    <w:p w14:paraId="07559FF7" w14:textId="77777777" w:rsidR="00F675FE" w:rsidRDefault="00000000">
      <w:pPr>
        <w:pStyle w:val="BodyText"/>
        <w:spacing w:before="118" w:line="355" w:lineRule="auto"/>
        <w:ind w:left="140" w:right="1216"/>
        <w:jc w:val="both"/>
      </w:pPr>
      <w:r>
        <w:t>shifts from the data.</w:t>
      </w:r>
      <w:r>
        <w:rPr>
          <w:spacing w:val="40"/>
        </w:rPr>
        <w:t xml:space="preserve"> </w:t>
      </w:r>
      <w:r>
        <w:t>5) Apply short channel regression to the OD data (</w:t>
      </w:r>
      <w:hyperlink w:anchor="_bookmark121" w:history="1">
        <w:r>
          <w:rPr>
            <w:color w:val="0000FF"/>
          </w:rPr>
          <w:t>Scholkmann</w:t>
        </w:r>
      </w:hyperlink>
      <w:r>
        <w:rPr>
          <w:color w:val="0000FF"/>
        </w:rPr>
        <w:t xml:space="preserve"> </w:t>
      </w:r>
      <w:hyperlink w:anchor="_bookmark121" w:history="1">
        <w:r w:rsidR="00F675FE">
          <w:rPr>
            <w:color w:val="0000FF"/>
          </w:rPr>
          <w:t>et</w:t>
        </w:r>
        <w:r w:rsidR="00F675FE">
          <w:rPr>
            <w:color w:val="0000FF"/>
            <w:spacing w:val="-1"/>
          </w:rPr>
          <w:t xml:space="preserve"> </w:t>
        </w:r>
        <w:r w:rsidR="00F675FE">
          <w:rPr>
            <w:color w:val="0000FF"/>
          </w:rPr>
          <w:t>al.</w:t>
        </w:r>
      </w:hyperlink>
      <w:r>
        <w:t>,</w:t>
      </w:r>
      <w:r>
        <w:rPr>
          <w:spacing w:val="-1"/>
        </w:rPr>
        <w:t xml:space="preserve"> </w:t>
      </w:r>
      <w:hyperlink w:anchor="_bookmark121" w:history="1">
        <w:r w:rsidR="00F675FE">
          <w:rPr>
            <w:color w:val="0000FF"/>
          </w:rPr>
          <w:t>2014</w:t>
        </w:r>
      </w:hyperlink>
      <w:r>
        <w:t>).</w:t>
      </w:r>
      <w:r>
        <w:rPr>
          <w:spacing w:val="36"/>
        </w:rPr>
        <w:t xml:space="preserve"> </w:t>
      </w:r>
      <w:r>
        <w:t>Short</w:t>
      </w:r>
      <w:r>
        <w:rPr>
          <w:spacing w:val="-1"/>
        </w:rPr>
        <w:t xml:space="preserve"> </w:t>
      </w:r>
      <w:r>
        <w:t>channels</w:t>
      </w:r>
      <w:r>
        <w:rPr>
          <w:spacing w:val="-1"/>
        </w:rPr>
        <w:t xml:space="preserve"> </w:t>
      </w:r>
      <w:r>
        <w:t>are</w:t>
      </w:r>
      <w:r>
        <w:rPr>
          <w:spacing w:val="-1"/>
        </w:rPr>
        <w:t xml:space="preserve"> </w:t>
      </w:r>
      <w:r>
        <w:t>used</w:t>
      </w:r>
      <w:r>
        <w:rPr>
          <w:spacing w:val="-1"/>
        </w:rPr>
        <w:t xml:space="preserve"> </w:t>
      </w:r>
      <w:r>
        <w:t>to</w:t>
      </w:r>
      <w:r>
        <w:rPr>
          <w:spacing w:val="-1"/>
        </w:rPr>
        <w:t xml:space="preserve"> </w:t>
      </w:r>
      <w:r>
        <w:t>estimate</w:t>
      </w:r>
      <w:r>
        <w:rPr>
          <w:spacing w:val="-1"/>
        </w:rPr>
        <w:t xml:space="preserve"> </w:t>
      </w:r>
      <w:r>
        <w:t>the</w:t>
      </w:r>
      <w:r>
        <w:rPr>
          <w:spacing w:val="-1"/>
        </w:rPr>
        <w:t xml:space="preserve"> </w:t>
      </w:r>
      <w:r>
        <w:t>superficial</w:t>
      </w:r>
      <w:r>
        <w:rPr>
          <w:spacing w:val="-1"/>
        </w:rPr>
        <w:t xml:space="preserve"> </w:t>
      </w:r>
      <w:r>
        <w:t>hemodynamics</w:t>
      </w:r>
      <w:r>
        <w:rPr>
          <w:spacing w:val="-1"/>
        </w:rPr>
        <w:t xml:space="preserve"> </w:t>
      </w:r>
      <w:r>
        <w:t>(non- evoked/extracerebral/systemic</w:t>
      </w:r>
      <w:r>
        <w:rPr>
          <w:spacing w:val="-5"/>
        </w:rPr>
        <w:t xml:space="preserve"> </w:t>
      </w:r>
      <w:r>
        <w:t>components)</w:t>
      </w:r>
      <w:r>
        <w:rPr>
          <w:spacing w:val="-5"/>
        </w:rPr>
        <w:t xml:space="preserve"> </w:t>
      </w:r>
      <w:r>
        <w:t>in</w:t>
      </w:r>
      <w:r>
        <w:rPr>
          <w:spacing w:val="-5"/>
        </w:rPr>
        <w:t xml:space="preserve"> </w:t>
      </w:r>
      <w:r>
        <w:t>the</w:t>
      </w:r>
      <w:r>
        <w:rPr>
          <w:spacing w:val="-5"/>
        </w:rPr>
        <w:t xml:space="preserve"> </w:t>
      </w:r>
      <w:r>
        <w:t>data,</w:t>
      </w:r>
      <w:r>
        <w:rPr>
          <w:spacing w:val="-4"/>
        </w:rPr>
        <w:t xml:space="preserve"> </w:t>
      </w:r>
      <w:r>
        <w:t>and</w:t>
      </w:r>
      <w:r>
        <w:rPr>
          <w:spacing w:val="-5"/>
        </w:rPr>
        <w:t xml:space="preserve"> </w:t>
      </w:r>
      <w:r>
        <w:t>then</w:t>
      </w:r>
      <w:r>
        <w:rPr>
          <w:spacing w:val="-5"/>
        </w:rPr>
        <w:t xml:space="preserve"> </w:t>
      </w:r>
      <w:r>
        <w:t>regress</w:t>
      </w:r>
      <w:r>
        <w:rPr>
          <w:spacing w:val="-5"/>
        </w:rPr>
        <w:t xml:space="preserve"> </w:t>
      </w:r>
      <w:r>
        <w:t>it</w:t>
      </w:r>
      <w:r>
        <w:rPr>
          <w:spacing w:val="-5"/>
        </w:rPr>
        <w:t xml:space="preserve"> </w:t>
      </w:r>
      <w:r>
        <w:t>out</w:t>
      </w:r>
      <w:r>
        <w:rPr>
          <w:spacing w:val="-6"/>
        </w:rPr>
        <w:t xml:space="preserve"> </w:t>
      </w:r>
      <w:r>
        <w:t>of</w:t>
      </w:r>
      <w:r>
        <w:rPr>
          <w:spacing w:val="-5"/>
        </w:rPr>
        <w:t xml:space="preserve"> </w:t>
      </w:r>
      <w:r>
        <w:t xml:space="preserve">the </w:t>
      </w:r>
      <w:r>
        <w:rPr>
          <w:w w:val="95"/>
        </w:rPr>
        <w:t>long</w:t>
      </w:r>
      <w:r>
        <w:rPr>
          <w:spacing w:val="-1"/>
          <w:w w:val="95"/>
        </w:rPr>
        <w:t xml:space="preserve"> </w:t>
      </w:r>
      <w:r>
        <w:rPr>
          <w:w w:val="95"/>
        </w:rPr>
        <w:t>channels</w:t>
      </w:r>
      <w:r>
        <w:rPr>
          <w:spacing w:val="-1"/>
          <w:w w:val="95"/>
        </w:rPr>
        <w:t xml:space="preserve"> </w:t>
      </w:r>
      <w:r>
        <w:rPr>
          <w:w w:val="95"/>
        </w:rPr>
        <w:t>(</w:t>
      </w:r>
      <w:hyperlink w:anchor="_bookmark126" w:history="1">
        <w:r>
          <w:rPr>
            <w:color w:val="0000FF"/>
            <w:w w:val="95"/>
          </w:rPr>
          <w:t>Tachtsidis</w:t>
        </w:r>
        <w:r>
          <w:rPr>
            <w:color w:val="0000FF"/>
            <w:spacing w:val="-1"/>
            <w:w w:val="95"/>
          </w:rPr>
          <w:t xml:space="preserve"> </w:t>
        </w:r>
        <w:r>
          <w:rPr>
            <w:color w:val="0000FF"/>
            <w:w w:val="95"/>
          </w:rPr>
          <w:t>and</w:t>
        </w:r>
        <w:r>
          <w:rPr>
            <w:color w:val="0000FF"/>
            <w:spacing w:val="-2"/>
            <w:w w:val="95"/>
          </w:rPr>
          <w:t xml:space="preserve"> </w:t>
        </w:r>
        <w:r>
          <w:rPr>
            <w:color w:val="0000FF"/>
            <w:w w:val="95"/>
          </w:rPr>
          <w:t>Scholkmann</w:t>
        </w:r>
      </w:hyperlink>
      <w:r>
        <w:rPr>
          <w:w w:val="95"/>
        </w:rPr>
        <w:t>,</w:t>
      </w:r>
      <w:r>
        <w:rPr>
          <w:spacing w:val="-1"/>
          <w:w w:val="95"/>
        </w:rPr>
        <w:t xml:space="preserve"> </w:t>
      </w:r>
      <w:hyperlink w:anchor="_bookmark126" w:history="1">
        <w:r w:rsidR="00F675FE">
          <w:rPr>
            <w:color w:val="0000FF"/>
            <w:w w:val="95"/>
          </w:rPr>
          <w:t>2016</w:t>
        </w:r>
      </w:hyperlink>
      <w:r>
        <w:rPr>
          <w:w w:val="95"/>
        </w:rPr>
        <w:t>).</w:t>
      </w:r>
      <w:r>
        <w:rPr>
          <w:spacing w:val="32"/>
        </w:rPr>
        <w:t xml:space="preserve"> </w:t>
      </w:r>
      <w:r>
        <w:rPr>
          <w:w w:val="95"/>
        </w:rPr>
        <w:t>6)</w:t>
      </w:r>
      <w:r>
        <w:rPr>
          <w:spacing w:val="-2"/>
          <w:w w:val="95"/>
        </w:rPr>
        <w:t xml:space="preserve"> </w:t>
      </w:r>
      <w:r>
        <w:rPr>
          <w:w w:val="95"/>
        </w:rPr>
        <w:t>Convert</w:t>
      </w:r>
      <w:r>
        <w:rPr>
          <w:spacing w:val="-1"/>
          <w:w w:val="95"/>
        </w:rPr>
        <w:t xml:space="preserve"> </w:t>
      </w:r>
      <w:r>
        <w:rPr>
          <w:w w:val="95"/>
        </w:rPr>
        <w:t>the</w:t>
      </w:r>
      <w:r>
        <w:rPr>
          <w:spacing w:val="-1"/>
          <w:w w:val="95"/>
        </w:rPr>
        <w:t xml:space="preserve"> </w:t>
      </w:r>
      <w:r>
        <w:rPr>
          <w:w w:val="95"/>
        </w:rPr>
        <w:t>OD</w:t>
      </w:r>
      <w:r>
        <w:rPr>
          <w:spacing w:val="-2"/>
          <w:w w:val="95"/>
        </w:rPr>
        <w:t xml:space="preserve"> </w:t>
      </w:r>
      <w:r>
        <w:rPr>
          <w:w w:val="95"/>
        </w:rPr>
        <w:t>data</w:t>
      </w:r>
      <w:r>
        <w:rPr>
          <w:spacing w:val="-1"/>
          <w:w w:val="95"/>
        </w:rPr>
        <w:t xml:space="preserve"> </w:t>
      </w:r>
      <w:r>
        <w:rPr>
          <w:w w:val="95"/>
        </w:rPr>
        <w:t>to</w:t>
      </w:r>
      <w:r>
        <w:rPr>
          <w:spacing w:val="-1"/>
          <w:w w:val="95"/>
        </w:rPr>
        <w:t xml:space="preserve"> </w:t>
      </w:r>
      <w:r>
        <w:rPr>
          <w:w w:val="95"/>
        </w:rPr>
        <w:t xml:space="preserve">hemoglobin </w:t>
      </w:r>
      <w:r>
        <w:t>concentrations</w:t>
      </w:r>
      <w:r>
        <w:rPr>
          <w:spacing w:val="-12"/>
        </w:rPr>
        <w:t xml:space="preserve"> </w:t>
      </w:r>
      <w:r>
        <w:t>using</w:t>
      </w:r>
      <w:r>
        <w:rPr>
          <w:spacing w:val="-12"/>
        </w:rPr>
        <w:t xml:space="preserve"> </w:t>
      </w:r>
      <w:r>
        <w:t>the</w:t>
      </w:r>
      <w:r>
        <w:rPr>
          <w:spacing w:val="-12"/>
        </w:rPr>
        <w:t xml:space="preserve"> </w:t>
      </w:r>
      <w:r>
        <w:t>modified</w:t>
      </w:r>
      <w:r>
        <w:rPr>
          <w:spacing w:val="-12"/>
        </w:rPr>
        <w:t xml:space="preserve"> </w:t>
      </w:r>
      <w:r>
        <w:t>Beer-Lambert</w:t>
      </w:r>
      <w:r>
        <w:rPr>
          <w:spacing w:val="-12"/>
        </w:rPr>
        <w:t xml:space="preserve"> </w:t>
      </w:r>
      <w:r>
        <w:t>law.</w:t>
      </w:r>
      <w:r>
        <w:rPr>
          <w:spacing w:val="12"/>
        </w:rPr>
        <w:t xml:space="preserve"> </w:t>
      </w:r>
      <w:r>
        <w:t>The</w:t>
      </w:r>
      <w:r>
        <w:rPr>
          <w:spacing w:val="-12"/>
        </w:rPr>
        <w:t xml:space="preserve"> </w:t>
      </w:r>
      <w:r>
        <w:t>MBLL</w:t>
      </w:r>
      <w:r>
        <w:rPr>
          <w:spacing w:val="-12"/>
        </w:rPr>
        <w:t xml:space="preserve"> </w:t>
      </w:r>
      <w:r>
        <w:t>relates</w:t>
      </w:r>
      <w:r>
        <w:rPr>
          <w:spacing w:val="-12"/>
        </w:rPr>
        <w:t xml:space="preserve"> </w:t>
      </w:r>
      <w:r>
        <w:t>the</w:t>
      </w:r>
      <w:r>
        <w:rPr>
          <w:spacing w:val="-12"/>
        </w:rPr>
        <w:t xml:space="preserve"> </w:t>
      </w:r>
      <w:r>
        <w:t>change</w:t>
      </w:r>
      <w:r>
        <w:rPr>
          <w:spacing w:val="-12"/>
        </w:rPr>
        <w:t xml:space="preserve"> </w:t>
      </w:r>
      <w:r>
        <w:t>in light attenuation to the change in hemoglobin concentration of chromophores in the tissue</w:t>
      </w:r>
      <w:r>
        <w:rPr>
          <w:spacing w:val="-8"/>
        </w:rPr>
        <w:t xml:space="preserve"> </w:t>
      </w:r>
      <w:r>
        <w:t>(</w:t>
      </w:r>
      <w:hyperlink w:anchor="_bookmark96" w:history="1">
        <w:r w:rsidR="00F675FE">
          <w:rPr>
            <w:color w:val="0000FF"/>
          </w:rPr>
          <w:t>Kocsis</w:t>
        </w:r>
        <w:r w:rsidR="00F675FE">
          <w:rPr>
            <w:color w:val="0000FF"/>
            <w:spacing w:val="-7"/>
          </w:rPr>
          <w:t xml:space="preserve"> </w:t>
        </w:r>
        <w:r w:rsidR="00F675FE">
          <w:rPr>
            <w:color w:val="0000FF"/>
          </w:rPr>
          <w:t>et</w:t>
        </w:r>
        <w:r w:rsidR="00F675FE">
          <w:rPr>
            <w:color w:val="0000FF"/>
            <w:spacing w:val="-7"/>
          </w:rPr>
          <w:t xml:space="preserve"> </w:t>
        </w:r>
        <w:r w:rsidR="00F675FE">
          <w:rPr>
            <w:color w:val="0000FF"/>
          </w:rPr>
          <w:t>al.</w:t>
        </w:r>
      </w:hyperlink>
      <w:r>
        <w:t>,</w:t>
      </w:r>
      <w:r>
        <w:rPr>
          <w:spacing w:val="-7"/>
        </w:rPr>
        <w:t xml:space="preserve"> </w:t>
      </w:r>
      <w:hyperlink w:anchor="_bookmark96" w:history="1">
        <w:r w:rsidR="00F675FE">
          <w:rPr>
            <w:color w:val="0000FF"/>
          </w:rPr>
          <w:t>2006</w:t>
        </w:r>
      </w:hyperlink>
      <w:r>
        <w:t>). 7)</w:t>
      </w:r>
      <w:r>
        <w:rPr>
          <w:spacing w:val="-8"/>
        </w:rPr>
        <w:t xml:space="preserve"> </w:t>
      </w:r>
      <w:r>
        <w:t>Retain</w:t>
      </w:r>
      <w:r>
        <w:rPr>
          <w:spacing w:val="-8"/>
        </w:rPr>
        <w:t xml:space="preserve"> </w:t>
      </w:r>
      <w:r>
        <w:t>only</w:t>
      </w:r>
      <w:r>
        <w:rPr>
          <w:spacing w:val="-7"/>
        </w:rPr>
        <w:t xml:space="preserve"> </w:t>
      </w:r>
      <w:r>
        <w:t>long</w:t>
      </w:r>
      <w:r>
        <w:rPr>
          <w:spacing w:val="-8"/>
        </w:rPr>
        <w:t xml:space="preserve"> </w:t>
      </w:r>
      <w:r>
        <w:t>channels</w:t>
      </w:r>
      <w:r>
        <w:rPr>
          <w:spacing w:val="-8"/>
        </w:rPr>
        <w:t xml:space="preserve"> </w:t>
      </w:r>
      <w:r>
        <w:t>(source-detector</w:t>
      </w:r>
      <w:r>
        <w:rPr>
          <w:spacing w:val="-8"/>
        </w:rPr>
        <w:t xml:space="preserve"> </w:t>
      </w:r>
      <w:r>
        <w:t>distance</w:t>
      </w:r>
      <w:r>
        <w:rPr>
          <w:spacing w:val="-7"/>
        </w:rPr>
        <w:t xml:space="preserve"> </w:t>
      </w:r>
      <w:r>
        <w:rPr>
          <w:rFonts w:ascii="Times New Roman"/>
          <w:i/>
        </w:rPr>
        <w:t>&gt;</w:t>
      </w:r>
      <w:r>
        <w:rPr>
          <w:rFonts w:ascii="Times New Roman"/>
          <w:i/>
          <w:spacing w:val="-8"/>
        </w:rPr>
        <w:t xml:space="preserve"> </w:t>
      </w:r>
      <w:r>
        <w:t xml:space="preserve">15 </w:t>
      </w:r>
      <w:r>
        <w:rPr>
          <w:w w:val="95"/>
        </w:rPr>
        <w:t>mm).</w:t>
      </w:r>
      <w:r>
        <w:rPr>
          <w:spacing w:val="29"/>
        </w:rPr>
        <w:t xml:space="preserve"> </w:t>
      </w:r>
      <w:r>
        <w:rPr>
          <w:w w:val="95"/>
        </w:rPr>
        <w:t xml:space="preserve">Since the short channels have already been regressed out, it is no longer necessary </w:t>
      </w:r>
      <w:r>
        <w:t>to keep them in the data.</w:t>
      </w:r>
      <w:r>
        <w:rPr>
          <w:spacing w:val="40"/>
        </w:rPr>
        <w:t xml:space="preserve"> </w:t>
      </w:r>
      <w:r>
        <w:t>8) This FIR bandpass filter extracts signal components in the 0.01-0.5 Hz range, it uses a long filter length (2015 samples) with automatically determined transition bandwidths by MNE-Python (</w:t>
      </w:r>
      <w:hyperlink w:anchor="_bookmark113" w:history="1">
        <w:r w:rsidR="00F675FE">
          <w:rPr>
            <w:color w:val="0000FF"/>
          </w:rPr>
          <w:t>Pinti et al.</w:t>
        </w:r>
      </w:hyperlink>
      <w:r>
        <w:t xml:space="preserve">, </w:t>
      </w:r>
      <w:hyperlink w:anchor="_bookmark113" w:history="1">
        <w:r w:rsidR="00F675FE">
          <w:rPr>
            <w:color w:val="0000FF"/>
          </w:rPr>
          <w:t>2019</w:t>
        </w:r>
      </w:hyperlink>
      <w:r>
        <w:t>).</w:t>
      </w:r>
      <w:r>
        <w:rPr>
          <w:spacing w:val="40"/>
        </w:rPr>
        <w:t xml:space="preserve"> </w:t>
      </w:r>
      <w:r>
        <w:t>9) Maximizes negative correlation between HbO and HbR (</w:t>
      </w:r>
      <w:hyperlink w:anchor="_bookmark69" w:history="1">
        <w:r w:rsidR="00F675FE">
          <w:rPr>
            <w:color w:val="0000FF"/>
          </w:rPr>
          <w:t>Cui et al.</w:t>
        </w:r>
      </w:hyperlink>
      <w:r>
        <w:t xml:space="preserve">, </w:t>
      </w:r>
      <w:hyperlink w:anchor="_bookmark69" w:history="1">
        <w:r w:rsidR="00F675FE">
          <w:rPr>
            <w:color w:val="0000FF"/>
          </w:rPr>
          <w:t>2010</w:t>
        </w:r>
      </w:hyperlink>
      <w:r>
        <w:t>).</w:t>
      </w:r>
      <w:r>
        <w:rPr>
          <w:spacing w:val="40"/>
        </w:rPr>
        <w:t xml:space="preserve"> </w:t>
      </w:r>
      <w:r>
        <w:t xml:space="preserve">This method removes </w:t>
      </w:r>
      <w:r>
        <w:rPr>
          <w:w w:val="95"/>
        </w:rPr>
        <w:t>spikes, improves contrast-to-noise ratio, and improves spatial specificity of the data.</w:t>
      </w:r>
      <w:r>
        <w:rPr>
          <w:spacing w:val="32"/>
        </w:rPr>
        <w:t xml:space="preserve"> </w:t>
      </w:r>
      <w:r>
        <w:rPr>
          <w:w w:val="95"/>
        </w:rPr>
        <w:t xml:space="preserve">10) </w:t>
      </w:r>
      <w:r>
        <w:t>Add</w:t>
      </w:r>
      <w:r>
        <w:rPr>
          <w:spacing w:val="-3"/>
        </w:rPr>
        <w:t xml:space="preserve"> </w:t>
      </w:r>
      <w:r>
        <w:t>HbT</w:t>
      </w:r>
      <w:r>
        <w:rPr>
          <w:spacing w:val="-3"/>
        </w:rPr>
        <w:t xml:space="preserve"> </w:t>
      </w:r>
      <w:r>
        <w:t>(total</w:t>
      </w:r>
      <w:r>
        <w:rPr>
          <w:spacing w:val="-3"/>
        </w:rPr>
        <w:t xml:space="preserve"> </w:t>
      </w:r>
      <w:r>
        <w:t>hemoglobin)</w:t>
      </w:r>
      <w:r>
        <w:rPr>
          <w:spacing w:val="-3"/>
        </w:rPr>
        <w:t xml:space="preserve"> </w:t>
      </w:r>
      <w:r>
        <w:t>channels</w:t>
      </w:r>
      <w:r>
        <w:rPr>
          <w:spacing w:val="-3"/>
        </w:rPr>
        <w:t xml:space="preserve"> </w:t>
      </w:r>
      <w:r>
        <w:t>to</w:t>
      </w:r>
      <w:r>
        <w:rPr>
          <w:spacing w:val="-3"/>
        </w:rPr>
        <w:t xml:space="preserve"> </w:t>
      </w:r>
      <w:r>
        <w:t>the</w:t>
      </w:r>
      <w:r>
        <w:rPr>
          <w:spacing w:val="-3"/>
        </w:rPr>
        <w:t xml:space="preserve"> </w:t>
      </w:r>
      <w:r>
        <w:t>data.</w:t>
      </w:r>
      <w:r>
        <w:rPr>
          <w:spacing w:val="25"/>
        </w:rPr>
        <w:t xml:space="preserve"> </w:t>
      </w:r>
      <w:r>
        <w:t>HbT</w:t>
      </w:r>
      <w:r>
        <w:rPr>
          <w:spacing w:val="-3"/>
        </w:rPr>
        <w:t xml:space="preserve"> </w:t>
      </w:r>
      <w:r>
        <w:t>is</w:t>
      </w:r>
      <w:r>
        <w:rPr>
          <w:spacing w:val="-3"/>
        </w:rPr>
        <w:t xml:space="preserve"> </w:t>
      </w:r>
      <w:r>
        <w:t>defined</w:t>
      </w:r>
      <w:r>
        <w:rPr>
          <w:spacing w:val="-3"/>
        </w:rPr>
        <w:t xml:space="preserve"> </w:t>
      </w:r>
      <w:r>
        <w:t>as</w:t>
      </w:r>
      <w:r>
        <w:rPr>
          <w:spacing w:val="-3"/>
        </w:rPr>
        <w:t xml:space="preserve"> </w:t>
      </w:r>
      <w:r>
        <w:t>the</w:t>
      </w:r>
      <w:r>
        <w:rPr>
          <w:spacing w:val="-3"/>
        </w:rPr>
        <w:t xml:space="preserve"> </w:t>
      </w:r>
      <w:r>
        <w:t>sum</w:t>
      </w:r>
      <w:r>
        <w:rPr>
          <w:spacing w:val="-3"/>
        </w:rPr>
        <w:t xml:space="preserve"> </w:t>
      </w:r>
      <w:r>
        <w:t>of</w:t>
      </w:r>
      <w:r>
        <w:rPr>
          <w:spacing w:val="-3"/>
        </w:rPr>
        <w:t xml:space="preserve"> </w:t>
      </w:r>
      <w:r>
        <w:t>HbO and</w:t>
      </w:r>
      <w:r>
        <w:rPr>
          <w:spacing w:val="-15"/>
        </w:rPr>
        <w:t xml:space="preserve"> </w:t>
      </w:r>
      <w:r>
        <w:t>HbR.</w:t>
      </w:r>
      <w:r>
        <w:rPr>
          <w:spacing w:val="-15"/>
        </w:rPr>
        <w:t xml:space="preserve"> </w:t>
      </w:r>
      <w:r>
        <w:t>Often,</w:t>
      </w:r>
      <w:r>
        <w:rPr>
          <w:spacing w:val="-15"/>
        </w:rPr>
        <w:t xml:space="preserve"> </w:t>
      </w:r>
      <w:r>
        <w:t>fNIRS</w:t>
      </w:r>
      <w:r>
        <w:rPr>
          <w:spacing w:val="-15"/>
        </w:rPr>
        <w:t xml:space="preserve"> </w:t>
      </w:r>
      <w:r>
        <w:t>studies</w:t>
      </w:r>
      <w:r>
        <w:rPr>
          <w:spacing w:val="-15"/>
        </w:rPr>
        <w:t xml:space="preserve"> </w:t>
      </w:r>
      <w:r>
        <w:t>will</w:t>
      </w:r>
      <w:r>
        <w:rPr>
          <w:spacing w:val="-15"/>
        </w:rPr>
        <w:t xml:space="preserve"> </w:t>
      </w:r>
      <w:r>
        <w:t>only</w:t>
      </w:r>
      <w:r>
        <w:rPr>
          <w:spacing w:val="-15"/>
        </w:rPr>
        <w:t xml:space="preserve"> </w:t>
      </w:r>
      <w:r>
        <w:t>use</w:t>
      </w:r>
      <w:r>
        <w:rPr>
          <w:spacing w:val="-15"/>
        </w:rPr>
        <w:t xml:space="preserve"> </w:t>
      </w:r>
      <w:r>
        <w:t>either</w:t>
      </w:r>
      <w:r>
        <w:rPr>
          <w:spacing w:val="-15"/>
        </w:rPr>
        <w:t xml:space="preserve"> </w:t>
      </w:r>
      <w:r>
        <w:t>one</w:t>
      </w:r>
      <w:r>
        <w:rPr>
          <w:spacing w:val="-15"/>
        </w:rPr>
        <w:t xml:space="preserve"> </w:t>
      </w:r>
      <w:r>
        <w:t>of</w:t>
      </w:r>
      <w:r>
        <w:rPr>
          <w:spacing w:val="-15"/>
        </w:rPr>
        <w:t xml:space="preserve"> </w:t>
      </w:r>
      <w:r>
        <w:t>HbO</w:t>
      </w:r>
      <w:r>
        <w:rPr>
          <w:spacing w:val="-15"/>
        </w:rPr>
        <w:t xml:space="preserve"> </w:t>
      </w:r>
      <w:r>
        <w:t>or</w:t>
      </w:r>
      <w:r>
        <w:rPr>
          <w:spacing w:val="-15"/>
        </w:rPr>
        <w:t xml:space="preserve"> </w:t>
      </w:r>
      <w:r>
        <w:t>HbR</w:t>
      </w:r>
      <w:r>
        <w:rPr>
          <w:spacing w:val="-15"/>
        </w:rPr>
        <w:t xml:space="preserve"> </w:t>
      </w:r>
      <w:r>
        <w:t>channels</w:t>
      </w:r>
      <w:r>
        <w:rPr>
          <w:spacing w:val="-15"/>
        </w:rPr>
        <w:t xml:space="preserve"> </w:t>
      </w:r>
      <w:r>
        <w:t>(more frequently HbO), leaving out one channel with no justification (</w:t>
      </w:r>
      <w:hyperlink w:anchor="_bookmark95" w:history="1">
        <w:r w:rsidR="00F675FE">
          <w:rPr>
            <w:color w:val="0000FF"/>
          </w:rPr>
          <w:t>Kinder et al.</w:t>
        </w:r>
      </w:hyperlink>
      <w:r>
        <w:t xml:space="preserve">, </w:t>
      </w:r>
      <w:hyperlink w:anchor="_bookmark95" w:history="1">
        <w:r w:rsidR="00F675FE">
          <w:rPr>
            <w:color w:val="0000FF"/>
          </w:rPr>
          <w:t>2022</w:t>
        </w:r>
      </w:hyperlink>
      <w:r>
        <w:t xml:space="preserve">). </w:t>
      </w:r>
      <w:r>
        <w:rPr>
          <w:w w:val="95"/>
        </w:rPr>
        <w:t>Therefore, HbT channels are chosen, as HbT makes use of both HbO and HbR channels, and</w:t>
      </w:r>
      <w:r>
        <w:rPr>
          <w:spacing w:val="-3"/>
          <w:w w:val="95"/>
        </w:rPr>
        <w:t xml:space="preserve"> </w:t>
      </w:r>
      <w:r>
        <w:rPr>
          <w:w w:val="95"/>
        </w:rPr>
        <w:t>using</w:t>
      </w:r>
      <w:r>
        <w:rPr>
          <w:spacing w:val="-3"/>
          <w:w w:val="95"/>
        </w:rPr>
        <w:t xml:space="preserve"> </w:t>
      </w:r>
      <w:r>
        <w:rPr>
          <w:w w:val="95"/>
        </w:rPr>
        <w:t>both</w:t>
      </w:r>
      <w:r>
        <w:rPr>
          <w:spacing w:val="-3"/>
          <w:w w:val="95"/>
        </w:rPr>
        <w:t xml:space="preserve"> </w:t>
      </w:r>
      <w:r>
        <w:rPr>
          <w:w w:val="95"/>
        </w:rPr>
        <w:t>hemoglobin</w:t>
      </w:r>
      <w:r>
        <w:rPr>
          <w:spacing w:val="-3"/>
          <w:w w:val="95"/>
        </w:rPr>
        <w:t xml:space="preserve"> </w:t>
      </w:r>
      <w:r>
        <w:rPr>
          <w:w w:val="95"/>
        </w:rPr>
        <w:t>species</w:t>
      </w:r>
      <w:r>
        <w:rPr>
          <w:spacing w:val="-3"/>
          <w:w w:val="95"/>
        </w:rPr>
        <w:t xml:space="preserve"> </w:t>
      </w:r>
      <w:r>
        <w:rPr>
          <w:w w:val="95"/>
        </w:rPr>
        <w:t>improves</w:t>
      </w:r>
      <w:r>
        <w:rPr>
          <w:spacing w:val="-3"/>
          <w:w w:val="95"/>
        </w:rPr>
        <w:t xml:space="preserve"> </w:t>
      </w:r>
      <w:r>
        <w:rPr>
          <w:w w:val="95"/>
        </w:rPr>
        <w:t>the</w:t>
      </w:r>
      <w:r>
        <w:rPr>
          <w:spacing w:val="-3"/>
          <w:w w:val="95"/>
        </w:rPr>
        <w:t xml:space="preserve"> </w:t>
      </w:r>
      <w:r>
        <w:rPr>
          <w:w w:val="95"/>
        </w:rPr>
        <w:t>inferences</w:t>
      </w:r>
      <w:r>
        <w:rPr>
          <w:spacing w:val="-3"/>
          <w:w w:val="95"/>
        </w:rPr>
        <w:t xml:space="preserve"> </w:t>
      </w:r>
      <w:r>
        <w:rPr>
          <w:w w:val="95"/>
        </w:rPr>
        <w:t>as</w:t>
      </w:r>
      <w:r>
        <w:rPr>
          <w:spacing w:val="-3"/>
          <w:w w:val="95"/>
        </w:rPr>
        <w:t xml:space="preserve"> </w:t>
      </w:r>
      <w:r>
        <w:rPr>
          <w:w w:val="95"/>
        </w:rPr>
        <w:t>to</w:t>
      </w:r>
      <w:r>
        <w:rPr>
          <w:spacing w:val="-3"/>
          <w:w w:val="95"/>
        </w:rPr>
        <w:t xml:space="preserve"> </w:t>
      </w:r>
      <w:r>
        <w:rPr>
          <w:w w:val="95"/>
        </w:rPr>
        <w:t>where</w:t>
      </w:r>
      <w:r>
        <w:rPr>
          <w:spacing w:val="-3"/>
          <w:w w:val="95"/>
        </w:rPr>
        <w:t xml:space="preserve"> </w:t>
      </w:r>
      <w:r>
        <w:rPr>
          <w:w w:val="95"/>
        </w:rPr>
        <w:t>activation</w:t>
      </w:r>
      <w:r>
        <w:rPr>
          <w:spacing w:val="-3"/>
          <w:w w:val="95"/>
        </w:rPr>
        <w:t xml:space="preserve"> </w:t>
      </w:r>
      <w:r>
        <w:rPr>
          <w:w w:val="95"/>
        </w:rPr>
        <w:t xml:space="preserve">occurs </w:t>
      </w:r>
      <w:r>
        <w:t>(</w:t>
      </w:r>
      <w:hyperlink w:anchor="_bookmark84" w:history="1">
        <w:r w:rsidR="00F675FE">
          <w:rPr>
            <w:color w:val="0000FF"/>
          </w:rPr>
          <w:t>Hocke et al.</w:t>
        </w:r>
      </w:hyperlink>
      <w:r>
        <w:t xml:space="preserve">, </w:t>
      </w:r>
      <w:hyperlink w:anchor="_bookmark84" w:history="1">
        <w:r w:rsidR="00F675FE">
          <w:rPr>
            <w:color w:val="0000FF"/>
          </w:rPr>
          <w:t>2018</w:t>
        </w:r>
      </w:hyperlink>
      <w:r>
        <w:t>).</w:t>
      </w:r>
    </w:p>
    <w:p w14:paraId="07559FF8" w14:textId="77777777" w:rsidR="00F675FE" w:rsidRDefault="00000000">
      <w:pPr>
        <w:pStyle w:val="BodyText"/>
        <w:spacing w:before="7" w:line="355" w:lineRule="auto"/>
        <w:ind w:left="140" w:right="1216" w:firstLine="351"/>
        <w:jc w:val="both"/>
      </w:pPr>
      <w:r>
        <w:rPr>
          <w:spacing w:val="-2"/>
          <w:w w:val="95"/>
        </w:rPr>
        <w:t>Variable</w:t>
      </w:r>
      <w:r>
        <w:rPr>
          <w:spacing w:val="-7"/>
          <w:w w:val="95"/>
        </w:rPr>
        <w:t xml:space="preserve"> </w:t>
      </w:r>
      <w:r>
        <w:rPr>
          <w:spacing w:val="-2"/>
          <w:w w:val="95"/>
        </w:rPr>
        <w:t>length</w:t>
      </w:r>
      <w:r>
        <w:rPr>
          <w:spacing w:val="-7"/>
          <w:w w:val="95"/>
        </w:rPr>
        <w:t xml:space="preserve"> </w:t>
      </w:r>
      <w:r>
        <w:rPr>
          <w:spacing w:val="-2"/>
          <w:w w:val="95"/>
        </w:rPr>
        <w:t>epochs</w:t>
      </w:r>
      <w:r>
        <w:rPr>
          <w:spacing w:val="-7"/>
          <w:w w:val="95"/>
        </w:rPr>
        <w:t xml:space="preserve"> </w:t>
      </w:r>
      <w:r>
        <w:rPr>
          <w:spacing w:val="-2"/>
          <w:w w:val="95"/>
        </w:rPr>
        <w:t>were</w:t>
      </w:r>
      <w:r>
        <w:rPr>
          <w:spacing w:val="-7"/>
          <w:w w:val="95"/>
        </w:rPr>
        <w:t xml:space="preserve"> </w:t>
      </w:r>
      <w:r>
        <w:rPr>
          <w:spacing w:val="-2"/>
          <w:w w:val="95"/>
        </w:rPr>
        <w:t>created</w:t>
      </w:r>
      <w:r>
        <w:rPr>
          <w:spacing w:val="-7"/>
          <w:w w:val="95"/>
        </w:rPr>
        <w:t xml:space="preserve"> </w:t>
      </w:r>
      <w:r>
        <w:rPr>
          <w:spacing w:val="-2"/>
          <w:w w:val="95"/>
        </w:rPr>
        <w:t>for</w:t>
      </w:r>
      <w:r>
        <w:rPr>
          <w:spacing w:val="-7"/>
          <w:w w:val="95"/>
        </w:rPr>
        <w:t xml:space="preserve"> </w:t>
      </w:r>
      <w:r>
        <w:rPr>
          <w:spacing w:val="-2"/>
          <w:w w:val="95"/>
        </w:rPr>
        <w:t>each</w:t>
      </w:r>
      <w:r>
        <w:rPr>
          <w:spacing w:val="-7"/>
          <w:w w:val="95"/>
        </w:rPr>
        <w:t xml:space="preserve"> </w:t>
      </w:r>
      <w:r>
        <w:rPr>
          <w:spacing w:val="-2"/>
          <w:w w:val="95"/>
        </w:rPr>
        <w:t>block</w:t>
      </w:r>
      <w:r>
        <w:rPr>
          <w:spacing w:val="-7"/>
          <w:w w:val="95"/>
        </w:rPr>
        <w:t xml:space="preserve"> </w:t>
      </w:r>
      <w:r>
        <w:rPr>
          <w:spacing w:val="-2"/>
          <w:w w:val="95"/>
        </w:rPr>
        <w:t>of</w:t>
      </w:r>
      <w:r>
        <w:rPr>
          <w:spacing w:val="-7"/>
          <w:w w:val="95"/>
        </w:rPr>
        <w:t xml:space="preserve"> </w:t>
      </w:r>
      <w:r>
        <w:rPr>
          <w:spacing w:val="-2"/>
          <w:w w:val="95"/>
        </w:rPr>
        <w:t>8</w:t>
      </w:r>
      <w:r>
        <w:rPr>
          <w:spacing w:val="-7"/>
          <w:w w:val="95"/>
        </w:rPr>
        <w:t xml:space="preserve"> </w:t>
      </w:r>
      <w:r>
        <w:rPr>
          <w:spacing w:val="-2"/>
          <w:w w:val="95"/>
        </w:rPr>
        <w:t>faces,</w:t>
      </w:r>
      <w:r>
        <w:rPr>
          <w:spacing w:val="-3"/>
          <w:w w:val="95"/>
        </w:rPr>
        <w:t xml:space="preserve"> </w:t>
      </w:r>
      <w:r>
        <w:rPr>
          <w:spacing w:val="-2"/>
          <w:w w:val="95"/>
        </w:rPr>
        <w:t>which</w:t>
      </w:r>
      <w:r>
        <w:rPr>
          <w:spacing w:val="-7"/>
          <w:w w:val="95"/>
        </w:rPr>
        <w:t xml:space="preserve"> </w:t>
      </w:r>
      <w:r>
        <w:rPr>
          <w:spacing w:val="-2"/>
          <w:w w:val="95"/>
        </w:rPr>
        <w:t>were</w:t>
      </w:r>
      <w:r>
        <w:rPr>
          <w:spacing w:val="-7"/>
          <w:w w:val="95"/>
        </w:rPr>
        <w:t xml:space="preserve"> </w:t>
      </w:r>
      <w:r>
        <w:rPr>
          <w:spacing w:val="-2"/>
          <w:w w:val="95"/>
        </w:rPr>
        <w:t>14-18</w:t>
      </w:r>
      <w:r>
        <w:rPr>
          <w:spacing w:val="-7"/>
          <w:w w:val="95"/>
        </w:rPr>
        <w:t xml:space="preserve"> </w:t>
      </w:r>
      <w:r>
        <w:rPr>
          <w:spacing w:val="-2"/>
          <w:w w:val="95"/>
        </w:rPr>
        <w:t xml:space="preserve">seconds </w:t>
      </w:r>
      <w:r>
        <w:t xml:space="preserve">long (mean </w:t>
      </w:r>
      <w:r>
        <w:rPr>
          <w:w w:val="120"/>
        </w:rPr>
        <w:t xml:space="preserve">= </w:t>
      </w:r>
      <w:r>
        <w:t xml:space="preserve">16s), depending on the ISI’s (see </w:t>
      </w:r>
      <w:hyperlink w:anchor="_bookmark22" w:history="1">
        <w:r w:rsidR="00F675FE">
          <w:rPr>
            <w:color w:val="0000FF"/>
          </w:rPr>
          <w:t>2.3.2</w:t>
        </w:r>
      </w:hyperlink>
      <w:r>
        <w:t>).</w:t>
      </w:r>
      <w:r>
        <w:rPr>
          <w:spacing w:val="40"/>
        </w:rPr>
        <w:t xml:space="preserve"> </w:t>
      </w:r>
      <w:r>
        <w:t xml:space="preserve">Epochs were sorted by Face </w:t>
      </w:r>
      <w:r>
        <w:rPr>
          <w:w w:val="95"/>
        </w:rPr>
        <w:t xml:space="preserve">Type (Real, Virtual), and Emotion (Anger, Disgust, Fear, Happiness, Sadness, Surprise, </w:t>
      </w:r>
      <w:r>
        <w:rPr>
          <w:spacing w:val="-2"/>
        </w:rPr>
        <w:t>Neutral),</w:t>
      </w:r>
      <w:r>
        <w:rPr>
          <w:spacing w:val="-10"/>
        </w:rPr>
        <w:t xml:space="preserve"> </w:t>
      </w:r>
      <w:r>
        <w:rPr>
          <w:spacing w:val="-2"/>
        </w:rPr>
        <w:t>and</w:t>
      </w:r>
      <w:r>
        <w:rPr>
          <w:spacing w:val="-11"/>
        </w:rPr>
        <w:t xml:space="preserve"> </w:t>
      </w:r>
      <w:r>
        <w:rPr>
          <w:spacing w:val="-2"/>
        </w:rPr>
        <w:t>their</w:t>
      </w:r>
      <w:r>
        <w:rPr>
          <w:spacing w:val="-11"/>
        </w:rPr>
        <w:t xml:space="preserve"> </w:t>
      </w:r>
      <w:r>
        <w:rPr>
          <w:spacing w:val="-2"/>
        </w:rPr>
        <w:t>interaction.</w:t>
      </w:r>
      <w:r>
        <w:rPr>
          <w:spacing w:val="9"/>
        </w:rPr>
        <w:t xml:space="preserve"> </w:t>
      </w:r>
      <w:r>
        <w:rPr>
          <w:spacing w:val="-2"/>
        </w:rPr>
        <w:t>Baseline</w:t>
      </w:r>
      <w:r>
        <w:rPr>
          <w:spacing w:val="-11"/>
        </w:rPr>
        <w:t xml:space="preserve"> </w:t>
      </w:r>
      <w:r>
        <w:rPr>
          <w:spacing w:val="-2"/>
        </w:rPr>
        <w:t>correction</w:t>
      </w:r>
      <w:r>
        <w:rPr>
          <w:spacing w:val="-11"/>
        </w:rPr>
        <w:t xml:space="preserve"> </w:t>
      </w:r>
      <w:r>
        <w:rPr>
          <w:spacing w:val="-2"/>
        </w:rPr>
        <w:t>was</w:t>
      </w:r>
      <w:r>
        <w:rPr>
          <w:spacing w:val="-11"/>
        </w:rPr>
        <w:t xml:space="preserve"> </w:t>
      </w:r>
      <w:r>
        <w:rPr>
          <w:spacing w:val="-2"/>
        </w:rPr>
        <w:t>applied</w:t>
      </w:r>
      <w:r>
        <w:rPr>
          <w:spacing w:val="-11"/>
        </w:rPr>
        <w:t xml:space="preserve"> </w:t>
      </w:r>
      <w:r>
        <w:rPr>
          <w:spacing w:val="-2"/>
        </w:rPr>
        <w:t>to</w:t>
      </w:r>
      <w:r>
        <w:rPr>
          <w:spacing w:val="-11"/>
        </w:rPr>
        <w:t xml:space="preserve"> </w:t>
      </w:r>
      <w:r>
        <w:rPr>
          <w:spacing w:val="-2"/>
        </w:rPr>
        <w:t>remove</w:t>
      </w:r>
      <w:r>
        <w:rPr>
          <w:spacing w:val="-11"/>
        </w:rPr>
        <w:t xml:space="preserve"> </w:t>
      </w:r>
      <w:r>
        <w:rPr>
          <w:spacing w:val="-2"/>
        </w:rPr>
        <w:t>any</w:t>
      </w:r>
      <w:r>
        <w:rPr>
          <w:spacing w:val="-11"/>
        </w:rPr>
        <w:t xml:space="preserve"> </w:t>
      </w:r>
      <w:r>
        <w:rPr>
          <w:spacing w:val="-2"/>
        </w:rPr>
        <w:t xml:space="preserve">constant </w:t>
      </w:r>
      <w:r>
        <w:rPr>
          <w:w w:val="95"/>
        </w:rPr>
        <w:t>or slowly varying offsets in the data.</w:t>
      </w:r>
      <w:r>
        <w:rPr>
          <w:spacing w:val="28"/>
        </w:rPr>
        <w:t xml:space="preserve"> </w:t>
      </w:r>
      <w:r>
        <w:rPr>
          <w:w w:val="95"/>
        </w:rPr>
        <w:t>The data was annotated with the onsets and offsets of each block, along with the duration and condition of each block.</w:t>
      </w:r>
      <w:r>
        <w:rPr>
          <w:spacing w:val="29"/>
        </w:rPr>
        <w:t xml:space="preserve"> </w:t>
      </w:r>
      <w:r>
        <w:rPr>
          <w:w w:val="95"/>
        </w:rPr>
        <w:t xml:space="preserve">Block data were then </w:t>
      </w:r>
      <w:r>
        <w:t>analysed</w:t>
      </w:r>
      <w:r>
        <w:rPr>
          <w:spacing w:val="-10"/>
        </w:rPr>
        <w:t xml:space="preserve"> </w:t>
      </w:r>
      <w:r>
        <w:t>using</w:t>
      </w:r>
      <w:r>
        <w:rPr>
          <w:spacing w:val="-9"/>
        </w:rPr>
        <w:t xml:space="preserve"> </w:t>
      </w:r>
      <w:r>
        <w:t>a</w:t>
      </w:r>
      <w:r>
        <w:rPr>
          <w:spacing w:val="-10"/>
        </w:rPr>
        <w:t xml:space="preserve"> </w:t>
      </w:r>
      <w:r>
        <w:t>GLM</w:t>
      </w:r>
      <w:r>
        <w:rPr>
          <w:spacing w:val="-9"/>
        </w:rPr>
        <w:t xml:space="preserve"> </w:t>
      </w:r>
      <w:r>
        <w:t>and</w:t>
      </w:r>
      <w:r>
        <w:rPr>
          <w:spacing w:val="-10"/>
        </w:rPr>
        <w:t xml:space="preserve"> </w:t>
      </w:r>
      <w:r>
        <w:t>Functional</w:t>
      </w:r>
      <w:r>
        <w:rPr>
          <w:spacing w:val="-9"/>
        </w:rPr>
        <w:t xml:space="preserve"> </w:t>
      </w:r>
      <w:r>
        <w:t>Connectivity</w:t>
      </w:r>
      <w:r>
        <w:rPr>
          <w:spacing w:val="-9"/>
        </w:rPr>
        <w:t xml:space="preserve"> </w:t>
      </w:r>
      <w:r>
        <w:t>analysis.</w:t>
      </w:r>
    </w:p>
    <w:p w14:paraId="07559FF9" w14:textId="77777777" w:rsidR="00F675FE" w:rsidRDefault="00F675FE">
      <w:pPr>
        <w:spacing w:line="355" w:lineRule="auto"/>
        <w:jc w:val="both"/>
        <w:sectPr w:rsidR="00F675FE">
          <w:headerReference w:type="default" r:id="rId47"/>
          <w:footerReference w:type="default" r:id="rId48"/>
          <w:pgSz w:w="12240" w:h="15840"/>
          <w:pgMar w:top="1020" w:right="220" w:bottom="280" w:left="1660" w:header="690" w:footer="0" w:gutter="0"/>
          <w:cols w:space="720"/>
        </w:sectPr>
      </w:pPr>
    </w:p>
    <w:p w14:paraId="07559FFA" w14:textId="77777777" w:rsidR="00F675FE" w:rsidRDefault="00F675FE">
      <w:pPr>
        <w:pStyle w:val="BodyText"/>
        <w:spacing w:before="8"/>
        <w:rPr>
          <w:sz w:val="16"/>
        </w:rPr>
      </w:pPr>
    </w:p>
    <w:p w14:paraId="07559FFB" w14:textId="77777777" w:rsidR="00F675FE" w:rsidRDefault="00000000">
      <w:pPr>
        <w:pStyle w:val="Heading3"/>
        <w:numPr>
          <w:ilvl w:val="2"/>
          <w:numId w:val="6"/>
        </w:numPr>
        <w:tabs>
          <w:tab w:val="left" w:pos="1126"/>
          <w:tab w:val="left" w:pos="1127"/>
        </w:tabs>
        <w:spacing w:before="133"/>
      </w:pPr>
      <w:bookmarkStart w:id="85" w:name="Activation_magnitude_with_General_Linear"/>
      <w:bookmarkStart w:id="86" w:name="_bookmark27"/>
      <w:bookmarkEnd w:id="85"/>
      <w:bookmarkEnd w:id="86"/>
      <w:r>
        <w:rPr>
          <w:w w:val="110"/>
        </w:rPr>
        <w:t>Activation</w:t>
      </w:r>
      <w:r>
        <w:rPr>
          <w:spacing w:val="-19"/>
          <w:w w:val="110"/>
        </w:rPr>
        <w:t xml:space="preserve"> </w:t>
      </w:r>
      <w:r>
        <w:rPr>
          <w:w w:val="110"/>
        </w:rPr>
        <w:t>magnitude</w:t>
      </w:r>
      <w:r>
        <w:rPr>
          <w:spacing w:val="-18"/>
          <w:w w:val="110"/>
        </w:rPr>
        <w:t xml:space="preserve"> </w:t>
      </w:r>
      <w:r>
        <w:rPr>
          <w:w w:val="110"/>
        </w:rPr>
        <w:t>with</w:t>
      </w:r>
      <w:r>
        <w:rPr>
          <w:spacing w:val="-18"/>
          <w:w w:val="110"/>
        </w:rPr>
        <w:t xml:space="preserve"> </w:t>
      </w:r>
      <w:r>
        <w:rPr>
          <w:w w:val="110"/>
        </w:rPr>
        <w:t>General</w:t>
      </w:r>
      <w:r>
        <w:rPr>
          <w:spacing w:val="-18"/>
          <w:w w:val="110"/>
        </w:rPr>
        <w:t xml:space="preserve"> </w:t>
      </w:r>
      <w:r>
        <w:rPr>
          <w:w w:val="110"/>
        </w:rPr>
        <w:t>Linear</w:t>
      </w:r>
      <w:r>
        <w:rPr>
          <w:spacing w:val="-18"/>
          <w:w w:val="110"/>
        </w:rPr>
        <w:t xml:space="preserve"> </w:t>
      </w:r>
      <w:r>
        <w:rPr>
          <w:w w:val="110"/>
        </w:rPr>
        <w:t>Model</w:t>
      </w:r>
      <w:r>
        <w:rPr>
          <w:spacing w:val="-18"/>
          <w:w w:val="110"/>
        </w:rPr>
        <w:t xml:space="preserve"> </w:t>
      </w:r>
      <w:r>
        <w:rPr>
          <w:spacing w:val="-2"/>
          <w:w w:val="110"/>
        </w:rPr>
        <w:t>(GLM)</w:t>
      </w:r>
    </w:p>
    <w:p w14:paraId="07559FFC" w14:textId="77777777" w:rsidR="00F675FE" w:rsidRDefault="00000000">
      <w:pPr>
        <w:pStyle w:val="BodyText"/>
        <w:spacing w:before="298" w:line="355" w:lineRule="auto"/>
        <w:ind w:left="140" w:right="1218"/>
        <w:jc w:val="both"/>
      </w:pPr>
      <w:r>
        <w:t xml:space="preserve">The General Linear Model (GLM) posits that the observed haemodynamic signal at </w:t>
      </w:r>
      <w:r>
        <w:rPr>
          <w:w w:val="95"/>
        </w:rPr>
        <w:t>each</w:t>
      </w:r>
      <w:r>
        <w:rPr>
          <w:spacing w:val="-2"/>
          <w:w w:val="95"/>
        </w:rPr>
        <w:t xml:space="preserve"> </w:t>
      </w:r>
      <w:r>
        <w:rPr>
          <w:w w:val="95"/>
        </w:rPr>
        <w:t>channel</w:t>
      </w:r>
      <w:r>
        <w:rPr>
          <w:spacing w:val="-2"/>
          <w:w w:val="95"/>
        </w:rPr>
        <w:t xml:space="preserve"> </w:t>
      </w:r>
      <w:r>
        <w:rPr>
          <w:w w:val="95"/>
        </w:rPr>
        <w:t>or</w:t>
      </w:r>
      <w:r>
        <w:rPr>
          <w:spacing w:val="-2"/>
          <w:w w:val="95"/>
        </w:rPr>
        <w:t xml:space="preserve"> </w:t>
      </w:r>
      <w:r>
        <w:rPr>
          <w:w w:val="95"/>
        </w:rPr>
        <w:t>Region</w:t>
      </w:r>
      <w:r>
        <w:rPr>
          <w:spacing w:val="-2"/>
          <w:w w:val="95"/>
        </w:rPr>
        <w:t xml:space="preserve"> </w:t>
      </w:r>
      <w:r>
        <w:rPr>
          <w:w w:val="95"/>
        </w:rPr>
        <w:t>of</w:t>
      </w:r>
      <w:r>
        <w:rPr>
          <w:spacing w:val="-2"/>
          <w:w w:val="95"/>
        </w:rPr>
        <w:t xml:space="preserve"> </w:t>
      </w:r>
      <w:r>
        <w:rPr>
          <w:w w:val="95"/>
        </w:rPr>
        <w:t>Interest</w:t>
      </w:r>
      <w:r>
        <w:rPr>
          <w:spacing w:val="-2"/>
          <w:w w:val="95"/>
        </w:rPr>
        <w:t xml:space="preserve"> </w:t>
      </w:r>
      <w:r>
        <w:rPr>
          <w:w w:val="95"/>
        </w:rPr>
        <w:t>(ROI)</w:t>
      </w:r>
      <w:r>
        <w:rPr>
          <w:spacing w:val="-2"/>
          <w:w w:val="95"/>
        </w:rPr>
        <w:t xml:space="preserve"> </w:t>
      </w:r>
      <w:r>
        <w:rPr>
          <w:w w:val="95"/>
        </w:rPr>
        <w:t>is</w:t>
      </w:r>
      <w:r>
        <w:rPr>
          <w:spacing w:val="-2"/>
          <w:w w:val="95"/>
        </w:rPr>
        <w:t xml:space="preserve"> </w:t>
      </w:r>
      <w:r>
        <w:rPr>
          <w:w w:val="95"/>
        </w:rPr>
        <w:t>a</w:t>
      </w:r>
      <w:r>
        <w:rPr>
          <w:spacing w:val="-2"/>
          <w:w w:val="95"/>
        </w:rPr>
        <w:t xml:space="preserve"> </w:t>
      </w:r>
      <w:r>
        <w:rPr>
          <w:w w:val="95"/>
        </w:rPr>
        <w:t>linear</w:t>
      </w:r>
      <w:r>
        <w:rPr>
          <w:spacing w:val="-2"/>
          <w:w w:val="95"/>
        </w:rPr>
        <w:t xml:space="preserve"> </w:t>
      </w:r>
      <w:r>
        <w:rPr>
          <w:w w:val="95"/>
        </w:rPr>
        <w:t>combination</w:t>
      </w:r>
      <w:r>
        <w:rPr>
          <w:spacing w:val="-2"/>
          <w:w w:val="95"/>
        </w:rPr>
        <w:t xml:space="preserve"> </w:t>
      </w:r>
      <w:r>
        <w:rPr>
          <w:w w:val="95"/>
        </w:rPr>
        <w:t>of</w:t>
      </w:r>
      <w:r>
        <w:rPr>
          <w:spacing w:val="-2"/>
          <w:w w:val="95"/>
        </w:rPr>
        <w:t xml:space="preserve"> </w:t>
      </w:r>
      <w:r>
        <w:rPr>
          <w:w w:val="95"/>
        </w:rPr>
        <w:t>task-related</w:t>
      </w:r>
      <w:r>
        <w:rPr>
          <w:spacing w:val="-2"/>
          <w:w w:val="95"/>
        </w:rPr>
        <w:t xml:space="preserve"> </w:t>
      </w:r>
      <w:r>
        <w:rPr>
          <w:w w:val="95"/>
        </w:rPr>
        <w:t>regressors convolved</w:t>
      </w:r>
      <w:r>
        <w:rPr>
          <w:spacing w:val="-12"/>
          <w:w w:val="95"/>
        </w:rPr>
        <w:t xml:space="preserve"> </w:t>
      </w:r>
      <w:r>
        <w:rPr>
          <w:w w:val="95"/>
        </w:rPr>
        <w:t>with</w:t>
      </w:r>
      <w:r>
        <w:rPr>
          <w:spacing w:val="-12"/>
          <w:w w:val="95"/>
        </w:rPr>
        <w:t xml:space="preserve"> </w:t>
      </w:r>
      <w:r>
        <w:rPr>
          <w:w w:val="95"/>
        </w:rPr>
        <w:t>a</w:t>
      </w:r>
      <w:r>
        <w:rPr>
          <w:spacing w:val="-12"/>
          <w:w w:val="95"/>
        </w:rPr>
        <w:t xml:space="preserve"> </w:t>
      </w:r>
      <w:r>
        <w:rPr>
          <w:w w:val="95"/>
        </w:rPr>
        <w:t>Hemodynamic</w:t>
      </w:r>
      <w:r>
        <w:rPr>
          <w:spacing w:val="-12"/>
          <w:w w:val="95"/>
        </w:rPr>
        <w:t xml:space="preserve"> </w:t>
      </w:r>
      <w:r>
        <w:rPr>
          <w:w w:val="95"/>
        </w:rPr>
        <w:t>Response</w:t>
      </w:r>
      <w:r>
        <w:rPr>
          <w:spacing w:val="-12"/>
          <w:w w:val="95"/>
        </w:rPr>
        <w:t xml:space="preserve"> </w:t>
      </w:r>
      <w:r>
        <w:rPr>
          <w:w w:val="95"/>
        </w:rPr>
        <w:t>Function</w:t>
      </w:r>
      <w:r>
        <w:rPr>
          <w:spacing w:val="-12"/>
          <w:w w:val="95"/>
        </w:rPr>
        <w:t xml:space="preserve"> </w:t>
      </w:r>
      <w:r>
        <w:rPr>
          <w:w w:val="95"/>
        </w:rPr>
        <w:t>(HRF),</w:t>
      </w:r>
      <w:r>
        <w:rPr>
          <w:spacing w:val="-12"/>
          <w:w w:val="95"/>
        </w:rPr>
        <w:t xml:space="preserve"> </w:t>
      </w:r>
      <w:r>
        <w:rPr>
          <w:w w:val="95"/>
        </w:rPr>
        <w:t>plus</w:t>
      </w:r>
      <w:r>
        <w:rPr>
          <w:spacing w:val="-12"/>
          <w:w w:val="95"/>
        </w:rPr>
        <w:t xml:space="preserve"> </w:t>
      </w:r>
      <w:r>
        <w:rPr>
          <w:w w:val="95"/>
        </w:rPr>
        <w:t>nuisance</w:t>
      </w:r>
      <w:r>
        <w:rPr>
          <w:spacing w:val="-12"/>
          <w:w w:val="95"/>
        </w:rPr>
        <w:t xml:space="preserve"> </w:t>
      </w:r>
      <w:r>
        <w:rPr>
          <w:w w:val="95"/>
        </w:rPr>
        <w:t>regressors</w:t>
      </w:r>
      <w:r>
        <w:rPr>
          <w:spacing w:val="-12"/>
          <w:w w:val="95"/>
        </w:rPr>
        <w:t xml:space="preserve"> </w:t>
      </w:r>
      <w:r>
        <w:rPr>
          <w:w w:val="95"/>
        </w:rPr>
        <w:t xml:space="preserve">(e.g., </w:t>
      </w:r>
      <w:r>
        <w:t>drift) and residual noise.</w:t>
      </w:r>
      <w:r>
        <w:rPr>
          <w:spacing w:val="21"/>
        </w:rPr>
        <w:t xml:space="preserve"> </w:t>
      </w:r>
      <w:r>
        <w:t>Mathematically,</w:t>
      </w:r>
    </w:p>
    <w:p w14:paraId="07559FFD" w14:textId="77777777" w:rsidR="00F675FE" w:rsidRDefault="00F675FE">
      <w:pPr>
        <w:pStyle w:val="BodyText"/>
        <w:spacing w:before="9"/>
        <w:rPr>
          <w:sz w:val="35"/>
        </w:rPr>
      </w:pPr>
    </w:p>
    <w:p w14:paraId="07559FFE" w14:textId="77777777" w:rsidR="00F675FE" w:rsidRDefault="00000000">
      <w:pPr>
        <w:tabs>
          <w:tab w:val="left" w:pos="8658"/>
        </w:tabs>
        <w:ind w:left="3985"/>
        <w:rPr>
          <w:sz w:val="24"/>
          <w:szCs w:val="24"/>
        </w:rPr>
      </w:pPr>
      <w:r>
        <w:rPr>
          <w:rFonts w:ascii="Times New Roman" w:eastAsia="Times New Roman" w:hAnsi="Times New Roman" w:cs="Times New Roman"/>
          <w:i/>
          <w:iCs/>
          <w:w w:val="115"/>
          <w:sz w:val="24"/>
          <w:szCs w:val="24"/>
        </w:rPr>
        <w:t>Y</w:t>
      </w:r>
      <w:r>
        <w:rPr>
          <w:rFonts w:ascii="Times New Roman" w:eastAsia="Times New Roman" w:hAnsi="Times New Roman" w:cs="Times New Roman"/>
          <w:i/>
          <w:iCs/>
          <w:spacing w:val="74"/>
          <w:w w:val="125"/>
          <w:sz w:val="24"/>
          <w:szCs w:val="24"/>
        </w:rPr>
        <w:t xml:space="preserve"> </w:t>
      </w:r>
      <w:r>
        <w:rPr>
          <w:w w:val="125"/>
          <w:sz w:val="24"/>
          <w:szCs w:val="24"/>
        </w:rPr>
        <w:t>=</w:t>
      </w:r>
      <w:r>
        <w:rPr>
          <w:spacing w:val="8"/>
          <w:w w:val="125"/>
          <w:sz w:val="24"/>
          <w:szCs w:val="24"/>
        </w:rPr>
        <w:t xml:space="preserve"> </w:t>
      </w:r>
      <w:r>
        <w:rPr>
          <w:rFonts w:ascii="Times New Roman" w:eastAsia="Times New Roman" w:hAnsi="Times New Roman" w:cs="Times New Roman"/>
          <w:i/>
          <w:iCs/>
          <w:w w:val="115"/>
          <w:sz w:val="24"/>
          <w:szCs w:val="24"/>
        </w:rPr>
        <w:t>Xβ</w:t>
      </w:r>
      <w:r>
        <w:rPr>
          <w:rFonts w:ascii="Times New Roman" w:eastAsia="Times New Roman" w:hAnsi="Times New Roman" w:cs="Times New Roman"/>
          <w:i/>
          <w:iCs/>
          <w:spacing w:val="9"/>
          <w:w w:val="125"/>
          <w:sz w:val="24"/>
          <w:szCs w:val="24"/>
        </w:rPr>
        <w:t xml:space="preserve"> </w:t>
      </w:r>
      <w:r>
        <w:rPr>
          <w:w w:val="125"/>
          <w:sz w:val="24"/>
          <w:szCs w:val="24"/>
        </w:rPr>
        <w:t>+</w:t>
      </w:r>
      <w:r>
        <w:rPr>
          <w:spacing w:val="-8"/>
          <w:w w:val="125"/>
          <w:sz w:val="24"/>
          <w:szCs w:val="24"/>
        </w:rPr>
        <w:t xml:space="preserve"> </w:t>
      </w:r>
      <w:r>
        <w:rPr>
          <w:rFonts w:ascii="Times New Roman" w:eastAsia="Times New Roman" w:hAnsi="Times New Roman" w:cs="Times New Roman"/>
          <w:i/>
          <w:iCs/>
          <w:spacing w:val="-5"/>
          <w:w w:val="115"/>
          <w:sz w:val="24"/>
          <w:szCs w:val="24"/>
        </w:rPr>
        <w:t>ϵ,</w:t>
      </w:r>
      <w:r>
        <w:rPr>
          <w:rFonts w:ascii="Times New Roman" w:eastAsia="Times New Roman" w:hAnsi="Times New Roman" w:cs="Times New Roman"/>
          <w:i/>
          <w:iCs/>
          <w:sz w:val="24"/>
          <w:szCs w:val="24"/>
        </w:rPr>
        <w:tab/>
      </w:r>
      <w:r>
        <w:rPr>
          <w:spacing w:val="-2"/>
          <w:w w:val="115"/>
          <w:sz w:val="24"/>
          <w:szCs w:val="24"/>
        </w:rPr>
        <w:t>(2.1)</w:t>
      </w:r>
    </w:p>
    <w:p w14:paraId="07559FFF" w14:textId="77777777" w:rsidR="00F675FE" w:rsidRDefault="00F675FE">
      <w:pPr>
        <w:pStyle w:val="BodyText"/>
        <w:spacing w:before="6"/>
        <w:rPr>
          <w:sz w:val="27"/>
        </w:rPr>
      </w:pPr>
    </w:p>
    <w:p w14:paraId="0755A000" w14:textId="77777777" w:rsidR="00F675FE" w:rsidRDefault="00000000">
      <w:pPr>
        <w:pStyle w:val="BodyText"/>
        <w:spacing w:line="355" w:lineRule="auto"/>
        <w:ind w:left="140" w:right="1218" w:firstLine="351"/>
        <w:jc w:val="both"/>
      </w:pPr>
      <w:r>
        <w:rPr>
          <w:spacing w:val="-2"/>
        </w:rPr>
        <w:t>where</w:t>
      </w:r>
      <w:r>
        <w:rPr>
          <w:spacing w:val="-13"/>
        </w:rPr>
        <w:t xml:space="preserve"> </w:t>
      </w:r>
      <w:r>
        <w:rPr>
          <w:rFonts w:ascii="Times New Roman" w:eastAsia="Times New Roman" w:hAnsi="Times New Roman" w:cs="Times New Roman"/>
          <w:i/>
          <w:iCs/>
          <w:spacing w:val="-2"/>
        </w:rPr>
        <w:t>Y</w:t>
      </w:r>
      <w:r>
        <w:rPr>
          <w:rFonts w:ascii="Times New Roman" w:eastAsia="Times New Roman" w:hAnsi="Times New Roman" w:cs="Times New Roman"/>
          <w:i/>
          <w:iCs/>
          <w:spacing w:val="24"/>
        </w:rPr>
        <w:t xml:space="preserve"> </w:t>
      </w:r>
      <w:r>
        <w:rPr>
          <w:spacing w:val="-2"/>
        </w:rPr>
        <w:t>is</w:t>
      </w:r>
      <w:r>
        <w:rPr>
          <w:spacing w:val="-13"/>
        </w:rPr>
        <w:t xml:space="preserve"> </w:t>
      </w:r>
      <w:r>
        <w:rPr>
          <w:spacing w:val="-2"/>
        </w:rPr>
        <w:t>the</w:t>
      </w:r>
      <w:r>
        <w:rPr>
          <w:spacing w:val="-13"/>
        </w:rPr>
        <w:t xml:space="preserve"> </w:t>
      </w:r>
      <w:r>
        <w:rPr>
          <w:spacing w:val="-2"/>
        </w:rPr>
        <w:t>observed</w:t>
      </w:r>
      <w:r>
        <w:rPr>
          <w:spacing w:val="-13"/>
        </w:rPr>
        <w:t xml:space="preserve"> </w:t>
      </w:r>
      <w:r>
        <w:rPr>
          <w:spacing w:val="-2"/>
        </w:rPr>
        <w:t>time</w:t>
      </w:r>
      <w:r>
        <w:rPr>
          <w:spacing w:val="-13"/>
        </w:rPr>
        <w:t xml:space="preserve"> </w:t>
      </w:r>
      <w:r>
        <w:rPr>
          <w:spacing w:val="-2"/>
        </w:rPr>
        <w:t>series,</w:t>
      </w:r>
      <w:r>
        <w:rPr>
          <w:spacing w:val="-11"/>
        </w:rPr>
        <w:t xml:space="preserve"> </w:t>
      </w:r>
      <w:r>
        <w:rPr>
          <w:rFonts w:ascii="Times New Roman" w:eastAsia="Times New Roman" w:hAnsi="Times New Roman" w:cs="Times New Roman"/>
          <w:i/>
          <w:iCs/>
          <w:spacing w:val="-2"/>
          <w:w w:val="105"/>
        </w:rPr>
        <w:t xml:space="preserve">X </w:t>
      </w:r>
      <w:r>
        <w:rPr>
          <w:spacing w:val="-2"/>
        </w:rPr>
        <w:t>is</w:t>
      </w:r>
      <w:r>
        <w:rPr>
          <w:spacing w:val="-13"/>
        </w:rPr>
        <w:t xml:space="preserve"> </w:t>
      </w:r>
      <w:r>
        <w:rPr>
          <w:spacing w:val="-2"/>
        </w:rPr>
        <w:t>the</w:t>
      </w:r>
      <w:r>
        <w:rPr>
          <w:spacing w:val="-13"/>
        </w:rPr>
        <w:t xml:space="preserve"> </w:t>
      </w:r>
      <w:r>
        <w:rPr>
          <w:spacing w:val="-2"/>
        </w:rPr>
        <w:t>design</w:t>
      </w:r>
      <w:r>
        <w:rPr>
          <w:spacing w:val="-13"/>
        </w:rPr>
        <w:t xml:space="preserve"> </w:t>
      </w:r>
      <w:r>
        <w:rPr>
          <w:spacing w:val="-2"/>
        </w:rPr>
        <w:t>matrix,</w:t>
      </w:r>
      <w:r>
        <w:rPr>
          <w:spacing w:val="-11"/>
        </w:rPr>
        <w:t xml:space="preserve"> </w:t>
      </w:r>
      <w:r>
        <w:rPr>
          <w:rFonts w:ascii="Times New Roman" w:eastAsia="Times New Roman" w:hAnsi="Times New Roman" w:cs="Times New Roman"/>
          <w:i/>
          <w:iCs/>
          <w:spacing w:val="-2"/>
        </w:rPr>
        <w:t>β</w:t>
      </w:r>
      <w:r>
        <w:rPr>
          <w:rFonts w:ascii="Times New Roman" w:eastAsia="Times New Roman" w:hAnsi="Times New Roman" w:cs="Times New Roman"/>
          <w:i/>
          <w:iCs/>
          <w:spacing w:val="-3"/>
        </w:rPr>
        <w:t xml:space="preserve"> </w:t>
      </w:r>
      <w:r>
        <w:rPr>
          <w:spacing w:val="-2"/>
        </w:rPr>
        <w:t>represents</w:t>
      </w:r>
      <w:r>
        <w:rPr>
          <w:spacing w:val="-13"/>
        </w:rPr>
        <w:t xml:space="preserve"> </w:t>
      </w:r>
      <w:r>
        <w:rPr>
          <w:spacing w:val="-2"/>
        </w:rPr>
        <w:t>the</w:t>
      </w:r>
      <w:r>
        <w:rPr>
          <w:spacing w:val="-13"/>
        </w:rPr>
        <w:t xml:space="preserve"> </w:t>
      </w:r>
      <w:r>
        <w:rPr>
          <w:spacing w:val="-2"/>
        </w:rPr>
        <w:t xml:space="preserve">parame- </w:t>
      </w:r>
      <w:r>
        <w:rPr>
          <w:w w:val="95"/>
        </w:rPr>
        <w:t xml:space="preserve">ters to estimate, and </w:t>
      </w:r>
      <w:r>
        <w:rPr>
          <w:rFonts w:ascii="Times New Roman" w:eastAsia="Times New Roman" w:hAnsi="Times New Roman" w:cs="Times New Roman"/>
          <w:i/>
          <w:iCs/>
          <w:w w:val="95"/>
        </w:rPr>
        <w:t xml:space="preserve">ϵ </w:t>
      </w:r>
      <w:r>
        <w:rPr>
          <w:w w:val="95"/>
        </w:rPr>
        <w:t>denotes the residuals assumed to be Gaussian noise.</w:t>
      </w:r>
      <w:r>
        <w:rPr>
          <w:spacing w:val="34"/>
        </w:rPr>
        <w:t xml:space="preserve"> </w:t>
      </w:r>
      <w:r>
        <w:rPr>
          <w:w w:val="95"/>
        </w:rPr>
        <w:t xml:space="preserve">Estimation is performed via ordinary least squares (OLS), yielding parameter estimates that quantify </w:t>
      </w:r>
      <w:r>
        <w:rPr>
          <w:spacing w:val="-2"/>
        </w:rPr>
        <w:t>condition-specific activation amplitudes.</w:t>
      </w:r>
    </w:p>
    <w:p w14:paraId="0755A001" w14:textId="77777777" w:rsidR="00F675FE" w:rsidRDefault="00F675FE">
      <w:pPr>
        <w:pStyle w:val="BodyText"/>
        <w:spacing w:before="13"/>
      </w:pPr>
    </w:p>
    <w:p w14:paraId="0755A002" w14:textId="77777777" w:rsidR="00F675FE" w:rsidRDefault="00000000">
      <w:pPr>
        <w:pStyle w:val="Heading4"/>
      </w:pPr>
      <w:bookmarkStart w:id="87" w:name="Design_Matrix"/>
      <w:bookmarkStart w:id="88" w:name="_bookmark28"/>
      <w:bookmarkEnd w:id="87"/>
      <w:bookmarkEnd w:id="88"/>
      <w:r>
        <w:t>Design</w:t>
      </w:r>
      <w:r>
        <w:rPr>
          <w:spacing w:val="30"/>
          <w:w w:val="110"/>
        </w:rPr>
        <w:t xml:space="preserve"> </w:t>
      </w:r>
      <w:r>
        <w:rPr>
          <w:spacing w:val="-2"/>
          <w:w w:val="110"/>
        </w:rPr>
        <w:t>Matrix</w:t>
      </w:r>
    </w:p>
    <w:p w14:paraId="0755A003" w14:textId="77777777" w:rsidR="00F675FE" w:rsidRDefault="00F675FE">
      <w:pPr>
        <w:pStyle w:val="BodyText"/>
        <w:spacing w:before="13"/>
        <w:rPr>
          <w:b/>
          <w:sz w:val="22"/>
        </w:rPr>
      </w:pPr>
    </w:p>
    <w:p w14:paraId="0755A004" w14:textId="77777777" w:rsidR="00F675FE" w:rsidRDefault="00570744">
      <w:pPr>
        <w:pStyle w:val="BodyText"/>
        <w:spacing w:line="355" w:lineRule="auto"/>
        <w:ind w:left="140" w:right="1216"/>
        <w:jc w:val="both"/>
      </w:pPr>
      <w:r>
        <w:pict w14:anchorId="0755A6AB">
          <v:line id="_x0000_s2245" alt="" style="position:absolute;left:0;text-align:left;z-index:-251658211;mso-wrap-edited:f;mso-width-percent:0;mso-height-percent:0;mso-position-horizontal-relative:page;mso-width-percent:0;mso-height-percent:0" from="261.5pt,60.35pt" to="265.15pt,60.35pt" strokeweight=".14042mm">
            <w10:wrap anchorx="page"/>
          </v:line>
        </w:pict>
      </w:r>
      <w:r>
        <w:pict w14:anchorId="0755A6AC">
          <v:line id="_x0000_s2244" alt="" style="position:absolute;left:0;text-align:left;z-index:-251658210;mso-wrap-edited:f;mso-width-percent:0;mso-height-percent:0;mso-position-horizontal-relative:page;mso-width-percent:0;mso-height-percent:0" from="296.65pt,60.35pt" to="300.35pt,60.35pt" strokeweight=".14042mm">
            <w10:wrap anchorx="page"/>
          </v:line>
        </w:pict>
      </w:r>
      <w:r>
        <w:pict w14:anchorId="0755A6AD">
          <v:line id="_x0000_s2243" alt="" style="position:absolute;left:0;text-align:left;z-index:-251658209;mso-wrap-edited:f;mso-width-percent:0;mso-height-percent:0;mso-position-horizontal-relative:page;mso-width-percent:0;mso-height-percent:0" from="331.85pt,60.35pt" to="335.55pt,60.35pt" strokeweight=".14042mm">
            <w10:wrap anchorx="page"/>
          </v:line>
        </w:pict>
      </w:r>
      <w:r>
        <w:pict w14:anchorId="0755A6AE">
          <v:line id="_x0000_s2242" alt="" style="position:absolute;left:0;text-align:left;z-index:-251658208;mso-wrap-edited:f;mso-width-percent:0;mso-height-percent:0;mso-position-horizontal-relative:page;mso-width-percent:0;mso-height-percent:0" from="373.2pt,60.35pt" to="376.9pt,60.35pt" strokeweight=".14042mm">
            <w10:wrap anchorx="page"/>
          </v:line>
        </w:pict>
      </w:r>
      <w:r>
        <w:pict w14:anchorId="0755A6AF">
          <v:line id="_x0000_s2241" alt="" style="position:absolute;left:0;text-align:left;z-index:-251658207;mso-wrap-edited:f;mso-width-percent:0;mso-height-percent:0;mso-position-horizontal-relative:page;mso-width-percent:0;mso-height-percent:0" from="184.1pt,300.15pt" to="187.8pt,300.15pt" strokeweight=".14042mm">
            <w10:wrap anchorx="page"/>
          </v:line>
        </w:pict>
      </w:r>
      <w:r w:rsidR="004D6E97">
        <w:rPr>
          <w:spacing w:val="-2"/>
        </w:rPr>
        <w:t>For</w:t>
      </w:r>
      <w:r w:rsidR="004D6E97">
        <w:rPr>
          <w:spacing w:val="-11"/>
        </w:rPr>
        <w:t xml:space="preserve"> </w:t>
      </w:r>
      <w:r w:rsidR="004D6E97">
        <w:rPr>
          <w:spacing w:val="-2"/>
        </w:rPr>
        <w:t>each</w:t>
      </w:r>
      <w:r w:rsidR="004D6E97">
        <w:rPr>
          <w:spacing w:val="-11"/>
        </w:rPr>
        <w:t xml:space="preserve"> </w:t>
      </w:r>
      <w:r w:rsidR="004D6E97">
        <w:rPr>
          <w:spacing w:val="-2"/>
        </w:rPr>
        <w:t>of</w:t>
      </w:r>
      <w:r w:rsidR="004D6E97">
        <w:rPr>
          <w:spacing w:val="-11"/>
        </w:rPr>
        <w:t xml:space="preserve"> </w:t>
      </w:r>
      <w:r w:rsidR="004D6E97">
        <w:rPr>
          <w:spacing w:val="-2"/>
        </w:rPr>
        <w:t>the</w:t>
      </w:r>
      <w:r w:rsidR="004D6E97">
        <w:rPr>
          <w:spacing w:val="-11"/>
        </w:rPr>
        <w:t xml:space="preserve"> </w:t>
      </w:r>
      <w:r w:rsidR="004D6E97">
        <w:rPr>
          <w:spacing w:val="-2"/>
        </w:rPr>
        <w:t>epochs,</w:t>
      </w:r>
      <w:r w:rsidR="004D6E97">
        <w:rPr>
          <w:spacing w:val="-10"/>
        </w:rPr>
        <w:t xml:space="preserve"> </w:t>
      </w:r>
      <w:r w:rsidR="004D6E97">
        <w:rPr>
          <w:spacing w:val="-2"/>
        </w:rPr>
        <w:t>events</w:t>
      </w:r>
      <w:r w:rsidR="004D6E97">
        <w:rPr>
          <w:spacing w:val="-11"/>
        </w:rPr>
        <w:t xml:space="preserve"> </w:t>
      </w:r>
      <w:r w:rsidR="004D6E97">
        <w:rPr>
          <w:spacing w:val="-2"/>
        </w:rPr>
        <w:t>are</w:t>
      </w:r>
      <w:r w:rsidR="004D6E97">
        <w:rPr>
          <w:spacing w:val="-11"/>
        </w:rPr>
        <w:t xml:space="preserve"> </w:t>
      </w:r>
      <w:r w:rsidR="004D6E97">
        <w:rPr>
          <w:spacing w:val="-2"/>
        </w:rPr>
        <w:t>defined</w:t>
      </w:r>
      <w:r w:rsidR="004D6E97">
        <w:rPr>
          <w:spacing w:val="-11"/>
        </w:rPr>
        <w:t xml:space="preserve"> </w:t>
      </w:r>
      <w:r w:rsidR="004D6E97">
        <w:rPr>
          <w:spacing w:val="-2"/>
        </w:rPr>
        <w:t>by</w:t>
      </w:r>
      <w:r w:rsidR="004D6E97">
        <w:rPr>
          <w:spacing w:val="-11"/>
        </w:rPr>
        <w:t xml:space="preserve"> </w:t>
      </w:r>
      <w:r w:rsidR="004D6E97">
        <w:rPr>
          <w:spacing w:val="-2"/>
        </w:rPr>
        <w:t>their</w:t>
      </w:r>
      <w:r w:rsidR="004D6E97">
        <w:rPr>
          <w:spacing w:val="-11"/>
        </w:rPr>
        <w:t xml:space="preserve"> </w:t>
      </w:r>
      <w:r w:rsidR="004D6E97">
        <w:rPr>
          <w:spacing w:val="-2"/>
        </w:rPr>
        <w:t>trial</w:t>
      </w:r>
      <w:r w:rsidR="004D6E97">
        <w:rPr>
          <w:spacing w:val="-11"/>
        </w:rPr>
        <w:t xml:space="preserve"> </w:t>
      </w:r>
      <w:r w:rsidR="004D6E97">
        <w:rPr>
          <w:spacing w:val="-2"/>
        </w:rPr>
        <w:t>type</w:t>
      </w:r>
      <w:r w:rsidR="004D6E97">
        <w:rPr>
          <w:spacing w:val="-11"/>
        </w:rPr>
        <w:t xml:space="preserve"> </w:t>
      </w:r>
      <w:r w:rsidR="004D6E97">
        <w:rPr>
          <w:spacing w:val="-2"/>
        </w:rPr>
        <w:t>(e.g.,</w:t>
      </w:r>
      <w:r w:rsidR="004D6E97">
        <w:rPr>
          <w:spacing w:val="-10"/>
        </w:rPr>
        <w:t xml:space="preserve"> </w:t>
      </w:r>
      <w:r w:rsidR="004D6E97">
        <w:rPr>
          <w:spacing w:val="-2"/>
        </w:rPr>
        <w:t>emotion</w:t>
      </w:r>
      <w:r w:rsidR="004D6E97">
        <w:rPr>
          <w:spacing w:val="-11"/>
        </w:rPr>
        <w:t xml:space="preserve"> </w:t>
      </w:r>
      <w:r w:rsidR="004D6E97">
        <w:rPr>
          <w:spacing w:val="-2"/>
        </w:rPr>
        <w:t>or</w:t>
      </w:r>
      <w:r w:rsidR="004D6E97">
        <w:rPr>
          <w:spacing w:val="-11"/>
        </w:rPr>
        <w:t xml:space="preserve"> </w:t>
      </w:r>
      <w:r w:rsidR="004D6E97">
        <w:rPr>
          <w:spacing w:val="-2"/>
        </w:rPr>
        <w:t>face</w:t>
      </w:r>
      <w:r w:rsidR="004D6E97">
        <w:rPr>
          <w:spacing w:val="-11"/>
        </w:rPr>
        <w:t xml:space="preserve"> </w:t>
      </w:r>
      <w:r w:rsidR="004D6E97">
        <w:rPr>
          <w:spacing w:val="-2"/>
        </w:rPr>
        <w:t xml:space="preserve">type), </w:t>
      </w:r>
      <w:r w:rsidR="004D6E97">
        <w:t>and onsets/offsets relative to the procedure start, and duration.</w:t>
      </w:r>
      <w:r w:rsidR="004D6E97">
        <w:rPr>
          <w:spacing w:val="40"/>
        </w:rPr>
        <w:t xml:space="preserve"> </w:t>
      </w:r>
      <w:r w:rsidR="004D6E97">
        <w:t xml:space="preserve">The design matrix is constructed using Nilearn’s make </w:t>
      </w:r>
      <w:r w:rsidR="004D6E97">
        <w:rPr>
          <w:w w:val="125"/>
        </w:rPr>
        <w:t>first</w:t>
      </w:r>
      <w:r w:rsidR="004D6E97">
        <w:rPr>
          <w:spacing w:val="-4"/>
          <w:w w:val="125"/>
        </w:rPr>
        <w:t xml:space="preserve"> </w:t>
      </w:r>
      <w:r w:rsidR="004D6E97">
        <w:t>level design matrix by convolving a boxcar function (based on the event timing) with a canonical HRF, which is a model of the expected haemodynamic response to neural activity.</w:t>
      </w:r>
      <w:r w:rsidR="004D6E97">
        <w:rPr>
          <w:spacing w:val="40"/>
        </w:rPr>
        <w:t xml:space="preserve"> </w:t>
      </w:r>
      <w:r w:rsidR="004D6E97">
        <w:t xml:space="preserve">The canonical HRF Statistical </w:t>
      </w:r>
      <w:r w:rsidR="004D6E97">
        <w:rPr>
          <w:spacing w:val="-2"/>
        </w:rPr>
        <w:t>Parametric</w:t>
      </w:r>
      <w:r w:rsidR="004D6E97">
        <w:rPr>
          <w:spacing w:val="-4"/>
        </w:rPr>
        <w:t xml:space="preserve"> </w:t>
      </w:r>
      <w:r w:rsidR="004D6E97">
        <w:rPr>
          <w:spacing w:val="-2"/>
        </w:rPr>
        <w:t>Mapping</w:t>
      </w:r>
      <w:r w:rsidR="004D6E97">
        <w:rPr>
          <w:spacing w:val="-4"/>
        </w:rPr>
        <w:t xml:space="preserve"> </w:t>
      </w:r>
      <w:r w:rsidR="004D6E97">
        <w:rPr>
          <w:spacing w:val="-2"/>
        </w:rPr>
        <w:t>(SPM)</w:t>
      </w:r>
      <w:r w:rsidR="004D6E97">
        <w:rPr>
          <w:spacing w:val="-4"/>
        </w:rPr>
        <w:t xml:space="preserve"> </w:t>
      </w:r>
      <w:r w:rsidR="004D6E97">
        <w:rPr>
          <w:spacing w:val="-2"/>
        </w:rPr>
        <w:t>(</w:t>
      </w:r>
      <w:hyperlink w:anchor="_bookmark77" w:history="1">
        <w:r w:rsidR="004D6E97">
          <w:rPr>
            <w:color w:val="0000FF"/>
            <w:spacing w:val="-2"/>
          </w:rPr>
          <w:t>Friston</w:t>
        </w:r>
      </w:hyperlink>
      <w:r w:rsidR="004D6E97">
        <w:rPr>
          <w:spacing w:val="-2"/>
        </w:rPr>
        <w:t>,</w:t>
      </w:r>
      <w:r w:rsidR="004D6E97">
        <w:rPr>
          <w:spacing w:val="-4"/>
        </w:rPr>
        <w:t xml:space="preserve"> </w:t>
      </w:r>
      <w:hyperlink w:anchor="_bookmark77" w:history="1">
        <w:r w:rsidR="004D6E97">
          <w:rPr>
            <w:color w:val="0000FF"/>
            <w:spacing w:val="-2"/>
          </w:rPr>
          <w:t>2007</w:t>
        </w:r>
      </w:hyperlink>
      <w:r w:rsidR="004D6E97">
        <w:rPr>
          <w:spacing w:val="-2"/>
        </w:rPr>
        <w:t>)</w:t>
      </w:r>
      <w:r w:rsidR="004D6E97">
        <w:rPr>
          <w:spacing w:val="-4"/>
        </w:rPr>
        <w:t xml:space="preserve"> </w:t>
      </w:r>
      <w:r w:rsidR="004D6E97">
        <w:rPr>
          <w:spacing w:val="-2"/>
        </w:rPr>
        <w:t>is</w:t>
      </w:r>
      <w:r w:rsidR="004D6E97">
        <w:rPr>
          <w:spacing w:val="-4"/>
        </w:rPr>
        <w:t xml:space="preserve"> </w:t>
      </w:r>
      <w:r w:rsidR="004D6E97">
        <w:rPr>
          <w:spacing w:val="-2"/>
        </w:rPr>
        <w:t>chosen</w:t>
      </w:r>
      <w:r w:rsidR="004D6E97">
        <w:rPr>
          <w:spacing w:val="-4"/>
        </w:rPr>
        <w:t xml:space="preserve"> </w:t>
      </w:r>
      <w:r w:rsidR="004D6E97">
        <w:rPr>
          <w:spacing w:val="-2"/>
        </w:rPr>
        <w:t>to</w:t>
      </w:r>
      <w:r w:rsidR="004D6E97">
        <w:rPr>
          <w:spacing w:val="-4"/>
        </w:rPr>
        <w:t xml:space="preserve"> </w:t>
      </w:r>
      <w:r w:rsidR="004D6E97">
        <w:rPr>
          <w:spacing w:val="-2"/>
        </w:rPr>
        <w:t>model</w:t>
      </w:r>
      <w:r w:rsidR="004D6E97">
        <w:rPr>
          <w:spacing w:val="-4"/>
        </w:rPr>
        <w:t xml:space="preserve"> </w:t>
      </w:r>
      <w:r w:rsidR="004D6E97">
        <w:rPr>
          <w:spacing w:val="-2"/>
        </w:rPr>
        <w:t>neurovascular</w:t>
      </w:r>
      <w:r w:rsidR="004D6E97">
        <w:rPr>
          <w:spacing w:val="-4"/>
        </w:rPr>
        <w:t xml:space="preserve"> </w:t>
      </w:r>
      <w:r w:rsidR="004D6E97">
        <w:rPr>
          <w:spacing w:val="-2"/>
        </w:rPr>
        <w:t xml:space="preserve">coupling, </w:t>
      </w:r>
      <w:r w:rsidR="004D6E97">
        <w:t>this model captures the stereotypical rise and fall of the BOLD/fNIRS response.</w:t>
      </w:r>
      <w:r w:rsidR="004D6E97">
        <w:rPr>
          <w:spacing w:val="40"/>
        </w:rPr>
        <w:t xml:space="preserve"> </w:t>
      </w:r>
      <w:r w:rsidR="004D6E97">
        <w:t xml:space="preserve">The </w:t>
      </w:r>
      <w:r w:rsidR="004D6E97">
        <w:rPr>
          <w:w w:val="95"/>
        </w:rPr>
        <w:t>cosine</w:t>
      </w:r>
      <w:r w:rsidR="004D6E97">
        <w:rPr>
          <w:spacing w:val="-5"/>
          <w:w w:val="95"/>
        </w:rPr>
        <w:t xml:space="preserve"> </w:t>
      </w:r>
      <w:r w:rsidR="004D6E97">
        <w:rPr>
          <w:w w:val="95"/>
        </w:rPr>
        <w:t>drift</w:t>
      </w:r>
      <w:r w:rsidR="004D6E97">
        <w:rPr>
          <w:spacing w:val="-5"/>
          <w:w w:val="95"/>
        </w:rPr>
        <w:t xml:space="preserve"> </w:t>
      </w:r>
      <w:r w:rsidR="004D6E97">
        <w:rPr>
          <w:w w:val="95"/>
        </w:rPr>
        <w:t>model</w:t>
      </w:r>
      <w:r w:rsidR="004D6E97">
        <w:rPr>
          <w:spacing w:val="-5"/>
          <w:w w:val="95"/>
        </w:rPr>
        <w:t xml:space="preserve"> </w:t>
      </w:r>
      <w:r w:rsidR="004D6E97">
        <w:rPr>
          <w:w w:val="95"/>
        </w:rPr>
        <w:t>was</w:t>
      </w:r>
      <w:r w:rsidR="004D6E97">
        <w:rPr>
          <w:spacing w:val="-5"/>
          <w:w w:val="95"/>
        </w:rPr>
        <w:t xml:space="preserve"> </w:t>
      </w:r>
      <w:r w:rsidR="004D6E97">
        <w:rPr>
          <w:w w:val="95"/>
        </w:rPr>
        <w:t>utilized,</w:t>
      </w:r>
      <w:r w:rsidR="004D6E97">
        <w:rPr>
          <w:spacing w:val="-1"/>
          <w:w w:val="95"/>
        </w:rPr>
        <w:t xml:space="preserve"> </w:t>
      </w:r>
      <w:r w:rsidR="004D6E97">
        <w:rPr>
          <w:w w:val="95"/>
        </w:rPr>
        <w:t>which</w:t>
      </w:r>
      <w:r w:rsidR="004D6E97">
        <w:rPr>
          <w:spacing w:val="-5"/>
          <w:w w:val="95"/>
        </w:rPr>
        <w:t xml:space="preserve"> </w:t>
      </w:r>
      <w:r w:rsidR="004D6E97">
        <w:rPr>
          <w:w w:val="95"/>
        </w:rPr>
        <w:t>incorporates</w:t>
      </w:r>
      <w:r w:rsidR="004D6E97">
        <w:rPr>
          <w:spacing w:val="-5"/>
          <w:w w:val="95"/>
        </w:rPr>
        <w:t xml:space="preserve"> </w:t>
      </w:r>
      <w:r w:rsidR="004D6E97">
        <w:rPr>
          <w:w w:val="95"/>
        </w:rPr>
        <w:t>discrete</w:t>
      </w:r>
      <w:r w:rsidR="004D6E97">
        <w:rPr>
          <w:spacing w:val="-5"/>
          <w:w w:val="95"/>
        </w:rPr>
        <w:t xml:space="preserve"> </w:t>
      </w:r>
      <w:r w:rsidR="004D6E97">
        <w:rPr>
          <w:w w:val="95"/>
        </w:rPr>
        <w:t>cosine</w:t>
      </w:r>
      <w:r w:rsidR="004D6E97">
        <w:rPr>
          <w:spacing w:val="-5"/>
          <w:w w:val="95"/>
        </w:rPr>
        <w:t xml:space="preserve"> </w:t>
      </w:r>
      <w:r w:rsidR="004D6E97">
        <w:rPr>
          <w:w w:val="95"/>
        </w:rPr>
        <w:t>transform</w:t>
      </w:r>
      <w:r w:rsidR="004D6E97">
        <w:rPr>
          <w:spacing w:val="-5"/>
          <w:w w:val="95"/>
        </w:rPr>
        <w:t xml:space="preserve"> </w:t>
      </w:r>
      <w:r w:rsidR="004D6E97">
        <w:rPr>
          <w:w w:val="95"/>
        </w:rPr>
        <w:t>(DCT)</w:t>
      </w:r>
      <w:r w:rsidR="004D6E97">
        <w:rPr>
          <w:spacing w:val="-5"/>
          <w:w w:val="95"/>
        </w:rPr>
        <w:t xml:space="preserve"> </w:t>
      </w:r>
      <w:r w:rsidR="004D6E97">
        <w:rPr>
          <w:w w:val="95"/>
        </w:rPr>
        <w:t>basis functions</w:t>
      </w:r>
      <w:r w:rsidR="004D6E97">
        <w:rPr>
          <w:spacing w:val="-5"/>
          <w:w w:val="95"/>
        </w:rPr>
        <w:t xml:space="preserve"> </w:t>
      </w:r>
      <w:r w:rsidR="004D6E97">
        <w:rPr>
          <w:w w:val="95"/>
        </w:rPr>
        <w:t>into</w:t>
      </w:r>
      <w:r w:rsidR="004D6E97">
        <w:rPr>
          <w:spacing w:val="-5"/>
          <w:w w:val="95"/>
        </w:rPr>
        <w:t xml:space="preserve"> </w:t>
      </w:r>
      <w:r w:rsidR="004D6E97">
        <w:rPr>
          <w:w w:val="95"/>
        </w:rPr>
        <w:t>the</w:t>
      </w:r>
      <w:r w:rsidR="004D6E97">
        <w:rPr>
          <w:spacing w:val="-5"/>
          <w:w w:val="95"/>
        </w:rPr>
        <w:t xml:space="preserve"> </w:t>
      </w:r>
      <w:r w:rsidR="004D6E97">
        <w:rPr>
          <w:w w:val="95"/>
        </w:rPr>
        <w:t>design</w:t>
      </w:r>
      <w:r w:rsidR="004D6E97">
        <w:rPr>
          <w:spacing w:val="-5"/>
          <w:w w:val="95"/>
        </w:rPr>
        <w:t xml:space="preserve"> </w:t>
      </w:r>
      <w:r w:rsidR="004D6E97">
        <w:rPr>
          <w:w w:val="95"/>
        </w:rPr>
        <w:t>matrix</w:t>
      </w:r>
      <w:r w:rsidR="004D6E97">
        <w:rPr>
          <w:spacing w:val="-5"/>
          <w:w w:val="95"/>
        </w:rPr>
        <w:t xml:space="preserve"> </w:t>
      </w:r>
      <w:r w:rsidR="004D6E97">
        <w:rPr>
          <w:w w:val="95"/>
        </w:rPr>
        <w:t>to</w:t>
      </w:r>
      <w:r w:rsidR="004D6E97">
        <w:rPr>
          <w:spacing w:val="-5"/>
          <w:w w:val="95"/>
        </w:rPr>
        <w:t xml:space="preserve"> </w:t>
      </w:r>
      <w:r w:rsidR="004D6E97">
        <w:rPr>
          <w:w w:val="95"/>
        </w:rPr>
        <w:t>model</w:t>
      </w:r>
      <w:r w:rsidR="004D6E97">
        <w:rPr>
          <w:spacing w:val="-5"/>
          <w:w w:val="95"/>
        </w:rPr>
        <w:t xml:space="preserve"> </w:t>
      </w:r>
      <w:r w:rsidR="004D6E97">
        <w:rPr>
          <w:w w:val="95"/>
        </w:rPr>
        <w:t>and</w:t>
      </w:r>
      <w:r w:rsidR="004D6E97">
        <w:rPr>
          <w:spacing w:val="-5"/>
          <w:w w:val="95"/>
        </w:rPr>
        <w:t xml:space="preserve"> </w:t>
      </w:r>
      <w:r w:rsidR="004D6E97">
        <w:rPr>
          <w:w w:val="95"/>
        </w:rPr>
        <w:t>remove</w:t>
      </w:r>
      <w:r w:rsidR="004D6E97">
        <w:rPr>
          <w:spacing w:val="-5"/>
          <w:w w:val="95"/>
        </w:rPr>
        <w:t xml:space="preserve"> </w:t>
      </w:r>
      <w:r w:rsidR="004D6E97">
        <w:rPr>
          <w:w w:val="95"/>
        </w:rPr>
        <w:t>low-frequency</w:t>
      </w:r>
      <w:r w:rsidR="004D6E97">
        <w:rPr>
          <w:spacing w:val="-5"/>
          <w:w w:val="95"/>
        </w:rPr>
        <w:t xml:space="preserve"> </w:t>
      </w:r>
      <w:r w:rsidR="004D6E97">
        <w:rPr>
          <w:w w:val="95"/>
        </w:rPr>
        <w:t>drifts.</w:t>
      </w:r>
      <w:r w:rsidR="004D6E97">
        <w:rPr>
          <w:spacing w:val="20"/>
        </w:rPr>
        <w:t xml:space="preserve"> </w:t>
      </w:r>
      <w:r w:rsidR="004D6E97">
        <w:rPr>
          <w:w w:val="95"/>
        </w:rPr>
        <w:t>The</w:t>
      </w:r>
      <w:r w:rsidR="004D6E97">
        <w:rPr>
          <w:spacing w:val="-5"/>
          <w:w w:val="95"/>
        </w:rPr>
        <w:t xml:space="preserve"> </w:t>
      </w:r>
      <w:r w:rsidR="004D6E97">
        <w:rPr>
          <w:w w:val="95"/>
        </w:rPr>
        <w:t xml:space="preserve">selection </w:t>
      </w:r>
      <w:r w:rsidR="004D6E97">
        <w:rPr>
          <w:spacing w:val="-2"/>
        </w:rPr>
        <w:t>of</w:t>
      </w:r>
      <w:r w:rsidR="004D6E97">
        <w:rPr>
          <w:spacing w:val="-8"/>
        </w:rPr>
        <w:t xml:space="preserve"> </w:t>
      </w:r>
      <w:r w:rsidR="004D6E97">
        <w:rPr>
          <w:spacing w:val="-2"/>
        </w:rPr>
        <w:t>the</w:t>
      </w:r>
      <w:r w:rsidR="004D6E97">
        <w:rPr>
          <w:spacing w:val="-8"/>
        </w:rPr>
        <w:t xml:space="preserve"> </w:t>
      </w:r>
      <w:r w:rsidR="004D6E97">
        <w:rPr>
          <w:spacing w:val="-2"/>
        </w:rPr>
        <w:t>high</w:t>
      </w:r>
      <w:r w:rsidR="004D6E97">
        <w:rPr>
          <w:spacing w:val="-8"/>
        </w:rPr>
        <w:t xml:space="preserve"> </w:t>
      </w:r>
      <w:r w:rsidR="004D6E97">
        <w:rPr>
          <w:spacing w:val="-2"/>
        </w:rPr>
        <w:t>pass</w:t>
      </w:r>
      <w:r w:rsidR="004D6E97">
        <w:rPr>
          <w:spacing w:val="-8"/>
        </w:rPr>
        <w:t xml:space="preserve"> </w:t>
      </w:r>
      <w:r w:rsidR="004D6E97">
        <w:rPr>
          <w:spacing w:val="-2"/>
        </w:rPr>
        <w:t>cutoff</w:t>
      </w:r>
      <w:r w:rsidR="004D6E97">
        <w:rPr>
          <w:spacing w:val="-8"/>
        </w:rPr>
        <w:t xml:space="preserve"> </w:t>
      </w:r>
      <w:r w:rsidR="004D6E97">
        <w:rPr>
          <w:spacing w:val="-2"/>
        </w:rPr>
        <w:t>frequency</w:t>
      </w:r>
      <w:r w:rsidR="004D6E97">
        <w:rPr>
          <w:spacing w:val="-8"/>
        </w:rPr>
        <w:t xml:space="preserve"> </w:t>
      </w:r>
      <w:r w:rsidR="004D6E97">
        <w:rPr>
          <w:spacing w:val="-2"/>
        </w:rPr>
        <w:t>is</w:t>
      </w:r>
      <w:r w:rsidR="004D6E97">
        <w:rPr>
          <w:spacing w:val="-8"/>
        </w:rPr>
        <w:t xml:space="preserve"> </w:t>
      </w:r>
      <w:r w:rsidR="004D6E97">
        <w:rPr>
          <w:spacing w:val="-2"/>
        </w:rPr>
        <w:t>guided</w:t>
      </w:r>
      <w:r w:rsidR="004D6E97">
        <w:rPr>
          <w:spacing w:val="-8"/>
        </w:rPr>
        <w:t xml:space="preserve"> </w:t>
      </w:r>
      <w:r w:rsidR="004D6E97">
        <w:rPr>
          <w:spacing w:val="-2"/>
        </w:rPr>
        <w:t>by</w:t>
      </w:r>
      <w:r w:rsidR="004D6E97">
        <w:rPr>
          <w:spacing w:val="-8"/>
        </w:rPr>
        <w:t xml:space="preserve"> </w:t>
      </w:r>
      <w:r w:rsidR="004D6E97">
        <w:rPr>
          <w:spacing w:val="-2"/>
        </w:rPr>
        <w:t>the</w:t>
      </w:r>
      <w:r w:rsidR="004D6E97">
        <w:rPr>
          <w:spacing w:val="-8"/>
        </w:rPr>
        <w:t xml:space="preserve"> </w:t>
      </w:r>
      <w:r w:rsidR="004D6E97">
        <w:rPr>
          <w:spacing w:val="-2"/>
        </w:rPr>
        <w:t>structure</w:t>
      </w:r>
      <w:r w:rsidR="004D6E97">
        <w:rPr>
          <w:spacing w:val="-8"/>
        </w:rPr>
        <w:t xml:space="preserve"> </w:t>
      </w:r>
      <w:r w:rsidR="004D6E97">
        <w:rPr>
          <w:spacing w:val="-2"/>
        </w:rPr>
        <w:t>of</w:t>
      </w:r>
      <w:r w:rsidR="004D6E97">
        <w:rPr>
          <w:spacing w:val="-8"/>
        </w:rPr>
        <w:t xml:space="preserve"> </w:t>
      </w:r>
      <w:r w:rsidR="004D6E97">
        <w:rPr>
          <w:spacing w:val="-2"/>
        </w:rPr>
        <w:t>the</w:t>
      </w:r>
      <w:r w:rsidR="004D6E97">
        <w:rPr>
          <w:spacing w:val="-8"/>
        </w:rPr>
        <w:t xml:space="preserve"> </w:t>
      </w:r>
      <w:r w:rsidR="004D6E97">
        <w:rPr>
          <w:spacing w:val="-2"/>
        </w:rPr>
        <w:t>experimental</w:t>
      </w:r>
      <w:r w:rsidR="004D6E97">
        <w:rPr>
          <w:spacing w:val="-8"/>
        </w:rPr>
        <w:t xml:space="preserve"> </w:t>
      </w:r>
      <w:r w:rsidR="004D6E97">
        <w:rPr>
          <w:spacing w:val="-2"/>
        </w:rPr>
        <w:t>design. The</w:t>
      </w:r>
      <w:r w:rsidR="004D6E97">
        <w:rPr>
          <w:spacing w:val="-7"/>
        </w:rPr>
        <w:t xml:space="preserve"> </w:t>
      </w:r>
      <w:r w:rsidR="004D6E97">
        <w:rPr>
          <w:spacing w:val="-2"/>
        </w:rPr>
        <w:t>cutoff</w:t>
      </w:r>
      <w:r w:rsidR="004D6E97">
        <w:rPr>
          <w:spacing w:val="-7"/>
        </w:rPr>
        <w:t xml:space="preserve"> </w:t>
      </w:r>
      <w:r w:rsidR="004D6E97">
        <w:rPr>
          <w:spacing w:val="-2"/>
        </w:rPr>
        <w:t>period</w:t>
      </w:r>
      <w:r w:rsidR="004D6E97">
        <w:rPr>
          <w:spacing w:val="-7"/>
        </w:rPr>
        <w:t xml:space="preserve"> </w:t>
      </w:r>
      <w:r w:rsidR="004D6E97">
        <w:rPr>
          <w:spacing w:val="-2"/>
        </w:rPr>
        <w:t>is</w:t>
      </w:r>
      <w:r w:rsidR="004D6E97">
        <w:rPr>
          <w:spacing w:val="-7"/>
        </w:rPr>
        <w:t xml:space="preserve"> </w:t>
      </w:r>
      <w:r w:rsidR="004D6E97">
        <w:rPr>
          <w:spacing w:val="-2"/>
        </w:rPr>
        <w:t>set</w:t>
      </w:r>
      <w:r w:rsidR="004D6E97">
        <w:rPr>
          <w:spacing w:val="-7"/>
        </w:rPr>
        <w:t xml:space="preserve"> </w:t>
      </w:r>
      <w:r w:rsidR="004D6E97">
        <w:rPr>
          <w:spacing w:val="-2"/>
        </w:rPr>
        <w:t>to</w:t>
      </w:r>
      <w:r w:rsidR="004D6E97">
        <w:rPr>
          <w:spacing w:val="-7"/>
        </w:rPr>
        <w:t xml:space="preserve"> </w:t>
      </w:r>
      <w:r w:rsidR="004D6E97">
        <w:rPr>
          <w:spacing w:val="-2"/>
        </w:rPr>
        <w:t>twice</w:t>
      </w:r>
      <w:r w:rsidR="004D6E97">
        <w:rPr>
          <w:spacing w:val="-7"/>
        </w:rPr>
        <w:t xml:space="preserve"> </w:t>
      </w:r>
      <w:r w:rsidR="004D6E97">
        <w:rPr>
          <w:spacing w:val="-2"/>
        </w:rPr>
        <w:t>the</w:t>
      </w:r>
      <w:r w:rsidR="004D6E97">
        <w:rPr>
          <w:spacing w:val="-7"/>
        </w:rPr>
        <w:t xml:space="preserve"> </w:t>
      </w:r>
      <w:r w:rsidR="004D6E97">
        <w:rPr>
          <w:spacing w:val="-2"/>
        </w:rPr>
        <w:t>duration</w:t>
      </w:r>
      <w:r w:rsidR="004D6E97">
        <w:rPr>
          <w:spacing w:val="-7"/>
        </w:rPr>
        <w:t xml:space="preserve"> </w:t>
      </w:r>
      <w:r w:rsidR="004D6E97">
        <w:rPr>
          <w:spacing w:val="-2"/>
        </w:rPr>
        <w:t>of</w:t>
      </w:r>
      <w:r w:rsidR="004D6E97">
        <w:rPr>
          <w:spacing w:val="-7"/>
        </w:rPr>
        <w:t xml:space="preserve"> </w:t>
      </w:r>
      <w:r w:rsidR="004D6E97">
        <w:rPr>
          <w:spacing w:val="-2"/>
        </w:rPr>
        <w:t>the</w:t>
      </w:r>
      <w:r w:rsidR="004D6E97">
        <w:rPr>
          <w:spacing w:val="-7"/>
        </w:rPr>
        <w:t xml:space="preserve"> </w:t>
      </w:r>
      <w:r w:rsidR="004D6E97">
        <w:rPr>
          <w:spacing w:val="-2"/>
        </w:rPr>
        <w:t>longest</w:t>
      </w:r>
      <w:r w:rsidR="004D6E97">
        <w:rPr>
          <w:spacing w:val="-7"/>
        </w:rPr>
        <w:t xml:space="preserve"> </w:t>
      </w:r>
      <w:r w:rsidR="004D6E97">
        <w:rPr>
          <w:spacing w:val="-2"/>
        </w:rPr>
        <w:t>inter-trial</w:t>
      </w:r>
      <w:r w:rsidR="004D6E97">
        <w:rPr>
          <w:spacing w:val="-7"/>
        </w:rPr>
        <w:t xml:space="preserve"> </w:t>
      </w:r>
      <w:r w:rsidR="004D6E97">
        <w:rPr>
          <w:spacing w:val="-2"/>
        </w:rPr>
        <w:t>interval,</w:t>
      </w:r>
      <w:r w:rsidR="004D6E97">
        <w:rPr>
          <w:spacing w:val="-7"/>
        </w:rPr>
        <w:t xml:space="preserve"> </w:t>
      </w:r>
      <w:r w:rsidR="004D6E97">
        <w:rPr>
          <w:spacing w:val="-2"/>
        </w:rPr>
        <w:t>and</w:t>
      </w:r>
      <w:r w:rsidR="004D6E97">
        <w:rPr>
          <w:spacing w:val="-7"/>
        </w:rPr>
        <w:t xml:space="preserve"> </w:t>
      </w:r>
      <w:r w:rsidR="004D6E97">
        <w:rPr>
          <w:spacing w:val="-2"/>
        </w:rPr>
        <w:t xml:space="preserve">each </w:t>
      </w:r>
      <w:r w:rsidR="004D6E97">
        <w:rPr>
          <w:w w:val="95"/>
        </w:rPr>
        <w:t>fixation period between epochs (or blocks) is 16 seconds.</w:t>
      </w:r>
      <w:r w:rsidR="004D6E97">
        <w:rPr>
          <w:spacing w:val="29"/>
        </w:rPr>
        <w:t xml:space="preserve"> </w:t>
      </w:r>
      <w:r w:rsidR="004D6E97">
        <w:rPr>
          <w:w w:val="95"/>
        </w:rPr>
        <w:t xml:space="preserve">Therefore, a cutoff period of 32 </w:t>
      </w:r>
      <w:r w:rsidR="004D6E97">
        <w:t>seconds</w:t>
      </w:r>
      <w:r w:rsidR="004D6E97">
        <w:rPr>
          <w:spacing w:val="-6"/>
        </w:rPr>
        <w:t xml:space="preserve"> </w:t>
      </w:r>
      <w:r w:rsidR="004D6E97">
        <w:t>(i.e.,</w:t>
      </w:r>
      <w:r w:rsidR="004D6E97">
        <w:rPr>
          <w:spacing w:val="-6"/>
        </w:rPr>
        <w:t xml:space="preserve"> </w:t>
      </w:r>
      <w:r w:rsidR="004D6E97">
        <w:t>high pass=0.03125</w:t>
      </w:r>
      <w:r w:rsidR="004D6E97">
        <w:rPr>
          <w:spacing w:val="-6"/>
        </w:rPr>
        <w:t xml:space="preserve"> </w:t>
      </w:r>
      <w:r w:rsidR="004D6E97">
        <w:t>Hz)</w:t>
      </w:r>
      <w:r w:rsidR="004D6E97">
        <w:rPr>
          <w:spacing w:val="-6"/>
        </w:rPr>
        <w:t xml:space="preserve"> </w:t>
      </w:r>
      <w:r w:rsidR="004D6E97">
        <w:t>would</w:t>
      </w:r>
      <w:r w:rsidR="004D6E97">
        <w:rPr>
          <w:spacing w:val="-6"/>
        </w:rPr>
        <w:t xml:space="preserve"> </w:t>
      </w:r>
      <w:r w:rsidR="004D6E97">
        <w:t>be</w:t>
      </w:r>
      <w:r w:rsidR="004D6E97">
        <w:rPr>
          <w:spacing w:val="-6"/>
        </w:rPr>
        <w:t xml:space="preserve"> </w:t>
      </w:r>
      <w:r w:rsidR="004D6E97">
        <w:t>appropriate.</w:t>
      </w:r>
      <w:r w:rsidR="004D6E97">
        <w:rPr>
          <w:spacing w:val="14"/>
        </w:rPr>
        <w:t xml:space="preserve"> </w:t>
      </w:r>
      <w:r w:rsidR="004D6E97">
        <w:t>This</w:t>
      </w:r>
      <w:r w:rsidR="004D6E97">
        <w:rPr>
          <w:spacing w:val="-6"/>
        </w:rPr>
        <w:t xml:space="preserve"> </w:t>
      </w:r>
      <w:r w:rsidR="004D6E97">
        <w:t>ensures</w:t>
      </w:r>
      <w:r w:rsidR="004D6E97">
        <w:rPr>
          <w:spacing w:val="-6"/>
        </w:rPr>
        <w:t xml:space="preserve"> </w:t>
      </w:r>
      <w:r w:rsidR="004D6E97">
        <w:t>that</w:t>
      </w:r>
      <w:r w:rsidR="004D6E97">
        <w:rPr>
          <w:spacing w:val="-6"/>
        </w:rPr>
        <w:t xml:space="preserve"> </w:t>
      </w:r>
      <w:r w:rsidR="004D6E97">
        <w:t>the</w:t>
      </w:r>
      <w:r w:rsidR="004D6E97">
        <w:rPr>
          <w:spacing w:val="-6"/>
        </w:rPr>
        <w:t xml:space="preserve"> </w:t>
      </w:r>
      <w:r w:rsidR="004D6E97">
        <w:t>drift</w:t>
      </w:r>
    </w:p>
    <w:p w14:paraId="0755A005" w14:textId="77777777" w:rsidR="00F675FE" w:rsidRDefault="00F675FE">
      <w:pPr>
        <w:spacing w:line="355" w:lineRule="auto"/>
        <w:jc w:val="both"/>
        <w:sectPr w:rsidR="00F675FE">
          <w:headerReference w:type="default" r:id="rId49"/>
          <w:footerReference w:type="default" r:id="rId50"/>
          <w:pgSz w:w="12240" w:h="15840"/>
          <w:pgMar w:top="1020" w:right="220" w:bottom="280" w:left="1660" w:header="690" w:footer="0" w:gutter="0"/>
          <w:cols w:space="720"/>
        </w:sectPr>
      </w:pPr>
    </w:p>
    <w:p w14:paraId="0755A006" w14:textId="77777777" w:rsidR="00F675FE" w:rsidRDefault="00F675FE">
      <w:pPr>
        <w:pStyle w:val="BodyText"/>
        <w:spacing w:before="11"/>
        <w:rPr>
          <w:sz w:val="20"/>
        </w:rPr>
      </w:pPr>
    </w:p>
    <w:p w14:paraId="0755A007" w14:textId="77777777" w:rsidR="00F675FE" w:rsidRDefault="00000000">
      <w:pPr>
        <w:pStyle w:val="BodyText"/>
        <w:spacing w:before="118" w:line="355" w:lineRule="auto"/>
        <w:ind w:left="140" w:right="1217"/>
        <w:jc w:val="both"/>
      </w:pPr>
      <w:r>
        <w:rPr>
          <w:noProof/>
        </w:rPr>
        <w:drawing>
          <wp:anchor distT="0" distB="0" distL="0" distR="0" simplePos="0" relativeHeight="251658245" behindDoc="0" locked="0" layoutInCell="1" allowOverlap="1" wp14:anchorId="0755A6B0" wp14:editId="0755A6B1">
            <wp:simplePos x="0" y="0"/>
            <wp:positionH relativeFrom="page">
              <wp:posOffset>1143000</wp:posOffset>
            </wp:positionH>
            <wp:positionV relativeFrom="paragraph">
              <wp:posOffset>1020124</wp:posOffset>
            </wp:positionV>
            <wp:extent cx="5829300" cy="290331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1" cstate="print"/>
                    <a:stretch>
                      <a:fillRect/>
                    </a:stretch>
                  </pic:blipFill>
                  <pic:spPr>
                    <a:xfrm>
                      <a:off x="0" y="0"/>
                      <a:ext cx="5829300" cy="2903315"/>
                    </a:xfrm>
                    <a:prstGeom prst="rect">
                      <a:avLst/>
                    </a:prstGeom>
                  </pic:spPr>
                </pic:pic>
              </a:graphicData>
            </a:graphic>
          </wp:anchor>
        </w:drawing>
      </w:r>
      <w:r w:rsidR="00570744">
        <w:pict w14:anchorId="0755A6B2">
          <v:line id="_x0000_s2240" alt="" style="position:absolute;left:0;text-align:left;z-index:-251658206;mso-wrap-edited:f;mso-width-percent:0;mso-height-percent:0;mso-position-horizontal-relative:page;mso-position-vertical-relative:text;mso-width-percent:0;mso-height-percent:0" from="191.1pt,66.25pt" to="194.8pt,66.25pt" strokeweight=".14042mm">
            <w10:wrap anchorx="page"/>
          </v:line>
        </w:pict>
      </w:r>
      <w:r>
        <w:rPr>
          <w:w w:val="95"/>
        </w:rPr>
        <w:t xml:space="preserve">model does not remove task-related signal components that occur at frequencies higher </w:t>
      </w:r>
      <w:r>
        <w:rPr>
          <w:spacing w:val="-2"/>
        </w:rPr>
        <w:t>than</w:t>
      </w:r>
      <w:r>
        <w:rPr>
          <w:spacing w:val="-12"/>
        </w:rPr>
        <w:t xml:space="preserve"> </w:t>
      </w:r>
      <w:r>
        <w:rPr>
          <w:spacing w:val="-2"/>
        </w:rPr>
        <w:t>the</w:t>
      </w:r>
      <w:r>
        <w:rPr>
          <w:spacing w:val="-12"/>
        </w:rPr>
        <w:t xml:space="preserve"> </w:t>
      </w:r>
      <w:r>
        <w:rPr>
          <w:spacing w:val="-2"/>
        </w:rPr>
        <w:t>cutoff</w:t>
      </w:r>
      <w:r>
        <w:rPr>
          <w:spacing w:val="-12"/>
        </w:rPr>
        <w:t xml:space="preserve"> </w:t>
      </w:r>
      <w:r>
        <w:rPr>
          <w:spacing w:val="-2"/>
        </w:rPr>
        <w:t>(</w:t>
      </w:r>
      <w:hyperlink w:anchor="_bookmark104" w:history="1">
        <w:r w:rsidR="00F675FE">
          <w:rPr>
            <w:color w:val="0000FF"/>
            <w:spacing w:val="-2"/>
          </w:rPr>
          <w:t>Luke</w:t>
        </w:r>
        <w:r w:rsidR="00F675FE">
          <w:rPr>
            <w:color w:val="0000FF"/>
            <w:spacing w:val="-12"/>
          </w:rPr>
          <w:t xml:space="preserve"> </w:t>
        </w:r>
        <w:r w:rsidR="00F675FE">
          <w:rPr>
            <w:color w:val="0000FF"/>
            <w:spacing w:val="-2"/>
          </w:rPr>
          <w:t>et</w:t>
        </w:r>
        <w:r w:rsidR="00F675FE">
          <w:rPr>
            <w:color w:val="0000FF"/>
            <w:spacing w:val="-12"/>
          </w:rPr>
          <w:t xml:space="preserve"> </w:t>
        </w:r>
        <w:r w:rsidR="00F675FE">
          <w:rPr>
            <w:color w:val="0000FF"/>
            <w:spacing w:val="-2"/>
          </w:rPr>
          <w:t>al.</w:t>
        </w:r>
      </w:hyperlink>
      <w:r>
        <w:rPr>
          <w:spacing w:val="-2"/>
        </w:rPr>
        <w:t>,</w:t>
      </w:r>
      <w:r>
        <w:rPr>
          <w:spacing w:val="-12"/>
        </w:rPr>
        <w:t xml:space="preserve"> </w:t>
      </w:r>
      <w:hyperlink w:anchor="_bookmark104" w:history="1">
        <w:r w:rsidR="00F675FE">
          <w:rPr>
            <w:color w:val="0000FF"/>
            <w:spacing w:val="-2"/>
          </w:rPr>
          <w:t>2021</w:t>
        </w:r>
      </w:hyperlink>
      <w:r>
        <w:rPr>
          <w:spacing w:val="-2"/>
        </w:rPr>
        <w:t>).</w:t>
      </w:r>
      <w:r>
        <w:rPr>
          <w:spacing w:val="16"/>
        </w:rPr>
        <w:t xml:space="preserve"> </w:t>
      </w:r>
      <w:r>
        <w:rPr>
          <w:spacing w:val="-2"/>
        </w:rPr>
        <w:t>The</w:t>
      </w:r>
      <w:r>
        <w:rPr>
          <w:spacing w:val="-12"/>
        </w:rPr>
        <w:t xml:space="preserve"> </w:t>
      </w:r>
      <w:r>
        <w:rPr>
          <w:spacing w:val="-2"/>
        </w:rPr>
        <w:t>design</w:t>
      </w:r>
      <w:r>
        <w:rPr>
          <w:spacing w:val="-12"/>
        </w:rPr>
        <w:t xml:space="preserve"> </w:t>
      </w:r>
      <w:r>
        <w:rPr>
          <w:spacing w:val="-2"/>
        </w:rPr>
        <w:t>matrix</w:t>
      </w:r>
      <w:r>
        <w:rPr>
          <w:spacing w:val="-12"/>
        </w:rPr>
        <w:t xml:space="preserve"> </w:t>
      </w:r>
      <w:r>
        <w:rPr>
          <w:rFonts w:ascii="Times New Roman" w:hAnsi="Times New Roman"/>
          <w:i/>
          <w:spacing w:val="-2"/>
        </w:rPr>
        <w:t xml:space="preserve">X </w:t>
      </w:r>
      <w:r>
        <w:rPr>
          <w:spacing w:val="-2"/>
        </w:rPr>
        <w:t>and</w:t>
      </w:r>
      <w:r>
        <w:rPr>
          <w:spacing w:val="-12"/>
        </w:rPr>
        <w:t xml:space="preserve"> </w:t>
      </w:r>
      <w:r>
        <w:rPr>
          <w:spacing w:val="-2"/>
        </w:rPr>
        <w:t>preprocessed</w:t>
      </w:r>
      <w:r>
        <w:rPr>
          <w:spacing w:val="-12"/>
        </w:rPr>
        <w:t xml:space="preserve"> </w:t>
      </w:r>
      <w:r>
        <w:rPr>
          <w:spacing w:val="-2"/>
        </w:rPr>
        <w:t>time</w:t>
      </w:r>
      <w:r>
        <w:rPr>
          <w:spacing w:val="-12"/>
        </w:rPr>
        <w:t xml:space="preserve"> </w:t>
      </w:r>
      <w:r>
        <w:rPr>
          <w:spacing w:val="-2"/>
        </w:rPr>
        <w:t>series</w:t>
      </w:r>
      <w:r>
        <w:rPr>
          <w:spacing w:val="-12"/>
        </w:rPr>
        <w:t xml:space="preserve"> </w:t>
      </w:r>
      <w:r>
        <w:rPr>
          <w:spacing w:val="-2"/>
        </w:rPr>
        <w:t xml:space="preserve">are </w:t>
      </w:r>
      <w:bookmarkStart w:id="89" w:name="_bookmark29"/>
      <w:bookmarkEnd w:id="89"/>
      <w:r>
        <w:rPr>
          <w:w w:val="95"/>
        </w:rPr>
        <w:t>fed</w:t>
      </w:r>
      <w:r>
        <w:rPr>
          <w:spacing w:val="8"/>
        </w:rPr>
        <w:t xml:space="preserve"> </w:t>
      </w:r>
      <w:r>
        <w:rPr>
          <w:w w:val="95"/>
        </w:rPr>
        <w:t>into</w:t>
      </w:r>
      <w:r>
        <w:rPr>
          <w:spacing w:val="8"/>
        </w:rPr>
        <w:t xml:space="preserve"> </w:t>
      </w:r>
      <w:r>
        <w:rPr>
          <w:w w:val="95"/>
        </w:rPr>
        <w:t>MNE’s</w:t>
      </w:r>
      <w:r>
        <w:rPr>
          <w:spacing w:val="9"/>
        </w:rPr>
        <w:t xml:space="preserve"> </w:t>
      </w:r>
      <w:r>
        <w:rPr>
          <w:w w:val="95"/>
        </w:rPr>
        <w:t>run</w:t>
      </w:r>
      <w:r>
        <w:rPr>
          <w:spacing w:val="19"/>
        </w:rPr>
        <w:t xml:space="preserve"> </w:t>
      </w:r>
      <w:r>
        <w:rPr>
          <w:w w:val="95"/>
        </w:rPr>
        <w:t>glm</w:t>
      </w:r>
      <w:r>
        <w:rPr>
          <w:spacing w:val="8"/>
        </w:rPr>
        <w:t xml:space="preserve"> </w:t>
      </w:r>
      <w:r>
        <w:rPr>
          <w:w w:val="95"/>
        </w:rPr>
        <w:t>function,</w:t>
      </w:r>
      <w:r>
        <w:rPr>
          <w:spacing w:val="8"/>
        </w:rPr>
        <w:t xml:space="preserve"> </w:t>
      </w:r>
      <w:r>
        <w:rPr>
          <w:w w:val="95"/>
        </w:rPr>
        <w:t>which</w:t>
      </w:r>
      <w:r>
        <w:rPr>
          <w:spacing w:val="9"/>
        </w:rPr>
        <w:t xml:space="preserve"> </w:t>
      </w:r>
      <w:r>
        <w:rPr>
          <w:w w:val="95"/>
        </w:rPr>
        <w:t>computes</w:t>
      </w:r>
      <w:r>
        <w:rPr>
          <w:spacing w:val="8"/>
        </w:rPr>
        <w:t xml:space="preserve"> </w:t>
      </w:r>
      <w:r>
        <w:rPr>
          <w:w w:val="95"/>
        </w:rPr>
        <w:t>OLS</w:t>
      </w:r>
      <w:r>
        <w:rPr>
          <w:spacing w:val="9"/>
        </w:rPr>
        <w:t xml:space="preserve"> </w:t>
      </w:r>
      <w:r>
        <w:rPr>
          <w:w w:val="95"/>
        </w:rPr>
        <w:t>estimates</w:t>
      </w:r>
      <w:r>
        <w:rPr>
          <w:spacing w:val="8"/>
        </w:rPr>
        <w:t xml:space="preserve"> </w:t>
      </w:r>
      <w:r>
        <w:rPr>
          <w:w w:val="95"/>
        </w:rPr>
        <w:t>of</w:t>
      </w:r>
      <w:r>
        <w:rPr>
          <w:spacing w:val="8"/>
        </w:rPr>
        <w:t xml:space="preserve"> </w:t>
      </w:r>
      <w:r>
        <w:rPr>
          <w:rFonts w:ascii="Times New Roman" w:hAnsi="Times New Roman"/>
          <w:i/>
          <w:w w:val="95"/>
        </w:rPr>
        <w:t>β</w:t>
      </w:r>
      <w:r>
        <w:rPr>
          <w:rFonts w:ascii="Times New Roman" w:hAnsi="Times New Roman"/>
          <w:i/>
          <w:spacing w:val="20"/>
        </w:rPr>
        <w:t xml:space="preserve"> </w:t>
      </w:r>
      <w:r>
        <w:rPr>
          <w:w w:val="95"/>
        </w:rPr>
        <w:t>for</w:t>
      </w:r>
      <w:r>
        <w:rPr>
          <w:spacing w:val="9"/>
        </w:rPr>
        <w:t xml:space="preserve"> </w:t>
      </w:r>
      <w:r>
        <w:rPr>
          <w:w w:val="95"/>
        </w:rPr>
        <w:t>each</w:t>
      </w:r>
      <w:r>
        <w:rPr>
          <w:spacing w:val="8"/>
        </w:rPr>
        <w:t xml:space="preserve"> </w:t>
      </w:r>
      <w:r>
        <w:rPr>
          <w:spacing w:val="-2"/>
          <w:w w:val="95"/>
        </w:rPr>
        <w:t>channel.</w:t>
      </w:r>
    </w:p>
    <w:p w14:paraId="0755A008" w14:textId="77777777" w:rsidR="00F675FE" w:rsidRDefault="00000000">
      <w:pPr>
        <w:pStyle w:val="BodyText"/>
        <w:spacing w:before="100" w:line="213" w:lineRule="auto"/>
        <w:ind w:left="140" w:right="1216"/>
        <w:jc w:val="both"/>
      </w:pPr>
      <w:r>
        <w:rPr>
          <w:w w:val="95"/>
        </w:rPr>
        <w:t>Figure</w:t>
      </w:r>
      <w:r>
        <w:rPr>
          <w:spacing w:val="-3"/>
          <w:w w:val="95"/>
        </w:rPr>
        <w:t xml:space="preserve"> </w:t>
      </w:r>
      <w:r>
        <w:rPr>
          <w:w w:val="95"/>
        </w:rPr>
        <w:t>2.5:</w:t>
      </w:r>
      <w:r>
        <w:rPr>
          <w:spacing w:val="25"/>
        </w:rPr>
        <w:t xml:space="preserve"> </w:t>
      </w:r>
      <w:r>
        <w:rPr>
          <w:w w:val="95"/>
        </w:rPr>
        <w:t>Sample</w:t>
      </w:r>
      <w:r>
        <w:rPr>
          <w:spacing w:val="-3"/>
          <w:w w:val="95"/>
        </w:rPr>
        <w:t xml:space="preserve"> </w:t>
      </w:r>
      <w:r>
        <w:rPr>
          <w:w w:val="95"/>
        </w:rPr>
        <w:t>design</w:t>
      </w:r>
      <w:r>
        <w:rPr>
          <w:spacing w:val="-3"/>
          <w:w w:val="95"/>
        </w:rPr>
        <w:t xml:space="preserve"> </w:t>
      </w:r>
      <w:r>
        <w:rPr>
          <w:w w:val="95"/>
        </w:rPr>
        <w:t>matrix</w:t>
      </w:r>
      <w:r>
        <w:rPr>
          <w:spacing w:val="-3"/>
          <w:w w:val="95"/>
        </w:rPr>
        <w:t xml:space="preserve"> </w:t>
      </w:r>
      <w:r>
        <w:rPr>
          <w:w w:val="95"/>
        </w:rPr>
        <w:t>for</w:t>
      </w:r>
      <w:r>
        <w:rPr>
          <w:spacing w:val="-3"/>
          <w:w w:val="95"/>
        </w:rPr>
        <w:t xml:space="preserve"> </w:t>
      </w:r>
      <w:r>
        <w:rPr>
          <w:w w:val="95"/>
        </w:rPr>
        <w:t>a</w:t>
      </w:r>
      <w:r>
        <w:rPr>
          <w:spacing w:val="-3"/>
          <w:w w:val="95"/>
        </w:rPr>
        <w:t xml:space="preserve"> </w:t>
      </w:r>
      <w:r>
        <w:rPr>
          <w:w w:val="95"/>
        </w:rPr>
        <w:t>single</w:t>
      </w:r>
      <w:r>
        <w:rPr>
          <w:spacing w:val="-3"/>
          <w:w w:val="95"/>
        </w:rPr>
        <w:t xml:space="preserve"> </w:t>
      </w:r>
      <w:r>
        <w:rPr>
          <w:w w:val="95"/>
        </w:rPr>
        <w:t>participant</w:t>
      </w:r>
      <w:r>
        <w:rPr>
          <w:spacing w:val="-3"/>
          <w:w w:val="95"/>
        </w:rPr>
        <w:t xml:space="preserve"> </w:t>
      </w:r>
      <w:r>
        <w:rPr>
          <w:w w:val="95"/>
        </w:rPr>
        <w:t>for</w:t>
      </w:r>
      <w:r>
        <w:rPr>
          <w:spacing w:val="-3"/>
          <w:w w:val="95"/>
        </w:rPr>
        <w:t xml:space="preserve"> </w:t>
      </w:r>
      <w:r>
        <w:rPr>
          <w:w w:val="95"/>
        </w:rPr>
        <w:t>the</w:t>
      </w:r>
      <w:r>
        <w:rPr>
          <w:spacing w:val="-3"/>
          <w:w w:val="95"/>
        </w:rPr>
        <w:t xml:space="preserve"> </w:t>
      </w:r>
      <w:r>
        <w:rPr>
          <w:w w:val="95"/>
        </w:rPr>
        <w:t>effect</w:t>
      </w:r>
      <w:r>
        <w:rPr>
          <w:spacing w:val="-3"/>
          <w:w w:val="95"/>
        </w:rPr>
        <w:t xml:space="preserve"> </w:t>
      </w:r>
      <w:r>
        <w:rPr>
          <w:w w:val="95"/>
        </w:rPr>
        <w:t>Face</w:t>
      </w:r>
      <w:r>
        <w:rPr>
          <w:spacing w:val="-3"/>
          <w:w w:val="95"/>
        </w:rPr>
        <w:t xml:space="preserve"> </w:t>
      </w:r>
      <w:r>
        <w:rPr>
          <w:w w:val="95"/>
        </w:rPr>
        <w:t xml:space="preserve">type, showing </w:t>
      </w:r>
      <w:r>
        <w:t>the</w:t>
      </w:r>
      <w:r>
        <w:rPr>
          <w:spacing w:val="-8"/>
        </w:rPr>
        <w:t xml:space="preserve"> </w:t>
      </w:r>
      <w:r>
        <w:t>first</w:t>
      </w:r>
      <w:r>
        <w:rPr>
          <w:spacing w:val="-7"/>
        </w:rPr>
        <w:t xml:space="preserve"> </w:t>
      </w:r>
      <w:r>
        <w:t>7</w:t>
      </w:r>
      <w:r>
        <w:rPr>
          <w:spacing w:val="-8"/>
        </w:rPr>
        <w:t xml:space="preserve"> </w:t>
      </w:r>
      <w:r>
        <w:t>blocks</w:t>
      </w:r>
      <w:r>
        <w:rPr>
          <w:spacing w:val="-8"/>
        </w:rPr>
        <w:t xml:space="preserve"> </w:t>
      </w:r>
      <w:r>
        <w:t>(250</w:t>
      </w:r>
      <w:r>
        <w:rPr>
          <w:spacing w:val="-8"/>
        </w:rPr>
        <w:t xml:space="preserve"> </w:t>
      </w:r>
      <w:r>
        <w:t>seconds)</w:t>
      </w:r>
      <w:r>
        <w:rPr>
          <w:spacing w:val="-7"/>
        </w:rPr>
        <w:t xml:space="preserve"> </w:t>
      </w:r>
      <w:r>
        <w:t>of</w:t>
      </w:r>
      <w:r>
        <w:rPr>
          <w:spacing w:val="-8"/>
        </w:rPr>
        <w:t xml:space="preserve"> </w:t>
      </w:r>
      <w:r>
        <w:t>a</w:t>
      </w:r>
      <w:r>
        <w:rPr>
          <w:spacing w:val="-8"/>
        </w:rPr>
        <w:t xml:space="preserve"> </w:t>
      </w:r>
      <w:r>
        <w:t>single</w:t>
      </w:r>
      <w:r>
        <w:rPr>
          <w:spacing w:val="-7"/>
        </w:rPr>
        <w:t xml:space="preserve"> </w:t>
      </w:r>
      <w:r>
        <w:t>experiment.</w:t>
      </w:r>
      <w:r>
        <w:rPr>
          <w:spacing w:val="20"/>
        </w:rPr>
        <w:t xml:space="preserve"> </w:t>
      </w:r>
      <w:r>
        <w:t>The</w:t>
      </w:r>
      <w:r>
        <w:rPr>
          <w:spacing w:val="-7"/>
        </w:rPr>
        <w:t xml:space="preserve"> </w:t>
      </w:r>
      <w:r>
        <w:t>design</w:t>
      </w:r>
      <w:r>
        <w:rPr>
          <w:spacing w:val="-7"/>
        </w:rPr>
        <w:t xml:space="preserve"> </w:t>
      </w:r>
      <w:r>
        <w:t>matrix</w:t>
      </w:r>
      <w:r>
        <w:rPr>
          <w:spacing w:val="-7"/>
        </w:rPr>
        <w:t xml:space="preserve"> </w:t>
      </w:r>
      <w:r>
        <w:t>is</w:t>
      </w:r>
      <w:r>
        <w:rPr>
          <w:spacing w:val="-7"/>
        </w:rPr>
        <w:t xml:space="preserve"> </w:t>
      </w:r>
      <w:r>
        <w:t xml:space="preserve">organized </w:t>
      </w:r>
      <w:r>
        <w:rPr>
          <w:w w:val="95"/>
        </w:rPr>
        <w:t xml:space="preserve">by condition (Blue for real, orange for virtual), this is the result of convolving the boxcar </w:t>
      </w:r>
      <w:r>
        <w:t>function with the canonical HRF SPM.</w:t>
      </w:r>
    </w:p>
    <w:p w14:paraId="0755A009" w14:textId="77777777" w:rsidR="00F675FE" w:rsidRDefault="00F675FE">
      <w:pPr>
        <w:pStyle w:val="BodyText"/>
        <w:spacing w:before="6"/>
        <w:rPr>
          <w:sz w:val="33"/>
        </w:rPr>
      </w:pPr>
    </w:p>
    <w:p w14:paraId="0755A00A" w14:textId="77777777" w:rsidR="00F675FE" w:rsidRDefault="00000000">
      <w:pPr>
        <w:pStyle w:val="BodyText"/>
        <w:spacing w:before="1" w:line="355" w:lineRule="auto"/>
        <w:ind w:left="140" w:right="1217" w:firstLine="351"/>
        <w:jc w:val="both"/>
      </w:pPr>
      <w:r>
        <w:rPr>
          <w:w w:val="95"/>
        </w:rPr>
        <w:t xml:space="preserve">A two-way repeated measures GLM was conducted on participant’s HbT responses </w:t>
      </w:r>
      <w:r>
        <w:t>by</w:t>
      </w:r>
      <w:r>
        <w:rPr>
          <w:spacing w:val="-7"/>
        </w:rPr>
        <w:t xml:space="preserve"> </w:t>
      </w:r>
      <w:r>
        <w:t>Face-type</w:t>
      </w:r>
      <w:r>
        <w:rPr>
          <w:spacing w:val="-7"/>
        </w:rPr>
        <w:t xml:space="preserve"> </w:t>
      </w:r>
      <w:r>
        <w:t>(2</w:t>
      </w:r>
      <w:r>
        <w:rPr>
          <w:spacing w:val="-7"/>
        </w:rPr>
        <w:t xml:space="preserve"> </w:t>
      </w:r>
      <w:r>
        <w:t>levels: Real,</w:t>
      </w:r>
      <w:r>
        <w:rPr>
          <w:spacing w:val="-7"/>
        </w:rPr>
        <w:t xml:space="preserve"> </w:t>
      </w:r>
      <w:r>
        <w:t>Virtual)</w:t>
      </w:r>
      <w:r>
        <w:rPr>
          <w:spacing w:val="-7"/>
        </w:rPr>
        <w:t xml:space="preserve"> </w:t>
      </w:r>
      <w:r>
        <w:t>and</w:t>
      </w:r>
      <w:r>
        <w:rPr>
          <w:spacing w:val="-7"/>
        </w:rPr>
        <w:t xml:space="preserve"> </w:t>
      </w:r>
      <w:r>
        <w:t>Emotion</w:t>
      </w:r>
      <w:r>
        <w:rPr>
          <w:spacing w:val="-7"/>
        </w:rPr>
        <w:t xml:space="preserve"> </w:t>
      </w:r>
      <w:r>
        <w:t>(7</w:t>
      </w:r>
      <w:r>
        <w:rPr>
          <w:spacing w:val="-7"/>
        </w:rPr>
        <w:t xml:space="preserve"> </w:t>
      </w:r>
      <w:r>
        <w:t>levels: Anger,</w:t>
      </w:r>
      <w:r>
        <w:rPr>
          <w:spacing w:val="-7"/>
        </w:rPr>
        <w:t xml:space="preserve"> </w:t>
      </w:r>
      <w:r>
        <w:t>Disgust,</w:t>
      </w:r>
      <w:r>
        <w:rPr>
          <w:spacing w:val="-7"/>
        </w:rPr>
        <w:t xml:space="preserve"> </w:t>
      </w:r>
      <w:r>
        <w:t>Fear,</w:t>
      </w:r>
      <w:r>
        <w:rPr>
          <w:spacing w:val="-7"/>
        </w:rPr>
        <w:t xml:space="preserve"> </w:t>
      </w:r>
      <w:r>
        <w:t xml:space="preserve">Joy, </w:t>
      </w:r>
      <w:r>
        <w:rPr>
          <w:w w:val="95"/>
        </w:rPr>
        <w:t>Sadness, Surprise, Neutral).</w:t>
      </w:r>
      <w:r>
        <w:t xml:space="preserve"> </w:t>
      </w:r>
      <w:r>
        <w:rPr>
          <w:w w:val="95"/>
        </w:rPr>
        <w:t xml:space="preserve">Pairwise contrasts were then computed between conditions </w:t>
      </w:r>
      <w:r>
        <w:t>to identify effects of interest.</w:t>
      </w:r>
    </w:p>
    <w:p w14:paraId="0755A00B" w14:textId="77777777" w:rsidR="00F675FE" w:rsidRDefault="00F675FE">
      <w:pPr>
        <w:pStyle w:val="BodyText"/>
        <w:spacing w:before="12"/>
      </w:pPr>
    </w:p>
    <w:p w14:paraId="0755A00C" w14:textId="77777777" w:rsidR="00F675FE" w:rsidRDefault="00000000">
      <w:pPr>
        <w:pStyle w:val="Heading4"/>
      </w:pPr>
      <w:bookmarkStart w:id="90" w:name="Contrast_Computation"/>
      <w:bookmarkStart w:id="91" w:name="_bookmark30"/>
      <w:bookmarkEnd w:id="90"/>
      <w:bookmarkEnd w:id="91"/>
      <w:r>
        <w:rPr>
          <w:w w:val="110"/>
        </w:rPr>
        <w:t>Contrast</w:t>
      </w:r>
      <w:r>
        <w:rPr>
          <w:spacing w:val="10"/>
          <w:w w:val="110"/>
        </w:rPr>
        <w:t xml:space="preserve"> </w:t>
      </w:r>
      <w:r>
        <w:rPr>
          <w:spacing w:val="-2"/>
          <w:w w:val="110"/>
        </w:rPr>
        <w:t>Computation</w:t>
      </w:r>
    </w:p>
    <w:p w14:paraId="0755A00D" w14:textId="77777777" w:rsidR="00F675FE" w:rsidRDefault="00F675FE">
      <w:pPr>
        <w:pStyle w:val="BodyText"/>
        <w:rPr>
          <w:b/>
          <w:sz w:val="23"/>
        </w:rPr>
      </w:pPr>
    </w:p>
    <w:p w14:paraId="0755A00E" w14:textId="77777777" w:rsidR="00F675FE" w:rsidRDefault="00570744">
      <w:pPr>
        <w:pStyle w:val="BodyText"/>
        <w:spacing w:line="355" w:lineRule="auto"/>
        <w:ind w:left="139" w:right="1217"/>
        <w:jc w:val="both"/>
      </w:pPr>
      <w:r>
        <w:pict w14:anchorId="0755A6B3">
          <v:line id="_x0000_s2239" alt="" style="position:absolute;left:0;text-align:left;z-index:-251658205;mso-wrap-edited:f;mso-width-percent:0;mso-height-percent:0;mso-position-horizontal-relative:page;mso-width-percent:0;mso-height-percent:0" from="438.15pt,84.35pt" to="441.85pt,84.35pt" strokeweight=".14042mm">
            <w10:wrap anchorx="page"/>
          </v:line>
        </w:pict>
      </w:r>
      <w:r w:rsidR="004D6E97">
        <w:rPr>
          <w:w w:val="95"/>
        </w:rPr>
        <w:t>All</w:t>
      </w:r>
      <w:r w:rsidR="004D6E97">
        <w:rPr>
          <w:spacing w:val="-14"/>
          <w:w w:val="95"/>
        </w:rPr>
        <w:t xml:space="preserve"> </w:t>
      </w:r>
      <w:r w:rsidR="004D6E97">
        <w:rPr>
          <w:w w:val="95"/>
        </w:rPr>
        <w:t>pairwise</w:t>
      </w:r>
      <w:r w:rsidR="004D6E97">
        <w:rPr>
          <w:spacing w:val="-12"/>
          <w:w w:val="95"/>
        </w:rPr>
        <w:t xml:space="preserve"> </w:t>
      </w:r>
      <w:r w:rsidR="004D6E97">
        <w:rPr>
          <w:w w:val="95"/>
        </w:rPr>
        <w:t>contrasts</w:t>
      </w:r>
      <w:r w:rsidR="004D6E97">
        <w:rPr>
          <w:spacing w:val="-12"/>
          <w:w w:val="95"/>
        </w:rPr>
        <w:t xml:space="preserve"> </w:t>
      </w:r>
      <w:r w:rsidR="004D6E97">
        <w:rPr>
          <w:w w:val="95"/>
        </w:rPr>
        <w:t>were</w:t>
      </w:r>
      <w:r w:rsidR="004D6E97">
        <w:rPr>
          <w:spacing w:val="-12"/>
          <w:w w:val="95"/>
        </w:rPr>
        <w:t xml:space="preserve"> </w:t>
      </w:r>
      <w:r w:rsidR="004D6E97">
        <w:rPr>
          <w:w w:val="95"/>
        </w:rPr>
        <w:t>generated</w:t>
      </w:r>
      <w:r w:rsidR="004D6E97">
        <w:rPr>
          <w:spacing w:val="-12"/>
          <w:w w:val="95"/>
        </w:rPr>
        <w:t xml:space="preserve"> </w:t>
      </w:r>
      <w:r w:rsidR="004D6E97">
        <w:rPr>
          <w:w w:val="95"/>
        </w:rPr>
        <w:t>between</w:t>
      </w:r>
      <w:r w:rsidR="004D6E97">
        <w:rPr>
          <w:spacing w:val="-12"/>
          <w:w w:val="95"/>
        </w:rPr>
        <w:t xml:space="preserve"> </w:t>
      </w:r>
      <w:r w:rsidR="004D6E97">
        <w:rPr>
          <w:w w:val="95"/>
        </w:rPr>
        <w:t>conditions</w:t>
      </w:r>
      <w:r w:rsidR="004D6E97">
        <w:rPr>
          <w:spacing w:val="-12"/>
          <w:w w:val="95"/>
        </w:rPr>
        <w:t xml:space="preserve"> </w:t>
      </w:r>
      <w:r w:rsidR="004D6E97">
        <w:rPr>
          <w:w w:val="95"/>
        </w:rPr>
        <w:t>by</w:t>
      </w:r>
      <w:r w:rsidR="004D6E97">
        <w:rPr>
          <w:spacing w:val="-12"/>
          <w:w w:val="95"/>
        </w:rPr>
        <w:t xml:space="preserve"> </w:t>
      </w:r>
      <w:r w:rsidR="004D6E97">
        <w:rPr>
          <w:w w:val="95"/>
        </w:rPr>
        <w:t>constructing</w:t>
      </w:r>
      <w:r w:rsidR="004D6E97">
        <w:rPr>
          <w:spacing w:val="-12"/>
          <w:w w:val="95"/>
        </w:rPr>
        <w:t xml:space="preserve"> </w:t>
      </w:r>
      <w:r w:rsidR="004D6E97">
        <w:rPr>
          <w:w w:val="95"/>
        </w:rPr>
        <w:t>an</w:t>
      </w:r>
      <w:r w:rsidR="004D6E97">
        <w:rPr>
          <w:spacing w:val="-12"/>
          <w:w w:val="95"/>
        </w:rPr>
        <w:t xml:space="preserve"> </w:t>
      </w:r>
      <w:r w:rsidR="004D6E97">
        <w:rPr>
          <w:w w:val="95"/>
        </w:rPr>
        <w:t>identity</w:t>
      </w:r>
      <w:r w:rsidR="004D6E97">
        <w:rPr>
          <w:spacing w:val="-12"/>
          <w:w w:val="95"/>
        </w:rPr>
        <w:t xml:space="preserve"> </w:t>
      </w:r>
      <w:r w:rsidR="004D6E97">
        <w:rPr>
          <w:w w:val="95"/>
        </w:rPr>
        <w:t xml:space="preserve">con- </w:t>
      </w:r>
      <w:r w:rsidR="004D6E97">
        <w:t>trast</w:t>
      </w:r>
      <w:r w:rsidR="004D6E97">
        <w:rPr>
          <w:spacing w:val="-15"/>
        </w:rPr>
        <w:t xml:space="preserve"> </w:t>
      </w:r>
      <w:r w:rsidR="004D6E97">
        <w:t>matrix</w:t>
      </w:r>
      <w:r w:rsidR="004D6E97">
        <w:rPr>
          <w:spacing w:val="-15"/>
        </w:rPr>
        <w:t xml:space="preserve"> </w:t>
      </w:r>
      <w:r w:rsidR="004D6E97">
        <w:t>over</w:t>
      </w:r>
      <w:r w:rsidR="004D6E97">
        <w:rPr>
          <w:spacing w:val="-15"/>
        </w:rPr>
        <w:t xml:space="preserve"> </w:t>
      </w:r>
      <w:r w:rsidR="004D6E97">
        <w:t>design</w:t>
      </w:r>
      <w:r w:rsidR="004D6E97">
        <w:rPr>
          <w:spacing w:val="-15"/>
        </w:rPr>
        <w:t xml:space="preserve"> </w:t>
      </w:r>
      <w:r w:rsidR="004D6E97">
        <w:t>columns.</w:t>
      </w:r>
      <w:r w:rsidR="004D6E97">
        <w:rPr>
          <w:spacing w:val="-15"/>
        </w:rPr>
        <w:t xml:space="preserve"> </w:t>
      </w:r>
      <w:r w:rsidR="004D6E97">
        <w:t>For</w:t>
      </w:r>
      <w:r w:rsidR="004D6E97">
        <w:rPr>
          <w:spacing w:val="-15"/>
        </w:rPr>
        <w:t xml:space="preserve"> </w:t>
      </w:r>
      <w:r w:rsidR="004D6E97">
        <w:t>each</w:t>
      </w:r>
      <w:r w:rsidR="004D6E97">
        <w:rPr>
          <w:spacing w:val="-15"/>
        </w:rPr>
        <w:t xml:space="preserve"> </w:t>
      </w:r>
      <w:r w:rsidR="004D6E97">
        <w:t>pair</w:t>
      </w:r>
      <w:r w:rsidR="004D6E97">
        <w:rPr>
          <w:spacing w:val="-15"/>
        </w:rPr>
        <w:t xml:space="preserve"> </w:t>
      </w:r>
      <w:r w:rsidR="004D6E97">
        <w:t>of</w:t>
      </w:r>
      <w:r w:rsidR="004D6E97">
        <w:rPr>
          <w:spacing w:val="-15"/>
        </w:rPr>
        <w:t xml:space="preserve"> </w:t>
      </w:r>
      <w:r w:rsidR="004D6E97">
        <w:t>conditions</w:t>
      </w:r>
      <w:r w:rsidR="004D6E97">
        <w:rPr>
          <w:spacing w:val="-15"/>
        </w:rPr>
        <w:t xml:space="preserve"> </w:t>
      </w:r>
      <w:r w:rsidR="004D6E97">
        <w:t>(</w:t>
      </w:r>
      <w:r w:rsidR="004D6E97">
        <w:rPr>
          <w:rFonts w:ascii="Times New Roman" w:hAnsi="Times New Roman"/>
          <w:i/>
        </w:rPr>
        <w:t>A,</w:t>
      </w:r>
      <w:r w:rsidR="004D6E97">
        <w:rPr>
          <w:rFonts w:ascii="Times New Roman" w:hAnsi="Times New Roman"/>
          <w:i/>
          <w:spacing w:val="-15"/>
        </w:rPr>
        <w:t xml:space="preserve"> </w:t>
      </w:r>
      <w:r w:rsidR="004D6E97">
        <w:rPr>
          <w:rFonts w:ascii="Times New Roman" w:hAnsi="Times New Roman"/>
          <w:i/>
        </w:rPr>
        <w:t>B</w:t>
      </w:r>
      <w:r w:rsidR="004D6E97">
        <w:t>),</w:t>
      </w:r>
      <w:r w:rsidR="004D6E97">
        <w:rPr>
          <w:spacing w:val="-14"/>
        </w:rPr>
        <w:t xml:space="preserve"> </w:t>
      </w:r>
      <w:r w:rsidR="004D6E97">
        <w:t>the</w:t>
      </w:r>
      <w:r w:rsidR="004D6E97">
        <w:rPr>
          <w:spacing w:val="-15"/>
        </w:rPr>
        <w:t xml:space="preserve"> </w:t>
      </w:r>
      <w:r w:rsidR="004D6E97">
        <w:t>contrast</w:t>
      </w:r>
      <w:r w:rsidR="004D6E97">
        <w:rPr>
          <w:spacing w:val="-15"/>
        </w:rPr>
        <w:t xml:space="preserve"> </w:t>
      </w:r>
      <w:r w:rsidR="004D6E97">
        <w:t>vector is</w:t>
      </w:r>
      <w:r w:rsidR="004D6E97">
        <w:rPr>
          <w:spacing w:val="-15"/>
        </w:rPr>
        <w:t xml:space="preserve"> </w:t>
      </w:r>
      <w:r w:rsidR="004D6E97">
        <w:t>defined</w:t>
      </w:r>
      <w:r w:rsidR="004D6E97">
        <w:rPr>
          <w:spacing w:val="-15"/>
        </w:rPr>
        <w:t xml:space="preserve"> </w:t>
      </w:r>
      <w:r w:rsidR="004D6E97">
        <w:t>as:</w:t>
      </w:r>
      <w:r w:rsidR="004D6E97">
        <w:rPr>
          <w:spacing w:val="-15"/>
        </w:rPr>
        <w:t xml:space="preserve"> </w:t>
      </w:r>
      <w:r w:rsidR="004D6E97">
        <w:rPr>
          <w:rFonts w:ascii="Times New Roman" w:hAnsi="Times New Roman"/>
          <w:i/>
        </w:rPr>
        <w:t>c</w:t>
      </w:r>
      <w:r w:rsidR="004D6E97">
        <w:rPr>
          <w:rFonts w:ascii="Times New Roman" w:hAnsi="Times New Roman"/>
          <w:i/>
          <w:spacing w:val="-15"/>
        </w:rPr>
        <w:t xml:space="preserve"> </w:t>
      </w:r>
      <w:r w:rsidR="004D6E97">
        <w:rPr>
          <w:w w:val="120"/>
        </w:rPr>
        <w:t>=</w:t>
      </w:r>
      <w:r w:rsidR="004D6E97">
        <w:rPr>
          <w:spacing w:val="-18"/>
          <w:w w:val="120"/>
        </w:rPr>
        <w:t xml:space="preserve"> </w:t>
      </w:r>
      <w:r w:rsidR="004D6E97">
        <w:rPr>
          <w:rFonts w:ascii="Times New Roman" w:hAnsi="Times New Roman"/>
          <w:i/>
        </w:rPr>
        <w:t>e</w:t>
      </w:r>
      <w:r w:rsidR="004D6E97">
        <w:rPr>
          <w:rFonts w:ascii="Bookman Old Style" w:hAnsi="Bookman Old Style"/>
          <w:i/>
          <w:vertAlign w:val="subscript"/>
        </w:rPr>
        <w:t>A</w:t>
      </w:r>
      <w:r w:rsidR="004D6E97">
        <w:rPr>
          <w:rFonts w:ascii="Bookman Old Style" w:hAnsi="Bookman Old Style"/>
          <w:i/>
          <w:spacing w:val="-18"/>
        </w:rPr>
        <w:t xml:space="preserve"> </w:t>
      </w:r>
      <w:r w:rsidR="004D6E97">
        <w:rPr>
          <w:rFonts w:ascii="Verdana" w:hAnsi="Verdana"/>
          <w:i/>
        </w:rPr>
        <w:t>−</w:t>
      </w:r>
      <w:r w:rsidR="004D6E97">
        <w:rPr>
          <w:rFonts w:ascii="Verdana" w:hAnsi="Verdana"/>
          <w:i/>
          <w:spacing w:val="-22"/>
        </w:rPr>
        <w:t xml:space="preserve"> </w:t>
      </w:r>
      <w:r w:rsidR="004D6E97">
        <w:rPr>
          <w:rFonts w:ascii="Times New Roman" w:hAnsi="Times New Roman"/>
          <w:i/>
        </w:rPr>
        <w:t>e</w:t>
      </w:r>
      <w:r w:rsidR="004D6E97">
        <w:rPr>
          <w:rFonts w:ascii="Bookman Old Style" w:hAnsi="Bookman Old Style"/>
          <w:i/>
          <w:vertAlign w:val="subscript"/>
        </w:rPr>
        <w:t>B</w:t>
      </w:r>
      <w:r w:rsidR="004D6E97">
        <w:t>,</w:t>
      </w:r>
      <w:r w:rsidR="004D6E97">
        <w:rPr>
          <w:spacing w:val="-15"/>
        </w:rPr>
        <w:t xml:space="preserve"> </w:t>
      </w:r>
      <w:r w:rsidR="004D6E97">
        <w:t>where</w:t>
      </w:r>
      <w:r w:rsidR="004D6E97">
        <w:rPr>
          <w:spacing w:val="-15"/>
        </w:rPr>
        <w:t xml:space="preserve"> </w:t>
      </w:r>
      <w:r w:rsidR="004D6E97">
        <w:rPr>
          <w:rFonts w:ascii="Times New Roman" w:hAnsi="Times New Roman"/>
          <w:i/>
        </w:rPr>
        <w:t>e</w:t>
      </w:r>
      <w:r w:rsidR="004D6E97">
        <w:rPr>
          <w:rFonts w:ascii="Bookman Old Style" w:hAnsi="Bookman Old Style"/>
          <w:i/>
          <w:vertAlign w:val="subscript"/>
        </w:rPr>
        <w:t>A</w:t>
      </w:r>
      <w:r w:rsidR="004D6E97">
        <w:rPr>
          <w:rFonts w:ascii="Bookman Old Style" w:hAnsi="Bookman Old Style"/>
          <w:i/>
          <w:spacing w:val="-18"/>
        </w:rPr>
        <w:t xml:space="preserve"> </w:t>
      </w:r>
      <w:r w:rsidR="004D6E97">
        <w:t>and</w:t>
      </w:r>
      <w:r w:rsidR="004D6E97">
        <w:rPr>
          <w:spacing w:val="-15"/>
        </w:rPr>
        <w:t xml:space="preserve"> </w:t>
      </w:r>
      <w:r w:rsidR="004D6E97">
        <w:rPr>
          <w:rFonts w:ascii="Times New Roman" w:hAnsi="Times New Roman"/>
          <w:i/>
        </w:rPr>
        <w:t>e</w:t>
      </w:r>
      <w:r w:rsidR="004D6E97">
        <w:rPr>
          <w:rFonts w:ascii="Bookman Old Style" w:hAnsi="Bookman Old Style"/>
          <w:i/>
          <w:vertAlign w:val="subscript"/>
        </w:rPr>
        <w:t>B</w:t>
      </w:r>
      <w:r w:rsidR="004D6E97">
        <w:rPr>
          <w:rFonts w:ascii="Bookman Old Style" w:hAnsi="Bookman Old Style"/>
          <w:i/>
          <w:spacing w:val="-18"/>
        </w:rPr>
        <w:t xml:space="preserve"> </w:t>
      </w:r>
      <w:r w:rsidR="004D6E97">
        <w:t>are</w:t>
      </w:r>
      <w:r w:rsidR="004D6E97">
        <w:rPr>
          <w:spacing w:val="-15"/>
        </w:rPr>
        <w:t xml:space="preserve"> </w:t>
      </w:r>
      <w:r w:rsidR="004D6E97">
        <w:t>the</w:t>
      </w:r>
      <w:r w:rsidR="004D6E97">
        <w:rPr>
          <w:spacing w:val="-11"/>
        </w:rPr>
        <w:t xml:space="preserve"> </w:t>
      </w:r>
      <w:r w:rsidR="004D6E97">
        <w:t>respective</w:t>
      </w:r>
      <w:r w:rsidR="004D6E97">
        <w:rPr>
          <w:spacing w:val="-11"/>
        </w:rPr>
        <w:t xml:space="preserve"> </w:t>
      </w:r>
      <w:r w:rsidR="004D6E97">
        <w:t>design</w:t>
      </w:r>
      <w:r w:rsidR="004D6E97">
        <w:rPr>
          <w:spacing w:val="-11"/>
        </w:rPr>
        <w:t xml:space="preserve"> </w:t>
      </w:r>
      <w:r w:rsidR="004D6E97">
        <w:t>matrix</w:t>
      </w:r>
      <w:r w:rsidR="004D6E97">
        <w:rPr>
          <w:spacing w:val="-11"/>
        </w:rPr>
        <w:t xml:space="preserve"> </w:t>
      </w:r>
      <w:r w:rsidR="004D6E97">
        <w:t>columns</w:t>
      </w:r>
      <w:r w:rsidR="004D6E97">
        <w:rPr>
          <w:spacing w:val="-11"/>
        </w:rPr>
        <w:t xml:space="preserve"> </w:t>
      </w:r>
      <w:r w:rsidR="004D6E97">
        <w:t>for conditions</w:t>
      </w:r>
      <w:r w:rsidR="004D6E97">
        <w:rPr>
          <w:spacing w:val="-9"/>
        </w:rPr>
        <w:t xml:space="preserve"> </w:t>
      </w:r>
      <w:r w:rsidR="004D6E97">
        <w:rPr>
          <w:rFonts w:ascii="Times New Roman" w:hAnsi="Times New Roman"/>
          <w:i/>
        </w:rPr>
        <w:t>A</w:t>
      </w:r>
      <w:r w:rsidR="004D6E97">
        <w:rPr>
          <w:rFonts w:ascii="Times New Roman" w:hAnsi="Times New Roman"/>
          <w:i/>
          <w:spacing w:val="-8"/>
        </w:rPr>
        <w:t xml:space="preserve"> </w:t>
      </w:r>
      <w:r w:rsidR="004D6E97">
        <w:t>and</w:t>
      </w:r>
      <w:r w:rsidR="004D6E97">
        <w:rPr>
          <w:spacing w:val="-8"/>
        </w:rPr>
        <w:t xml:space="preserve"> </w:t>
      </w:r>
      <w:r w:rsidR="004D6E97">
        <w:rPr>
          <w:rFonts w:ascii="Times New Roman" w:hAnsi="Times New Roman"/>
          <w:i/>
        </w:rPr>
        <w:t>B</w:t>
      </w:r>
      <w:r w:rsidR="004D6E97">
        <w:t>. Contrasts</w:t>
      </w:r>
      <w:r w:rsidR="004D6E97">
        <w:rPr>
          <w:spacing w:val="-8"/>
        </w:rPr>
        <w:t xml:space="preserve"> </w:t>
      </w:r>
      <w:r w:rsidR="004D6E97">
        <w:t>are</w:t>
      </w:r>
      <w:r w:rsidR="004D6E97">
        <w:rPr>
          <w:spacing w:val="-8"/>
        </w:rPr>
        <w:t xml:space="preserve"> </w:t>
      </w:r>
      <w:r w:rsidR="004D6E97">
        <w:t>computed</w:t>
      </w:r>
      <w:r w:rsidR="004D6E97">
        <w:rPr>
          <w:spacing w:val="-8"/>
        </w:rPr>
        <w:t xml:space="preserve"> </w:t>
      </w:r>
      <w:r w:rsidR="004D6E97">
        <w:t>using</w:t>
      </w:r>
      <w:r w:rsidR="004D6E97">
        <w:rPr>
          <w:spacing w:val="-8"/>
        </w:rPr>
        <w:t xml:space="preserve"> </w:t>
      </w:r>
      <w:r w:rsidR="004D6E97">
        <w:t>MNE’s</w:t>
      </w:r>
      <w:r w:rsidR="004D6E97">
        <w:rPr>
          <w:spacing w:val="-9"/>
        </w:rPr>
        <w:t xml:space="preserve"> </w:t>
      </w:r>
      <w:r w:rsidR="004D6E97">
        <w:t>compute contrast</w:t>
      </w:r>
      <w:r w:rsidR="004D6E97">
        <w:rPr>
          <w:spacing w:val="-8"/>
        </w:rPr>
        <w:t xml:space="preserve"> </w:t>
      </w:r>
      <w:r w:rsidR="004D6E97">
        <w:t xml:space="preserve">function, </w:t>
      </w:r>
      <w:r w:rsidR="004D6E97">
        <w:rPr>
          <w:w w:val="95"/>
        </w:rPr>
        <w:t>which</w:t>
      </w:r>
      <w:r w:rsidR="004D6E97">
        <w:rPr>
          <w:spacing w:val="3"/>
        </w:rPr>
        <w:t xml:space="preserve"> </w:t>
      </w:r>
      <w:r w:rsidR="004D6E97">
        <w:rPr>
          <w:w w:val="95"/>
        </w:rPr>
        <w:t>produces</w:t>
      </w:r>
      <w:r w:rsidR="004D6E97">
        <w:rPr>
          <w:spacing w:val="4"/>
        </w:rPr>
        <w:t xml:space="preserve"> </w:t>
      </w:r>
      <w:r w:rsidR="004D6E97">
        <w:rPr>
          <w:w w:val="95"/>
        </w:rPr>
        <w:t>effect</w:t>
      </w:r>
      <w:r w:rsidR="004D6E97">
        <w:rPr>
          <w:spacing w:val="3"/>
        </w:rPr>
        <w:t xml:space="preserve"> </w:t>
      </w:r>
      <w:r w:rsidR="004D6E97">
        <w:rPr>
          <w:w w:val="95"/>
        </w:rPr>
        <w:t>estimates</w:t>
      </w:r>
      <w:r w:rsidR="004D6E97">
        <w:rPr>
          <w:spacing w:val="4"/>
        </w:rPr>
        <w:t xml:space="preserve"> </w:t>
      </w:r>
      <w:r w:rsidR="004D6E97">
        <w:rPr>
          <w:w w:val="95"/>
        </w:rPr>
        <w:t>and</w:t>
      </w:r>
      <w:r w:rsidR="004D6E97">
        <w:rPr>
          <w:spacing w:val="3"/>
        </w:rPr>
        <w:t xml:space="preserve"> </w:t>
      </w:r>
      <w:r w:rsidR="004D6E97">
        <w:rPr>
          <w:w w:val="95"/>
        </w:rPr>
        <w:t>test</w:t>
      </w:r>
      <w:r w:rsidR="004D6E97">
        <w:rPr>
          <w:spacing w:val="4"/>
        </w:rPr>
        <w:t xml:space="preserve"> </w:t>
      </w:r>
      <w:r w:rsidR="004D6E97">
        <w:rPr>
          <w:w w:val="95"/>
        </w:rPr>
        <w:t>statistics</w:t>
      </w:r>
      <w:r w:rsidR="004D6E97">
        <w:rPr>
          <w:spacing w:val="3"/>
        </w:rPr>
        <w:t xml:space="preserve"> </w:t>
      </w:r>
      <w:r w:rsidR="004D6E97">
        <w:rPr>
          <w:w w:val="95"/>
        </w:rPr>
        <w:t>aggregated</w:t>
      </w:r>
      <w:r w:rsidR="004D6E97">
        <w:rPr>
          <w:spacing w:val="4"/>
        </w:rPr>
        <w:t xml:space="preserve"> </w:t>
      </w:r>
      <w:r w:rsidR="004D6E97">
        <w:rPr>
          <w:w w:val="95"/>
        </w:rPr>
        <w:t>across</w:t>
      </w:r>
      <w:r w:rsidR="004D6E97">
        <w:rPr>
          <w:spacing w:val="3"/>
        </w:rPr>
        <w:t xml:space="preserve"> </w:t>
      </w:r>
      <w:r w:rsidR="004D6E97">
        <w:rPr>
          <w:w w:val="95"/>
        </w:rPr>
        <w:t>channels.</w:t>
      </w:r>
      <w:r w:rsidR="004D6E97">
        <w:rPr>
          <w:spacing w:val="29"/>
        </w:rPr>
        <w:t xml:space="preserve"> </w:t>
      </w:r>
      <w:r w:rsidR="004D6E97">
        <w:rPr>
          <w:w w:val="95"/>
        </w:rPr>
        <w:t>Since</w:t>
      </w:r>
      <w:r w:rsidR="004D6E97">
        <w:rPr>
          <w:spacing w:val="4"/>
        </w:rPr>
        <w:t xml:space="preserve"> </w:t>
      </w:r>
      <w:r w:rsidR="004D6E97">
        <w:rPr>
          <w:spacing w:val="-5"/>
          <w:w w:val="95"/>
        </w:rPr>
        <w:t>nu-</w:t>
      </w:r>
    </w:p>
    <w:p w14:paraId="0755A00F" w14:textId="77777777" w:rsidR="00F675FE" w:rsidRDefault="00F675FE">
      <w:pPr>
        <w:spacing w:line="355" w:lineRule="auto"/>
        <w:jc w:val="both"/>
        <w:sectPr w:rsidR="00F675FE">
          <w:headerReference w:type="default" r:id="rId52"/>
          <w:footerReference w:type="default" r:id="rId53"/>
          <w:pgSz w:w="12240" w:h="15840"/>
          <w:pgMar w:top="1020" w:right="220" w:bottom="280" w:left="1660" w:header="690" w:footer="0" w:gutter="0"/>
          <w:cols w:space="720"/>
        </w:sectPr>
      </w:pPr>
    </w:p>
    <w:p w14:paraId="0755A010" w14:textId="77777777" w:rsidR="00F675FE" w:rsidRDefault="00F675FE">
      <w:pPr>
        <w:pStyle w:val="BodyText"/>
        <w:spacing w:before="11"/>
        <w:rPr>
          <w:sz w:val="20"/>
        </w:rPr>
      </w:pPr>
    </w:p>
    <w:p w14:paraId="0755A011" w14:textId="77777777" w:rsidR="00F675FE" w:rsidRDefault="00000000">
      <w:pPr>
        <w:pStyle w:val="BodyText"/>
        <w:spacing w:before="118" w:line="355" w:lineRule="auto"/>
        <w:ind w:left="140" w:right="1215"/>
        <w:jc w:val="both"/>
      </w:pPr>
      <w:r>
        <w:rPr>
          <w:w w:val="95"/>
        </w:rPr>
        <w:t xml:space="preserve">merous statistical tests are performed across channels and contrasts, </w:t>
      </w:r>
      <w:r>
        <w:rPr>
          <w:rFonts w:ascii="Times New Roman" w:hAnsi="Times New Roman"/>
          <w:i/>
          <w:w w:val="95"/>
        </w:rPr>
        <w:t>p</w:t>
      </w:r>
      <w:r>
        <w:rPr>
          <w:w w:val="95"/>
        </w:rPr>
        <w:t>-values were FDR- corrected</w:t>
      </w:r>
      <w:r>
        <w:rPr>
          <w:spacing w:val="-1"/>
          <w:w w:val="95"/>
        </w:rPr>
        <w:t xml:space="preserve"> </w:t>
      </w:r>
      <w:r>
        <w:rPr>
          <w:w w:val="95"/>
        </w:rPr>
        <w:t>corrected</w:t>
      </w:r>
      <w:r>
        <w:rPr>
          <w:spacing w:val="-1"/>
          <w:w w:val="95"/>
        </w:rPr>
        <w:t xml:space="preserve"> </w:t>
      </w:r>
      <w:r>
        <w:rPr>
          <w:w w:val="95"/>
        </w:rPr>
        <w:t>using</w:t>
      </w:r>
      <w:r>
        <w:rPr>
          <w:spacing w:val="-1"/>
          <w:w w:val="95"/>
        </w:rPr>
        <w:t xml:space="preserve"> </w:t>
      </w:r>
      <w:r>
        <w:rPr>
          <w:w w:val="95"/>
        </w:rPr>
        <w:t>the</w:t>
      </w:r>
      <w:r>
        <w:rPr>
          <w:spacing w:val="-1"/>
          <w:w w:val="95"/>
        </w:rPr>
        <w:t xml:space="preserve"> </w:t>
      </w:r>
      <w:r>
        <w:rPr>
          <w:w w:val="95"/>
        </w:rPr>
        <w:t>Benjamini-Hochberg</w:t>
      </w:r>
      <w:r>
        <w:rPr>
          <w:spacing w:val="-1"/>
          <w:w w:val="95"/>
        </w:rPr>
        <w:t xml:space="preserve"> </w:t>
      </w:r>
      <w:r>
        <w:rPr>
          <w:w w:val="95"/>
        </w:rPr>
        <w:t>procedure</w:t>
      </w:r>
      <w:r>
        <w:rPr>
          <w:spacing w:val="-1"/>
          <w:w w:val="95"/>
        </w:rPr>
        <w:t xml:space="preserve"> </w:t>
      </w:r>
      <w:r>
        <w:rPr>
          <w:w w:val="95"/>
        </w:rPr>
        <w:t>(</w:t>
      </w:r>
      <w:hyperlink w:anchor="_bookmark124" w:history="1">
        <w:r w:rsidR="00F675FE">
          <w:rPr>
            <w:color w:val="0000FF"/>
            <w:w w:val="95"/>
          </w:rPr>
          <w:t>Singh</w:t>
        </w:r>
        <w:r w:rsidR="00F675FE">
          <w:rPr>
            <w:color w:val="0000FF"/>
            <w:spacing w:val="-1"/>
            <w:w w:val="95"/>
          </w:rPr>
          <w:t xml:space="preserve"> </w:t>
        </w:r>
        <w:r w:rsidR="00F675FE">
          <w:rPr>
            <w:color w:val="0000FF"/>
            <w:w w:val="95"/>
          </w:rPr>
          <w:t>and</w:t>
        </w:r>
        <w:r w:rsidR="00F675FE">
          <w:rPr>
            <w:color w:val="0000FF"/>
            <w:spacing w:val="-1"/>
            <w:w w:val="95"/>
          </w:rPr>
          <w:t xml:space="preserve"> </w:t>
        </w:r>
        <w:r w:rsidR="00F675FE">
          <w:rPr>
            <w:color w:val="0000FF"/>
            <w:w w:val="95"/>
          </w:rPr>
          <w:t>Dan</w:t>
        </w:r>
      </w:hyperlink>
      <w:r>
        <w:rPr>
          <w:w w:val="95"/>
        </w:rPr>
        <w:t>,</w:t>
      </w:r>
      <w:r>
        <w:rPr>
          <w:spacing w:val="-1"/>
          <w:w w:val="95"/>
        </w:rPr>
        <w:t xml:space="preserve"> </w:t>
      </w:r>
      <w:hyperlink w:anchor="_bookmark124" w:history="1">
        <w:r w:rsidR="00F675FE">
          <w:rPr>
            <w:color w:val="0000FF"/>
            <w:w w:val="95"/>
          </w:rPr>
          <w:t>2006</w:t>
        </w:r>
      </w:hyperlink>
      <w:r>
        <w:rPr>
          <w:w w:val="95"/>
        </w:rPr>
        <w:t>)</w:t>
      </w:r>
      <w:r>
        <w:rPr>
          <w:spacing w:val="-1"/>
          <w:w w:val="95"/>
        </w:rPr>
        <w:t xml:space="preserve"> </w:t>
      </w:r>
      <w:r>
        <w:rPr>
          <w:w w:val="95"/>
        </w:rPr>
        <w:t xml:space="preserve">with </w:t>
      </w:r>
      <w:r>
        <w:t xml:space="preserve">a family-wise error rate of </w:t>
      </w:r>
      <w:r>
        <w:rPr>
          <w:rFonts w:ascii="Times New Roman" w:hAnsi="Times New Roman"/>
          <w:i/>
        </w:rPr>
        <w:t>α</w:t>
      </w:r>
      <w:r>
        <w:t>=0.05.</w:t>
      </w:r>
    </w:p>
    <w:p w14:paraId="0755A012" w14:textId="77777777" w:rsidR="00F675FE" w:rsidRDefault="00F675FE">
      <w:pPr>
        <w:pStyle w:val="BodyText"/>
        <w:spacing w:before="4"/>
        <w:rPr>
          <w:sz w:val="30"/>
        </w:rPr>
      </w:pPr>
    </w:p>
    <w:p w14:paraId="0755A013" w14:textId="77777777" w:rsidR="00F675FE" w:rsidRDefault="00000000">
      <w:pPr>
        <w:pStyle w:val="Heading3"/>
        <w:numPr>
          <w:ilvl w:val="2"/>
          <w:numId w:val="6"/>
        </w:numPr>
        <w:tabs>
          <w:tab w:val="left" w:pos="1126"/>
          <w:tab w:val="left" w:pos="1127"/>
        </w:tabs>
      </w:pPr>
      <w:bookmarkStart w:id="92" w:name="Network_mapping_with_Functional_Connecti"/>
      <w:bookmarkStart w:id="93" w:name="_bookmark31"/>
      <w:bookmarkEnd w:id="92"/>
      <w:bookmarkEnd w:id="93"/>
      <w:r>
        <w:rPr>
          <w:w w:val="105"/>
        </w:rPr>
        <w:t>Network</w:t>
      </w:r>
      <w:r>
        <w:rPr>
          <w:spacing w:val="43"/>
          <w:w w:val="105"/>
        </w:rPr>
        <w:t xml:space="preserve"> </w:t>
      </w:r>
      <w:r>
        <w:rPr>
          <w:w w:val="105"/>
        </w:rPr>
        <w:t>mapping</w:t>
      </w:r>
      <w:r>
        <w:rPr>
          <w:spacing w:val="44"/>
          <w:w w:val="105"/>
        </w:rPr>
        <w:t xml:space="preserve"> </w:t>
      </w:r>
      <w:r>
        <w:rPr>
          <w:w w:val="105"/>
        </w:rPr>
        <w:t>with</w:t>
      </w:r>
      <w:r>
        <w:rPr>
          <w:spacing w:val="45"/>
          <w:w w:val="105"/>
        </w:rPr>
        <w:t xml:space="preserve"> </w:t>
      </w:r>
      <w:r>
        <w:rPr>
          <w:w w:val="105"/>
        </w:rPr>
        <w:t>Functional</w:t>
      </w:r>
      <w:r>
        <w:rPr>
          <w:spacing w:val="44"/>
          <w:w w:val="105"/>
        </w:rPr>
        <w:t xml:space="preserve"> </w:t>
      </w:r>
      <w:r>
        <w:rPr>
          <w:w w:val="105"/>
        </w:rPr>
        <w:t>Connectivity</w:t>
      </w:r>
      <w:r>
        <w:rPr>
          <w:spacing w:val="45"/>
          <w:w w:val="105"/>
        </w:rPr>
        <w:t xml:space="preserve"> </w:t>
      </w:r>
      <w:r>
        <w:rPr>
          <w:spacing w:val="-2"/>
          <w:w w:val="105"/>
        </w:rPr>
        <w:t>Analysis</w:t>
      </w:r>
    </w:p>
    <w:p w14:paraId="0755A014" w14:textId="77777777" w:rsidR="00F675FE" w:rsidRDefault="00000000">
      <w:pPr>
        <w:pStyle w:val="BodyText"/>
        <w:spacing w:before="299" w:line="355" w:lineRule="auto"/>
        <w:ind w:left="140" w:right="1215"/>
        <w:jc w:val="both"/>
      </w:pPr>
      <w:r>
        <w:t xml:space="preserve">To characterize the temporal coordination between fNIRS channels during face and </w:t>
      </w:r>
      <w:r>
        <w:rPr>
          <w:w w:val="95"/>
        </w:rPr>
        <w:t>emotion processing, functional connectivity matrices were computed using a continuous wavelet transform (CWT)-based spectral connectivity approach.</w:t>
      </w:r>
      <w:r>
        <w:t xml:space="preserve"> </w:t>
      </w:r>
      <w:r>
        <w:rPr>
          <w:w w:val="95"/>
        </w:rPr>
        <w:t xml:space="preserve">CWT decomposes sig- nals into simultaneous time-frequency representations, providing an optimal framework for fNIRS connectivity analysis by accommodating the non-stationary, physiological na- </w:t>
      </w:r>
      <w:r>
        <w:t>ture</w:t>
      </w:r>
      <w:r>
        <w:rPr>
          <w:spacing w:val="-15"/>
        </w:rPr>
        <w:t xml:space="preserve"> </w:t>
      </w:r>
      <w:r>
        <w:t>of</w:t>
      </w:r>
      <w:r>
        <w:rPr>
          <w:spacing w:val="-15"/>
        </w:rPr>
        <w:t xml:space="preserve"> </w:t>
      </w:r>
      <w:r>
        <w:t>hemodynamic</w:t>
      </w:r>
      <w:r>
        <w:rPr>
          <w:spacing w:val="-15"/>
        </w:rPr>
        <w:t xml:space="preserve"> </w:t>
      </w:r>
      <w:r>
        <w:t>signals.</w:t>
      </w:r>
      <w:r>
        <w:rPr>
          <w:spacing w:val="-15"/>
        </w:rPr>
        <w:t xml:space="preserve"> </w:t>
      </w:r>
      <w:r>
        <w:t>The</w:t>
      </w:r>
      <w:r>
        <w:rPr>
          <w:spacing w:val="-15"/>
        </w:rPr>
        <w:t xml:space="preserve"> </w:t>
      </w:r>
      <w:r>
        <w:t>morlet</w:t>
      </w:r>
      <w:r>
        <w:rPr>
          <w:spacing w:val="-15"/>
        </w:rPr>
        <w:t xml:space="preserve"> </w:t>
      </w:r>
      <w:r>
        <w:t>wavelet,</w:t>
      </w:r>
      <w:r>
        <w:rPr>
          <w:spacing w:val="-15"/>
        </w:rPr>
        <w:t xml:space="preserve"> </w:t>
      </w:r>
      <w:r>
        <w:t>a</w:t>
      </w:r>
      <w:r>
        <w:rPr>
          <w:spacing w:val="-15"/>
        </w:rPr>
        <w:t xml:space="preserve"> </w:t>
      </w:r>
      <w:r>
        <w:t>gaussian</w:t>
      </w:r>
      <w:r>
        <w:rPr>
          <w:spacing w:val="-15"/>
        </w:rPr>
        <w:t xml:space="preserve"> </w:t>
      </w:r>
      <w:r>
        <w:t>function</w:t>
      </w:r>
      <w:r>
        <w:rPr>
          <w:spacing w:val="-15"/>
        </w:rPr>
        <w:t xml:space="preserve"> </w:t>
      </w:r>
      <w:r>
        <w:t>modulated</w:t>
      </w:r>
      <w:r>
        <w:rPr>
          <w:spacing w:val="-15"/>
        </w:rPr>
        <w:t xml:space="preserve"> </w:t>
      </w:r>
      <w:r>
        <w:t>by</w:t>
      </w:r>
      <w:r>
        <w:rPr>
          <w:spacing w:val="-15"/>
        </w:rPr>
        <w:t xml:space="preserve"> </w:t>
      </w:r>
      <w:r>
        <w:t xml:space="preserve">a </w:t>
      </w:r>
      <w:r>
        <w:rPr>
          <w:w w:val="95"/>
        </w:rPr>
        <w:t>sine wave, was picked as they are suited to capture both slow neural rhythms and faster systemic fluctuations in fNIRS data (</w:t>
      </w:r>
      <w:hyperlink w:anchor="_bookmark116" w:history="1">
        <w:r w:rsidR="00F675FE">
          <w:rPr>
            <w:color w:val="0000FF"/>
            <w:w w:val="95"/>
          </w:rPr>
          <w:t>Reddy et al.</w:t>
        </w:r>
      </w:hyperlink>
      <w:r>
        <w:rPr>
          <w:w w:val="95"/>
        </w:rPr>
        <w:t xml:space="preserve">, </w:t>
      </w:r>
      <w:hyperlink w:anchor="_bookmark116" w:history="1">
        <w:r w:rsidR="00F675FE">
          <w:rPr>
            <w:color w:val="0000FF"/>
            <w:w w:val="95"/>
          </w:rPr>
          <w:t>2021</w:t>
        </w:r>
      </w:hyperlink>
      <w:r>
        <w:rPr>
          <w:w w:val="95"/>
        </w:rPr>
        <w:t>).</w:t>
      </w:r>
      <w:r>
        <w:rPr>
          <w:spacing w:val="36"/>
        </w:rPr>
        <w:t xml:space="preserve"> </w:t>
      </w:r>
      <w:r>
        <w:rPr>
          <w:w w:val="95"/>
        </w:rPr>
        <w:t xml:space="preserve">Wavelet-based approaches have been widely adopted in the fNIRS literature for connectivity and even artifact correction </w:t>
      </w:r>
      <w:r>
        <w:t>(</w:t>
      </w:r>
      <w:hyperlink w:anchor="_bookmark61" w:history="1">
        <w:r w:rsidR="00F675FE">
          <w:rPr>
            <w:color w:val="0000FF"/>
          </w:rPr>
          <w:t>Bergmann</w:t>
        </w:r>
        <w:r w:rsidR="00F675FE">
          <w:rPr>
            <w:color w:val="0000FF"/>
            <w:spacing w:val="-14"/>
          </w:rPr>
          <w:t xml:space="preserve"> </w:t>
        </w:r>
        <w:r w:rsidR="00F675FE">
          <w:rPr>
            <w:color w:val="0000FF"/>
          </w:rPr>
          <w:t>et</w:t>
        </w:r>
        <w:r w:rsidR="00F675FE">
          <w:rPr>
            <w:color w:val="0000FF"/>
            <w:spacing w:val="-14"/>
          </w:rPr>
          <w:t xml:space="preserve"> </w:t>
        </w:r>
        <w:r w:rsidR="00F675FE">
          <w:rPr>
            <w:color w:val="0000FF"/>
          </w:rPr>
          <w:t>al.</w:t>
        </w:r>
      </w:hyperlink>
      <w:r>
        <w:t>,</w:t>
      </w:r>
      <w:r>
        <w:rPr>
          <w:spacing w:val="-14"/>
        </w:rPr>
        <w:t xml:space="preserve"> </w:t>
      </w:r>
      <w:hyperlink w:anchor="_bookmark61" w:history="1">
        <w:r w:rsidR="00F675FE">
          <w:rPr>
            <w:color w:val="0000FF"/>
          </w:rPr>
          <w:t>2023</w:t>
        </w:r>
      </w:hyperlink>
      <w:r>
        <w:t>;</w:t>
      </w:r>
      <w:r>
        <w:rPr>
          <w:spacing w:val="-14"/>
        </w:rPr>
        <w:t xml:space="preserve"> </w:t>
      </w:r>
      <w:hyperlink w:anchor="_bookmark80" w:history="1">
        <w:r w:rsidR="00F675FE">
          <w:rPr>
            <w:color w:val="0000FF"/>
          </w:rPr>
          <w:t>Hakim</w:t>
        </w:r>
        <w:r w:rsidR="00F675FE">
          <w:rPr>
            <w:color w:val="0000FF"/>
            <w:spacing w:val="-14"/>
          </w:rPr>
          <w:t xml:space="preserve"> </w:t>
        </w:r>
        <w:r w:rsidR="00F675FE">
          <w:rPr>
            <w:color w:val="0000FF"/>
          </w:rPr>
          <w:t>et</w:t>
        </w:r>
        <w:r w:rsidR="00F675FE">
          <w:rPr>
            <w:color w:val="0000FF"/>
            <w:spacing w:val="-14"/>
          </w:rPr>
          <w:t xml:space="preserve"> </w:t>
        </w:r>
        <w:r w:rsidR="00F675FE">
          <w:rPr>
            <w:color w:val="0000FF"/>
          </w:rPr>
          <w:t>al.</w:t>
        </w:r>
      </w:hyperlink>
      <w:r>
        <w:t>,</w:t>
      </w:r>
      <w:r>
        <w:rPr>
          <w:spacing w:val="-14"/>
        </w:rPr>
        <w:t xml:space="preserve"> </w:t>
      </w:r>
      <w:hyperlink w:anchor="_bookmark80" w:history="1">
        <w:r w:rsidR="00F675FE">
          <w:rPr>
            <w:color w:val="0000FF"/>
          </w:rPr>
          <w:t>2023</w:t>
        </w:r>
      </w:hyperlink>
      <w:r>
        <w:t>)</w:t>
      </w:r>
      <w:r>
        <w:rPr>
          <w:spacing w:val="-14"/>
        </w:rPr>
        <w:t xml:space="preserve"> </w:t>
      </w:r>
      <w:r>
        <w:t>Coherence</w:t>
      </w:r>
      <w:r>
        <w:rPr>
          <w:spacing w:val="-14"/>
        </w:rPr>
        <w:t xml:space="preserve"> </w:t>
      </w:r>
      <w:r>
        <w:t>combines</w:t>
      </w:r>
      <w:r>
        <w:rPr>
          <w:spacing w:val="-14"/>
        </w:rPr>
        <w:t xml:space="preserve"> </w:t>
      </w:r>
      <w:r>
        <w:t>both</w:t>
      </w:r>
      <w:r>
        <w:rPr>
          <w:spacing w:val="-14"/>
        </w:rPr>
        <w:t xml:space="preserve"> </w:t>
      </w:r>
      <w:r>
        <w:t>phase</w:t>
      </w:r>
      <w:r>
        <w:rPr>
          <w:spacing w:val="-14"/>
        </w:rPr>
        <w:t xml:space="preserve"> </w:t>
      </w:r>
      <w:r>
        <w:t>and</w:t>
      </w:r>
      <w:r>
        <w:rPr>
          <w:spacing w:val="-14"/>
        </w:rPr>
        <w:t xml:space="preserve"> </w:t>
      </w:r>
      <w:r>
        <w:t xml:space="preserve">ampli- </w:t>
      </w:r>
      <w:r>
        <w:rPr>
          <w:w w:val="95"/>
        </w:rPr>
        <w:t>tude information into a single, normalized index, 0 (no coupling) to 1 (perfect coupling), and</w:t>
      </w:r>
      <w:r>
        <w:rPr>
          <w:spacing w:val="-2"/>
          <w:w w:val="95"/>
        </w:rPr>
        <w:t xml:space="preserve"> </w:t>
      </w:r>
      <w:r>
        <w:rPr>
          <w:w w:val="95"/>
        </w:rPr>
        <w:t>is</w:t>
      </w:r>
      <w:r>
        <w:rPr>
          <w:spacing w:val="-2"/>
          <w:w w:val="95"/>
        </w:rPr>
        <w:t xml:space="preserve"> </w:t>
      </w:r>
      <w:r>
        <w:rPr>
          <w:w w:val="95"/>
        </w:rPr>
        <w:t>a</w:t>
      </w:r>
      <w:r>
        <w:rPr>
          <w:spacing w:val="-2"/>
          <w:w w:val="95"/>
        </w:rPr>
        <w:t xml:space="preserve"> </w:t>
      </w:r>
      <w:r>
        <w:rPr>
          <w:w w:val="95"/>
        </w:rPr>
        <w:t>richer</w:t>
      </w:r>
      <w:r>
        <w:rPr>
          <w:spacing w:val="-2"/>
          <w:w w:val="95"/>
        </w:rPr>
        <w:t xml:space="preserve"> </w:t>
      </w:r>
      <w:r>
        <w:rPr>
          <w:w w:val="95"/>
        </w:rPr>
        <w:t>description</w:t>
      </w:r>
      <w:r>
        <w:rPr>
          <w:spacing w:val="-2"/>
          <w:w w:val="95"/>
        </w:rPr>
        <w:t xml:space="preserve"> </w:t>
      </w:r>
      <w:r>
        <w:rPr>
          <w:w w:val="95"/>
        </w:rPr>
        <w:t>of</w:t>
      </w:r>
      <w:r>
        <w:rPr>
          <w:spacing w:val="-2"/>
          <w:w w:val="95"/>
        </w:rPr>
        <w:t xml:space="preserve"> </w:t>
      </w:r>
      <w:r>
        <w:rPr>
          <w:w w:val="95"/>
        </w:rPr>
        <w:t>coupling</w:t>
      </w:r>
      <w:r>
        <w:rPr>
          <w:spacing w:val="-2"/>
          <w:w w:val="95"/>
        </w:rPr>
        <w:t xml:space="preserve"> </w:t>
      </w:r>
      <w:r>
        <w:rPr>
          <w:w w:val="95"/>
        </w:rPr>
        <w:t>than</w:t>
      </w:r>
      <w:r>
        <w:rPr>
          <w:spacing w:val="-2"/>
          <w:w w:val="95"/>
        </w:rPr>
        <w:t xml:space="preserve"> </w:t>
      </w:r>
      <w:r>
        <w:rPr>
          <w:w w:val="95"/>
        </w:rPr>
        <w:t>phase-only</w:t>
      </w:r>
      <w:r>
        <w:rPr>
          <w:spacing w:val="-2"/>
          <w:w w:val="95"/>
        </w:rPr>
        <w:t xml:space="preserve"> </w:t>
      </w:r>
      <w:r>
        <w:rPr>
          <w:w w:val="95"/>
        </w:rPr>
        <w:t>or</w:t>
      </w:r>
      <w:r>
        <w:rPr>
          <w:spacing w:val="-2"/>
          <w:w w:val="95"/>
        </w:rPr>
        <w:t xml:space="preserve"> </w:t>
      </w:r>
      <w:r>
        <w:rPr>
          <w:w w:val="95"/>
        </w:rPr>
        <w:t>amplitude-only</w:t>
      </w:r>
      <w:r>
        <w:rPr>
          <w:spacing w:val="-2"/>
          <w:w w:val="95"/>
        </w:rPr>
        <w:t xml:space="preserve"> </w:t>
      </w:r>
      <w:r>
        <w:rPr>
          <w:w w:val="95"/>
        </w:rPr>
        <w:t>metrics</w:t>
      </w:r>
      <w:r>
        <w:rPr>
          <w:spacing w:val="-2"/>
          <w:w w:val="95"/>
        </w:rPr>
        <w:t xml:space="preserve"> </w:t>
      </w:r>
      <w:r>
        <w:rPr>
          <w:w w:val="95"/>
        </w:rPr>
        <w:t>(</w:t>
      </w:r>
      <w:hyperlink w:anchor="_bookmark59" w:history="1">
        <w:r w:rsidR="00F675FE">
          <w:rPr>
            <w:color w:val="0000FF"/>
            <w:w w:val="95"/>
          </w:rPr>
          <w:t>Bastos</w:t>
        </w:r>
      </w:hyperlink>
      <w:r>
        <w:rPr>
          <w:color w:val="0000FF"/>
          <w:w w:val="95"/>
        </w:rPr>
        <w:t xml:space="preserve"> </w:t>
      </w:r>
      <w:hyperlink w:anchor="_bookmark59" w:history="1">
        <w:r w:rsidR="00F675FE">
          <w:rPr>
            <w:color w:val="0000FF"/>
          </w:rPr>
          <w:t>and Schoffelen</w:t>
        </w:r>
      </w:hyperlink>
      <w:r>
        <w:t xml:space="preserve">, </w:t>
      </w:r>
      <w:hyperlink w:anchor="_bookmark59" w:history="1">
        <w:r w:rsidR="00F675FE">
          <w:rPr>
            <w:color w:val="0000FF"/>
          </w:rPr>
          <w:t>2016</w:t>
        </w:r>
      </w:hyperlink>
      <w:r>
        <w:t>).</w:t>
      </w:r>
    </w:p>
    <w:p w14:paraId="0755A015" w14:textId="77777777" w:rsidR="00F675FE" w:rsidRDefault="00570744">
      <w:pPr>
        <w:pStyle w:val="BodyText"/>
        <w:spacing w:before="5" w:line="355" w:lineRule="auto"/>
        <w:ind w:left="140" w:right="1216" w:firstLine="351"/>
        <w:jc w:val="both"/>
      </w:pPr>
      <w:r>
        <w:pict w14:anchorId="0755A6B4">
          <v:line id="_x0000_s2238" alt="" style="position:absolute;left:0;text-align:left;z-index:-251658204;mso-wrap-edited:f;mso-width-percent:0;mso-height-percent:0;mso-position-horizontal-relative:page;mso-width-percent:0;mso-height-percent:0" from="308.7pt,12.65pt" to="312.35pt,12.65pt" strokeweight=".14042mm">
            <w10:wrap anchorx="page"/>
          </v:line>
        </w:pict>
      </w:r>
      <w:r>
        <w:pict w14:anchorId="0755A6B5">
          <v:line id="_x0000_s2237" alt="" style="position:absolute;left:0;text-align:left;z-index:-251658203;mso-wrap-edited:f;mso-width-percent:0;mso-height-percent:0;mso-position-horizontal-relative:page;mso-width-percent:0;mso-height-percent:0" from="386.95pt,12.65pt" to="390.6pt,12.65pt" strokeweight=".14042mm">
            <w10:wrap anchorx="page"/>
          </v:line>
        </w:pict>
      </w:r>
      <w:r w:rsidR="004D6E97">
        <w:t xml:space="preserve">For each participant, MNE’s spectral connectivity time function was applied to </w:t>
      </w:r>
      <w:r w:rsidR="004D6E97">
        <w:rPr>
          <w:w w:val="95"/>
        </w:rPr>
        <w:t xml:space="preserve">compute time-resolved coherence across pairs of channels, the average of this was taken across epochs to obtain a single channel-by-channel connectivity matrix for each condi- </w:t>
      </w:r>
      <w:r w:rsidR="004D6E97">
        <w:t>tion.</w:t>
      </w:r>
      <w:r w:rsidR="004D6E97">
        <w:rPr>
          <w:spacing w:val="39"/>
        </w:rPr>
        <w:t xml:space="preserve"> </w:t>
      </w:r>
      <w:r w:rsidR="004D6E97">
        <w:t>Each</w:t>
      </w:r>
      <w:r w:rsidR="004D6E97">
        <w:rPr>
          <w:spacing w:val="-2"/>
        </w:rPr>
        <w:t xml:space="preserve"> </w:t>
      </w:r>
      <w:r w:rsidR="004D6E97">
        <w:t>participants’</w:t>
      </w:r>
      <w:r w:rsidR="004D6E97">
        <w:rPr>
          <w:spacing w:val="-2"/>
        </w:rPr>
        <w:t xml:space="preserve"> </w:t>
      </w:r>
      <w:r w:rsidR="004D6E97">
        <w:t>connectivity</w:t>
      </w:r>
      <w:r w:rsidR="004D6E97">
        <w:rPr>
          <w:spacing w:val="-2"/>
        </w:rPr>
        <w:t xml:space="preserve"> </w:t>
      </w:r>
      <w:r w:rsidR="004D6E97">
        <w:t>matrix</w:t>
      </w:r>
      <w:r w:rsidR="004D6E97">
        <w:rPr>
          <w:spacing w:val="-2"/>
        </w:rPr>
        <w:t xml:space="preserve"> </w:t>
      </w:r>
      <w:r w:rsidR="004D6E97">
        <w:t>was</w:t>
      </w:r>
      <w:r w:rsidR="004D6E97">
        <w:rPr>
          <w:spacing w:val="-2"/>
        </w:rPr>
        <w:t xml:space="preserve"> </w:t>
      </w:r>
      <w:r w:rsidR="004D6E97">
        <w:t>then</w:t>
      </w:r>
      <w:r w:rsidR="004D6E97">
        <w:rPr>
          <w:spacing w:val="-2"/>
        </w:rPr>
        <w:t xml:space="preserve"> </w:t>
      </w:r>
      <w:r w:rsidR="004D6E97">
        <w:t>averaged</w:t>
      </w:r>
      <w:r w:rsidR="004D6E97">
        <w:rPr>
          <w:spacing w:val="-2"/>
        </w:rPr>
        <w:t xml:space="preserve"> </w:t>
      </w:r>
      <w:r w:rsidR="004D6E97">
        <w:t>across</w:t>
      </w:r>
      <w:r w:rsidR="004D6E97">
        <w:rPr>
          <w:spacing w:val="-2"/>
        </w:rPr>
        <w:t xml:space="preserve"> </w:t>
      </w:r>
      <w:r w:rsidR="004D6E97">
        <w:t>participants</w:t>
      </w:r>
      <w:r w:rsidR="004D6E97">
        <w:rPr>
          <w:spacing w:val="-2"/>
        </w:rPr>
        <w:t xml:space="preserve"> </w:t>
      </w:r>
      <w:r w:rsidR="004D6E97">
        <w:t xml:space="preserve">to </w:t>
      </w:r>
      <w:r w:rsidR="004D6E97">
        <w:rPr>
          <w:w w:val="95"/>
        </w:rPr>
        <w:t>obtain a group-level connectivity matrix for each condition.</w:t>
      </w:r>
      <w:r w:rsidR="004D6E97">
        <w:rPr>
          <w:spacing w:val="40"/>
        </w:rPr>
        <w:t xml:space="preserve"> </w:t>
      </w:r>
      <w:r w:rsidR="004D6E97">
        <w:rPr>
          <w:w w:val="95"/>
        </w:rPr>
        <w:t xml:space="preserve">fNIRS hemodynamics pre- </w:t>
      </w:r>
      <w:r w:rsidR="004D6E97">
        <w:t>dominantly fluctuate in very low frequencies (0.01-0.5 Hz) (</w:t>
      </w:r>
      <w:hyperlink w:anchor="_bookmark116" w:history="1">
        <w:r w:rsidR="004D6E97">
          <w:rPr>
            <w:color w:val="0000FF"/>
          </w:rPr>
          <w:t>Reddy et al.</w:t>
        </w:r>
      </w:hyperlink>
      <w:r w:rsidR="004D6E97">
        <w:t xml:space="preserve">, </w:t>
      </w:r>
      <w:hyperlink w:anchor="_bookmark116" w:history="1">
        <w:r w:rsidR="004D6E97">
          <w:rPr>
            <w:color w:val="0000FF"/>
          </w:rPr>
          <w:t>2021</w:t>
        </w:r>
      </w:hyperlink>
      <w:r w:rsidR="004D6E97">
        <w:t>).</w:t>
      </w:r>
      <w:r w:rsidR="004D6E97">
        <w:rPr>
          <w:spacing w:val="40"/>
        </w:rPr>
        <w:t xml:space="preserve"> </w:t>
      </w:r>
      <w:r w:rsidR="004D6E97">
        <w:t xml:space="preserve">The </w:t>
      </w:r>
      <w:r w:rsidR="004D6E97">
        <w:rPr>
          <w:w w:val="95"/>
        </w:rPr>
        <w:t>frequency range was narrowed to five evenly spaced frequences between 0.2-0.5 Hz due to short epoch length, this range still targets systemic and neurogenic oscillations while avoiding</w:t>
      </w:r>
      <w:r w:rsidR="004D6E97">
        <w:rPr>
          <w:spacing w:val="-12"/>
          <w:w w:val="95"/>
        </w:rPr>
        <w:t xml:space="preserve"> </w:t>
      </w:r>
      <w:r w:rsidR="004D6E97">
        <w:rPr>
          <w:w w:val="95"/>
        </w:rPr>
        <w:t>high-frequency</w:t>
      </w:r>
      <w:r w:rsidR="004D6E97">
        <w:rPr>
          <w:spacing w:val="-12"/>
          <w:w w:val="95"/>
        </w:rPr>
        <w:t xml:space="preserve"> </w:t>
      </w:r>
      <w:r w:rsidR="004D6E97">
        <w:rPr>
          <w:w w:val="95"/>
        </w:rPr>
        <w:t>noise</w:t>
      </w:r>
      <w:r w:rsidR="004D6E97">
        <w:rPr>
          <w:spacing w:val="-11"/>
          <w:w w:val="95"/>
        </w:rPr>
        <w:t xml:space="preserve"> </w:t>
      </w:r>
      <w:r w:rsidR="004D6E97">
        <w:rPr>
          <w:w w:val="95"/>
        </w:rPr>
        <w:t>(</w:t>
      </w:r>
      <w:hyperlink w:anchor="_bookmark132" w:history="1">
        <w:r w:rsidR="004D6E97">
          <w:rPr>
            <w:color w:val="0000FF"/>
            <w:w w:val="95"/>
          </w:rPr>
          <w:t>Xu</w:t>
        </w:r>
        <w:r w:rsidR="004D6E97">
          <w:rPr>
            <w:color w:val="0000FF"/>
            <w:spacing w:val="-12"/>
            <w:w w:val="95"/>
          </w:rPr>
          <w:t xml:space="preserve"> </w:t>
        </w:r>
        <w:r w:rsidR="004D6E97">
          <w:rPr>
            <w:color w:val="0000FF"/>
            <w:w w:val="95"/>
          </w:rPr>
          <w:t>et</w:t>
        </w:r>
        <w:r w:rsidR="004D6E97">
          <w:rPr>
            <w:color w:val="0000FF"/>
            <w:spacing w:val="-12"/>
            <w:w w:val="95"/>
          </w:rPr>
          <w:t xml:space="preserve"> </w:t>
        </w:r>
        <w:r w:rsidR="004D6E97">
          <w:rPr>
            <w:color w:val="0000FF"/>
            <w:w w:val="95"/>
          </w:rPr>
          <w:t>al.</w:t>
        </w:r>
      </w:hyperlink>
      <w:r w:rsidR="004D6E97">
        <w:rPr>
          <w:w w:val="95"/>
        </w:rPr>
        <w:t>,</w:t>
      </w:r>
      <w:r w:rsidR="004D6E97">
        <w:rPr>
          <w:spacing w:val="-11"/>
          <w:w w:val="95"/>
        </w:rPr>
        <w:t xml:space="preserve"> </w:t>
      </w:r>
      <w:hyperlink w:anchor="_bookmark132" w:history="1">
        <w:r w:rsidR="004D6E97">
          <w:rPr>
            <w:color w:val="0000FF"/>
            <w:w w:val="95"/>
          </w:rPr>
          <w:t>2017</w:t>
        </w:r>
      </w:hyperlink>
      <w:r w:rsidR="004D6E97">
        <w:rPr>
          <w:w w:val="95"/>
        </w:rPr>
        <w:t>).</w:t>
      </w:r>
      <w:r w:rsidR="004D6E97">
        <w:rPr>
          <w:spacing w:val="12"/>
        </w:rPr>
        <w:t xml:space="preserve"> </w:t>
      </w:r>
      <w:r w:rsidR="004D6E97">
        <w:rPr>
          <w:w w:val="95"/>
        </w:rPr>
        <w:t>Averaging</w:t>
      </w:r>
      <w:r w:rsidR="004D6E97">
        <w:rPr>
          <w:spacing w:val="-11"/>
          <w:w w:val="95"/>
        </w:rPr>
        <w:t xml:space="preserve"> </w:t>
      </w:r>
      <w:r w:rsidR="004D6E97">
        <w:rPr>
          <w:w w:val="95"/>
        </w:rPr>
        <w:t>across</w:t>
      </w:r>
      <w:r w:rsidR="004D6E97">
        <w:rPr>
          <w:spacing w:val="-12"/>
          <w:w w:val="95"/>
        </w:rPr>
        <w:t xml:space="preserve"> </w:t>
      </w:r>
      <w:r w:rsidR="004D6E97">
        <w:rPr>
          <w:w w:val="95"/>
        </w:rPr>
        <w:t>these</w:t>
      </w:r>
      <w:r w:rsidR="004D6E97">
        <w:rPr>
          <w:spacing w:val="-11"/>
          <w:w w:val="95"/>
        </w:rPr>
        <w:t xml:space="preserve"> </w:t>
      </w:r>
      <w:r w:rsidR="004D6E97">
        <w:rPr>
          <w:w w:val="95"/>
        </w:rPr>
        <w:t>closely</w:t>
      </w:r>
      <w:r w:rsidR="004D6E97">
        <w:rPr>
          <w:spacing w:val="-12"/>
          <w:w w:val="95"/>
        </w:rPr>
        <w:t xml:space="preserve"> </w:t>
      </w:r>
      <w:r w:rsidR="004D6E97">
        <w:rPr>
          <w:w w:val="95"/>
        </w:rPr>
        <w:t>spaced</w:t>
      </w:r>
      <w:r w:rsidR="004D6E97">
        <w:rPr>
          <w:spacing w:val="-12"/>
          <w:w w:val="95"/>
        </w:rPr>
        <w:t xml:space="preserve"> </w:t>
      </w:r>
      <w:r w:rsidR="004D6E97">
        <w:rPr>
          <w:spacing w:val="-4"/>
          <w:w w:val="95"/>
        </w:rPr>
        <w:t>fre-</w:t>
      </w:r>
    </w:p>
    <w:p w14:paraId="0755A016" w14:textId="77777777" w:rsidR="00F675FE" w:rsidRDefault="00F675FE">
      <w:pPr>
        <w:spacing w:line="355" w:lineRule="auto"/>
        <w:jc w:val="both"/>
        <w:sectPr w:rsidR="00F675FE">
          <w:headerReference w:type="default" r:id="rId54"/>
          <w:footerReference w:type="default" r:id="rId55"/>
          <w:pgSz w:w="12240" w:h="15840"/>
          <w:pgMar w:top="1020" w:right="220" w:bottom="280" w:left="1660" w:header="690" w:footer="0" w:gutter="0"/>
          <w:cols w:space="720"/>
        </w:sectPr>
      </w:pPr>
    </w:p>
    <w:p w14:paraId="0755A017" w14:textId="77777777" w:rsidR="00F675FE" w:rsidRDefault="00F675FE">
      <w:pPr>
        <w:pStyle w:val="BodyText"/>
        <w:spacing w:before="11"/>
        <w:rPr>
          <w:sz w:val="20"/>
        </w:rPr>
      </w:pPr>
    </w:p>
    <w:p w14:paraId="0755A018" w14:textId="77777777" w:rsidR="00F675FE" w:rsidRDefault="00000000">
      <w:pPr>
        <w:pStyle w:val="BodyText"/>
        <w:spacing w:before="118" w:line="355" w:lineRule="auto"/>
        <w:ind w:left="140" w:right="1216"/>
        <w:jc w:val="both"/>
      </w:pPr>
      <w:r>
        <w:rPr>
          <w:w w:val="90"/>
        </w:rPr>
        <w:t xml:space="preserve">quencies reduces data dimensionality, simplifying downstream statistical analyses without </w:t>
      </w:r>
      <w:r>
        <w:t>sacrificing</w:t>
      </w:r>
      <w:r>
        <w:rPr>
          <w:spacing w:val="-10"/>
        </w:rPr>
        <w:t xml:space="preserve"> </w:t>
      </w:r>
      <w:r>
        <w:t>sensitivity</w:t>
      </w:r>
      <w:r>
        <w:rPr>
          <w:spacing w:val="-10"/>
        </w:rPr>
        <w:t xml:space="preserve"> </w:t>
      </w:r>
      <w:r>
        <w:t>to</w:t>
      </w:r>
      <w:r>
        <w:rPr>
          <w:spacing w:val="-9"/>
        </w:rPr>
        <w:t xml:space="preserve"> </w:t>
      </w:r>
      <w:r>
        <w:t>coupling</w:t>
      </w:r>
      <w:r>
        <w:rPr>
          <w:spacing w:val="-9"/>
        </w:rPr>
        <w:t xml:space="preserve"> </w:t>
      </w:r>
      <w:r>
        <w:t>dynamics.</w:t>
      </w:r>
    </w:p>
    <w:p w14:paraId="0755A019" w14:textId="77777777" w:rsidR="00F675FE" w:rsidRDefault="00F675FE">
      <w:pPr>
        <w:pStyle w:val="BodyText"/>
        <w:spacing w:before="11"/>
      </w:pPr>
    </w:p>
    <w:p w14:paraId="0755A01A" w14:textId="77777777" w:rsidR="00F675FE" w:rsidRDefault="00000000">
      <w:pPr>
        <w:pStyle w:val="Heading4"/>
      </w:pPr>
      <w:bookmarkStart w:id="94" w:name="Paired_Sample_t-tests"/>
      <w:bookmarkStart w:id="95" w:name="_bookmark32"/>
      <w:bookmarkEnd w:id="94"/>
      <w:bookmarkEnd w:id="95"/>
      <w:r>
        <w:rPr>
          <w:w w:val="105"/>
        </w:rPr>
        <w:t>Paired</w:t>
      </w:r>
      <w:r>
        <w:rPr>
          <w:spacing w:val="28"/>
          <w:w w:val="105"/>
        </w:rPr>
        <w:t xml:space="preserve"> </w:t>
      </w:r>
      <w:r>
        <w:rPr>
          <w:w w:val="105"/>
        </w:rPr>
        <w:t>Sample</w:t>
      </w:r>
      <w:r>
        <w:rPr>
          <w:spacing w:val="29"/>
          <w:w w:val="105"/>
        </w:rPr>
        <w:t xml:space="preserve"> </w:t>
      </w:r>
      <w:r>
        <w:rPr>
          <w:w w:val="105"/>
        </w:rPr>
        <w:t>t-</w:t>
      </w:r>
      <w:r>
        <w:rPr>
          <w:spacing w:val="-4"/>
          <w:w w:val="105"/>
        </w:rPr>
        <w:t>tests</w:t>
      </w:r>
    </w:p>
    <w:p w14:paraId="0755A01B" w14:textId="77777777" w:rsidR="00F675FE" w:rsidRDefault="00F675FE">
      <w:pPr>
        <w:pStyle w:val="BodyText"/>
        <w:rPr>
          <w:b/>
          <w:sz w:val="23"/>
        </w:rPr>
      </w:pPr>
    </w:p>
    <w:p w14:paraId="0755A01C" w14:textId="77777777" w:rsidR="00F675FE" w:rsidRDefault="00570744">
      <w:pPr>
        <w:pStyle w:val="BodyText"/>
        <w:spacing w:line="355" w:lineRule="auto"/>
        <w:ind w:left="139" w:right="1138"/>
        <w:jc w:val="both"/>
      </w:pPr>
      <w:r>
        <w:pict w14:anchorId="0755A6B6">
          <v:line id="_x0000_s2236" alt="" style="position:absolute;left:0;text-align:left;z-index:-251658202;mso-wrap-edited:f;mso-width-percent:0;mso-height-percent:0;mso-position-horizontal-relative:page;mso-width-percent:0;mso-height-percent:0" from="334.8pt,156.3pt" to="338.45pt,156.3pt" strokeweight=".14042mm">
            <w10:wrap anchorx="page"/>
          </v:line>
        </w:pict>
      </w:r>
      <w:r w:rsidR="004D6E97">
        <w:rPr>
          <w:w w:val="95"/>
        </w:rPr>
        <w:t>For</w:t>
      </w:r>
      <w:r w:rsidR="004D6E97">
        <w:rPr>
          <w:spacing w:val="-2"/>
          <w:w w:val="95"/>
        </w:rPr>
        <w:t xml:space="preserve"> </w:t>
      </w:r>
      <w:r w:rsidR="004D6E97">
        <w:rPr>
          <w:w w:val="95"/>
        </w:rPr>
        <w:t>each</w:t>
      </w:r>
      <w:r w:rsidR="004D6E97">
        <w:rPr>
          <w:spacing w:val="-3"/>
          <w:w w:val="95"/>
        </w:rPr>
        <w:t xml:space="preserve"> </w:t>
      </w:r>
      <w:r w:rsidR="004D6E97">
        <w:rPr>
          <w:w w:val="95"/>
        </w:rPr>
        <w:t>mode</w:t>
      </w:r>
      <w:r w:rsidR="004D6E97">
        <w:rPr>
          <w:spacing w:val="-2"/>
          <w:w w:val="95"/>
        </w:rPr>
        <w:t xml:space="preserve"> </w:t>
      </w:r>
      <w:r w:rsidR="004D6E97">
        <w:rPr>
          <w:w w:val="95"/>
        </w:rPr>
        <w:t>(Face</w:t>
      </w:r>
      <w:r w:rsidR="004D6E97">
        <w:rPr>
          <w:spacing w:val="-2"/>
          <w:w w:val="95"/>
        </w:rPr>
        <w:t xml:space="preserve"> </w:t>
      </w:r>
      <w:r w:rsidR="004D6E97">
        <w:rPr>
          <w:w w:val="95"/>
        </w:rPr>
        <w:t>type/Emotion), and</w:t>
      </w:r>
      <w:r w:rsidR="004D6E97">
        <w:rPr>
          <w:spacing w:val="-2"/>
          <w:w w:val="95"/>
        </w:rPr>
        <w:t xml:space="preserve"> </w:t>
      </w:r>
      <w:r w:rsidR="004D6E97">
        <w:rPr>
          <w:w w:val="95"/>
        </w:rPr>
        <w:t>pair</w:t>
      </w:r>
      <w:r w:rsidR="004D6E97">
        <w:rPr>
          <w:spacing w:val="-3"/>
          <w:w w:val="95"/>
        </w:rPr>
        <w:t xml:space="preserve"> </w:t>
      </w:r>
      <w:r w:rsidR="004D6E97">
        <w:rPr>
          <w:w w:val="95"/>
        </w:rPr>
        <w:t>of</w:t>
      </w:r>
      <w:r w:rsidR="004D6E97">
        <w:rPr>
          <w:spacing w:val="-2"/>
          <w:w w:val="95"/>
        </w:rPr>
        <w:t xml:space="preserve"> </w:t>
      </w:r>
      <w:r w:rsidR="004D6E97">
        <w:rPr>
          <w:w w:val="95"/>
        </w:rPr>
        <w:t>conditions</w:t>
      </w:r>
      <w:r w:rsidR="004D6E97">
        <w:rPr>
          <w:spacing w:val="-3"/>
          <w:w w:val="95"/>
        </w:rPr>
        <w:t xml:space="preserve"> </w:t>
      </w:r>
      <w:r w:rsidR="004D6E97">
        <w:rPr>
          <w:w w:val="95"/>
        </w:rPr>
        <w:t>(e.g., Joy</w:t>
      </w:r>
      <w:r w:rsidR="004D6E97">
        <w:rPr>
          <w:spacing w:val="-2"/>
          <w:w w:val="95"/>
        </w:rPr>
        <w:t xml:space="preserve"> </w:t>
      </w:r>
      <w:r w:rsidR="004D6E97">
        <w:rPr>
          <w:w w:val="95"/>
        </w:rPr>
        <w:t>vs.</w:t>
      </w:r>
      <w:r w:rsidR="004D6E97">
        <w:rPr>
          <w:spacing w:val="40"/>
        </w:rPr>
        <w:t xml:space="preserve"> </w:t>
      </w:r>
      <w:r w:rsidR="004D6E97">
        <w:rPr>
          <w:w w:val="95"/>
        </w:rPr>
        <w:t>Fear), individual- level</w:t>
      </w:r>
      <w:r w:rsidR="004D6E97">
        <w:rPr>
          <w:spacing w:val="-7"/>
          <w:w w:val="95"/>
        </w:rPr>
        <w:t xml:space="preserve"> </w:t>
      </w:r>
      <w:r w:rsidR="004D6E97">
        <w:rPr>
          <w:w w:val="95"/>
        </w:rPr>
        <w:t>connectivity</w:t>
      </w:r>
      <w:r w:rsidR="004D6E97">
        <w:rPr>
          <w:spacing w:val="-7"/>
          <w:w w:val="95"/>
        </w:rPr>
        <w:t xml:space="preserve"> </w:t>
      </w:r>
      <w:r w:rsidR="004D6E97">
        <w:rPr>
          <w:w w:val="95"/>
        </w:rPr>
        <w:t>matrices</w:t>
      </w:r>
      <w:r w:rsidR="004D6E97">
        <w:rPr>
          <w:spacing w:val="-7"/>
          <w:w w:val="95"/>
        </w:rPr>
        <w:t xml:space="preserve"> </w:t>
      </w:r>
      <w:r w:rsidR="004D6E97">
        <w:rPr>
          <w:w w:val="95"/>
        </w:rPr>
        <w:t>were</w:t>
      </w:r>
      <w:r w:rsidR="004D6E97">
        <w:rPr>
          <w:spacing w:val="-7"/>
          <w:w w:val="95"/>
        </w:rPr>
        <w:t xml:space="preserve"> </w:t>
      </w:r>
      <w:r w:rsidR="004D6E97">
        <w:rPr>
          <w:w w:val="95"/>
        </w:rPr>
        <w:t>extracted</w:t>
      </w:r>
      <w:r w:rsidR="004D6E97">
        <w:rPr>
          <w:spacing w:val="-7"/>
          <w:w w:val="95"/>
        </w:rPr>
        <w:t xml:space="preserve"> </w:t>
      </w:r>
      <w:r w:rsidR="004D6E97">
        <w:rPr>
          <w:w w:val="95"/>
        </w:rPr>
        <w:t>by</w:t>
      </w:r>
      <w:r w:rsidR="004D6E97">
        <w:rPr>
          <w:spacing w:val="-7"/>
          <w:w w:val="95"/>
        </w:rPr>
        <w:t xml:space="preserve"> </w:t>
      </w:r>
      <w:r w:rsidR="004D6E97">
        <w:rPr>
          <w:w w:val="95"/>
        </w:rPr>
        <w:t>averaging</w:t>
      </w:r>
      <w:r w:rsidR="004D6E97">
        <w:rPr>
          <w:spacing w:val="-7"/>
          <w:w w:val="95"/>
        </w:rPr>
        <w:t xml:space="preserve"> </w:t>
      </w:r>
      <w:r w:rsidR="004D6E97">
        <w:rPr>
          <w:w w:val="95"/>
        </w:rPr>
        <w:t>across</w:t>
      </w:r>
      <w:r w:rsidR="004D6E97">
        <w:rPr>
          <w:spacing w:val="-7"/>
          <w:w w:val="95"/>
        </w:rPr>
        <w:t xml:space="preserve"> </w:t>
      </w:r>
      <w:r w:rsidR="004D6E97">
        <w:rPr>
          <w:w w:val="95"/>
        </w:rPr>
        <w:t>epochs</w:t>
      </w:r>
      <w:r w:rsidR="004D6E97">
        <w:rPr>
          <w:spacing w:val="-7"/>
          <w:w w:val="95"/>
        </w:rPr>
        <w:t xml:space="preserve"> </w:t>
      </w:r>
      <w:r w:rsidR="004D6E97">
        <w:rPr>
          <w:w w:val="95"/>
        </w:rPr>
        <w:t>to</w:t>
      </w:r>
      <w:r w:rsidR="004D6E97">
        <w:rPr>
          <w:spacing w:val="-7"/>
          <w:w w:val="95"/>
        </w:rPr>
        <w:t xml:space="preserve"> </w:t>
      </w:r>
      <w:r w:rsidR="004D6E97">
        <w:rPr>
          <w:w w:val="95"/>
        </w:rPr>
        <w:t>obtain</w:t>
      </w:r>
      <w:r w:rsidR="004D6E97">
        <w:rPr>
          <w:spacing w:val="-7"/>
          <w:w w:val="95"/>
        </w:rPr>
        <w:t xml:space="preserve"> </w:t>
      </w:r>
      <w:r w:rsidR="004D6E97">
        <w:rPr>
          <w:w w:val="95"/>
        </w:rPr>
        <w:t>symmetric channel-by-channel coherence matrices.</w:t>
      </w:r>
      <w:r w:rsidR="004D6E97">
        <w:rPr>
          <w:spacing w:val="40"/>
        </w:rPr>
        <w:t xml:space="preserve"> </w:t>
      </w:r>
      <w:r w:rsidR="004D6E97">
        <w:rPr>
          <w:w w:val="95"/>
        </w:rPr>
        <w:t>Because coherence values are bounded between</w:t>
      </w:r>
      <w:r w:rsidR="004D6E97">
        <w:t xml:space="preserve"> 0 and 1 and exhibit skewed distributions (</w:t>
      </w:r>
      <w:hyperlink w:anchor="_bookmark106" w:history="1">
        <w:r w:rsidR="004D6E97">
          <w:rPr>
            <w:color w:val="0000FF"/>
          </w:rPr>
          <w:t xml:space="preserve">Miranda de </w:t>
        </w:r>
        <w:r w:rsidR="004D6E97">
          <w:rPr>
            <w:color w:val="0000FF"/>
            <w:spacing w:val="39"/>
            <w:w w:val="87"/>
          </w:rPr>
          <w:t>S</w:t>
        </w:r>
        <w:r w:rsidR="004D6E97">
          <w:rPr>
            <w:color w:val="0000FF"/>
            <w:spacing w:val="-79"/>
            <w:w w:val="130"/>
          </w:rPr>
          <w:t>´</w:t>
        </w:r>
        <w:r w:rsidR="004D6E97">
          <w:rPr>
            <w:color w:val="0000FF"/>
            <w:spacing w:val="39"/>
            <w:w w:val="81"/>
          </w:rPr>
          <w:t>a</w:t>
        </w:r>
        <w:r w:rsidR="004D6E97">
          <w:rPr>
            <w:color w:val="0000FF"/>
            <w:spacing w:val="-1"/>
            <w:w w:val="99"/>
          </w:rPr>
          <w:t xml:space="preserve"> </w:t>
        </w:r>
        <w:r w:rsidR="004D6E97">
          <w:rPr>
            <w:color w:val="0000FF"/>
          </w:rPr>
          <w:t>et al.</w:t>
        </w:r>
      </w:hyperlink>
      <w:r w:rsidR="004D6E97">
        <w:t xml:space="preserve">, </w:t>
      </w:r>
      <w:hyperlink w:anchor="_bookmark106" w:history="1">
        <w:r w:rsidR="004D6E97">
          <w:rPr>
            <w:color w:val="0000FF"/>
          </w:rPr>
          <w:t>2009</w:t>
        </w:r>
      </w:hyperlink>
      <w:r w:rsidR="004D6E97">
        <w:t>), Fisher’s r-to-z transform (atanh) was applied to each matrix element to normalize the data prior to parametric testing.</w:t>
      </w:r>
      <w:r w:rsidR="004D6E97">
        <w:rPr>
          <w:spacing w:val="40"/>
        </w:rPr>
        <w:t xml:space="preserve"> </w:t>
      </w:r>
      <w:r w:rsidR="004D6E97">
        <w:t xml:space="preserve">Paired </w:t>
      </w:r>
      <w:r w:rsidR="004D6E97">
        <w:rPr>
          <w:rFonts w:ascii="Times New Roman" w:hAnsi="Times New Roman"/>
          <w:i/>
        </w:rPr>
        <w:t>t</w:t>
      </w:r>
      <w:r w:rsidR="004D6E97">
        <w:t>-tests for each unique channel pair (</w:t>
      </w:r>
      <w:r w:rsidR="004D6E97">
        <w:rPr>
          <w:rFonts w:ascii="Times New Roman" w:hAnsi="Times New Roman"/>
          <w:i/>
        </w:rPr>
        <w:t xml:space="preserve">i &gt; </w:t>
      </w:r>
      <w:r w:rsidR="004D6E97">
        <w:rPr>
          <w:rFonts w:ascii="Times New Roman" w:hAnsi="Times New Roman"/>
          <w:i/>
          <w:w w:val="115"/>
        </w:rPr>
        <w:t>j</w:t>
      </w:r>
      <w:r w:rsidR="004D6E97">
        <w:rPr>
          <w:w w:val="115"/>
        </w:rPr>
        <w:t xml:space="preserve">) </w:t>
      </w:r>
      <w:r w:rsidR="004D6E97">
        <w:t xml:space="preserve">were then con- ducted across participants using SciPy’s </w:t>
      </w:r>
      <w:r w:rsidR="004D6E97">
        <w:rPr>
          <w:w w:val="115"/>
        </w:rPr>
        <w:t>ttest rel.</w:t>
      </w:r>
      <w:r w:rsidR="004D6E97">
        <w:rPr>
          <w:spacing w:val="40"/>
          <w:w w:val="115"/>
        </w:rPr>
        <w:t xml:space="preserve"> </w:t>
      </w:r>
      <w:r w:rsidR="004D6E97">
        <w:t xml:space="preserve">This directly tests whether mean </w:t>
      </w:r>
      <w:r w:rsidR="004D6E97">
        <w:rPr>
          <w:w w:val="95"/>
        </w:rPr>
        <w:t>connectivity differs between conditions, leveraging the paired design to increase statisti- cal sensitivity (</w:t>
      </w:r>
      <w:hyperlink w:anchor="_bookmark87" w:history="1">
        <w:r w:rsidR="004D6E97">
          <w:rPr>
            <w:color w:val="0000FF"/>
            <w:w w:val="95"/>
          </w:rPr>
          <w:t>Hu et al.</w:t>
        </w:r>
      </w:hyperlink>
      <w:r w:rsidR="004D6E97">
        <w:rPr>
          <w:w w:val="95"/>
        </w:rPr>
        <w:t xml:space="preserve">, </w:t>
      </w:r>
      <w:hyperlink w:anchor="_bookmark87" w:history="1">
        <w:r w:rsidR="004D6E97">
          <w:rPr>
            <w:color w:val="0000FF"/>
            <w:w w:val="95"/>
          </w:rPr>
          <w:t>2023</w:t>
        </w:r>
      </w:hyperlink>
      <w:r w:rsidR="004D6E97">
        <w:rPr>
          <w:w w:val="95"/>
        </w:rPr>
        <w:t>).</w:t>
      </w:r>
      <w:r w:rsidR="004D6E97">
        <w:rPr>
          <w:spacing w:val="40"/>
        </w:rPr>
        <w:t xml:space="preserve"> </w:t>
      </w:r>
      <w:r w:rsidR="004D6E97">
        <w:rPr>
          <w:w w:val="95"/>
        </w:rPr>
        <w:t xml:space="preserve">Given the large number of channel-pair tests, and similar </w:t>
      </w:r>
      <w:r w:rsidR="004D6E97">
        <w:t>to</w:t>
      </w:r>
      <w:r w:rsidR="004D6E97">
        <w:rPr>
          <w:spacing w:val="-5"/>
        </w:rPr>
        <w:t xml:space="preserve"> </w:t>
      </w:r>
      <w:r w:rsidR="004D6E97">
        <w:t>the</w:t>
      </w:r>
      <w:r w:rsidR="004D6E97">
        <w:rPr>
          <w:spacing w:val="-5"/>
        </w:rPr>
        <w:t xml:space="preserve"> </w:t>
      </w:r>
      <w:r w:rsidR="004D6E97">
        <w:t>GLM</w:t>
      </w:r>
      <w:r w:rsidR="004D6E97">
        <w:rPr>
          <w:spacing w:val="-5"/>
        </w:rPr>
        <w:t xml:space="preserve"> </w:t>
      </w:r>
      <w:r w:rsidR="004D6E97">
        <w:t>analysis</w:t>
      </w:r>
      <w:r w:rsidR="004D6E97">
        <w:rPr>
          <w:spacing w:val="-5"/>
        </w:rPr>
        <w:t xml:space="preserve"> </w:t>
      </w:r>
      <w:r w:rsidR="004D6E97">
        <w:t>above</w:t>
      </w:r>
      <w:r w:rsidR="004D6E97">
        <w:rPr>
          <w:spacing w:val="-5"/>
        </w:rPr>
        <w:t xml:space="preserve"> </w:t>
      </w:r>
      <w:r w:rsidR="004D6E97">
        <w:t>in</w:t>
      </w:r>
      <w:r w:rsidR="004D6E97">
        <w:rPr>
          <w:spacing w:val="-5"/>
        </w:rPr>
        <w:t xml:space="preserve"> </w:t>
      </w:r>
      <w:hyperlink w:anchor="_bookmark30" w:history="1">
        <w:r w:rsidR="004D6E97">
          <w:rPr>
            <w:color w:val="0000FF"/>
          </w:rPr>
          <w:t>2.4.2</w:t>
        </w:r>
      </w:hyperlink>
      <w:r w:rsidR="004D6E97">
        <w:t>,</w:t>
      </w:r>
      <w:r w:rsidR="004D6E97">
        <w:rPr>
          <w:spacing w:val="-3"/>
        </w:rPr>
        <w:t xml:space="preserve"> </w:t>
      </w:r>
      <w:r w:rsidR="004D6E97">
        <w:rPr>
          <w:rFonts w:ascii="Times New Roman" w:hAnsi="Times New Roman"/>
          <w:i/>
        </w:rPr>
        <w:t>p</w:t>
      </w:r>
      <w:r w:rsidR="004D6E97">
        <w:t>-values</w:t>
      </w:r>
      <w:r w:rsidR="004D6E97">
        <w:rPr>
          <w:spacing w:val="-5"/>
        </w:rPr>
        <w:t xml:space="preserve"> </w:t>
      </w:r>
      <w:r w:rsidR="004D6E97">
        <w:t>were</w:t>
      </w:r>
      <w:r w:rsidR="004D6E97">
        <w:rPr>
          <w:spacing w:val="-5"/>
        </w:rPr>
        <w:t xml:space="preserve"> </w:t>
      </w:r>
      <w:r w:rsidR="004D6E97">
        <w:t>FDR-corrected</w:t>
      </w:r>
      <w:r w:rsidR="004D6E97">
        <w:rPr>
          <w:spacing w:val="-5"/>
        </w:rPr>
        <w:t xml:space="preserve"> </w:t>
      </w:r>
      <w:r w:rsidR="004D6E97">
        <w:t>using</w:t>
      </w:r>
      <w:r w:rsidR="004D6E97">
        <w:rPr>
          <w:spacing w:val="-5"/>
        </w:rPr>
        <w:t xml:space="preserve"> </w:t>
      </w:r>
      <w:r w:rsidR="004D6E97">
        <w:t>the</w:t>
      </w:r>
      <w:r w:rsidR="004D6E97">
        <w:rPr>
          <w:spacing w:val="-5"/>
        </w:rPr>
        <w:t xml:space="preserve"> </w:t>
      </w:r>
      <w:r w:rsidR="004D6E97">
        <w:t>Benjamini- Hochberg</w:t>
      </w:r>
      <w:r w:rsidR="004D6E97">
        <w:rPr>
          <w:spacing w:val="-1"/>
        </w:rPr>
        <w:t xml:space="preserve"> </w:t>
      </w:r>
      <w:r w:rsidR="004D6E97">
        <w:t>procedure</w:t>
      </w:r>
      <w:r w:rsidR="004D6E97">
        <w:rPr>
          <w:spacing w:val="-1"/>
        </w:rPr>
        <w:t xml:space="preserve"> </w:t>
      </w:r>
      <w:r w:rsidR="004D6E97">
        <w:t>(</w:t>
      </w:r>
      <w:hyperlink w:anchor="_bookmark124" w:history="1">
        <w:r w:rsidR="004D6E97">
          <w:rPr>
            <w:color w:val="0000FF"/>
          </w:rPr>
          <w:t>Singh</w:t>
        </w:r>
        <w:r w:rsidR="004D6E97">
          <w:rPr>
            <w:color w:val="0000FF"/>
            <w:spacing w:val="-1"/>
          </w:rPr>
          <w:t xml:space="preserve"> </w:t>
        </w:r>
        <w:r w:rsidR="004D6E97">
          <w:rPr>
            <w:color w:val="0000FF"/>
          </w:rPr>
          <w:t>and</w:t>
        </w:r>
        <w:r w:rsidR="004D6E97">
          <w:rPr>
            <w:color w:val="0000FF"/>
            <w:spacing w:val="-1"/>
          </w:rPr>
          <w:t xml:space="preserve"> </w:t>
        </w:r>
        <w:r w:rsidR="004D6E97">
          <w:rPr>
            <w:color w:val="0000FF"/>
          </w:rPr>
          <w:t>Dan</w:t>
        </w:r>
      </w:hyperlink>
      <w:r w:rsidR="004D6E97">
        <w:t>,</w:t>
      </w:r>
      <w:r w:rsidR="004D6E97">
        <w:rPr>
          <w:spacing w:val="-1"/>
        </w:rPr>
        <w:t xml:space="preserve"> </w:t>
      </w:r>
      <w:hyperlink w:anchor="_bookmark124" w:history="1">
        <w:r w:rsidR="004D6E97">
          <w:rPr>
            <w:color w:val="0000FF"/>
          </w:rPr>
          <w:t>2006</w:t>
        </w:r>
      </w:hyperlink>
      <w:r w:rsidR="004D6E97">
        <w:t>)</w:t>
      </w:r>
      <w:r w:rsidR="004D6E97">
        <w:rPr>
          <w:spacing w:val="-1"/>
        </w:rPr>
        <w:t xml:space="preserve"> </w:t>
      </w:r>
      <w:r w:rsidR="004D6E97">
        <w:t>with</w:t>
      </w:r>
      <w:r w:rsidR="004D6E97">
        <w:rPr>
          <w:spacing w:val="-1"/>
        </w:rPr>
        <w:t xml:space="preserve"> </w:t>
      </w:r>
      <w:r w:rsidR="004D6E97">
        <w:t>a</w:t>
      </w:r>
      <w:r w:rsidR="004D6E97">
        <w:rPr>
          <w:spacing w:val="-1"/>
        </w:rPr>
        <w:t xml:space="preserve"> </w:t>
      </w:r>
      <w:r w:rsidR="004D6E97">
        <w:t>family-wise</w:t>
      </w:r>
      <w:r w:rsidR="004D6E97">
        <w:rPr>
          <w:spacing w:val="-1"/>
        </w:rPr>
        <w:t xml:space="preserve"> </w:t>
      </w:r>
      <w:r w:rsidR="004D6E97">
        <w:t>error</w:t>
      </w:r>
      <w:r w:rsidR="004D6E97">
        <w:rPr>
          <w:spacing w:val="-1"/>
        </w:rPr>
        <w:t xml:space="preserve"> </w:t>
      </w:r>
      <w:r w:rsidR="004D6E97">
        <w:t>rate</w:t>
      </w:r>
      <w:r w:rsidR="004D6E97">
        <w:rPr>
          <w:spacing w:val="-1"/>
        </w:rPr>
        <w:t xml:space="preserve"> </w:t>
      </w:r>
      <w:r w:rsidR="004D6E97">
        <w:t>of</w:t>
      </w:r>
      <w:r w:rsidR="004D6E97">
        <w:rPr>
          <w:spacing w:val="-2"/>
        </w:rPr>
        <w:t xml:space="preserve"> </w:t>
      </w:r>
      <w:r w:rsidR="004D6E97">
        <w:rPr>
          <w:rFonts w:ascii="Times New Roman" w:hAnsi="Times New Roman"/>
          <w:i/>
        </w:rPr>
        <w:t>α</w:t>
      </w:r>
      <w:r w:rsidR="004D6E97">
        <w:t>=0.05.</w:t>
      </w:r>
    </w:p>
    <w:p w14:paraId="0755A01D" w14:textId="77777777" w:rsidR="00F675FE" w:rsidRDefault="00F675FE">
      <w:pPr>
        <w:pStyle w:val="BodyText"/>
        <w:spacing w:before="2"/>
        <w:rPr>
          <w:sz w:val="25"/>
        </w:rPr>
      </w:pPr>
    </w:p>
    <w:p w14:paraId="0755A01E" w14:textId="77777777" w:rsidR="00F675FE" w:rsidRDefault="00000000">
      <w:pPr>
        <w:pStyle w:val="Heading4"/>
      </w:pPr>
      <w:bookmarkStart w:id="96" w:name="ROI_Chord_Plots"/>
      <w:bookmarkStart w:id="97" w:name="_bookmark33"/>
      <w:bookmarkEnd w:id="96"/>
      <w:bookmarkEnd w:id="97"/>
      <w:r>
        <w:rPr>
          <w:w w:val="110"/>
        </w:rPr>
        <w:t>ROI</w:t>
      </w:r>
      <w:r>
        <w:rPr>
          <w:spacing w:val="-2"/>
          <w:w w:val="110"/>
        </w:rPr>
        <w:t xml:space="preserve"> </w:t>
      </w:r>
      <w:r>
        <w:rPr>
          <w:w w:val="110"/>
        </w:rPr>
        <w:t>Chord</w:t>
      </w:r>
      <w:r>
        <w:rPr>
          <w:spacing w:val="-2"/>
          <w:w w:val="110"/>
        </w:rPr>
        <w:t xml:space="preserve"> Plots</w:t>
      </w:r>
    </w:p>
    <w:p w14:paraId="0755A01F" w14:textId="77777777" w:rsidR="00F675FE" w:rsidRDefault="00F675FE">
      <w:pPr>
        <w:pStyle w:val="BodyText"/>
        <w:spacing w:before="13"/>
        <w:rPr>
          <w:b/>
          <w:sz w:val="22"/>
        </w:rPr>
      </w:pPr>
    </w:p>
    <w:p w14:paraId="0755A020" w14:textId="77777777" w:rsidR="00F675FE" w:rsidRDefault="00000000">
      <w:pPr>
        <w:pStyle w:val="BodyText"/>
        <w:spacing w:line="355" w:lineRule="auto"/>
        <w:ind w:left="140" w:right="944"/>
      </w:pPr>
      <w:r>
        <w:rPr>
          <w:spacing w:val="-2"/>
          <w:w w:val="95"/>
        </w:rPr>
        <w:t xml:space="preserve">To distill high-dimensional channel-by-channel connectivity into interpretable inter-regional </w:t>
      </w:r>
      <w:r>
        <w:rPr>
          <w:w w:val="95"/>
        </w:rPr>
        <w:t>summaries, we mapped individual fNIRS channels onto anatomically defined ROI’s.</w:t>
      </w:r>
      <w:r>
        <w:rPr>
          <w:spacing w:val="40"/>
        </w:rPr>
        <w:t xml:space="preserve"> </w:t>
      </w:r>
      <w:r>
        <w:rPr>
          <w:w w:val="95"/>
        </w:rPr>
        <w:t xml:space="preserve">This </w:t>
      </w:r>
      <w:r>
        <w:t>includes left and right frontal, central/temporal, parietal, occipital regions of the brain as</w:t>
      </w:r>
      <w:r>
        <w:rPr>
          <w:spacing w:val="14"/>
        </w:rPr>
        <w:t xml:space="preserve"> </w:t>
      </w:r>
      <w:r>
        <w:t>shown</w:t>
      </w:r>
      <w:r>
        <w:rPr>
          <w:spacing w:val="14"/>
        </w:rPr>
        <w:t xml:space="preserve"> </w:t>
      </w:r>
      <w:r>
        <w:t>in</w:t>
      </w:r>
      <w:r>
        <w:rPr>
          <w:spacing w:val="14"/>
        </w:rPr>
        <w:t xml:space="preserve"> </w:t>
      </w:r>
      <w:r>
        <w:t>Figure</w:t>
      </w:r>
      <w:r>
        <w:rPr>
          <w:spacing w:val="14"/>
        </w:rPr>
        <w:t xml:space="preserve"> </w:t>
      </w:r>
      <w:hyperlink w:anchor="_bookmark19" w:history="1">
        <w:r w:rsidR="00F675FE">
          <w:rPr>
            <w:color w:val="0000FF"/>
          </w:rPr>
          <w:t>2.2b</w:t>
        </w:r>
      </w:hyperlink>
      <w:r>
        <w:t>,</w:t>
      </w:r>
      <w:r>
        <w:rPr>
          <w:spacing w:val="19"/>
        </w:rPr>
        <w:t xml:space="preserve"> </w:t>
      </w:r>
      <w:r>
        <w:t>and</w:t>
      </w:r>
      <w:r>
        <w:rPr>
          <w:spacing w:val="14"/>
        </w:rPr>
        <w:t xml:space="preserve"> </w:t>
      </w:r>
      <w:r>
        <w:t>the</w:t>
      </w:r>
      <w:r>
        <w:rPr>
          <w:spacing w:val="14"/>
        </w:rPr>
        <w:t xml:space="preserve"> </w:t>
      </w:r>
      <w:r>
        <w:t>channels</w:t>
      </w:r>
      <w:r>
        <w:rPr>
          <w:spacing w:val="14"/>
        </w:rPr>
        <w:t xml:space="preserve"> </w:t>
      </w:r>
      <w:r>
        <w:t>were</w:t>
      </w:r>
      <w:r>
        <w:rPr>
          <w:spacing w:val="14"/>
        </w:rPr>
        <w:t xml:space="preserve"> </w:t>
      </w:r>
      <w:r>
        <w:t>grouped</w:t>
      </w:r>
      <w:r>
        <w:rPr>
          <w:spacing w:val="14"/>
        </w:rPr>
        <w:t xml:space="preserve"> </w:t>
      </w:r>
      <w:r>
        <w:t>into</w:t>
      </w:r>
      <w:r>
        <w:rPr>
          <w:spacing w:val="14"/>
        </w:rPr>
        <w:t xml:space="preserve"> </w:t>
      </w:r>
      <w:r>
        <w:t>these</w:t>
      </w:r>
      <w:r>
        <w:rPr>
          <w:spacing w:val="14"/>
        </w:rPr>
        <w:t xml:space="preserve"> </w:t>
      </w:r>
      <w:r>
        <w:t>regions</w:t>
      </w:r>
      <w:r>
        <w:rPr>
          <w:spacing w:val="14"/>
        </w:rPr>
        <w:t xml:space="preserve"> </w:t>
      </w:r>
      <w:r>
        <w:t>based</w:t>
      </w:r>
      <w:r>
        <w:rPr>
          <w:spacing w:val="14"/>
        </w:rPr>
        <w:t xml:space="preserve"> </w:t>
      </w:r>
      <w:r>
        <w:t>on their</w:t>
      </w:r>
      <w:r>
        <w:rPr>
          <w:spacing w:val="21"/>
        </w:rPr>
        <w:t xml:space="preserve"> </w:t>
      </w:r>
      <w:r>
        <w:t>location</w:t>
      </w:r>
      <w:r>
        <w:rPr>
          <w:spacing w:val="21"/>
        </w:rPr>
        <w:t xml:space="preserve"> </w:t>
      </w:r>
      <w:r>
        <w:t>in</w:t>
      </w:r>
      <w:r>
        <w:rPr>
          <w:spacing w:val="21"/>
        </w:rPr>
        <w:t xml:space="preserve"> </w:t>
      </w:r>
      <w:r>
        <w:t>the</w:t>
      </w:r>
      <w:r>
        <w:rPr>
          <w:spacing w:val="21"/>
        </w:rPr>
        <w:t xml:space="preserve"> </w:t>
      </w:r>
      <w:r>
        <w:t>montage.</w:t>
      </w:r>
      <w:r>
        <w:rPr>
          <w:spacing w:val="80"/>
        </w:rPr>
        <w:t xml:space="preserve"> </w:t>
      </w:r>
      <w:r>
        <w:t>Since</w:t>
      </w:r>
      <w:r>
        <w:rPr>
          <w:spacing w:val="21"/>
        </w:rPr>
        <w:t xml:space="preserve"> </w:t>
      </w:r>
      <w:r>
        <w:t>multiple</w:t>
      </w:r>
      <w:r>
        <w:rPr>
          <w:spacing w:val="21"/>
        </w:rPr>
        <w:t xml:space="preserve"> </w:t>
      </w:r>
      <w:r>
        <w:t>channels</w:t>
      </w:r>
      <w:r>
        <w:rPr>
          <w:spacing w:val="21"/>
        </w:rPr>
        <w:t xml:space="preserve"> </w:t>
      </w:r>
      <w:r>
        <w:t>may</w:t>
      </w:r>
      <w:r>
        <w:rPr>
          <w:spacing w:val="21"/>
        </w:rPr>
        <w:t xml:space="preserve"> </w:t>
      </w:r>
      <w:r>
        <w:t>map</w:t>
      </w:r>
      <w:r>
        <w:rPr>
          <w:spacing w:val="21"/>
        </w:rPr>
        <w:t xml:space="preserve"> </w:t>
      </w:r>
      <w:r>
        <w:t>to</w:t>
      </w:r>
      <w:r>
        <w:rPr>
          <w:spacing w:val="21"/>
        </w:rPr>
        <w:t xml:space="preserve"> </w:t>
      </w:r>
      <w:r>
        <w:t>the</w:t>
      </w:r>
      <w:r>
        <w:rPr>
          <w:spacing w:val="21"/>
        </w:rPr>
        <w:t xml:space="preserve"> </w:t>
      </w:r>
      <w:r>
        <w:t>same</w:t>
      </w:r>
      <w:r>
        <w:rPr>
          <w:spacing w:val="21"/>
        </w:rPr>
        <w:t xml:space="preserve"> </w:t>
      </w:r>
      <w:r>
        <w:t>pair</w:t>
      </w:r>
      <w:r>
        <w:rPr>
          <w:spacing w:val="21"/>
        </w:rPr>
        <w:t xml:space="preserve"> </w:t>
      </w:r>
      <w:r>
        <w:t>of regions</w:t>
      </w:r>
      <w:r>
        <w:rPr>
          <w:spacing w:val="-8"/>
        </w:rPr>
        <w:t xml:space="preserve"> </w:t>
      </w:r>
      <w:r>
        <w:t>(e.g.,</w:t>
      </w:r>
      <w:r>
        <w:rPr>
          <w:spacing w:val="-7"/>
        </w:rPr>
        <w:t xml:space="preserve"> </w:t>
      </w:r>
      <w:r>
        <w:t>several</w:t>
      </w:r>
      <w:r>
        <w:rPr>
          <w:spacing w:val="-8"/>
        </w:rPr>
        <w:t xml:space="preserve"> </w:t>
      </w:r>
      <w:r>
        <w:t>left</w:t>
      </w:r>
      <w:r>
        <w:rPr>
          <w:spacing w:val="-7"/>
        </w:rPr>
        <w:t xml:space="preserve"> </w:t>
      </w:r>
      <w:r>
        <w:t>central/temporal</w:t>
      </w:r>
      <w:r>
        <w:rPr>
          <w:spacing w:val="-7"/>
        </w:rPr>
        <w:t xml:space="preserve"> </w:t>
      </w:r>
      <w:r>
        <w:t>channels</w:t>
      </w:r>
      <w:r>
        <w:rPr>
          <w:spacing w:val="-8"/>
        </w:rPr>
        <w:t xml:space="preserve"> </w:t>
      </w:r>
      <w:r>
        <w:t>connecting</w:t>
      </w:r>
      <w:r>
        <w:rPr>
          <w:spacing w:val="-7"/>
        </w:rPr>
        <w:t xml:space="preserve"> </w:t>
      </w:r>
      <w:r>
        <w:t>to</w:t>
      </w:r>
      <w:r>
        <w:rPr>
          <w:spacing w:val="-7"/>
        </w:rPr>
        <w:t xml:space="preserve"> </w:t>
      </w:r>
      <w:r>
        <w:t>several</w:t>
      </w:r>
      <w:r>
        <w:rPr>
          <w:spacing w:val="-8"/>
        </w:rPr>
        <w:t xml:space="preserve"> </w:t>
      </w:r>
      <w:r>
        <w:t>right</w:t>
      </w:r>
      <w:r>
        <w:rPr>
          <w:spacing w:val="-7"/>
        </w:rPr>
        <w:t xml:space="preserve"> </w:t>
      </w:r>
      <w:r>
        <w:t>occipital channels),</w:t>
      </w:r>
      <w:r>
        <w:rPr>
          <w:spacing w:val="-6"/>
        </w:rPr>
        <w:t xml:space="preserve"> </w:t>
      </w:r>
      <w:r>
        <w:t>we</w:t>
      </w:r>
      <w:r>
        <w:rPr>
          <w:spacing w:val="-6"/>
        </w:rPr>
        <w:t xml:space="preserve"> </w:t>
      </w:r>
      <w:r>
        <w:t>calculated</w:t>
      </w:r>
      <w:r>
        <w:rPr>
          <w:spacing w:val="-6"/>
        </w:rPr>
        <w:t xml:space="preserve"> </w:t>
      </w:r>
      <w:r>
        <w:t>the</w:t>
      </w:r>
      <w:r>
        <w:rPr>
          <w:spacing w:val="-7"/>
        </w:rPr>
        <w:t xml:space="preserve"> </w:t>
      </w:r>
      <w:r>
        <w:t>sum</w:t>
      </w:r>
      <w:r>
        <w:rPr>
          <w:spacing w:val="-6"/>
        </w:rPr>
        <w:t xml:space="preserve"> </w:t>
      </w:r>
      <w:r>
        <w:t>of</w:t>
      </w:r>
      <w:r>
        <w:rPr>
          <w:spacing w:val="-6"/>
        </w:rPr>
        <w:t xml:space="preserve"> </w:t>
      </w:r>
      <w:r>
        <w:t>all</w:t>
      </w:r>
      <w:r>
        <w:rPr>
          <w:spacing w:val="-6"/>
        </w:rPr>
        <w:t xml:space="preserve"> </w:t>
      </w:r>
      <w:r>
        <w:t>signicant</w:t>
      </w:r>
      <w:r>
        <w:rPr>
          <w:spacing w:val="-6"/>
        </w:rPr>
        <w:t xml:space="preserve"> </w:t>
      </w:r>
      <w:r>
        <w:t>channel-pair</w:t>
      </w:r>
      <w:r>
        <w:rPr>
          <w:spacing w:val="-7"/>
        </w:rPr>
        <w:t xml:space="preserve"> </w:t>
      </w:r>
      <w:r>
        <w:t>connections</w:t>
      </w:r>
      <w:r>
        <w:rPr>
          <w:spacing w:val="-6"/>
        </w:rPr>
        <w:t xml:space="preserve"> </w:t>
      </w:r>
      <w:r>
        <w:t>for</w:t>
      </w:r>
      <w:r>
        <w:rPr>
          <w:spacing w:val="-6"/>
        </w:rPr>
        <w:t xml:space="preserve"> </w:t>
      </w:r>
      <w:r>
        <w:t>each</w:t>
      </w:r>
      <w:r>
        <w:rPr>
          <w:spacing w:val="-6"/>
        </w:rPr>
        <w:t xml:space="preserve"> </w:t>
      </w:r>
      <w:r>
        <w:t>ROI pair</w:t>
      </w:r>
      <w:r>
        <w:rPr>
          <w:spacing w:val="16"/>
        </w:rPr>
        <w:t xml:space="preserve"> </w:t>
      </w:r>
      <w:r>
        <w:t>(separately</w:t>
      </w:r>
      <w:r>
        <w:rPr>
          <w:spacing w:val="16"/>
        </w:rPr>
        <w:t xml:space="preserve"> </w:t>
      </w:r>
      <w:r>
        <w:t>for</w:t>
      </w:r>
      <w:r>
        <w:rPr>
          <w:spacing w:val="16"/>
        </w:rPr>
        <w:t xml:space="preserve"> </w:t>
      </w:r>
      <w:r>
        <w:t>positive</w:t>
      </w:r>
      <w:r>
        <w:rPr>
          <w:spacing w:val="16"/>
        </w:rPr>
        <w:t xml:space="preserve"> </w:t>
      </w:r>
      <w:r>
        <w:t>and</w:t>
      </w:r>
      <w:r>
        <w:rPr>
          <w:spacing w:val="16"/>
        </w:rPr>
        <w:t xml:space="preserve"> </w:t>
      </w:r>
      <w:r>
        <w:t>negative</w:t>
      </w:r>
      <w:r>
        <w:rPr>
          <w:spacing w:val="16"/>
        </w:rPr>
        <w:t xml:space="preserve"> </w:t>
      </w:r>
      <w:r>
        <w:rPr>
          <w:rFonts w:ascii="Times New Roman" w:hAnsi="Times New Roman"/>
          <w:i/>
        </w:rPr>
        <w:t>t</w:t>
      </w:r>
      <w:r>
        <w:t>-values).</w:t>
      </w:r>
      <w:r>
        <w:rPr>
          <w:spacing w:val="73"/>
        </w:rPr>
        <w:t xml:space="preserve"> </w:t>
      </w:r>
      <w:r>
        <w:t>We</w:t>
      </w:r>
      <w:r>
        <w:rPr>
          <w:spacing w:val="16"/>
        </w:rPr>
        <w:t xml:space="preserve"> </w:t>
      </w:r>
      <w:r>
        <w:t>then</w:t>
      </w:r>
      <w:r>
        <w:rPr>
          <w:spacing w:val="16"/>
        </w:rPr>
        <w:t xml:space="preserve"> </w:t>
      </w:r>
      <w:r>
        <w:t>subtracted</w:t>
      </w:r>
      <w:r>
        <w:rPr>
          <w:spacing w:val="16"/>
        </w:rPr>
        <w:t xml:space="preserve"> </w:t>
      </w:r>
      <w:r>
        <w:t>the</w:t>
      </w:r>
      <w:r>
        <w:rPr>
          <w:spacing w:val="16"/>
        </w:rPr>
        <w:t xml:space="preserve"> </w:t>
      </w:r>
      <w:r>
        <w:t xml:space="preserve">negative </w:t>
      </w:r>
      <w:r>
        <w:rPr>
          <w:w w:val="95"/>
        </w:rPr>
        <w:t>sum from the positive sum, resulting in a single integer representing the net connectivity which was positive if the positive connections outweigh the negative ones, and vice versa.</w:t>
      </w:r>
    </w:p>
    <w:p w14:paraId="0755A021" w14:textId="77777777" w:rsidR="00F675FE" w:rsidRDefault="00F675FE">
      <w:pPr>
        <w:spacing w:line="355" w:lineRule="auto"/>
        <w:sectPr w:rsidR="00F675FE">
          <w:headerReference w:type="default" r:id="rId56"/>
          <w:footerReference w:type="default" r:id="rId57"/>
          <w:pgSz w:w="12240" w:h="15840"/>
          <w:pgMar w:top="1020" w:right="220" w:bottom="280" w:left="1660" w:header="690" w:footer="0" w:gutter="0"/>
          <w:cols w:space="720"/>
        </w:sectPr>
      </w:pPr>
    </w:p>
    <w:p w14:paraId="0755A022" w14:textId="77777777" w:rsidR="00F675FE" w:rsidRDefault="00F675FE">
      <w:pPr>
        <w:pStyle w:val="BodyText"/>
        <w:spacing w:before="11"/>
        <w:rPr>
          <w:sz w:val="20"/>
        </w:rPr>
      </w:pPr>
    </w:p>
    <w:p w14:paraId="0755A023" w14:textId="77777777" w:rsidR="00F675FE" w:rsidRDefault="00000000">
      <w:pPr>
        <w:pStyle w:val="BodyText"/>
        <w:spacing w:before="118" w:line="355" w:lineRule="auto"/>
        <w:ind w:left="140" w:right="1216"/>
        <w:jc w:val="both"/>
      </w:pPr>
      <w:r>
        <w:t>We then took the top 15% percentile of each net connectivity value, and set the rest to</w:t>
      </w:r>
      <w:r>
        <w:rPr>
          <w:spacing w:val="-4"/>
        </w:rPr>
        <w:t xml:space="preserve"> </w:t>
      </w:r>
      <w:r>
        <w:t>zero,</w:t>
      </w:r>
      <w:r>
        <w:rPr>
          <w:spacing w:val="-1"/>
        </w:rPr>
        <w:t xml:space="preserve"> </w:t>
      </w:r>
      <w:r>
        <w:t>to</w:t>
      </w:r>
      <w:r>
        <w:rPr>
          <w:spacing w:val="-4"/>
        </w:rPr>
        <w:t xml:space="preserve"> </w:t>
      </w:r>
      <w:r>
        <w:t>show</w:t>
      </w:r>
      <w:r>
        <w:rPr>
          <w:spacing w:val="-4"/>
        </w:rPr>
        <w:t xml:space="preserve"> </w:t>
      </w:r>
      <w:r>
        <w:t>only</w:t>
      </w:r>
      <w:r>
        <w:rPr>
          <w:spacing w:val="-4"/>
        </w:rPr>
        <w:t xml:space="preserve"> </w:t>
      </w:r>
      <w:r>
        <w:t>the</w:t>
      </w:r>
      <w:r>
        <w:rPr>
          <w:spacing w:val="-4"/>
        </w:rPr>
        <w:t xml:space="preserve"> </w:t>
      </w:r>
      <w:r>
        <w:t>strongest</w:t>
      </w:r>
      <w:r>
        <w:rPr>
          <w:spacing w:val="-4"/>
        </w:rPr>
        <w:t xml:space="preserve"> </w:t>
      </w:r>
      <w:r>
        <w:t>connections</w:t>
      </w:r>
      <w:r>
        <w:rPr>
          <w:spacing w:val="-4"/>
        </w:rPr>
        <w:t xml:space="preserve"> </w:t>
      </w:r>
      <w:r>
        <w:t>between</w:t>
      </w:r>
      <w:r>
        <w:rPr>
          <w:spacing w:val="-4"/>
        </w:rPr>
        <w:t xml:space="preserve"> </w:t>
      </w:r>
      <w:r>
        <w:t>regions.</w:t>
      </w:r>
      <w:r>
        <w:rPr>
          <w:spacing w:val="34"/>
        </w:rPr>
        <w:t xml:space="preserve"> </w:t>
      </w:r>
      <w:r>
        <w:t>The</w:t>
      </w:r>
      <w:r>
        <w:rPr>
          <w:spacing w:val="-4"/>
        </w:rPr>
        <w:t xml:space="preserve"> </w:t>
      </w:r>
      <w:r>
        <w:t>lines</w:t>
      </w:r>
      <w:r>
        <w:rPr>
          <w:spacing w:val="-4"/>
        </w:rPr>
        <w:t xml:space="preserve"> </w:t>
      </w:r>
      <w:r>
        <w:t>were</w:t>
      </w:r>
      <w:r>
        <w:rPr>
          <w:spacing w:val="-4"/>
        </w:rPr>
        <w:t xml:space="preserve"> </w:t>
      </w:r>
      <w:r>
        <w:t>then plotted using a chord diagram, with the line color indicating the direction of the net connectivity</w:t>
      </w:r>
      <w:r>
        <w:rPr>
          <w:spacing w:val="-12"/>
        </w:rPr>
        <w:t xml:space="preserve"> </w:t>
      </w:r>
      <w:r>
        <w:t>(positive</w:t>
      </w:r>
      <w:r>
        <w:rPr>
          <w:spacing w:val="-12"/>
        </w:rPr>
        <w:t xml:space="preserve"> </w:t>
      </w:r>
      <w:r>
        <w:t>or</w:t>
      </w:r>
      <w:r>
        <w:rPr>
          <w:spacing w:val="-12"/>
        </w:rPr>
        <w:t xml:space="preserve"> </w:t>
      </w:r>
      <w:r>
        <w:t>negative),</w:t>
      </w:r>
      <w:r>
        <w:rPr>
          <w:spacing w:val="-10"/>
        </w:rPr>
        <w:t xml:space="preserve"> </w:t>
      </w:r>
      <w:r>
        <w:t>and</w:t>
      </w:r>
      <w:r>
        <w:rPr>
          <w:spacing w:val="-12"/>
        </w:rPr>
        <w:t xml:space="preserve"> </w:t>
      </w:r>
      <w:r>
        <w:t>the</w:t>
      </w:r>
      <w:r>
        <w:rPr>
          <w:spacing w:val="-12"/>
        </w:rPr>
        <w:t xml:space="preserve"> </w:t>
      </w:r>
      <w:r>
        <w:t>line</w:t>
      </w:r>
      <w:r>
        <w:rPr>
          <w:spacing w:val="-12"/>
        </w:rPr>
        <w:t xml:space="preserve"> </w:t>
      </w:r>
      <w:r>
        <w:t>width</w:t>
      </w:r>
      <w:r>
        <w:rPr>
          <w:spacing w:val="-12"/>
        </w:rPr>
        <w:t xml:space="preserve"> </w:t>
      </w:r>
      <w:r>
        <w:t>indicating</w:t>
      </w:r>
      <w:r>
        <w:rPr>
          <w:spacing w:val="-12"/>
        </w:rPr>
        <w:t xml:space="preserve"> </w:t>
      </w:r>
      <w:r>
        <w:t>the</w:t>
      </w:r>
      <w:r>
        <w:rPr>
          <w:spacing w:val="-12"/>
        </w:rPr>
        <w:t xml:space="preserve"> </w:t>
      </w:r>
      <w:r>
        <w:t>magnitude</w:t>
      </w:r>
      <w:r>
        <w:rPr>
          <w:spacing w:val="-12"/>
        </w:rPr>
        <w:t xml:space="preserve"> </w:t>
      </w:r>
      <w:r>
        <w:t>of</w:t>
      </w:r>
      <w:r>
        <w:rPr>
          <w:spacing w:val="-12"/>
        </w:rPr>
        <w:t xml:space="preserve"> </w:t>
      </w:r>
      <w:r>
        <w:t>the net connectivity (the absolute value of the net connectivity).</w:t>
      </w:r>
    </w:p>
    <w:p w14:paraId="0755A024" w14:textId="77777777" w:rsidR="00F675FE" w:rsidRDefault="00F675FE">
      <w:pPr>
        <w:pStyle w:val="BodyText"/>
        <w:spacing w:before="12"/>
      </w:pPr>
    </w:p>
    <w:p w14:paraId="0755A025" w14:textId="77777777" w:rsidR="00F675FE" w:rsidRDefault="00000000">
      <w:pPr>
        <w:pStyle w:val="Heading4"/>
      </w:pPr>
      <w:bookmarkStart w:id="98" w:name="Emotion_Summary_Ratio_Plot"/>
      <w:bookmarkStart w:id="99" w:name="_bookmark34"/>
      <w:bookmarkEnd w:id="98"/>
      <w:bookmarkEnd w:id="99"/>
      <w:r>
        <w:rPr>
          <w:w w:val="110"/>
        </w:rPr>
        <w:t>Emotion</w:t>
      </w:r>
      <w:r>
        <w:rPr>
          <w:spacing w:val="-5"/>
          <w:w w:val="110"/>
        </w:rPr>
        <w:t xml:space="preserve"> </w:t>
      </w:r>
      <w:r>
        <w:rPr>
          <w:w w:val="110"/>
        </w:rPr>
        <w:t>Summary</w:t>
      </w:r>
      <w:r>
        <w:rPr>
          <w:spacing w:val="-4"/>
          <w:w w:val="110"/>
        </w:rPr>
        <w:t xml:space="preserve"> </w:t>
      </w:r>
      <w:r>
        <w:rPr>
          <w:w w:val="110"/>
        </w:rPr>
        <w:t>Ratio</w:t>
      </w:r>
      <w:r>
        <w:rPr>
          <w:spacing w:val="-4"/>
          <w:w w:val="110"/>
        </w:rPr>
        <w:t xml:space="preserve"> Plot</w:t>
      </w:r>
    </w:p>
    <w:p w14:paraId="0755A026" w14:textId="77777777" w:rsidR="00F675FE" w:rsidRDefault="00F675FE">
      <w:pPr>
        <w:pStyle w:val="BodyText"/>
        <w:rPr>
          <w:b/>
          <w:sz w:val="23"/>
        </w:rPr>
      </w:pPr>
    </w:p>
    <w:p w14:paraId="0755A027" w14:textId="77777777" w:rsidR="00F675FE" w:rsidRDefault="00000000">
      <w:pPr>
        <w:pStyle w:val="BodyText"/>
        <w:spacing w:line="355" w:lineRule="auto"/>
        <w:ind w:left="139" w:right="1215"/>
        <w:jc w:val="both"/>
      </w:pPr>
      <w:r>
        <w:t>To</w:t>
      </w:r>
      <w:r>
        <w:rPr>
          <w:spacing w:val="-10"/>
        </w:rPr>
        <w:t xml:space="preserve"> </w:t>
      </w:r>
      <w:r>
        <w:t>summarize</w:t>
      </w:r>
      <w:r>
        <w:rPr>
          <w:spacing w:val="-9"/>
        </w:rPr>
        <w:t xml:space="preserve"> </w:t>
      </w:r>
      <w:r>
        <w:t>the</w:t>
      </w:r>
      <w:r>
        <w:rPr>
          <w:spacing w:val="-10"/>
        </w:rPr>
        <w:t xml:space="preserve"> </w:t>
      </w:r>
      <w:r>
        <w:t>net</w:t>
      </w:r>
      <w:r>
        <w:rPr>
          <w:spacing w:val="-9"/>
        </w:rPr>
        <w:t xml:space="preserve"> </w:t>
      </w:r>
      <w:r>
        <w:t>connectivity</w:t>
      </w:r>
      <w:r>
        <w:rPr>
          <w:spacing w:val="-10"/>
        </w:rPr>
        <w:t xml:space="preserve"> </w:t>
      </w:r>
      <w:r>
        <w:t>between</w:t>
      </w:r>
      <w:r>
        <w:rPr>
          <w:spacing w:val="-10"/>
        </w:rPr>
        <w:t xml:space="preserve"> </w:t>
      </w:r>
      <w:r>
        <w:t>regions</w:t>
      </w:r>
      <w:r>
        <w:rPr>
          <w:spacing w:val="-10"/>
        </w:rPr>
        <w:t xml:space="preserve"> </w:t>
      </w:r>
      <w:r>
        <w:t>for</w:t>
      </w:r>
      <w:r>
        <w:rPr>
          <w:spacing w:val="-10"/>
        </w:rPr>
        <w:t xml:space="preserve"> </w:t>
      </w:r>
      <w:r>
        <w:t>each</w:t>
      </w:r>
      <w:r>
        <w:rPr>
          <w:spacing w:val="-9"/>
        </w:rPr>
        <w:t xml:space="preserve"> </w:t>
      </w:r>
      <w:r>
        <w:t>emotion,</w:t>
      </w:r>
      <w:r>
        <w:rPr>
          <w:spacing w:val="-7"/>
        </w:rPr>
        <w:t xml:space="preserve"> </w:t>
      </w:r>
      <w:r>
        <w:t>we</w:t>
      </w:r>
      <w:r>
        <w:rPr>
          <w:spacing w:val="-10"/>
        </w:rPr>
        <w:t xml:space="preserve"> </w:t>
      </w:r>
      <w:r>
        <w:t>calculated</w:t>
      </w:r>
      <w:r>
        <w:rPr>
          <w:spacing w:val="-9"/>
        </w:rPr>
        <w:t xml:space="preserve"> </w:t>
      </w:r>
      <w:r>
        <w:t xml:space="preserve">a </w:t>
      </w:r>
      <w:r>
        <w:rPr>
          <w:w w:val="95"/>
        </w:rPr>
        <w:t>ratio of positive to negative connections for each emotion pair.</w:t>
      </w:r>
      <w:r>
        <w:rPr>
          <w:spacing w:val="34"/>
        </w:rPr>
        <w:t xml:space="preserve"> </w:t>
      </w:r>
      <w:r>
        <w:rPr>
          <w:w w:val="95"/>
        </w:rPr>
        <w:t>The ratio was calculated by</w:t>
      </w:r>
      <w:r>
        <w:rPr>
          <w:spacing w:val="-9"/>
          <w:w w:val="95"/>
        </w:rPr>
        <w:t xml:space="preserve"> </w:t>
      </w:r>
      <w:r>
        <w:rPr>
          <w:w w:val="95"/>
        </w:rPr>
        <w:t>taking</w:t>
      </w:r>
      <w:r>
        <w:rPr>
          <w:spacing w:val="-9"/>
          <w:w w:val="95"/>
        </w:rPr>
        <w:t xml:space="preserve"> </w:t>
      </w:r>
      <w:r>
        <w:rPr>
          <w:w w:val="95"/>
        </w:rPr>
        <w:t>the</w:t>
      </w:r>
      <w:r>
        <w:rPr>
          <w:spacing w:val="-9"/>
          <w:w w:val="95"/>
        </w:rPr>
        <w:t xml:space="preserve"> </w:t>
      </w:r>
      <w:r>
        <w:rPr>
          <w:w w:val="95"/>
        </w:rPr>
        <w:t>difference</w:t>
      </w:r>
      <w:r>
        <w:rPr>
          <w:spacing w:val="-9"/>
          <w:w w:val="95"/>
        </w:rPr>
        <w:t xml:space="preserve"> </w:t>
      </w:r>
      <w:r>
        <w:rPr>
          <w:w w:val="95"/>
        </w:rPr>
        <w:t>of</w:t>
      </w:r>
      <w:r>
        <w:rPr>
          <w:spacing w:val="-9"/>
          <w:w w:val="95"/>
        </w:rPr>
        <w:t xml:space="preserve"> </w:t>
      </w:r>
      <w:r>
        <w:rPr>
          <w:w w:val="95"/>
        </w:rPr>
        <w:t>the</w:t>
      </w:r>
      <w:r>
        <w:rPr>
          <w:spacing w:val="-9"/>
          <w:w w:val="95"/>
        </w:rPr>
        <w:t xml:space="preserve"> </w:t>
      </w:r>
      <w:r>
        <w:rPr>
          <w:w w:val="95"/>
        </w:rPr>
        <w:t>count</w:t>
      </w:r>
      <w:r>
        <w:rPr>
          <w:spacing w:val="-9"/>
          <w:w w:val="95"/>
        </w:rPr>
        <w:t xml:space="preserve"> </w:t>
      </w:r>
      <w:r>
        <w:rPr>
          <w:w w:val="95"/>
        </w:rPr>
        <w:t>of</w:t>
      </w:r>
      <w:r>
        <w:rPr>
          <w:spacing w:val="-9"/>
          <w:w w:val="95"/>
        </w:rPr>
        <w:t xml:space="preserve"> </w:t>
      </w:r>
      <w:r>
        <w:rPr>
          <w:w w:val="95"/>
        </w:rPr>
        <w:t>significant</w:t>
      </w:r>
      <w:r>
        <w:rPr>
          <w:spacing w:val="-9"/>
          <w:w w:val="95"/>
        </w:rPr>
        <w:t xml:space="preserve"> </w:t>
      </w:r>
      <w:r>
        <w:rPr>
          <w:w w:val="95"/>
        </w:rPr>
        <w:t>channels</w:t>
      </w:r>
      <w:r>
        <w:rPr>
          <w:spacing w:val="-9"/>
          <w:w w:val="95"/>
        </w:rPr>
        <w:t xml:space="preserve"> </w:t>
      </w:r>
      <w:r>
        <w:rPr>
          <w:w w:val="95"/>
        </w:rPr>
        <w:t>where</w:t>
      </w:r>
      <w:r>
        <w:rPr>
          <w:spacing w:val="-9"/>
          <w:w w:val="95"/>
        </w:rPr>
        <w:t xml:space="preserve"> </w:t>
      </w:r>
      <w:r>
        <w:rPr>
          <w:w w:val="95"/>
        </w:rPr>
        <w:t>the</w:t>
      </w:r>
      <w:r>
        <w:rPr>
          <w:spacing w:val="-9"/>
          <w:w w:val="95"/>
        </w:rPr>
        <w:t xml:space="preserve"> </w:t>
      </w:r>
      <w:r>
        <w:rPr>
          <w:rFonts w:ascii="Times New Roman" w:hAnsi="Times New Roman"/>
          <w:i/>
          <w:w w:val="95"/>
        </w:rPr>
        <w:t>t</w:t>
      </w:r>
      <w:r>
        <w:rPr>
          <w:w w:val="95"/>
        </w:rPr>
        <w:t>-value</w:t>
      </w:r>
      <w:r>
        <w:rPr>
          <w:spacing w:val="-9"/>
          <w:w w:val="95"/>
        </w:rPr>
        <w:t xml:space="preserve"> </w:t>
      </w:r>
      <w:r>
        <w:rPr>
          <w:w w:val="95"/>
        </w:rPr>
        <w:t>was</w:t>
      </w:r>
      <w:r>
        <w:rPr>
          <w:spacing w:val="-9"/>
          <w:w w:val="95"/>
        </w:rPr>
        <w:t xml:space="preserve"> </w:t>
      </w:r>
      <w:r>
        <w:rPr>
          <w:w w:val="95"/>
        </w:rPr>
        <w:t xml:space="preserve">positive and the count of significant channels where the </w:t>
      </w:r>
      <w:r>
        <w:rPr>
          <w:rFonts w:ascii="Times New Roman" w:hAnsi="Times New Roman"/>
          <w:i/>
          <w:w w:val="95"/>
        </w:rPr>
        <w:t>t</w:t>
      </w:r>
      <w:r>
        <w:rPr>
          <w:w w:val="95"/>
        </w:rPr>
        <w:t xml:space="preserve">-value was negative, and dividing it by </w:t>
      </w:r>
      <w:r>
        <w:t>the total number of significant channels for that emotion pair.</w:t>
      </w:r>
      <w:r>
        <w:rPr>
          <w:spacing w:val="40"/>
        </w:rPr>
        <w:t xml:space="preserve"> </w:t>
      </w:r>
      <w:r>
        <w:t>This ratio provides a measure</w:t>
      </w:r>
      <w:r>
        <w:rPr>
          <w:spacing w:val="-11"/>
        </w:rPr>
        <w:t xml:space="preserve"> </w:t>
      </w:r>
      <w:r>
        <w:t>of</w:t>
      </w:r>
      <w:r>
        <w:rPr>
          <w:spacing w:val="-11"/>
        </w:rPr>
        <w:t xml:space="preserve"> </w:t>
      </w:r>
      <w:r>
        <w:t>the</w:t>
      </w:r>
      <w:r>
        <w:rPr>
          <w:spacing w:val="-11"/>
        </w:rPr>
        <w:t xml:space="preserve"> </w:t>
      </w:r>
      <w:r>
        <w:t>net</w:t>
      </w:r>
      <w:r>
        <w:rPr>
          <w:spacing w:val="-11"/>
        </w:rPr>
        <w:t xml:space="preserve"> </w:t>
      </w:r>
      <w:r>
        <w:t>connectivity</w:t>
      </w:r>
      <w:r>
        <w:rPr>
          <w:spacing w:val="-11"/>
        </w:rPr>
        <w:t xml:space="preserve"> </w:t>
      </w:r>
      <w:r>
        <w:t>across</w:t>
      </w:r>
      <w:r>
        <w:rPr>
          <w:spacing w:val="-11"/>
        </w:rPr>
        <w:t xml:space="preserve"> </w:t>
      </w:r>
      <w:r>
        <w:t>all</w:t>
      </w:r>
      <w:r>
        <w:rPr>
          <w:spacing w:val="-11"/>
        </w:rPr>
        <w:t xml:space="preserve"> </w:t>
      </w:r>
      <w:r>
        <w:t>ROI’s</w:t>
      </w:r>
      <w:r>
        <w:rPr>
          <w:spacing w:val="-11"/>
        </w:rPr>
        <w:t xml:space="preserve"> </w:t>
      </w:r>
      <w:r>
        <w:t>for</w:t>
      </w:r>
      <w:r>
        <w:rPr>
          <w:spacing w:val="-11"/>
        </w:rPr>
        <w:t xml:space="preserve"> </w:t>
      </w:r>
      <w:r>
        <w:t>each</w:t>
      </w:r>
      <w:r>
        <w:rPr>
          <w:spacing w:val="-11"/>
        </w:rPr>
        <w:t xml:space="preserve"> </w:t>
      </w:r>
      <w:r>
        <w:t>emotion,</w:t>
      </w:r>
      <w:r>
        <w:rPr>
          <w:spacing w:val="-10"/>
        </w:rPr>
        <w:t xml:space="preserve"> </w:t>
      </w:r>
      <w:r>
        <w:t>with</w:t>
      </w:r>
      <w:r>
        <w:rPr>
          <w:spacing w:val="-11"/>
        </w:rPr>
        <w:t xml:space="preserve"> </w:t>
      </w:r>
      <w:r>
        <w:t>a</w:t>
      </w:r>
      <w:r>
        <w:rPr>
          <w:spacing w:val="-11"/>
        </w:rPr>
        <w:t xml:space="preserve"> </w:t>
      </w:r>
      <w:r>
        <w:t>positive</w:t>
      </w:r>
      <w:r>
        <w:rPr>
          <w:spacing w:val="-11"/>
        </w:rPr>
        <w:t xml:space="preserve"> </w:t>
      </w:r>
      <w:r>
        <w:t xml:space="preserve">ratio </w:t>
      </w:r>
      <w:r>
        <w:rPr>
          <w:w w:val="95"/>
        </w:rPr>
        <w:t>indicating</w:t>
      </w:r>
      <w:r>
        <w:rPr>
          <w:spacing w:val="-2"/>
          <w:w w:val="95"/>
        </w:rPr>
        <w:t xml:space="preserve"> </w:t>
      </w:r>
      <w:r>
        <w:rPr>
          <w:w w:val="95"/>
        </w:rPr>
        <w:t>that</w:t>
      </w:r>
      <w:r>
        <w:rPr>
          <w:spacing w:val="-2"/>
          <w:w w:val="95"/>
        </w:rPr>
        <w:t xml:space="preserve"> </w:t>
      </w:r>
      <w:r>
        <w:rPr>
          <w:w w:val="95"/>
        </w:rPr>
        <w:t>one</w:t>
      </w:r>
      <w:r>
        <w:rPr>
          <w:spacing w:val="-2"/>
          <w:w w:val="95"/>
        </w:rPr>
        <w:t xml:space="preserve"> </w:t>
      </w:r>
      <w:r>
        <w:rPr>
          <w:w w:val="95"/>
        </w:rPr>
        <w:t>emotion</w:t>
      </w:r>
      <w:r>
        <w:rPr>
          <w:spacing w:val="-2"/>
          <w:w w:val="95"/>
        </w:rPr>
        <w:t xml:space="preserve"> </w:t>
      </w:r>
      <w:r>
        <w:rPr>
          <w:w w:val="95"/>
        </w:rPr>
        <w:t>has</w:t>
      </w:r>
      <w:r>
        <w:rPr>
          <w:spacing w:val="-2"/>
          <w:w w:val="95"/>
        </w:rPr>
        <w:t xml:space="preserve"> </w:t>
      </w:r>
      <w:r>
        <w:rPr>
          <w:w w:val="95"/>
        </w:rPr>
        <w:t>a</w:t>
      </w:r>
      <w:r>
        <w:rPr>
          <w:spacing w:val="-2"/>
          <w:w w:val="95"/>
        </w:rPr>
        <w:t xml:space="preserve"> </w:t>
      </w:r>
      <w:r>
        <w:rPr>
          <w:w w:val="95"/>
        </w:rPr>
        <w:t>stronger</w:t>
      </w:r>
      <w:r>
        <w:rPr>
          <w:spacing w:val="-2"/>
          <w:w w:val="95"/>
        </w:rPr>
        <w:t xml:space="preserve"> </w:t>
      </w:r>
      <w:r>
        <w:rPr>
          <w:w w:val="95"/>
        </w:rPr>
        <w:t>net</w:t>
      </w:r>
      <w:r>
        <w:rPr>
          <w:spacing w:val="-2"/>
          <w:w w:val="95"/>
        </w:rPr>
        <w:t xml:space="preserve"> </w:t>
      </w:r>
      <w:r>
        <w:rPr>
          <w:w w:val="95"/>
        </w:rPr>
        <w:t>connectivity</w:t>
      </w:r>
      <w:r>
        <w:rPr>
          <w:spacing w:val="-2"/>
          <w:w w:val="95"/>
        </w:rPr>
        <w:t xml:space="preserve"> </w:t>
      </w:r>
      <w:r>
        <w:rPr>
          <w:w w:val="95"/>
        </w:rPr>
        <w:t>than</w:t>
      </w:r>
      <w:r>
        <w:rPr>
          <w:spacing w:val="-2"/>
          <w:w w:val="95"/>
        </w:rPr>
        <w:t xml:space="preserve"> </w:t>
      </w:r>
      <w:r>
        <w:rPr>
          <w:w w:val="95"/>
        </w:rPr>
        <w:t>the</w:t>
      </w:r>
      <w:r>
        <w:rPr>
          <w:spacing w:val="-2"/>
          <w:w w:val="95"/>
        </w:rPr>
        <w:t xml:space="preserve"> </w:t>
      </w:r>
      <w:r>
        <w:rPr>
          <w:w w:val="95"/>
        </w:rPr>
        <w:t>other, and</w:t>
      </w:r>
      <w:r>
        <w:rPr>
          <w:spacing w:val="-2"/>
          <w:w w:val="95"/>
        </w:rPr>
        <w:t xml:space="preserve"> </w:t>
      </w:r>
      <w:r>
        <w:rPr>
          <w:w w:val="95"/>
        </w:rPr>
        <w:t>a</w:t>
      </w:r>
      <w:r>
        <w:rPr>
          <w:spacing w:val="-2"/>
          <w:w w:val="95"/>
        </w:rPr>
        <w:t xml:space="preserve"> </w:t>
      </w:r>
      <w:r>
        <w:rPr>
          <w:w w:val="95"/>
        </w:rPr>
        <w:t xml:space="preserve">negative </w:t>
      </w:r>
      <w:r>
        <w:t>ratio indicating that the other emotion has a stronger net connectivity.</w:t>
      </w:r>
    </w:p>
    <w:p w14:paraId="0755A028" w14:textId="77777777" w:rsidR="00F675FE" w:rsidRDefault="00F675FE">
      <w:pPr>
        <w:pStyle w:val="BodyText"/>
        <w:spacing w:before="1"/>
        <w:rPr>
          <w:sz w:val="25"/>
        </w:rPr>
      </w:pPr>
    </w:p>
    <w:p w14:paraId="0755A029" w14:textId="77777777" w:rsidR="00F675FE" w:rsidRDefault="00000000">
      <w:pPr>
        <w:pStyle w:val="Heading4"/>
        <w:ind w:left="139"/>
      </w:pPr>
      <w:bookmarkStart w:id="100" w:name="Region_Summary_Plot"/>
      <w:bookmarkStart w:id="101" w:name="_bookmark35"/>
      <w:bookmarkEnd w:id="100"/>
      <w:bookmarkEnd w:id="101"/>
      <w:r>
        <w:rPr>
          <w:w w:val="105"/>
        </w:rPr>
        <w:t>Region</w:t>
      </w:r>
      <w:r>
        <w:rPr>
          <w:spacing w:val="22"/>
          <w:w w:val="105"/>
        </w:rPr>
        <w:t xml:space="preserve"> </w:t>
      </w:r>
      <w:r>
        <w:rPr>
          <w:w w:val="105"/>
        </w:rPr>
        <w:t>Summary</w:t>
      </w:r>
      <w:r>
        <w:rPr>
          <w:spacing w:val="22"/>
          <w:w w:val="105"/>
        </w:rPr>
        <w:t xml:space="preserve"> </w:t>
      </w:r>
      <w:r>
        <w:rPr>
          <w:spacing w:val="-4"/>
          <w:w w:val="105"/>
        </w:rPr>
        <w:t>Plot</w:t>
      </w:r>
    </w:p>
    <w:p w14:paraId="0755A02A" w14:textId="77777777" w:rsidR="00F675FE" w:rsidRDefault="00F675FE">
      <w:pPr>
        <w:pStyle w:val="BodyText"/>
        <w:spacing w:before="13"/>
        <w:rPr>
          <w:b/>
          <w:sz w:val="22"/>
        </w:rPr>
      </w:pPr>
    </w:p>
    <w:p w14:paraId="0755A02B" w14:textId="77777777" w:rsidR="00F675FE" w:rsidRDefault="00000000">
      <w:pPr>
        <w:pStyle w:val="BodyText"/>
        <w:spacing w:line="355" w:lineRule="auto"/>
        <w:ind w:left="139" w:right="1216"/>
        <w:jc w:val="both"/>
      </w:pPr>
      <w:r>
        <w:rPr>
          <w:spacing w:val="-2"/>
        </w:rPr>
        <w:t>To</w:t>
      </w:r>
      <w:r>
        <w:rPr>
          <w:spacing w:val="-9"/>
        </w:rPr>
        <w:t xml:space="preserve"> </w:t>
      </w:r>
      <w:r>
        <w:rPr>
          <w:spacing w:val="-2"/>
        </w:rPr>
        <w:t>summarize</w:t>
      </w:r>
      <w:r>
        <w:rPr>
          <w:spacing w:val="-9"/>
        </w:rPr>
        <w:t xml:space="preserve"> </w:t>
      </w:r>
      <w:r>
        <w:rPr>
          <w:spacing w:val="-2"/>
        </w:rPr>
        <w:t>the</w:t>
      </w:r>
      <w:r>
        <w:rPr>
          <w:spacing w:val="-9"/>
        </w:rPr>
        <w:t xml:space="preserve"> </w:t>
      </w:r>
      <w:r>
        <w:rPr>
          <w:spacing w:val="-2"/>
        </w:rPr>
        <w:t>net</w:t>
      </w:r>
      <w:r>
        <w:rPr>
          <w:spacing w:val="-9"/>
        </w:rPr>
        <w:t xml:space="preserve"> </w:t>
      </w:r>
      <w:r>
        <w:rPr>
          <w:spacing w:val="-2"/>
        </w:rPr>
        <w:t>connectivity</w:t>
      </w:r>
      <w:r>
        <w:rPr>
          <w:spacing w:val="-9"/>
        </w:rPr>
        <w:t xml:space="preserve"> </w:t>
      </w:r>
      <w:r>
        <w:rPr>
          <w:spacing w:val="-2"/>
        </w:rPr>
        <w:t>across</w:t>
      </w:r>
      <w:r>
        <w:rPr>
          <w:spacing w:val="-9"/>
        </w:rPr>
        <w:t xml:space="preserve"> </w:t>
      </w:r>
      <w:r>
        <w:rPr>
          <w:spacing w:val="-2"/>
        </w:rPr>
        <w:t>all</w:t>
      </w:r>
      <w:r>
        <w:rPr>
          <w:spacing w:val="-9"/>
        </w:rPr>
        <w:t xml:space="preserve"> </w:t>
      </w:r>
      <w:r>
        <w:rPr>
          <w:spacing w:val="-2"/>
        </w:rPr>
        <w:t>emotions</w:t>
      </w:r>
      <w:r>
        <w:rPr>
          <w:spacing w:val="-9"/>
        </w:rPr>
        <w:t xml:space="preserve"> </w:t>
      </w:r>
      <w:r>
        <w:rPr>
          <w:spacing w:val="-2"/>
        </w:rPr>
        <w:t>for</w:t>
      </w:r>
      <w:r>
        <w:rPr>
          <w:spacing w:val="-9"/>
        </w:rPr>
        <w:t xml:space="preserve"> </w:t>
      </w:r>
      <w:r>
        <w:rPr>
          <w:spacing w:val="-2"/>
        </w:rPr>
        <w:t>each</w:t>
      </w:r>
      <w:r>
        <w:rPr>
          <w:spacing w:val="-9"/>
        </w:rPr>
        <w:t xml:space="preserve"> </w:t>
      </w:r>
      <w:r>
        <w:rPr>
          <w:spacing w:val="-2"/>
        </w:rPr>
        <w:t>region,</w:t>
      </w:r>
      <w:r>
        <w:rPr>
          <w:spacing w:val="-8"/>
        </w:rPr>
        <w:t xml:space="preserve"> </w:t>
      </w:r>
      <w:r>
        <w:rPr>
          <w:spacing w:val="-2"/>
        </w:rPr>
        <w:t>we</w:t>
      </w:r>
      <w:r>
        <w:rPr>
          <w:spacing w:val="-9"/>
        </w:rPr>
        <w:t xml:space="preserve"> </w:t>
      </w:r>
      <w:r>
        <w:rPr>
          <w:spacing w:val="-2"/>
        </w:rPr>
        <w:t>summed</w:t>
      </w:r>
      <w:r>
        <w:rPr>
          <w:spacing w:val="-9"/>
        </w:rPr>
        <w:t xml:space="preserve"> </w:t>
      </w:r>
      <w:r>
        <w:rPr>
          <w:spacing w:val="-2"/>
        </w:rPr>
        <w:t xml:space="preserve">the </w:t>
      </w:r>
      <w:r>
        <w:rPr>
          <w:w w:val="95"/>
        </w:rPr>
        <w:t xml:space="preserve">number of significantly different channel pairs between each region pair across all emo- </w:t>
      </w:r>
      <w:r>
        <w:t>tions,</w:t>
      </w:r>
      <w:r>
        <w:rPr>
          <w:spacing w:val="-15"/>
        </w:rPr>
        <w:t xml:space="preserve"> </w:t>
      </w:r>
      <w:r>
        <w:t>disregarding</w:t>
      </w:r>
      <w:r>
        <w:rPr>
          <w:spacing w:val="-15"/>
        </w:rPr>
        <w:t xml:space="preserve"> </w:t>
      </w:r>
      <w:r>
        <w:t>the</w:t>
      </w:r>
      <w:r>
        <w:rPr>
          <w:spacing w:val="-15"/>
        </w:rPr>
        <w:t xml:space="preserve"> </w:t>
      </w:r>
      <w:r>
        <w:t>direction</w:t>
      </w:r>
      <w:r>
        <w:rPr>
          <w:spacing w:val="-15"/>
        </w:rPr>
        <w:t xml:space="preserve"> </w:t>
      </w:r>
      <w:r>
        <w:t>of</w:t>
      </w:r>
      <w:r>
        <w:rPr>
          <w:spacing w:val="-15"/>
        </w:rPr>
        <w:t xml:space="preserve"> </w:t>
      </w:r>
      <w:r>
        <w:t>the</w:t>
      </w:r>
      <w:r>
        <w:rPr>
          <w:spacing w:val="-15"/>
        </w:rPr>
        <w:t xml:space="preserve"> </w:t>
      </w:r>
      <w:r>
        <w:rPr>
          <w:rFonts w:ascii="Times New Roman"/>
          <w:i/>
        </w:rPr>
        <w:t>t</w:t>
      </w:r>
      <w:r>
        <w:t>-value.</w:t>
      </w:r>
      <w:r>
        <w:rPr>
          <w:spacing w:val="-1"/>
        </w:rPr>
        <w:t xml:space="preserve"> </w:t>
      </w:r>
      <w:r>
        <w:t>This</w:t>
      </w:r>
      <w:r>
        <w:rPr>
          <w:spacing w:val="-15"/>
        </w:rPr>
        <w:t xml:space="preserve"> </w:t>
      </w:r>
      <w:r>
        <w:t>provides</w:t>
      </w:r>
      <w:r>
        <w:rPr>
          <w:spacing w:val="-15"/>
        </w:rPr>
        <w:t xml:space="preserve"> </w:t>
      </w:r>
      <w:r>
        <w:t>a</w:t>
      </w:r>
      <w:r>
        <w:rPr>
          <w:spacing w:val="-15"/>
        </w:rPr>
        <w:t xml:space="preserve"> </w:t>
      </w:r>
      <w:r>
        <w:t>measure</w:t>
      </w:r>
      <w:r>
        <w:rPr>
          <w:spacing w:val="-15"/>
        </w:rPr>
        <w:t xml:space="preserve"> </w:t>
      </w:r>
      <w:r>
        <w:t>of</w:t>
      </w:r>
      <w:r>
        <w:rPr>
          <w:spacing w:val="-15"/>
        </w:rPr>
        <w:t xml:space="preserve"> </w:t>
      </w:r>
      <w:r>
        <w:t>the</w:t>
      </w:r>
      <w:r>
        <w:rPr>
          <w:spacing w:val="-15"/>
        </w:rPr>
        <w:t xml:space="preserve"> </w:t>
      </w:r>
      <w:r>
        <w:t>net</w:t>
      </w:r>
      <w:r>
        <w:rPr>
          <w:spacing w:val="-15"/>
        </w:rPr>
        <w:t xml:space="preserve"> </w:t>
      </w:r>
      <w:r>
        <w:t xml:space="preserve">con- </w:t>
      </w:r>
      <w:r>
        <w:rPr>
          <w:w w:val="95"/>
        </w:rPr>
        <w:t xml:space="preserve">nectivity across all emotions for each region, showing which regions are more connected </w:t>
      </w:r>
      <w:r>
        <w:t>across all emotions.</w:t>
      </w:r>
      <w:r>
        <w:rPr>
          <w:spacing w:val="40"/>
        </w:rPr>
        <w:t xml:space="preserve"> </w:t>
      </w:r>
      <w:r>
        <w:t xml:space="preserve">The 3 regions with the highest and lowest number of significant </w:t>
      </w:r>
      <w:r>
        <w:rPr>
          <w:w w:val="95"/>
        </w:rPr>
        <w:t xml:space="preserve">channel pairs are marked, to emphasize the most/least connected regions across all emo- </w:t>
      </w:r>
      <w:r>
        <w:rPr>
          <w:spacing w:val="-2"/>
        </w:rPr>
        <w:t>tions.</w:t>
      </w:r>
    </w:p>
    <w:p w14:paraId="0755A02C" w14:textId="77777777" w:rsidR="00F675FE" w:rsidRDefault="00F675FE">
      <w:pPr>
        <w:spacing w:line="355" w:lineRule="auto"/>
        <w:jc w:val="both"/>
        <w:sectPr w:rsidR="00F675FE">
          <w:headerReference w:type="default" r:id="rId58"/>
          <w:footerReference w:type="default" r:id="rId59"/>
          <w:pgSz w:w="12240" w:h="15840"/>
          <w:pgMar w:top="1020" w:right="220" w:bottom="280" w:left="1660" w:header="690" w:footer="0" w:gutter="0"/>
          <w:cols w:space="720"/>
        </w:sectPr>
      </w:pPr>
    </w:p>
    <w:p w14:paraId="0755A02D" w14:textId="77777777" w:rsidR="00F675FE" w:rsidRDefault="00F675FE">
      <w:pPr>
        <w:pStyle w:val="BodyText"/>
        <w:spacing w:before="8"/>
        <w:rPr>
          <w:sz w:val="16"/>
        </w:rPr>
      </w:pPr>
    </w:p>
    <w:p w14:paraId="0755A02E" w14:textId="77777777" w:rsidR="00F675FE" w:rsidRDefault="00000000">
      <w:pPr>
        <w:pStyle w:val="Heading3"/>
        <w:numPr>
          <w:ilvl w:val="2"/>
          <w:numId w:val="6"/>
        </w:numPr>
        <w:tabs>
          <w:tab w:val="left" w:pos="1126"/>
          <w:tab w:val="left" w:pos="1127"/>
        </w:tabs>
        <w:spacing w:before="133"/>
      </w:pPr>
      <w:bookmarkStart w:id="102" w:name="Memory_Task_Analysis"/>
      <w:bookmarkStart w:id="103" w:name="_bookmark36"/>
      <w:bookmarkEnd w:id="102"/>
      <w:bookmarkEnd w:id="103"/>
      <w:r>
        <w:rPr>
          <w:w w:val="105"/>
        </w:rPr>
        <w:t>Memory</w:t>
      </w:r>
      <w:r>
        <w:rPr>
          <w:spacing w:val="47"/>
          <w:w w:val="105"/>
        </w:rPr>
        <w:t xml:space="preserve"> </w:t>
      </w:r>
      <w:r>
        <w:rPr>
          <w:w w:val="105"/>
        </w:rPr>
        <w:t>Task</w:t>
      </w:r>
      <w:r>
        <w:rPr>
          <w:spacing w:val="47"/>
          <w:w w:val="105"/>
        </w:rPr>
        <w:t xml:space="preserve"> </w:t>
      </w:r>
      <w:r>
        <w:rPr>
          <w:spacing w:val="-2"/>
          <w:w w:val="105"/>
        </w:rPr>
        <w:t>Analysis</w:t>
      </w:r>
    </w:p>
    <w:p w14:paraId="0755A02F" w14:textId="77777777" w:rsidR="00F675FE" w:rsidRDefault="00570744">
      <w:pPr>
        <w:pStyle w:val="BodyText"/>
        <w:spacing w:before="298" w:line="355" w:lineRule="auto"/>
        <w:ind w:left="140" w:right="1216"/>
        <w:jc w:val="both"/>
      </w:pPr>
      <w:r>
        <w:pict w14:anchorId="0755A6B7">
          <v:line id="_x0000_s2235" alt="" style="position:absolute;left:0;text-align:left;z-index:-251658201;mso-wrap-edited:f;mso-width-percent:0;mso-height-percent:0;mso-position-horizontal-relative:page;mso-width-percent:0;mso-height-percent:0" from="480.95pt,195.15pt" to="484.65pt,195.15pt" strokeweight=".14042mm">
            <w10:wrap anchorx="page"/>
          </v:line>
        </w:pict>
      </w:r>
      <w:r w:rsidR="004D6E97">
        <w:rPr>
          <w:w w:val="95"/>
        </w:rPr>
        <w:t xml:space="preserve">Raw behavioral data captured from PsychoPy were preprocessed to identify participant </w:t>
      </w:r>
      <w:r w:rsidR="004D6E97">
        <w:t>keyboard</w:t>
      </w:r>
      <w:r w:rsidR="004D6E97">
        <w:rPr>
          <w:spacing w:val="-8"/>
        </w:rPr>
        <w:t xml:space="preserve"> </w:t>
      </w:r>
      <w:r w:rsidR="004D6E97">
        <w:t>responses.</w:t>
      </w:r>
      <w:r w:rsidR="004D6E97">
        <w:rPr>
          <w:spacing w:val="23"/>
        </w:rPr>
        <w:t xml:space="preserve"> </w:t>
      </w:r>
      <w:r w:rsidR="004D6E97">
        <w:t>The</w:t>
      </w:r>
      <w:r w:rsidR="004D6E97">
        <w:rPr>
          <w:spacing w:val="-8"/>
        </w:rPr>
        <w:t xml:space="preserve"> </w:t>
      </w:r>
      <w:r w:rsidR="004D6E97">
        <w:t>total</w:t>
      </w:r>
      <w:r w:rsidR="004D6E97">
        <w:rPr>
          <w:spacing w:val="-8"/>
        </w:rPr>
        <w:t xml:space="preserve"> </w:t>
      </w:r>
      <w:r w:rsidR="004D6E97">
        <w:t>correct</w:t>
      </w:r>
      <w:r w:rsidR="004D6E97">
        <w:rPr>
          <w:spacing w:val="-8"/>
        </w:rPr>
        <w:t xml:space="preserve"> </w:t>
      </w:r>
      <w:r w:rsidR="004D6E97">
        <w:t>trials</w:t>
      </w:r>
      <w:r w:rsidR="004D6E97">
        <w:rPr>
          <w:spacing w:val="-8"/>
        </w:rPr>
        <w:t xml:space="preserve"> </w:t>
      </w:r>
      <w:r w:rsidR="004D6E97">
        <w:t>per</w:t>
      </w:r>
      <w:r w:rsidR="004D6E97">
        <w:rPr>
          <w:spacing w:val="-8"/>
        </w:rPr>
        <w:t xml:space="preserve"> </w:t>
      </w:r>
      <w:r w:rsidR="004D6E97">
        <w:t>participant</w:t>
      </w:r>
      <w:r w:rsidR="004D6E97">
        <w:rPr>
          <w:spacing w:val="-8"/>
        </w:rPr>
        <w:t xml:space="preserve"> </w:t>
      </w:r>
      <w:r w:rsidR="004D6E97">
        <w:t>were</w:t>
      </w:r>
      <w:r w:rsidR="004D6E97">
        <w:rPr>
          <w:spacing w:val="-8"/>
        </w:rPr>
        <w:t xml:space="preserve"> </w:t>
      </w:r>
      <w:r w:rsidR="004D6E97">
        <w:t>summed.</w:t>
      </w:r>
      <w:r w:rsidR="004D6E97">
        <w:rPr>
          <w:spacing w:val="23"/>
        </w:rPr>
        <w:t xml:space="preserve"> </w:t>
      </w:r>
      <w:r w:rsidR="004D6E97">
        <w:t>Since</w:t>
      </w:r>
      <w:r w:rsidR="004D6E97">
        <w:rPr>
          <w:spacing w:val="-8"/>
        </w:rPr>
        <w:t xml:space="preserve"> </w:t>
      </w:r>
      <w:r w:rsidR="004D6E97">
        <w:t xml:space="preserve">each </w:t>
      </w:r>
      <w:r w:rsidR="004D6E97">
        <w:rPr>
          <w:w w:val="95"/>
        </w:rPr>
        <w:t xml:space="preserve">block of faces was either all real or all virtual, and all had the same emotional expression </w:t>
      </w:r>
      <w:r w:rsidR="004D6E97">
        <w:t>(as</w:t>
      </w:r>
      <w:r w:rsidR="004D6E97">
        <w:rPr>
          <w:spacing w:val="-12"/>
        </w:rPr>
        <w:t xml:space="preserve"> </w:t>
      </w:r>
      <w:r w:rsidR="004D6E97">
        <w:t>discussed</w:t>
      </w:r>
      <w:r w:rsidR="004D6E97">
        <w:rPr>
          <w:spacing w:val="-12"/>
        </w:rPr>
        <w:t xml:space="preserve"> </w:t>
      </w:r>
      <w:r w:rsidR="004D6E97">
        <w:t>in</w:t>
      </w:r>
      <w:r w:rsidR="004D6E97">
        <w:rPr>
          <w:spacing w:val="-12"/>
        </w:rPr>
        <w:t xml:space="preserve"> </w:t>
      </w:r>
      <w:hyperlink w:anchor="_bookmark22" w:history="1">
        <w:r w:rsidR="004D6E97">
          <w:rPr>
            <w:color w:val="0000FF"/>
          </w:rPr>
          <w:t>2.3.2</w:t>
        </w:r>
      </w:hyperlink>
      <w:r w:rsidR="004D6E97">
        <w:t>),</w:t>
      </w:r>
      <w:r w:rsidR="004D6E97">
        <w:rPr>
          <w:spacing w:val="-11"/>
        </w:rPr>
        <w:t xml:space="preserve"> </w:t>
      </w:r>
      <w:r w:rsidR="004D6E97">
        <w:t>each</w:t>
      </w:r>
      <w:r w:rsidR="004D6E97">
        <w:rPr>
          <w:spacing w:val="-12"/>
        </w:rPr>
        <w:t xml:space="preserve"> </w:t>
      </w:r>
      <w:r w:rsidR="004D6E97">
        <w:t>y/n</w:t>
      </w:r>
      <w:r w:rsidR="004D6E97">
        <w:rPr>
          <w:spacing w:val="-12"/>
        </w:rPr>
        <w:t xml:space="preserve"> </w:t>
      </w:r>
      <w:r w:rsidR="004D6E97">
        <w:t>response</w:t>
      </w:r>
      <w:r w:rsidR="004D6E97">
        <w:rPr>
          <w:spacing w:val="-12"/>
        </w:rPr>
        <w:t xml:space="preserve"> </w:t>
      </w:r>
      <w:r w:rsidR="004D6E97">
        <w:t>was</w:t>
      </w:r>
      <w:r w:rsidR="004D6E97">
        <w:rPr>
          <w:spacing w:val="-12"/>
        </w:rPr>
        <w:t xml:space="preserve"> </w:t>
      </w:r>
      <w:r w:rsidR="004D6E97">
        <w:t>labeled</w:t>
      </w:r>
      <w:r w:rsidR="004D6E97">
        <w:rPr>
          <w:spacing w:val="-12"/>
        </w:rPr>
        <w:t xml:space="preserve"> </w:t>
      </w:r>
      <w:r w:rsidR="004D6E97">
        <w:t>with</w:t>
      </w:r>
      <w:r w:rsidR="004D6E97">
        <w:rPr>
          <w:spacing w:val="-12"/>
        </w:rPr>
        <w:t xml:space="preserve"> </w:t>
      </w:r>
      <w:r w:rsidR="004D6E97">
        <w:t>Face</w:t>
      </w:r>
      <w:r w:rsidR="004D6E97">
        <w:rPr>
          <w:spacing w:val="-12"/>
        </w:rPr>
        <w:t xml:space="preserve"> </w:t>
      </w:r>
      <w:r w:rsidR="004D6E97">
        <w:t>type</w:t>
      </w:r>
      <w:r w:rsidR="004D6E97">
        <w:rPr>
          <w:spacing w:val="-12"/>
        </w:rPr>
        <w:t xml:space="preserve"> </w:t>
      </w:r>
      <w:r w:rsidR="004D6E97">
        <w:t>and</w:t>
      </w:r>
      <w:r w:rsidR="004D6E97">
        <w:rPr>
          <w:spacing w:val="-12"/>
        </w:rPr>
        <w:t xml:space="preserve"> </w:t>
      </w:r>
      <w:r w:rsidR="004D6E97">
        <w:t>Emotion.</w:t>
      </w:r>
      <w:r w:rsidR="004D6E97">
        <w:rPr>
          <w:spacing w:val="7"/>
        </w:rPr>
        <w:t xml:space="preserve"> </w:t>
      </w:r>
      <w:r w:rsidR="004D6E97">
        <w:t>An OLS</w:t>
      </w:r>
      <w:r w:rsidR="004D6E97">
        <w:rPr>
          <w:spacing w:val="-15"/>
        </w:rPr>
        <w:t xml:space="preserve"> </w:t>
      </w:r>
      <w:r w:rsidR="004D6E97">
        <w:t>model</w:t>
      </w:r>
      <w:r w:rsidR="004D6E97">
        <w:rPr>
          <w:spacing w:val="-15"/>
        </w:rPr>
        <w:t xml:space="preserve"> </w:t>
      </w:r>
      <w:r w:rsidR="004D6E97">
        <w:t>was</w:t>
      </w:r>
      <w:r w:rsidR="004D6E97">
        <w:rPr>
          <w:spacing w:val="-15"/>
        </w:rPr>
        <w:t xml:space="preserve"> </w:t>
      </w:r>
      <w:r w:rsidR="004D6E97">
        <w:t>fit</w:t>
      </w:r>
      <w:r w:rsidR="004D6E97">
        <w:rPr>
          <w:spacing w:val="-15"/>
        </w:rPr>
        <w:t xml:space="preserve"> </w:t>
      </w:r>
      <w:r w:rsidR="004D6E97">
        <w:t>with</w:t>
      </w:r>
      <w:r w:rsidR="004D6E97">
        <w:rPr>
          <w:spacing w:val="-15"/>
        </w:rPr>
        <w:t xml:space="preserve"> </w:t>
      </w:r>
      <w:r w:rsidR="004D6E97">
        <w:t>accuracy</w:t>
      </w:r>
      <w:r w:rsidR="004D6E97">
        <w:rPr>
          <w:spacing w:val="-15"/>
        </w:rPr>
        <w:t xml:space="preserve"> </w:t>
      </w:r>
      <w:r w:rsidR="004D6E97">
        <w:t>(converted</w:t>
      </w:r>
      <w:r w:rsidR="004D6E97">
        <w:rPr>
          <w:spacing w:val="-15"/>
        </w:rPr>
        <w:t xml:space="preserve"> </w:t>
      </w:r>
      <w:r w:rsidR="004D6E97">
        <w:t>to</w:t>
      </w:r>
      <w:r w:rsidR="004D6E97">
        <w:rPr>
          <w:spacing w:val="-15"/>
        </w:rPr>
        <w:t xml:space="preserve"> </w:t>
      </w:r>
      <w:r w:rsidR="004D6E97">
        <w:t>numeric</w:t>
      </w:r>
      <w:r w:rsidR="004D6E97">
        <w:rPr>
          <w:spacing w:val="-15"/>
        </w:rPr>
        <w:t xml:space="preserve"> </w:t>
      </w:r>
      <w:r w:rsidR="004D6E97">
        <w:t>0/1)</w:t>
      </w:r>
      <w:r w:rsidR="004D6E97">
        <w:rPr>
          <w:spacing w:val="-15"/>
        </w:rPr>
        <w:t xml:space="preserve"> </w:t>
      </w:r>
      <w:r w:rsidR="004D6E97">
        <w:t>as</w:t>
      </w:r>
      <w:r w:rsidR="004D6E97">
        <w:rPr>
          <w:spacing w:val="-15"/>
        </w:rPr>
        <w:t xml:space="preserve"> </w:t>
      </w:r>
      <w:r w:rsidR="004D6E97">
        <w:t>the</w:t>
      </w:r>
      <w:r w:rsidR="004D6E97">
        <w:rPr>
          <w:spacing w:val="-15"/>
        </w:rPr>
        <w:t xml:space="preserve"> </w:t>
      </w:r>
      <w:r w:rsidR="004D6E97">
        <w:t>dependent</w:t>
      </w:r>
      <w:r w:rsidR="004D6E97">
        <w:rPr>
          <w:spacing w:val="-15"/>
        </w:rPr>
        <w:t xml:space="preserve"> </w:t>
      </w:r>
      <w:r w:rsidR="004D6E97">
        <w:t>variable and</w:t>
      </w:r>
      <w:r w:rsidR="004D6E97">
        <w:rPr>
          <w:spacing w:val="-13"/>
        </w:rPr>
        <w:t xml:space="preserve"> </w:t>
      </w:r>
      <w:r w:rsidR="004D6E97">
        <w:t>categorical</w:t>
      </w:r>
      <w:r w:rsidR="004D6E97">
        <w:rPr>
          <w:spacing w:val="-13"/>
        </w:rPr>
        <w:t xml:space="preserve"> </w:t>
      </w:r>
      <w:r w:rsidR="004D6E97">
        <w:t>predictors</w:t>
      </w:r>
      <w:r w:rsidR="004D6E97">
        <w:rPr>
          <w:spacing w:val="-13"/>
        </w:rPr>
        <w:t xml:space="preserve"> </w:t>
      </w:r>
      <w:r w:rsidR="004D6E97">
        <w:t>for</w:t>
      </w:r>
      <w:r w:rsidR="004D6E97">
        <w:rPr>
          <w:spacing w:val="-12"/>
        </w:rPr>
        <w:t xml:space="preserve"> </w:t>
      </w:r>
      <w:r w:rsidR="004D6E97">
        <w:t>Face</w:t>
      </w:r>
      <w:r w:rsidR="004D6E97">
        <w:rPr>
          <w:spacing w:val="-13"/>
        </w:rPr>
        <w:t xml:space="preserve"> </w:t>
      </w:r>
      <w:r w:rsidR="004D6E97">
        <w:t>Type,</w:t>
      </w:r>
      <w:r w:rsidR="004D6E97">
        <w:rPr>
          <w:spacing w:val="-12"/>
        </w:rPr>
        <w:t xml:space="preserve"> </w:t>
      </w:r>
      <w:r w:rsidR="004D6E97">
        <w:t>Emotion,</w:t>
      </w:r>
      <w:r w:rsidR="004D6E97">
        <w:rPr>
          <w:spacing w:val="-13"/>
        </w:rPr>
        <w:t xml:space="preserve"> </w:t>
      </w:r>
      <w:r w:rsidR="004D6E97">
        <w:t>and</w:t>
      </w:r>
      <w:r w:rsidR="004D6E97">
        <w:rPr>
          <w:spacing w:val="-13"/>
        </w:rPr>
        <w:t xml:space="preserve"> </w:t>
      </w:r>
      <w:r w:rsidR="004D6E97">
        <w:t>their</w:t>
      </w:r>
      <w:r w:rsidR="004D6E97">
        <w:rPr>
          <w:spacing w:val="-13"/>
        </w:rPr>
        <w:t xml:space="preserve"> </w:t>
      </w:r>
      <w:r w:rsidR="004D6E97">
        <w:t>interaction. The</w:t>
      </w:r>
      <w:r w:rsidR="004D6E97">
        <w:rPr>
          <w:spacing w:val="-13"/>
        </w:rPr>
        <w:t xml:space="preserve"> </w:t>
      </w:r>
      <w:r w:rsidR="004D6E97">
        <w:t>goal</w:t>
      </w:r>
      <w:r w:rsidR="004D6E97">
        <w:rPr>
          <w:spacing w:val="-13"/>
        </w:rPr>
        <w:t xml:space="preserve"> </w:t>
      </w:r>
      <w:r w:rsidR="004D6E97">
        <w:t>is</w:t>
      </w:r>
      <w:r w:rsidR="004D6E97">
        <w:rPr>
          <w:spacing w:val="-13"/>
        </w:rPr>
        <w:t xml:space="preserve"> </w:t>
      </w:r>
      <w:r w:rsidR="004D6E97">
        <w:t xml:space="preserve">to </w:t>
      </w:r>
      <w:r w:rsidR="004D6E97">
        <w:rPr>
          <w:w w:val="95"/>
        </w:rPr>
        <w:t xml:space="preserve">determine the main effects of these two factors individually, as well as their interaction, </w:t>
      </w:r>
      <w:r w:rsidR="004D6E97">
        <w:t>on response accuracy.</w:t>
      </w:r>
      <w:r w:rsidR="004D6E97">
        <w:rPr>
          <w:spacing w:val="40"/>
        </w:rPr>
        <w:t xml:space="preserve"> </w:t>
      </w:r>
      <w:r w:rsidR="004D6E97">
        <w:t xml:space="preserve">A two-way Type III ANOVA (via sm.stats.anova lm(model, </w:t>
      </w:r>
      <w:r w:rsidR="004D6E97">
        <w:rPr>
          <w:w w:val="95"/>
        </w:rPr>
        <w:t xml:space="preserve">typ=3)) provided </w:t>
      </w:r>
      <w:r w:rsidR="004D6E97">
        <w:rPr>
          <w:rFonts w:ascii="Times New Roman"/>
          <w:i/>
          <w:w w:val="95"/>
        </w:rPr>
        <w:t>F</w:t>
      </w:r>
      <w:r w:rsidR="004D6E97">
        <w:rPr>
          <w:rFonts w:ascii="Times New Roman"/>
          <w:i/>
          <w:spacing w:val="-12"/>
          <w:w w:val="95"/>
        </w:rPr>
        <w:t xml:space="preserve"> </w:t>
      </w:r>
      <w:r w:rsidR="004D6E97">
        <w:rPr>
          <w:w w:val="95"/>
        </w:rPr>
        <w:t xml:space="preserve">-statistics and </w:t>
      </w:r>
      <w:r w:rsidR="004D6E97">
        <w:rPr>
          <w:rFonts w:ascii="Times New Roman"/>
          <w:i/>
          <w:w w:val="95"/>
        </w:rPr>
        <w:t>p</w:t>
      </w:r>
      <w:r w:rsidR="004D6E97">
        <w:rPr>
          <w:w w:val="95"/>
        </w:rPr>
        <w:t>-values for main effects and interaction.</w:t>
      </w:r>
      <w:r w:rsidR="004D6E97">
        <w:rPr>
          <w:spacing w:val="40"/>
        </w:rPr>
        <w:t xml:space="preserve"> </w:t>
      </w:r>
      <w:r w:rsidR="004D6E97">
        <w:rPr>
          <w:w w:val="95"/>
        </w:rPr>
        <w:t xml:space="preserve">This version </w:t>
      </w:r>
      <w:r w:rsidR="004D6E97">
        <w:t>of</w:t>
      </w:r>
      <w:r w:rsidR="004D6E97">
        <w:rPr>
          <w:spacing w:val="-12"/>
        </w:rPr>
        <w:t xml:space="preserve"> </w:t>
      </w:r>
      <w:r w:rsidR="004D6E97">
        <w:t>the</w:t>
      </w:r>
      <w:r w:rsidR="004D6E97">
        <w:rPr>
          <w:spacing w:val="-12"/>
        </w:rPr>
        <w:t xml:space="preserve"> </w:t>
      </w:r>
      <w:r w:rsidR="004D6E97">
        <w:t>ANOVA</w:t>
      </w:r>
      <w:r w:rsidR="004D6E97">
        <w:rPr>
          <w:spacing w:val="-12"/>
        </w:rPr>
        <w:t xml:space="preserve"> </w:t>
      </w:r>
      <w:r w:rsidR="004D6E97">
        <w:t>is</w:t>
      </w:r>
      <w:r w:rsidR="004D6E97">
        <w:rPr>
          <w:spacing w:val="-12"/>
        </w:rPr>
        <w:t xml:space="preserve"> </w:t>
      </w:r>
      <w:r w:rsidR="004D6E97">
        <w:t>especially</w:t>
      </w:r>
      <w:r w:rsidR="004D6E97">
        <w:rPr>
          <w:spacing w:val="-12"/>
        </w:rPr>
        <w:t xml:space="preserve"> </w:t>
      </w:r>
      <w:r w:rsidR="004D6E97">
        <w:t>suitable</w:t>
      </w:r>
      <w:r w:rsidR="004D6E97">
        <w:rPr>
          <w:spacing w:val="-12"/>
        </w:rPr>
        <w:t xml:space="preserve"> </w:t>
      </w:r>
      <w:r w:rsidR="004D6E97">
        <w:t>when</w:t>
      </w:r>
      <w:r w:rsidR="004D6E97">
        <w:rPr>
          <w:spacing w:val="-12"/>
        </w:rPr>
        <w:t xml:space="preserve"> </w:t>
      </w:r>
      <w:r w:rsidR="004D6E97">
        <w:t>interactions</w:t>
      </w:r>
      <w:r w:rsidR="004D6E97">
        <w:rPr>
          <w:spacing w:val="-12"/>
        </w:rPr>
        <w:t xml:space="preserve"> </w:t>
      </w:r>
      <w:r w:rsidR="004D6E97">
        <w:t>are</w:t>
      </w:r>
      <w:r w:rsidR="004D6E97">
        <w:rPr>
          <w:spacing w:val="-12"/>
        </w:rPr>
        <w:t xml:space="preserve"> </w:t>
      </w:r>
      <w:r w:rsidR="004D6E97">
        <w:t>included</w:t>
      </w:r>
      <w:r w:rsidR="004D6E97">
        <w:rPr>
          <w:spacing w:val="-12"/>
        </w:rPr>
        <w:t xml:space="preserve"> </w:t>
      </w:r>
      <w:r w:rsidR="004D6E97">
        <w:t>in</w:t>
      </w:r>
      <w:r w:rsidR="004D6E97">
        <w:rPr>
          <w:spacing w:val="-12"/>
        </w:rPr>
        <w:t xml:space="preserve"> </w:t>
      </w:r>
      <w:r w:rsidR="004D6E97">
        <w:t>the</w:t>
      </w:r>
      <w:r w:rsidR="004D6E97">
        <w:rPr>
          <w:spacing w:val="-12"/>
        </w:rPr>
        <w:t xml:space="preserve"> </w:t>
      </w:r>
      <w:r w:rsidR="004D6E97">
        <w:t>model,</w:t>
      </w:r>
      <w:r w:rsidR="004D6E97">
        <w:rPr>
          <w:spacing w:val="-10"/>
        </w:rPr>
        <w:t xml:space="preserve"> </w:t>
      </w:r>
      <w:r w:rsidR="004D6E97">
        <w:t>as</w:t>
      </w:r>
      <w:r w:rsidR="004D6E97">
        <w:rPr>
          <w:spacing w:val="-12"/>
        </w:rPr>
        <w:t xml:space="preserve"> </w:t>
      </w:r>
      <w:r w:rsidR="004D6E97">
        <w:t>it calculates each</w:t>
      </w:r>
      <w:r w:rsidR="004D6E97">
        <w:rPr>
          <w:spacing w:val="-1"/>
        </w:rPr>
        <w:t xml:space="preserve"> </w:t>
      </w:r>
      <w:r w:rsidR="004D6E97">
        <w:t>effect after accounting for all other terms.</w:t>
      </w:r>
    </w:p>
    <w:p w14:paraId="0755A030" w14:textId="77777777" w:rsidR="00F675FE" w:rsidRDefault="00F675FE">
      <w:pPr>
        <w:spacing w:line="355" w:lineRule="auto"/>
        <w:jc w:val="both"/>
        <w:sectPr w:rsidR="00F675FE">
          <w:headerReference w:type="default" r:id="rId60"/>
          <w:footerReference w:type="default" r:id="rId61"/>
          <w:pgSz w:w="12240" w:h="15840"/>
          <w:pgMar w:top="1020" w:right="220" w:bottom="280" w:left="1660" w:header="690" w:footer="0" w:gutter="0"/>
          <w:cols w:space="720"/>
        </w:sectPr>
      </w:pPr>
    </w:p>
    <w:p w14:paraId="0755A031" w14:textId="77777777" w:rsidR="00F675FE" w:rsidRDefault="00F675FE">
      <w:pPr>
        <w:pStyle w:val="BodyText"/>
        <w:rPr>
          <w:sz w:val="20"/>
        </w:rPr>
      </w:pPr>
    </w:p>
    <w:p w14:paraId="0755A032" w14:textId="77777777" w:rsidR="00F675FE" w:rsidRDefault="00F675FE">
      <w:pPr>
        <w:pStyle w:val="BodyText"/>
        <w:rPr>
          <w:sz w:val="20"/>
        </w:rPr>
      </w:pPr>
    </w:p>
    <w:p w14:paraId="0755A033" w14:textId="77777777" w:rsidR="00F675FE" w:rsidRDefault="00F675FE">
      <w:pPr>
        <w:pStyle w:val="BodyText"/>
        <w:rPr>
          <w:sz w:val="20"/>
        </w:rPr>
      </w:pPr>
    </w:p>
    <w:p w14:paraId="0755A034" w14:textId="77777777" w:rsidR="00F675FE" w:rsidRDefault="00F675FE">
      <w:pPr>
        <w:pStyle w:val="BodyText"/>
        <w:spacing w:before="10"/>
        <w:rPr>
          <w:sz w:val="27"/>
        </w:rPr>
      </w:pPr>
    </w:p>
    <w:p w14:paraId="0755A035" w14:textId="77777777" w:rsidR="00F675FE" w:rsidRDefault="00000000">
      <w:pPr>
        <w:pStyle w:val="Heading1"/>
        <w:spacing w:line="504" w:lineRule="auto"/>
        <w:ind w:right="6057"/>
      </w:pPr>
      <w:bookmarkStart w:id="104" w:name="Results"/>
      <w:bookmarkStart w:id="105" w:name="_bookmark37"/>
      <w:bookmarkEnd w:id="104"/>
      <w:bookmarkEnd w:id="105"/>
      <w:r>
        <w:rPr>
          <w:w w:val="110"/>
        </w:rPr>
        <w:t xml:space="preserve">Chapter 3 </w:t>
      </w:r>
      <w:r>
        <w:rPr>
          <w:spacing w:val="-2"/>
          <w:w w:val="110"/>
        </w:rPr>
        <w:t>Results</w:t>
      </w:r>
    </w:p>
    <w:p w14:paraId="0755A036" w14:textId="77777777" w:rsidR="00F675FE" w:rsidRDefault="00000000">
      <w:pPr>
        <w:pStyle w:val="Heading2"/>
        <w:numPr>
          <w:ilvl w:val="1"/>
          <w:numId w:val="4"/>
        </w:numPr>
        <w:tabs>
          <w:tab w:val="left" w:pos="1022"/>
          <w:tab w:val="left" w:pos="1023"/>
        </w:tabs>
        <w:spacing w:before="297"/>
      </w:pPr>
      <w:bookmarkStart w:id="106" w:name="Neural_activation_magnitude"/>
      <w:bookmarkStart w:id="107" w:name="_bookmark38"/>
      <w:bookmarkEnd w:id="106"/>
      <w:bookmarkEnd w:id="107"/>
      <w:r>
        <w:rPr>
          <w:w w:val="105"/>
        </w:rPr>
        <w:t>Neural</w:t>
      </w:r>
      <w:r>
        <w:rPr>
          <w:spacing w:val="59"/>
          <w:w w:val="105"/>
        </w:rPr>
        <w:t xml:space="preserve"> </w:t>
      </w:r>
      <w:r>
        <w:rPr>
          <w:w w:val="105"/>
        </w:rPr>
        <w:t>activation</w:t>
      </w:r>
      <w:r>
        <w:rPr>
          <w:spacing w:val="60"/>
          <w:w w:val="105"/>
        </w:rPr>
        <w:t xml:space="preserve"> </w:t>
      </w:r>
      <w:r>
        <w:rPr>
          <w:spacing w:val="-2"/>
          <w:w w:val="105"/>
        </w:rPr>
        <w:t>magnitude</w:t>
      </w:r>
    </w:p>
    <w:p w14:paraId="0755A037" w14:textId="77777777" w:rsidR="00F675FE" w:rsidRDefault="00000000">
      <w:pPr>
        <w:pStyle w:val="Heading4"/>
        <w:spacing w:before="362"/>
      </w:pPr>
      <w:r>
        <w:rPr>
          <w:w w:val="105"/>
        </w:rPr>
        <w:t>Responses</w:t>
      </w:r>
      <w:r>
        <w:rPr>
          <w:spacing w:val="24"/>
          <w:w w:val="105"/>
        </w:rPr>
        <w:t xml:space="preserve"> </w:t>
      </w:r>
      <w:r>
        <w:rPr>
          <w:w w:val="105"/>
        </w:rPr>
        <w:t>to</w:t>
      </w:r>
      <w:r>
        <w:rPr>
          <w:spacing w:val="24"/>
          <w:w w:val="105"/>
        </w:rPr>
        <w:t xml:space="preserve"> </w:t>
      </w:r>
      <w:r>
        <w:rPr>
          <w:w w:val="105"/>
        </w:rPr>
        <w:t>real</w:t>
      </w:r>
      <w:r>
        <w:rPr>
          <w:spacing w:val="24"/>
          <w:w w:val="105"/>
        </w:rPr>
        <w:t xml:space="preserve"> </w:t>
      </w:r>
      <w:r>
        <w:rPr>
          <w:w w:val="105"/>
        </w:rPr>
        <w:t>and</w:t>
      </w:r>
      <w:r>
        <w:rPr>
          <w:spacing w:val="25"/>
          <w:w w:val="105"/>
        </w:rPr>
        <w:t xml:space="preserve"> </w:t>
      </w:r>
      <w:r>
        <w:rPr>
          <w:w w:val="105"/>
        </w:rPr>
        <w:t>virtual</w:t>
      </w:r>
      <w:r>
        <w:rPr>
          <w:spacing w:val="24"/>
          <w:w w:val="105"/>
        </w:rPr>
        <w:t xml:space="preserve"> </w:t>
      </w:r>
      <w:r>
        <w:rPr>
          <w:spacing w:val="-2"/>
          <w:w w:val="105"/>
        </w:rPr>
        <w:t>faces</w:t>
      </w:r>
    </w:p>
    <w:p w14:paraId="0755A038" w14:textId="77777777" w:rsidR="00F675FE" w:rsidRDefault="00000000">
      <w:pPr>
        <w:pStyle w:val="BodyText"/>
        <w:spacing w:before="156" w:line="355" w:lineRule="auto"/>
        <w:ind w:left="140" w:right="1195" w:firstLine="351"/>
      </w:pPr>
      <w:r>
        <w:rPr>
          <w:w w:val="95"/>
        </w:rPr>
        <w:t>A</w:t>
      </w:r>
      <w:r>
        <w:rPr>
          <w:spacing w:val="26"/>
        </w:rPr>
        <w:t xml:space="preserve"> </w:t>
      </w:r>
      <w:r>
        <w:rPr>
          <w:w w:val="95"/>
        </w:rPr>
        <w:t>main</w:t>
      </w:r>
      <w:r>
        <w:rPr>
          <w:spacing w:val="27"/>
        </w:rPr>
        <w:t xml:space="preserve"> </w:t>
      </w:r>
      <w:r>
        <w:rPr>
          <w:w w:val="95"/>
        </w:rPr>
        <w:t>effect</w:t>
      </w:r>
      <w:r>
        <w:rPr>
          <w:spacing w:val="27"/>
        </w:rPr>
        <w:t xml:space="preserve"> </w:t>
      </w:r>
      <w:r>
        <w:rPr>
          <w:w w:val="95"/>
        </w:rPr>
        <w:t>of</w:t>
      </w:r>
      <w:r>
        <w:rPr>
          <w:spacing w:val="26"/>
        </w:rPr>
        <w:t xml:space="preserve"> </w:t>
      </w:r>
      <w:r>
        <w:rPr>
          <w:w w:val="95"/>
        </w:rPr>
        <w:t>Face</w:t>
      </w:r>
      <w:r>
        <w:rPr>
          <w:spacing w:val="26"/>
        </w:rPr>
        <w:t xml:space="preserve"> </w:t>
      </w:r>
      <w:r>
        <w:rPr>
          <w:w w:val="95"/>
        </w:rPr>
        <w:t>type</w:t>
      </w:r>
      <w:r>
        <w:rPr>
          <w:spacing w:val="27"/>
        </w:rPr>
        <w:t xml:space="preserve"> </w:t>
      </w:r>
      <w:r>
        <w:rPr>
          <w:w w:val="95"/>
        </w:rPr>
        <w:t>was</w:t>
      </w:r>
      <w:r>
        <w:rPr>
          <w:spacing w:val="26"/>
        </w:rPr>
        <w:t xml:space="preserve"> </w:t>
      </w:r>
      <w:r>
        <w:rPr>
          <w:w w:val="95"/>
        </w:rPr>
        <w:t>reported,</w:t>
      </w:r>
      <w:r>
        <w:rPr>
          <w:spacing w:val="31"/>
        </w:rPr>
        <w:t xml:space="preserve"> </w:t>
      </w:r>
      <w:r>
        <w:rPr>
          <w:w w:val="95"/>
        </w:rPr>
        <w:t>with</w:t>
      </w:r>
      <w:r>
        <w:rPr>
          <w:spacing w:val="27"/>
        </w:rPr>
        <w:t xml:space="preserve"> </w:t>
      </w:r>
      <w:r>
        <w:rPr>
          <w:w w:val="95"/>
        </w:rPr>
        <w:t>pairwise</w:t>
      </w:r>
      <w:r>
        <w:rPr>
          <w:spacing w:val="26"/>
        </w:rPr>
        <w:t xml:space="preserve"> </w:t>
      </w:r>
      <w:r>
        <w:rPr>
          <w:w w:val="95"/>
        </w:rPr>
        <w:t>contrasts</w:t>
      </w:r>
      <w:r>
        <w:rPr>
          <w:spacing w:val="26"/>
        </w:rPr>
        <w:t xml:space="preserve"> </w:t>
      </w:r>
      <w:r>
        <w:rPr>
          <w:w w:val="95"/>
        </w:rPr>
        <w:t>revealing</w:t>
      </w:r>
      <w:r>
        <w:rPr>
          <w:spacing w:val="27"/>
        </w:rPr>
        <w:t xml:space="preserve"> </w:t>
      </w:r>
      <w:r>
        <w:rPr>
          <w:w w:val="95"/>
        </w:rPr>
        <w:t xml:space="preserve">greater </w:t>
      </w:r>
      <w:bookmarkStart w:id="108" w:name="_bookmark39"/>
      <w:bookmarkEnd w:id="108"/>
      <w:r>
        <w:t>activation</w:t>
      </w:r>
      <w:r>
        <w:rPr>
          <w:spacing w:val="-4"/>
        </w:rPr>
        <w:t xml:space="preserve"> </w:t>
      </w:r>
      <w:r>
        <w:t>for</w:t>
      </w:r>
      <w:r>
        <w:rPr>
          <w:spacing w:val="-4"/>
        </w:rPr>
        <w:t xml:space="preserve"> </w:t>
      </w:r>
      <w:r>
        <w:t>virtual</w:t>
      </w:r>
      <w:r>
        <w:rPr>
          <w:spacing w:val="-5"/>
        </w:rPr>
        <w:t xml:space="preserve"> </w:t>
      </w:r>
      <w:r>
        <w:t>faces</w:t>
      </w:r>
      <w:r>
        <w:rPr>
          <w:spacing w:val="-4"/>
        </w:rPr>
        <w:t xml:space="preserve"> </w:t>
      </w:r>
      <w:r>
        <w:t>compared</w:t>
      </w:r>
      <w:r>
        <w:rPr>
          <w:spacing w:val="-4"/>
        </w:rPr>
        <w:t xml:space="preserve"> </w:t>
      </w:r>
      <w:r>
        <w:t>to</w:t>
      </w:r>
      <w:r>
        <w:rPr>
          <w:spacing w:val="-5"/>
        </w:rPr>
        <w:t xml:space="preserve"> </w:t>
      </w:r>
      <w:r>
        <w:t>real</w:t>
      </w:r>
      <w:r>
        <w:rPr>
          <w:spacing w:val="-4"/>
        </w:rPr>
        <w:t xml:space="preserve"> </w:t>
      </w:r>
      <w:r>
        <w:t>faces,</w:t>
      </w:r>
      <w:r>
        <w:rPr>
          <w:spacing w:val="-4"/>
        </w:rPr>
        <w:t xml:space="preserve"> </w:t>
      </w:r>
      <w:r>
        <w:t>as</w:t>
      </w:r>
      <w:r>
        <w:rPr>
          <w:spacing w:val="-5"/>
        </w:rPr>
        <w:t xml:space="preserve"> </w:t>
      </w:r>
      <w:r>
        <w:t>shown</w:t>
      </w:r>
      <w:r>
        <w:rPr>
          <w:spacing w:val="-4"/>
        </w:rPr>
        <w:t xml:space="preserve"> </w:t>
      </w:r>
      <w:r>
        <w:t>in</w:t>
      </w:r>
      <w:r>
        <w:rPr>
          <w:spacing w:val="-4"/>
        </w:rPr>
        <w:t xml:space="preserve"> </w:t>
      </w:r>
      <w:r>
        <w:t>Figure</w:t>
      </w:r>
      <w:r>
        <w:rPr>
          <w:spacing w:val="-5"/>
        </w:rPr>
        <w:t xml:space="preserve"> </w:t>
      </w:r>
      <w:hyperlink w:anchor="_bookmark39" w:history="1">
        <w:r w:rsidR="00F675FE">
          <w:rPr>
            <w:color w:val="0000FF"/>
          </w:rPr>
          <w:t>3.1</w:t>
        </w:r>
      </w:hyperlink>
      <w:r>
        <w:t>.</w:t>
      </w:r>
    </w:p>
    <w:p w14:paraId="0755A039" w14:textId="77777777" w:rsidR="00F675FE" w:rsidRDefault="00000000">
      <w:pPr>
        <w:pStyle w:val="BodyText"/>
        <w:spacing w:before="9"/>
        <w:rPr>
          <w:sz w:val="6"/>
        </w:rPr>
      </w:pPr>
      <w:r>
        <w:rPr>
          <w:noProof/>
        </w:rPr>
        <w:drawing>
          <wp:anchor distT="0" distB="0" distL="0" distR="0" simplePos="0" relativeHeight="251658246" behindDoc="0" locked="0" layoutInCell="1" allowOverlap="1" wp14:anchorId="0755A6B8" wp14:editId="0755A6B9">
            <wp:simplePos x="0" y="0"/>
            <wp:positionH relativeFrom="page">
              <wp:posOffset>2358974</wp:posOffset>
            </wp:positionH>
            <wp:positionV relativeFrom="paragraph">
              <wp:posOffset>72915</wp:posOffset>
            </wp:positionV>
            <wp:extent cx="2632328" cy="234029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62" cstate="print"/>
                    <a:stretch>
                      <a:fillRect/>
                    </a:stretch>
                  </pic:blipFill>
                  <pic:spPr>
                    <a:xfrm>
                      <a:off x="0" y="0"/>
                      <a:ext cx="2632328" cy="2340292"/>
                    </a:xfrm>
                    <a:prstGeom prst="rect">
                      <a:avLst/>
                    </a:prstGeom>
                  </pic:spPr>
                </pic:pic>
              </a:graphicData>
            </a:graphic>
          </wp:anchor>
        </w:drawing>
      </w:r>
    </w:p>
    <w:p w14:paraId="0755A03A" w14:textId="77777777" w:rsidR="00F675FE" w:rsidRDefault="00000000">
      <w:pPr>
        <w:pStyle w:val="BodyText"/>
        <w:spacing w:before="196" w:line="213" w:lineRule="auto"/>
        <w:ind w:left="140" w:right="1216"/>
        <w:jc w:val="both"/>
      </w:pPr>
      <w:r>
        <w:rPr>
          <w:w w:val="95"/>
        </w:rPr>
        <w:t>Figure</w:t>
      </w:r>
      <w:r>
        <w:rPr>
          <w:spacing w:val="-11"/>
          <w:w w:val="95"/>
        </w:rPr>
        <w:t xml:space="preserve"> </w:t>
      </w:r>
      <w:r>
        <w:rPr>
          <w:w w:val="95"/>
        </w:rPr>
        <w:t>3.1:</w:t>
      </w:r>
      <w:r>
        <w:rPr>
          <w:spacing w:val="16"/>
        </w:rPr>
        <w:t xml:space="preserve"> </w:t>
      </w:r>
      <w:r>
        <w:rPr>
          <w:w w:val="95"/>
        </w:rPr>
        <w:t>GLM</w:t>
      </w:r>
      <w:r>
        <w:rPr>
          <w:spacing w:val="-11"/>
          <w:w w:val="95"/>
        </w:rPr>
        <w:t xml:space="preserve"> </w:t>
      </w:r>
      <w:r>
        <w:rPr>
          <w:w w:val="95"/>
        </w:rPr>
        <w:t>contrast</w:t>
      </w:r>
      <w:r>
        <w:rPr>
          <w:spacing w:val="-11"/>
          <w:w w:val="95"/>
        </w:rPr>
        <w:t xml:space="preserve"> </w:t>
      </w:r>
      <w:r>
        <w:rPr>
          <w:w w:val="95"/>
        </w:rPr>
        <w:t>between</w:t>
      </w:r>
      <w:r>
        <w:rPr>
          <w:spacing w:val="-11"/>
          <w:w w:val="95"/>
        </w:rPr>
        <w:t xml:space="preserve"> </w:t>
      </w:r>
      <w:r>
        <w:rPr>
          <w:w w:val="95"/>
        </w:rPr>
        <w:t>real</w:t>
      </w:r>
      <w:r>
        <w:rPr>
          <w:spacing w:val="-11"/>
          <w:w w:val="95"/>
        </w:rPr>
        <w:t xml:space="preserve"> </w:t>
      </w:r>
      <w:r>
        <w:rPr>
          <w:w w:val="95"/>
        </w:rPr>
        <w:t>and</w:t>
      </w:r>
      <w:r>
        <w:rPr>
          <w:spacing w:val="-11"/>
          <w:w w:val="95"/>
        </w:rPr>
        <w:t xml:space="preserve"> </w:t>
      </w:r>
      <w:r>
        <w:rPr>
          <w:w w:val="95"/>
        </w:rPr>
        <w:t>virtual</w:t>
      </w:r>
      <w:r>
        <w:rPr>
          <w:spacing w:val="-11"/>
          <w:w w:val="95"/>
        </w:rPr>
        <w:t xml:space="preserve"> </w:t>
      </w:r>
      <w:r>
        <w:rPr>
          <w:w w:val="95"/>
        </w:rPr>
        <w:t>conditions</w:t>
      </w:r>
      <w:r>
        <w:rPr>
          <w:spacing w:val="-11"/>
          <w:w w:val="95"/>
        </w:rPr>
        <w:t xml:space="preserve"> </w:t>
      </w:r>
      <w:r>
        <w:rPr>
          <w:w w:val="95"/>
        </w:rPr>
        <w:t>which</w:t>
      </w:r>
      <w:r>
        <w:rPr>
          <w:spacing w:val="-11"/>
          <w:w w:val="95"/>
        </w:rPr>
        <w:t xml:space="preserve"> </w:t>
      </w:r>
      <w:r>
        <w:rPr>
          <w:w w:val="95"/>
        </w:rPr>
        <w:t>shows</w:t>
      </w:r>
      <w:r>
        <w:rPr>
          <w:spacing w:val="-11"/>
          <w:w w:val="95"/>
        </w:rPr>
        <w:t xml:space="preserve"> </w:t>
      </w:r>
      <w:r>
        <w:rPr>
          <w:w w:val="95"/>
        </w:rPr>
        <w:t>the</w:t>
      </w:r>
      <w:r>
        <w:rPr>
          <w:spacing w:val="-11"/>
          <w:w w:val="95"/>
        </w:rPr>
        <w:t xml:space="preserve"> </w:t>
      </w:r>
      <w:r>
        <w:rPr>
          <w:w w:val="95"/>
        </w:rPr>
        <w:t xml:space="preserve">differences </w:t>
      </w:r>
      <w:r>
        <w:t>in</w:t>
      </w:r>
      <w:r>
        <w:rPr>
          <w:spacing w:val="-15"/>
        </w:rPr>
        <w:t xml:space="preserve"> </w:t>
      </w:r>
      <w:r>
        <w:t>activation</w:t>
      </w:r>
      <w:r>
        <w:rPr>
          <w:spacing w:val="-15"/>
        </w:rPr>
        <w:t xml:space="preserve"> </w:t>
      </w:r>
      <w:r>
        <w:t>between</w:t>
      </w:r>
      <w:r>
        <w:rPr>
          <w:spacing w:val="-15"/>
        </w:rPr>
        <w:t xml:space="preserve"> </w:t>
      </w:r>
      <w:r>
        <w:t>the</w:t>
      </w:r>
      <w:r>
        <w:rPr>
          <w:spacing w:val="-15"/>
        </w:rPr>
        <w:t xml:space="preserve"> </w:t>
      </w:r>
      <w:r>
        <w:t>two</w:t>
      </w:r>
      <w:r>
        <w:rPr>
          <w:spacing w:val="-15"/>
        </w:rPr>
        <w:t xml:space="preserve"> </w:t>
      </w:r>
      <w:r>
        <w:t>conditions.</w:t>
      </w:r>
      <w:r>
        <w:rPr>
          <w:spacing w:val="-3"/>
        </w:rPr>
        <w:t xml:space="preserve"> </w:t>
      </w:r>
      <w:r>
        <w:t>Red</w:t>
      </w:r>
      <w:r>
        <w:rPr>
          <w:spacing w:val="-15"/>
        </w:rPr>
        <w:t xml:space="preserve"> </w:t>
      </w:r>
      <w:r>
        <w:t>signifies</w:t>
      </w:r>
      <w:r>
        <w:rPr>
          <w:spacing w:val="-15"/>
        </w:rPr>
        <w:t xml:space="preserve"> </w:t>
      </w:r>
      <w:r>
        <w:t>that</w:t>
      </w:r>
      <w:r>
        <w:rPr>
          <w:spacing w:val="-15"/>
        </w:rPr>
        <w:t xml:space="preserve"> </w:t>
      </w:r>
      <w:r>
        <w:t>condition</w:t>
      </w:r>
      <w:r>
        <w:rPr>
          <w:spacing w:val="-15"/>
        </w:rPr>
        <w:t xml:space="preserve"> </w:t>
      </w:r>
      <w:r>
        <w:t>1</w:t>
      </w:r>
      <w:r>
        <w:rPr>
          <w:spacing w:val="-15"/>
        </w:rPr>
        <w:t xml:space="preserve"> </w:t>
      </w:r>
      <w:r>
        <w:t>(real</w:t>
      </w:r>
      <w:r>
        <w:rPr>
          <w:spacing w:val="-15"/>
        </w:rPr>
        <w:t xml:space="preserve"> </w:t>
      </w:r>
      <w:r>
        <w:t>faces)</w:t>
      </w:r>
      <w:r>
        <w:rPr>
          <w:spacing w:val="-15"/>
        </w:rPr>
        <w:t xml:space="preserve"> </w:t>
      </w:r>
      <w:r>
        <w:t>has more activation in that area than condition 2 (virtual faces), while blue signifies that condition</w:t>
      </w:r>
      <w:r>
        <w:rPr>
          <w:spacing w:val="-2"/>
        </w:rPr>
        <w:t xml:space="preserve"> </w:t>
      </w:r>
      <w:r>
        <w:t>2</w:t>
      </w:r>
      <w:r>
        <w:rPr>
          <w:spacing w:val="-2"/>
        </w:rPr>
        <w:t xml:space="preserve"> </w:t>
      </w:r>
      <w:r>
        <w:t>(virtual</w:t>
      </w:r>
      <w:r>
        <w:rPr>
          <w:spacing w:val="-2"/>
        </w:rPr>
        <w:t xml:space="preserve"> </w:t>
      </w:r>
      <w:r>
        <w:t>faces)</w:t>
      </w:r>
      <w:r>
        <w:rPr>
          <w:spacing w:val="-2"/>
        </w:rPr>
        <w:t xml:space="preserve"> </w:t>
      </w:r>
      <w:r>
        <w:t>has</w:t>
      </w:r>
      <w:r>
        <w:rPr>
          <w:spacing w:val="-2"/>
        </w:rPr>
        <w:t xml:space="preserve"> </w:t>
      </w:r>
      <w:r>
        <w:t>more</w:t>
      </w:r>
      <w:r>
        <w:rPr>
          <w:spacing w:val="-2"/>
        </w:rPr>
        <w:t xml:space="preserve"> </w:t>
      </w:r>
      <w:r>
        <w:t>activation</w:t>
      </w:r>
      <w:r>
        <w:rPr>
          <w:spacing w:val="-2"/>
        </w:rPr>
        <w:t xml:space="preserve"> </w:t>
      </w:r>
      <w:r>
        <w:t>than</w:t>
      </w:r>
      <w:r>
        <w:rPr>
          <w:spacing w:val="-2"/>
        </w:rPr>
        <w:t xml:space="preserve"> </w:t>
      </w:r>
      <w:r>
        <w:t>condition</w:t>
      </w:r>
      <w:r>
        <w:rPr>
          <w:spacing w:val="-2"/>
        </w:rPr>
        <w:t xml:space="preserve"> </w:t>
      </w:r>
      <w:r>
        <w:t>1</w:t>
      </w:r>
      <w:r>
        <w:rPr>
          <w:spacing w:val="-2"/>
        </w:rPr>
        <w:t xml:space="preserve"> </w:t>
      </w:r>
      <w:r>
        <w:t>(real</w:t>
      </w:r>
      <w:r>
        <w:rPr>
          <w:spacing w:val="-2"/>
        </w:rPr>
        <w:t xml:space="preserve"> </w:t>
      </w:r>
      <w:r>
        <w:t>faces).</w:t>
      </w:r>
      <w:r>
        <w:rPr>
          <w:spacing w:val="27"/>
        </w:rPr>
        <w:t xml:space="preserve"> </w:t>
      </w:r>
      <w:r>
        <w:t>The</w:t>
      </w:r>
      <w:r>
        <w:rPr>
          <w:spacing w:val="-2"/>
        </w:rPr>
        <w:t xml:space="preserve"> </w:t>
      </w:r>
      <w:r>
        <w:t xml:space="preserve">color </w:t>
      </w:r>
      <w:r>
        <w:rPr>
          <w:w w:val="95"/>
        </w:rPr>
        <w:t xml:space="preserve">bar on the right shows the coefficient of the contrast, which indicates the strength of the </w:t>
      </w:r>
      <w:r>
        <w:t>difference</w:t>
      </w:r>
      <w:r>
        <w:rPr>
          <w:spacing w:val="-10"/>
        </w:rPr>
        <w:t xml:space="preserve"> </w:t>
      </w:r>
      <w:r>
        <w:t>in</w:t>
      </w:r>
      <w:r>
        <w:rPr>
          <w:spacing w:val="-10"/>
        </w:rPr>
        <w:t xml:space="preserve"> </w:t>
      </w:r>
      <w:r>
        <w:t>activation</w:t>
      </w:r>
      <w:r>
        <w:rPr>
          <w:spacing w:val="-10"/>
        </w:rPr>
        <w:t xml:space="preserve"> </w:t>
      </w:r>
      <w:r>
        <w:t>between</w:t>
      </w:r>
      <w:r>
        <w:rPr>
          <w:spacing w:val="-9"/>
        </w:rPr>
        <w:t xml:space="preserve"> </w:t>
      </w:r>
      <w:r>
        <w:t>the</w:t>
      </w:r>
      <w:r>
        <w:rPr>
          <w:spacing w:val="-9"/>
        </w:rPr>
        <w:t xml:space="preserve"> </w:t>
      </w:r>
      <w:r>
        <w:t>two</w:t>
      </w:r>
      <w:r>
        <w:rPr>
          <w:spacing w:val="-10"/>
        </w:rPr>
        <w:t xml:space="preserve"> </w:t>
      </w:r>
      <w:r>
        <w:t>conditions.</w:t>
      </w:r>
    </w:p>
    <w:p w14:paraId="0755A03B" w14:textId="77777777" w:rsidR="00F675FE" w:rsidRDefault="00F675FE">
      <w:pPr>
        <w:pStyle w:val="BodyText"/>
        <w:spacing w:before="9"/>
        <w:rPr>
          <w:sz w:val="48"/>
        </w:rPr>
      </w:pPr>
    </w:p>
    <w:p w14:paraId="0755A03C" w14:textId="77777777" w:rsidR="00F675FE" w:rsidRDefault="00000000">
      <w:pPr>
        <w:pStyle w:val="BodyText"/>
        <w:spacing w:before="1"/>
        <w:ind w:left="167" w:right="1244"/>
        <w:jc w:val="center"/>
      </w:pPr>
      <w:r>
        <w:rPr>
          <w:spacing w:val="-5"/>
        </w:rPr>
        <w:t>25</w:t>
      </w:r>
    </w:p>
    <w:p w14:paraId="0755A03D" w14:textId="77777777" w:rsidR="00F675FE" w:rsidRDefault="00F675FE">
      <w:pPr>
        <w:jc w:val="center"/>
        <w:sectPr w:rsidR="00F675FE">
          <w:headerReference w:type="default" r:id="rId63"/>
          <w:footerReference w:type="default" r:id="rId64"/>
          <w:pgSz w:w="12240" w:h="15840"/>
          <w:pgMar w:top="1820" w:right="220" w:bottom="280" w:left="1660" w:header="0" w:footer="0" w:gutter="0"/>
          <w:cols w:space="720"/>
        </w:sectPr>
      </w:pPr>
    </w:p>
    <w:p w14:paraId="0755A03E" w14:textId="77777777" w:rsidR="00F675FE" w:rsidRDefault="00F675FE">
      <w:pPr>
        <w:pStyle w:val="BodyText"/>
        <w:spacing w:before="8"/>
        <w:rPr>
          <w:sz w:val="20"/>
        </w:rPr>
      </w:pPr>
    </w:p>
    <w:p w14:paraId="0755A03F" w14:textId="77777777" w:rsidR="00F675FE" w:rsidRDefault="00000000">
      <w:pPr>
        <w:pStyle w:val="Heading4"/>
        <w:spacing w:before="121"/>
      </w:pPr>
      <w:r>
        <w:rPr>
          <w:w w:val="105"/>
        </w:rPr>
        <w:t>Responses</w:t>
      </w:r>
      <w:r>
        <w:rPr>
          <w:spacing w:val="6"/>
          <w:w w:val="105"/>
        </w:rPr>
        <w:t xml:space="preserve"> </w:t>
      </w:r>
      <w:r>
        <w:rPr>
          <w:w w:val="105"/>
        </w:rPr>
        <w:t>to</w:t>
      </w:r>
      <w:r>
        <w:rPr>
          <w:spacing w:val="7"/>
          <w:w w:val="105"/>
        </w:rPr>
        <w:t xml:space="preserve"> </w:t>
      </w:r>
      <w:r>
        <w:rPr>
          <w:w w:val="105"/>
        </w:rPr>
        <w:t>different</w:t>
      </w:r>
      <w:r>
        <w:rPr>
          <w:spacing w:val="7"/>
          <w:w w:val="105"/>
        </w:rPr>
        <w:t xml:space="preserve"> </w:t>
      </w:r>
      <w:r>
        <w:rPr>
          <w:w w:val="105"/>
        </w:rPr>
        <w:t>facial</w:t>
      </w:r>
      <w:r>
        <w:rPr>
          <w:spacing w:val="7"/>
          <w:w w:val="105"/>
        </w:rPr>
        <w:t xml:space="preserve"> </w:t>
      </w:r>
      <w:r>
        <w:rPr>
          <w:spacing w:val="-2"/>
          <w:w w:val="105"/>
        </w:rPr>
        <w:t>emotions</w:t>
      </w:r>
    </w:p>
    <w:p w14:paraId="0755A040" w14:textId="77777777" w:rsidR="00F675FE" w:rsidRDefault="00000000">
      <w:pPr>
        <w:pStyle w:val="BodyText"/>
        <w:spacing w:before="155" w:line="355" w:lineRule="auto"/>
        <w:ind w:left="140" w:right="1217" w:firstLine="351"/>
        <w:jc w:val="both"/>
      </w:pPr>
      <w:r>
        <w:rPr>
          <w:noProof/>
        </w:rPr>
        <w:drawing>
          <wp:anchor distT="0" distB="0" distL="0" distR="0" simplePos="0" relativeHeight="251658247" behindDoc="0" locked="0" layoutInCell="1" allowOverlap="1" wp14:anchorId="0755A6BA" wp14:editId="0755A6BB">
            <wp:simplePos x="0" y="0"/>
            <wp:positionH relativeFrom="page">
              <wp:posOffset>1175346</wp:posOffset>
            </wp:positionH>
            <wp:positionV relativeFrom="paragraph">
              <wp:posOffset>2558973</wp:posOffset>
            </wp:positionV>
            <wp:extent cx="2823521" cy="340099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65" cstate="print"/>
                    <a:stretch>
                      <a:fillRect/>
                    </a:stretch>
                  </pic:blipFill>
                  <pic:spPr>
                    <a:xfrm>
                      <a:off x="0" y="0"/>
                      <a:ext cx="2823521" cy="3400996"/>
                    </a:xfrm>
                    <a:prstGeom prst="rect">
                      <a:avLst/>
                    </a:prstGeom>
                  </pic:spPr>
                </pic:pic>
              </a:graphicData>
            </a:graphic>
          </wp:anchor>
        </w:drawing>
      </w:r>
      <w:r>
        <w:rPr>
          <w:noProof/>
        </w:rPr>
        <w:drawing>
          <wp:anchor distT="0" distB="0" distL="0" distR="0" simplePos="0" relativeHeight="251658248" behindDoc="0" locked="0" layoutInCell="1" allowOverlap="1" wp14:anchorId="0755A6BC" wp14:editId="0755A6BD">
            <wp:simplePos x="0" y="0"/>
            <wp:positionH relativeFrom="page">
              <wp:posOffset>4025277</wp:posOffset>
            </wp:positionH>
            <wp:positionV relativeFrom="paragraph">
              <wp:posOffset>2558973</wp:posOffset>
            </wp:positionV>
            <wp:extent cx="2823521" cy="3400996"/>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65" cstate="print"/>
                    <a:stretch>
                      <a:fillRect/>
                    </a:stretch>
                  </pic:blipFill>
                  <pic:spPr>
                    <a:xfrm>
                      <a:off x="0" y="0"/>
                      <a:ext cx="2823521" cy="3400996"/>
                    </a:xfrm>
                    <a:prstGeom prst="rect">
                      <a:avLst/>
                    </a:prstGeom>
                  </pic:spPr>
                </pic:pic>
              </a:graphicData>
            </a:graphic>
          </wp:anchor>
        </w:drawing>
      </w:r>
      <w:r>
        <w:rPr>
          <w:w w:val="95"/>
        </w:rPr>
        <w:t xml:space="preserve">Pairwise contrasts with Neutral (control) and other emotions revealed significant dif- </w:t>
      </w:r>
      <w:r>
        <w:rPr>
          <w:spacing w:val="-2"/>
        </w:rPr>
        <w:t>ferences</w:t>
      </w:r>
      <w:r>
        <w:rPr>
          <w:spacing w:val="-6"/>
        </w:rPr>
        <w:t xml:space="preserve"> </w:t>
      </w:r>
      <w:r>
        <w:rPr>
          <w:spacing w:val="-2"/>
        </w:rPr>
        <w:t>in</w:t>
      </w:r>
      <w:r>
        <w:rPr>
          <w:spacing w:val="-6"/>
        </w:rPr>
        <w:t xml:space="preserve"> </w:t>
      </w:r>
      <w:r>
        <w:rPr>
          <w:spacing w:val="-2"/>
        </w:rPr>
        <w:t>activation</w:t>
      </w:r>
      <w:r>
        <w:rPr>
          <w:spacing w:val="-6"/>
        </w:rPr>
        <w:t xml:space="preserve"> </w:t>
      </w:r>
      <w:r>
        <w:rPr>
          <w:spacing w:val="-2"/>
        </w:rPr>
        <w:t>across</w:t>
      </w:r>
      <w:r>
        <w:rPr>
          <w:spacing w:val="-6"/>
        </w:rPr>
        <w:t xml:space="preserve"> </w:t>
      </w:r>
      <w:r>
        <w:rPr>
          <w:spacing w:val="-2"/>
        </w:rPr>
        <w:t>several</w:t>
      </w:r>
      <w:r>
        <w:rPr>
          <w:spacing w:val="-6"/>
        </w:rPr>
        <w:t xml:space="preserve"> </w:t>
      </w:r>
      <w:r>
        <w:rPr>
          <w:spacing w:val="-2"/>
        </w:rPr>
        <w:t>brain</w:t>
      </w:r>
      <w:r>
        <w:rPr>
          <w:spacing w:val="-6"/>
        </w:rPr>
        <w:t xml:space="preserve"> </w:t>
      </w:r>
      <w:r>
        <w:rPr>
          <w:spacing w:val="-2"/>
        </w:rPr>
        <w:t>regions</w:t>
      </w:r>
      <w:r>
        <w:rPr>
          <w:spacing w:val="-6"/>
        </w:rPr>
        <w:t xml:space="preserve"> </w:t>
      </w:r>
      <w:r>
        <w:rPr>
          <w:spacing w:val="-2"/>
        </w:rPr>
        <w:t>(Figure</w:t>
      </w:r>
      <w:r>
        <w:rPr>
          <w:spacing w:val="-6"/>
        </w:rPr>
        <w:t xml:space="preserve"> </w:t>
      </w:r>
      <w:hyperlink w:anchor="_bookmark40" w:history="1">
        <w:r w:rsidR="00F675FE">
          <w:rPr>
            <w:color w:val="0000FF"/>
            <w:spacing w:val="-2"/>
          </w:rPr>
          <w:t>3.2</w:t>
        </w:r>
      </w:hyperlink>
      <w:r>
        <w:rPr>
          <w:spacing w:val="-2"/>
        </w:rPr>
        <w:t>).</w:t>
      </w:r>
      <w:r>
        <w:rPr>
          <w:spacing w:val="17"/>
        </w:rPr>
        <w:t xml:space="preserve"> </w:t>
      </w:r>
      <w:r>
        <w:rPr>
          <w:spacing w:val="-2"/>
        </w:rPr>
        <w:t>For</w:t>
      </w:r>
      <w:r>
        <w:rPr>
          <w:spacing w:val="-6"/>
        </w:rPr>
        <w:t xml:space="preserve"> </w:t>
      </w:r>
      <w:r>
        <w:rPr>
          <w:spacing w:val="-2"/>
        </w:rPr>
        <w:t>instance,</w:t>
      </w:r>
      <w:r>
        <w:rPr>
          <w:spacing w:val="-6"/>
        </w:rPr>
        <w:t xml:space="preserve"> </w:t>
      </w:r>
      <w:r>
        <w:rPr>
          <w:spacing w:val="-2"/>
        </w:rPr>
        <w:t xml:space="preserve">perceiving </w:t>
      </w:r>
      <w:r>
        <w:t>Anger, Fear, and</w:t>
      </w:r>
      <w:r>
        <w:rPr>
          <w:spacing w:val="-2"/>
        </w:rPr>
        <w:t xml:space="preserve"> </w:t>
      </w:r>
      <w:r>
        <w:t>Joy</w:t>
      </w:r>
      <w:r>
        <w:rPr>
          <w:spacing w:val="-2"/>
        </w:rPr>
        <w:t xml:space="preserve"> </w:t>
      </w:r>
      <w:r>
        <w:t>elicited</w:t>
      </w:r>
      <w:r>
        <w:rPr>
          <w:spacing w:val="-2"/>
        </w:rPr>
        <w:t xml:space="preserve"> </w:t>
      </w:r>
      <w:r>
        <w:t>less</w:t>
      </w:r>
      <w:r>
        <w:rPr>
          <w:spacing w:val="-2"/>
        </w:rPr>
        <w:t xml:space="preserve"> </w:t>
      </w:r>
      <w:r>
        <w:t>activity</w:t>
      </w:r>
      <w:r>
        <w:rPr>
          <w:spacing w:val="-2"/>
        </w:rPr>
        <w:t xml:space="preserve"> </w:t>
      </w:r>
      <w:r>
        <w:t>in</w:t>
      </w:r>
      <w:r>
        <w:rPr>
          <w:spacing w:val="-2"/>
        </w:rPr>
        <w:t xml:space="preserve"> </w:t>
      </w:r>
      <w:r>
        <w:t>the</w:t>
      </w:r>
      <w:r>
        <w:rPr>
          <w:spacing w:val="-2"/>
        </w:rPr>
        <w:t xml:space="preserve"> </w:t>
      </w:r>
      <w:r>
        <w:t>right</w:t>
      </w:r>
      <w:r>
        <w:rPr>
          <w:spacing w:val="-2"/>
        </w:rPr>
        <w:t xml:space="preserve"> </w:t>
      </w:r>
      <w:r>
        <w:t>occipital</w:t>
      </w:r>
      <w:r>
        <w:rPr>
          <w:spacing w:val="-2"/>
        </w:rPr>
        <w:t xml:space="preserve"> </w:t>
      </w:r>
      <w:r>
        <w:t>region</w:t>
      </w:r>
      <w:r>
        <w:rPr>
          <w:spacing w:val="-2"/>
        </w:rPr>
        <w:t xml:space="preserve"> </w:t>
      </w:r>
      <w:r>
        <w:t>than</w:t>
      </w:r>
      <w:r>
        <w:rPr>
          <w:spacing w:val="-2"/>
        </w:rPr>
        <w:t xml:space="preserve"> </w:t>
      </w:r>
      <w:r>
        <w:t>perceiving Neutral.</w:t>
      </w:r>
      <w:r>
        <w:rPr>
          <w:spacing w:val="8"/>
        </w:rPr>
        <w:t xml:space="preserve"> </w:t>
      </w:r>
      <w:r>
        <w:t>Morever,</w:t>
      </w:r>
      <w:r>
        <w:rPr>
          <w:spacing w:val="-14"/>
        </w:rPr>
        <w:t xml:space="preserve"> </w:t>
      </w:r>
      <w:r>
        <w:t>processing</w:t>
      </w:r>
      <w:r>
        <w:rPr>
          <w:spacing w:val="-15"/>
        </w:rPr>
        <w:t xml:space="preserve"> </w:t>
      </w:r>
      <w:r>
        <w:t>Joy</w:t>
      </w:r>
      <w:r>
        <w:rPr>
          <w:spacing w:val="-15"/>
        </w:rPr>
        <w:t xml:space="preserve"> </w:t>
      </w:r>
      <w:r>
        <w:t>was</w:t>
      </w:r>
      <w:r>
        <w:rPr>
          <w:spacing w:val="-15"/>
        </w:rPr>
        <w:t xml:space="preserve"> </w:t>
      </w:r>
      <w:r>
        <w:t>associated</w:t>
      </w:r>
      <w:r>
        <w:rPr>
          <w:spacing w:val="-15"/>
        </w:rPr>
        <w:t xml:space="preserve"> </w:t>
      </w:r>
      <w:r>
        <w:t>with</w:t>
      </w:r>
      <w:r>
        <w:rPr>
          <w:spacing w:val="-15"/>
        </w:rPr>
        <w:t xml:space="preserve"> </w:t>
      </w:r>
      <w:r>
        <w:t>less</w:t>
      </w:r>
      <w:r>
        <w:rPr>
          <w:spacing w:val="-15"/>
        </w:rPr>
        <w:t xml:space="preserve"> </w:t>
      </w:r>
      <w:r>
        <w:t>activity</w:t>
      </w:r>
      <w:r>
        <w:rPr>
          <w:spacing w:val="-15"/>
        </w:rPr>
        <w:t xml:space="preserve"> </w:t>
      </w:r>
      <w:r>
        <w:t>in</w:t>
      </w:r>
      <w:r>
        <w:rPr>
          <w:spacing w:val="-15"/>
        </w:rPr>
        <w:t xml:space="preserve"> </w:t>
      </w:r>
      <w:r>
        <w:t>the</w:t>
      </w:r>
      <w:r>
        <w:rPr>
          <w:spacing w:val="-15"/>
        </w:rPr>
        <w:t xml:space="preserve"> </w:t>
      </w:r>
      <w:r>
        <w:t>right</w:t>
      </w:r>
      <w:r>
        <w:rPr>
          <w:spacing w:val="-15"/>
        </w:rPr>
        <w:t xml:space="preserve"> </w:t>
      </w:r>
      <w:r>
        <w:t xml:space="preserve">parietal </w:t>
      </w:r>
      <w:r>
        <w:rPr>
          <w:w w:val="95"/>
        </w:rPr>
        <w:t>region, while processing Sadness produced less activity in the left frontal region relative to processing Neutral.</w:t>
      </w:r>
      <w:r>
        <w:rPr>
          <w:spacing w:val="38"/>
        </w:rPr>
        <w:t xml:space="preserve"> </w:t>
      </w:r>
      <w:r>
        <w:rPr>
          <w:w w:val="95"/>
        </w:rPr>
        <w:t xml:space="preserve">These results indicate distinct neural activation patterns for each emotion when contrasted against the ”baseline” Neutral condition, with most prominent </w:t>
      </w:r>
      <w:bookmarkStart w:id="109" w:name="_bookmark40"/>
      <w:bookmarkEnd w:id="109"/>
      <w:r>
        <w:t>differences</w:t>
      </w:r>
      <w:r>
        <w:rPr>
          <w:spacing w:val="-10"/>
        </w:rPr>
        <w:t xml:space="preserve"> </w:t>
      </w:r>
      <w:r>
        <w:t>in</w:t>
      </w:r>
      <w:r>
        <w:rPr>
          <w:spacing w:val="-9"/>
        </w:rPr>
        <w:t xml:space="preserve"> </w:t>
      </w:r>
      <w:r>
        <w:t>neural</w:t>
      </w:r>
      <w:r>
        <w:rPr>
          <w:spacing w:val="-9"/>
        </w:rPr>
        <w:t xml:space="preserve"> </w:t>
      </w:r>
      <w:r>
        <w:t>activity</w:t>
      </w:r>
      <w:r>
        <w:rPr>
          <w:spacing w:val="-10"/>
        </w:rPr>
        <w:t xml:space="preserve"> </w:t>
      </w:r>
      <w:r>
        <w:t>over</w:t>
      </w:r>
      <w:r>
        <w:rPr>
          <w:spacing w:val="-9"/>
        </w:rPr>
        <w:t xml:space="preserve"> </w:t>
      </w:r>
      <w:r>
        <w:t>the</w:t>
      </w:r>
      <w:r>
        <w:rPr>
          <w:spacing w:val="-10"/>
        </w:rPr>
        <w:t xml:space="preserve"> </w:t>
      </w:r>
      <w:r>
        <w:t>occipital</w:t>
      </w:r>
      <w:r>
        <w:rPr>
          <w:spacing w:val="-9"/>
        </w:rPr>
        <w:t xml:space="preserve"> </w:t>
      </w:r>
      <w:r>
        <w:t>region.</w:t>
      </w:r>
    </w:p>
    <w:p w14:paraId="0755A041" w14:textId="77777777" w:rsidR="00F675FE" w:rsidRDefault="00000000">
      <w:pPr>
        <w:pStyle w:val="BodyText"/>
        <w:spacing w:before="133" w:line="213" w:lineRule="auto"/>
        <w:ind w:left="140" w:right="1217"/>
        <w:jc w:val="both"/>
      </w:pPr>
      <w:r>
        <w:t>Figure</w:t>
      </w:r>
      <w:r>
        <w:rPr>
          <w:spacing w:val="-15"/>
        </w:rPr>
        <w:t xml:space="preserve"> </w:t>
      </w:r>
      <w:r>
        <w:t>3.2:</w:t>
      </w:r>
      <w:r>
        <w:rPr>
          <w:spacing w:val="-15"/>
        </w:rPr>
        <w:t xml:space="preserve"> </w:t>
      </w:r>
      <w:r>
        <w:t>GLM</w:t>
      </w:r>
      <w:r>
        <w:rPr>
          <w:spacing w:val="-15"/>
        </w:rPr>
        <w:t xml:space="preserve"> </w:t>
      </w:r>
      <w:r>
        <w:t>results</w:t>
      </w:r>
      <w:r>
        <w:rPr>
          <w:spacing w:val="-15"/>
        </w:rPr>
        <w:t xml:space="preserve"> </w:t>
      </w:r>
      <w:r>
        <w:t>for</w:t>
      </w:r>
      <w:r>
        <w:rPr>
          <w:spacing w:val="-15"/>
        </w:rPr>
        <w:t xml:space="preserve"> </w:t>
      </w:r>
      <w:r>
        <w:t>the</w:t>
      </w:r>
      <w:r>
        <w:rPr>
          <w:spacing w:val="-15"/>
        </w:rPr>
        <w:t xml:space="preserve"> </w:t>
      </w:r>
      <w:r>
        <w:t>contrast</w:t>
      </w:r>
      <w:r>
        <w:rPr>
          <w:spacing w:val="-15"/>
        </w:rPr>
        <w:t xml:space="preserve"> </w:t>
      </w:r>
      <w:r>
        <w:t>between</w:t>
      </w:r>
      <w:r>
        <w:rPr>
          <w:spacing w:val="-15"/>
        </w:rPr>
        <w:t xml:space="preserve"> </w:t>
      </w:r>
      <w:r>
        <w:t>different</w:t>
      </w:r>
      <w:r>
        <w:rPr>
          <w:spacing w:val="-15"/>
        </w:rPr>
        <w:t xml:space="preserve"> </w:t>
      </w:r>
      <w:r>
        <w:t>emotions</w:t>
      </w:r>
      <w:r>
        <w:rPr>
          <w:spacing w:val="-15"/>
        </w:rPr>
        <w:t xml:space="preserve"> </w:t>
      </w:r>
      <w:r>
        <w:t>and</w:t>
      </w:r>
      <w:r>
        <w:rPr>
          <w:spacing w:val="-15"/>
        </w:rPr>
        <w:t xml:space="preserve"> </w:t>
      </w:r>
      <w:r>
        <w:t>neutral</w:t>
      </w:r>
      <w:r>
        <w:rPr>
          <w:spacing w:val="-15"/>
        </w:rPr>
        <w:t xml:space="preserve"> </w:t>
      </w:r>
      <w:r>
        <w:t xml:space="preserve">condi- </w:t>
      </w:r>
      <w:r>
        <w:rPr>
          <w:spacing w:val="-2"/>
        </w:rPr>
        <w:t>tion.</w:t>
      </w:r>
    </w:p>
    <w:p w14:paraId="0755A042" w14:textId="77777777" w:rsidR="00F675FE" w:rsidRDefault="00F675FE">
      <w:pPr>
        <w:pStyle w:val="BodyText"/>
        <w:spacing w:before="5"/>
        <w:rPr>
          <w:sz w:val="33"/>
        </w:rPr>
      </w:pPr>
    </w:p>
    <w:p w14:paraId="0755A043" w14:textId="77777777" w:rsidR="00F675FE" w:rsidRDefault="00000000">
      <w:pPr>
        <w:pStyle w:val="BodyText"/>
        <w:spacing w:line="355" w:lineRule="auto"/>
        <w:ind w:left="140" w:right="1217" w:firstLine="351"/>
        <w:jc w:val="both"/>
      </w:pPr>
      <w:r>
        <w:t>Interestingly,</w:t>
      </w:r>
      <w:r>
        <w:rPr>
          <w:spacing w:val="-8"/>
        </w:rPr>
        <w:t xml:space="preserve"> </w:t>
      </w:r>
      <w:r>
        <w:t>processing</w:t>
      </w:r>
      <w:r>
        <w:rPr>
          <w:spacing w:val="-13"/>
        </w:rPr>
        <w:t xml:space="preserve"> </w:t>
      </w:r>
      <w:r>
        <w:t>Surprise</w:t>
      </w:r>
      <w:r>
        <w:rPr>
          <w:spacing w:val="-13"/>
        </w:rPr>
        <w:t xml:space="preserve"> </w:t>
      </w:r>
      <w:r>
        <w:t>was</w:t>
      </w:r>
      <w:r>
        <w:rPr>
          <w:spacing w:val="-13"/>
        </w:rPr>
        <w:t xml:space="preserve"> </w:t>
      </w:r>
      <w:r>
        <w:t>most</w:t>
      </w:r>
      <w:r>
        <w:rPr>
          <w:spacing w:val="-13"/>
        </w:rPr>
        <w:t xml:space="preserve"> </w:t>
      </w:r>
      <w:r>
        <w:t>consistently</w:t>
      </w:r>
      <w:r>
        <w:rPr>
          <w:spacing w:val="-13"/>
        </w:rPr>
        <w:t xml:space="preserve"> </w:t>
      </w:r>
      <w:r>
        <w:t>different</w:t>
      </w:r>
      <w:r>
        <w:rPr>
          <w:spacing w:val="-13"/>
        </w:rPr>
        <w:t xml:space="preserve"> </w:t>
      </w:r>
      <w:r>
        <w:t>from</w:t>
      </w:r>
      <w:r>
        <w:rPr>
          <w:spacing w:val="-13"/>
        </w:rPr>
        <w:t xml:space="preserve"> </w:t>
      </w:r>
      <w:r>
        <w:t xml:space="preserve">processing other emotions (Figure </w:t>
      </w:r>
      <w:hyperlink w:anchor="_bookmark41" w:history="1">
        <w:r w:rsidR="00F675FE">
          <w:rPr>
            <w:color w:val="0000FF"/>
          </w:rPr>
          <w:t>3.3</w:t>
        </w:r>
      </w:hyperlink>
      <w:r>
        <w:t>).</w:t>
      </w:r>
      <w:r>
        <w:rPr>
          <w:spacing w:val="40"/>
        </w:rPr>
        <w:t xml:space="preserve"> </w:t>
      </w:r>
      <w:r>
        <w:t xml:space="preserve">We found processing Surprise produced 1) more activ- </w:t>
      </w:r>
      <w:r>
        <w:rPr>
          <w:w w:val="95"/>
        </w:rPr>
        <w:t xml:space="preserve">ity in the left central/temporal and right occipital regions relative to processing Disgust </w:t>
      </w:r>
      <w:r>
        <w:t>and</w:t>
      </w:r>
      <w:r>
        <w:rPr>
          <w:spacing w:val="20"/>
        </w:rPr>
        <w:t xml:space="preserve"> </w:t>
      </w:r>
      <w:r>
        <w:t>Joy,</w:t>
      </w:r>
      <w:r>
        <w:rPr>
          <w:spacing w:val="27"/>
        </w:rPr>
        <w:t xml:space="preserve"> </w:t>
      </w:r>
      <w:r>
        <w:t>2)</w:t>
      </w:r>
      <w:r>
        <w:rPr>
          <w:spacing w:val="21"/>
        </w:rPr>
        <w:t xml:space="preserve"> </w:t>
      </w:r>
      <w:r>
        <w:t>more</w:t>
      </w:r>
      <w:r>
        <w:rPr>
          <w:spacing w:val="20"/>
        </w:rPr>
        <w:t xml:space="preserve"> </w:t>
      </w:r>
      <w:r>
        <w:t>activity</w:t>
      </w:r>
      <w:r>
        <w:rPr>
          <w:spacing w:val="21"/>
        </w:rPr>
        <w:t xml:space="preserve"> </w:t>
      </w:r>
      <w:r>
        <w:t>in</w:t>
      </w:r>
      <w:r>
        <w:rPr>
          <w:spacing w:val="21"/>
        </w:rPr>
        <w:t xml:space="preserve"> </w:t>
      </w:r>
      <w:r>
        <w:t>the</w:t>
      </w:r>
      <w:r>
        <w:rPr>
          <w:spacing w:val="21"/>
        </w:rPr>
        <w:t xml:space="preserve"> </w:t>
      </w:r>
      <w:r>
        <w:t>right</w:t>
      </w:r>
      <w:r>
        <w:rPr>
          <w:spacing w:val="21"/>
        </w:rPr>
        <w:t xml:space="preserve"> </w:t>
      </w:r>
      <w:r>
        <w:t>parietal</w:t>
      </w:r>
      <w:r>
        <w:rPr>
          <w:spacing w:val="20"/>
        </w:rPr>
        <w:t xml:space="preserve"> </w:t>
      </w:r>
      <w:r>
        <w:t>region</w:t>
      </w:r>
      <w:r>
        <w:rPr>
          <w:spacing w:val="21"/>
        </w:rPr>
        <w:t xml:space="preserve"> </w:t>
      </w:r>
      <w:r>
        <w:t>relative</w:t>
      </w:r>
      <w:r>
        <w:rPr>
          <w:spacing w:val="21"/>
        </w:rPr>
        <w:t xml:space="preserve"> </w:t>
      </w:r>
      <w:r>
        <w:t>to</w:t>
      </w:r>
      <w:r>
        <w:rPr>
          <w:spacing w:val="21"/>
        </w:rPr>
        <w:t xml:space="preserve"> </w:t>
      </w:r>
      <w:r>
        <w:t>processing</w:t>
      </w:r>
      <w:r>
        <w:rPr>
          <w:spacing w:val="21"/>
        </w:rPr>
        <w:t xml:space="preserve"> </w:t>
      </w:r>
      <w:r>
        <w:t>Fear,</w:t>
      </w:r>
      <w:r>
        <w:rPr>
          <w:spacing w:val="27"/>
        </w:rPr>
        <w:t xml:space="preserve"> </w:t>
      </w:r>
      <w:r>
        <w:rPr>
          <w:spacing w:val="-5"/>
        </w:rPr>
        <w:t>3)</w:t>
      </w:r>
    </w:p>
    <w:p w14:paraId="0755A044" w14:textId="77777777" w:rsidR="00F675FE" w:rsidRDefault="00F675FE">
      <w:pPr>
        <w:spacing w:line="355" w:lineRule="auto"/>
        <w:jc w:val="both"/>
        <w:sectPr w:rsidR="00F675FE">
          <w:headerReference w:type="default" r:id="rId66"/>
          <w:footerReference w:type="default" r:id="rId67"/>
          <w:pgSz w:w="12240" w:h="15840"/>
          <w:pgMar w:top="1020" w:right="220" w:bottom="280" w:left="1660" w:header="690" w:footer="0" w:gutter="0"/>
          <w:pgNumType w:start="26"/>
          <w:cols w:space="720"/>
        </w:sectPr>
      </w:pPr>
    </w:p>
    <w:p w14:paraId="0755A045" w14:textId="77777777" w:rsidR="00F675FE" w:rsidRDefault="00F675FE">
      <w:pPr>
        <w:pStyle w:val="BodyText"/>
        <w:spacing w:before="11"/>
        <w:rPr>
          <w:sz w:val="20"/>
        </w:rPr>
      </w:pPr>
    </w:p>
    <w:p w14:paraId="0755A046" w14:textId="77777777" w:rsidR="00F675FE" w:rsidRDefault="00000000">
      <w:pPr>
        <w:pStyle w:val="BodyText"/>
        <w:spacing w:before="118" w:line="355" w:lineRule="auto"/>
        <w:ind w:left="140" w:right="1217"/>
        <w:jc w:val="both"/>
      </w:pPr>
      <w:r>
        <w:rPr>
          <w:noProof/>
        </w:rPr>
        <w:drawing>
          <wp:anchor distT="0" distB="0" distL="0" distR="0" simplePos="0" relativeHeight="251658249" behindDoc="0" locked="0" layoutInCell="1" allowOverlap="1" wp14:anchorId="0755A6BE" wp14:editId="0755A6BF">
            <wp:simplePos x="0" y="0"/>
            <wp:positionH relativeFrom="page">
              <wp:posOffset>1175346</wp:posOffset>
            </wp:positionH>
            <wp:positionV relativeFrom="paragraph">
              <wp:posOffset>2230919</wp:posOffset>
            </wp:positionV>
            <wp:extent cx="2823510" cy="3400996"/>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65" cstate="print"/>
                    <a:stretch>
                      <a:fillRect/>
                    </a:stretch>
                  </pic:blipFill>
                  <pic:spPr>
                    <a:xfrm>
                      <a:off x="0" y="0"/>
                      <a:ext cx="2823510" cy="3400996"/>
                    </a:xfrm>
                    <a:prstGeom prst="rect">
                      <a:avLst/>
                    </a:prstGeom>
                  </pic:spPr>
                </pic:pic>
              </a:graphicData>
            </a:graphic>
          </wp:anchor>
        </w:drawing>
      </w:r>
      <w:r>
        <w:rPr>
          <w:noProof/>
        </w:rPr>
        <w:drawing>
          <wp:anchor distT="0" distB="0" distL="0" distR="0" simplePos="0" relativeHeight="251658250" behindDoc="0" locked="0" layoutInCell="1" allowOverlap="1" wp14:anchorId="0755A6C0" wp14:editId="0755A6C1">
            <wp:simplePos x="0" y="0"/>
            <wp:positionH relativeFrom="page">
              <wp:posOffset>4025277</wp:posOffset>
            </wp:positionH>
            <wp:positionV relativeFrom="paragraph">
              <wp:posOffset>2230919</wp:posOffset>
            </wp:positionV>
            <wp:extent cx="2823510" cy="3400996"/>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65" cstate="print"/>
                    <a:stretch>
                      <a:fillRect/>
                    </a:stretch>
                  </pic:blipFill>
                  <pic:spPr>
                    <a:xfrm>
                      <a:off x="0" y="0"/>
                      <a:ext cx="2823510" cy="3400996"/>
                    </a:xfrm>
                    <a:prstGeom prst="rect">
                      <a:avLst/>
                    </a:prstGeom>
                  </pic:spPr>
                </pic:pic>
              </a:graphicData>
            </a:graphic>
          </wp:anchor>
        </w:drawing>
      </w:r>
      <w:r>
        <w:rPr>
          <w:w w:val="95"/>
        </w:rPr>
        <w:t xml:space="preserve">more activity in the left frontal and right parietal regions relative to processing Sadness, </w:t>
      </w:r>
      <w:r>
        <w:t>and 4) more activity in the right parietal region and less activity in the right occipital region</w:t>
      </w:r>
      <w:r>
        <w:rPr>
          <w:spacing w:val="-3"/>
        </w:rPr>
        <w:t xml:space="preserve"> </w:t>
      </w:r>
      <w:r>
        <w:t>relative</w:t>
      </w:r>
      <w:r>
        <w:rPr>
          <w:spacing w:val="-3"/>
        </w:rPr>
        <w:t xml:space="preserve"> </w:t>
      </w:r>
      <w:r>
        <w:t>to</w:t>
      </w:r>
      <w:r>
        <w:rPr>
          <w:spacing w:val="-3"/>
        </w:rPr>
        <w:t xml:space="preserve"> </w:t>
      </w:r>
      <w:r>
        <w:t>processing</w:t>
      </w:r>
      <w:r>
        <w:rPr>
          <w:spacing w:val="-3"/>
        </w:rPr>
        <w:t xml:space="preserve"> </w:t>
      </w:r>
      <w:r>
        <w:t>Neutral.</w:t>
      </w:r>
      <w:r>
        <w:rPr>
          <w:spacing w:val="39"/>
        </w:rPr>
        <w:t xml:space="preserve"> </w:t>
      </w:r>
      <w:r>
        <w:t>These</w:t>
      </w:r>
      <w:r>
        <w:rPr>
          <w:spacing w:val="-3"/>
        </w:rPr>
        <w:t xml:space="preserve"> </w:t>
      </w:r>
      <w:r>
        <w:t>findings</w:t>
      </w:r>
      <w:r>
        <w:rPr>
          <w:spacing w:val="-3"/>
        </w:rPr>
        <w:t xml:space="preserve"> </w:t>
      </w:r>
      <w:r>
        <w:t>suggest</w:t>
      </w:r>
      <w:r>
        <w:rPr>
          <w:spacing w:val="-3"/>
        </w:rPr>
        <w:t xml:space="preserve"> </w:t>
      </w:r>
      <w:r>
        <w:t>that</w:t>
      </w:r>
      <w:r>
        <w:rPr>
          <w:spacing w:val="-3"/>
        </w:rPr>
        <w:t xml:space="preserve"> </w:t>
      </w:r>
      <w:r>
        <w:t>Surprise</w:t>
      </w:r>
      <w:r>
        <w:rPr>
          <w:spacing w:val="-3"/>
        </w:rPr>
        <w:t xml:space="preserve"> </w:t>
      </w:r>
      <w:r>
        <w:t>is</w:t>
      </w:r>
      <w:r>
        <w:rPr>
          <w:spacing w:val="-3"/>
        </w:rPr>
        <w:t xml:space="preserve"> </w:t>
      </w:r>
      <w:r>
        <w:t xml:space="preserve">distinct </w:t>
      </w:r>
      <w:r>
        <w:rPr>
          <w:w w:val="95"/>
        </w:rPr>
        <w:t>from</w:t>
      </w:r>
      <w:r>
        <w:rPr>
          <w:spacing w:val="-3"/>
          <w:w w:val="95"/>
        </w:rPr>
        <w:t xml:space="preserve"> </w:t>
      </w:r>
      <w:r>
        <w:rPr>
          <w:w w:val="95"/>
        </w:rPr>
        <w:t>processing</w:t>
      </w:r>
      <w:r>
        <w:rPr>
          <w:spacing w:val="-3"/>
          <w:w w:val="95"/>
        </w:rPr>
        <w:t xml:space="preserve"> </w:t>
      </w:r>
      <w:r>
        <w:rPr>
          <w:w w:val="95"/>
        </w:rPr>
        <w:t>Neutral</w:t>
      </w:r>
      <w:r>
        <w:rPr>
          <w:spacing w:val="-3"/>
          <w:w w:val="95"/>
        </w:rPr>
        <w:t xml:space="preserve"> </w:t>
      </w:r>
      <w:r>
        <w:rPr>
          <w:w w:val="95"/>
        </w:rPr>
        <w:t>but</w:t>
      </w:r>
      <w:r>
        <w:rPr>
          <w:spacing w:val="-3"/>
          <w:w w:val="95"/>
        </w:rPr>
        <w:t xml:space="preserve"> </w:t>
      </w:r>
      <w:r>
        <w:rPr>
          <w:w w:val="95"/>
        </w:rPr>
        <w:t>also</w:t>
      </w:r>
      <w:r>
        <w:rPr>
          <w:spacing w:val="-3"/>
          <w:w w:val="95"/>
        </w:rPr>
        <w:t xml:space="preserve"> </w:t>
      </w:r>
      <w:r>
        <w:rPr>
          <w:w w:val="95"/>
        </w:rPr>
        <w:t>other</w:t>
      </w:r>
      <w:r>
        <w:rPr>
          <w:spacing w:val="-3"/>
          <w:w w:val="95"/>
        </w:rPr>
        <w:t xml:space="preserve"> </w:t>
      </w:r>
      <w:r>
        <w:rPr>
          <w:w w:val="95"/>
        </w:rPr>
        <w:t>emotions,</w:t>
      </w:r>
      <w:r>
        <w:rPr>
          <w:spacing w:val="-1"/>
          <w:w w:val="95"/>
        </w:rPr>
        <w:t xml:space="preserve"> </w:t>
      </w:r>
      <w:r>
        <w:rPr>
          <w:w w:val="95"/>
        </w:rPr>
        <w:t>with</w:t>
      </w:r>
      <w:r>
        <w:rPr>
          <w:spacing w:val="-3"/>
          <w:w w:val="95"/>
        </w:rPr>
        <w:t xml:space="preserve"> </w:t>
      </w:r>
      <w:r>
        <w:rPr>
          <w:w w:val="95"/>
        </w:rPr>
        <w:t>differences</w:t>
      </w:r>
      <w:r>
        <w:rPr>
          <w:spacing w:val="-3"/>
          <w:w w:val="95"/>
        </w:rPr>
        <w:t xml:space="preserve"> </w:t>
      </w:r>
      <w:r>
        <w:rPr>
          <w:w w:val="95"/>
        </w:rPr>
        <w:t>in</w:t>
      </w:r>
      <w:r>
        <w:rPr>
          <w:spacing w:val="-3"/>
          <w:w w:val="95"/>
        </w:rPr>
        <w:t xml:space="preserve"> </w:t>
      </w:r>
      <w:r>
        <w:rPr>
          <w:w w:val="95"/>
        </w:rPr>
        <w:t>neural</w:t>
      </w:r>
      <w:r>
        <w:rPr>
          <w:spacing w:val="-3"/>
          <w:w w:val="95"/>
        </w:rPr>
        <w:t xml:space="preserve"> </w:t>
      </w:r>
      <w:r>
        <w:rPr>
          <w:w w:val="95"/>
        </w:rPr>
        <w:t>activity</w:t>
      </w:r>
      <w:r>
        <w:rPr>
          <w:spacing w:val="-3"/>
          <w:w w:val="95"/>
        </w:rPr>
        <w:t xml:space="preserve"> </w:t>
      </w:r>
      <w:r>
        <w:rPr>
          <w:w w:val="95"/>
        </w:rPr>
        <w:t>more widespread that include central/temporal and parietal</w:t>
      </w:r>
      <w:r>
        <w:rPr>
          <w:spacing w:val="-1"/>
          <w:w w:val="95"/>
        </w:rPr>
        <w:t xml:space="preserve"> </w:t>
      </w:r>
      <w:r>
        <w:rPr>
          <w:w w:val="95"/>
        </w:rPr>
        <w:t>regions.</w:t>
      </w:r>
      <w:r>
        <w:rPr>
          <w:spacing w:val="25"/>
        </w:rPr>
        <w:t xml:space="preserve"> </w:t>
      </w:r>
      <w:r>
        <w:rPr>
          <w:w w:val="95"/>
        </w:rPr>
        <w:t xml:space="preserve">All combinations of emo- tion contrasts were performed, significant differences were only found between Neutral </w:t>
      </w:r>
      <w:bookmarkStart w:id="110" w:name="_bookmark41"/>
      <w:bookmarkEnd w:id="110"/>
      <w:r>
        <w:t>relative</w:t>
      </w:r>
      <w:r>
        <w:rPr>
          <w:spacing w:val="-8"/>
        </w:rPr>
        <w:t xml:space="preserve"> </w:t>
      </w:r>
      <w:r>
        <w:t>to</w:t>
      </w:r>
      <w:r>
        <w:rPr>
          <w:spacing w:val="-9"/>
        </w:rPr>
        <w:t xml:space="preserve"> </w:t>
      </w:r>
      <w:r>
        <w:t>the</w:t>
      </w:r>
      <w:r>
        <w:rPr>
          <w:spacing w:val="-8"/>
        </w:rPr>
        <w:t xml:space="preserve"> </w:t>
      </w:r>
      <w:r>
        <w:t>other</w:t>
      </w:r>
      <w:r>
        <w:rPr>
          <w:spacing w:val="-9"/>
        </w:rPr>
        <w:t xml:space="preserve"> </w:t>
      </w:r>
      <w:r>
        <w:t>emotions,</w:t>
      </w:r>
      <w:r>
        <w:rPr>
          <w:spacing w:val="-8"/>
        </w:rPr>
        <w:t xml:space="preserve"> </w:t>
      </w:r>
      <w:r>
        <w:t>and</w:t>
      </w:r>
      <w:r>
        <w:rPr>
          <w:spacing w:val="-8"/>
        </w:rPr>
        <w:t xml:space="preserve"> </w:t>
      </w:r>
      <w:r>
        <w:t>between</w:t>
      </w:r>
      <w:r>
        <w:rPr>
          <w:spacing w:val="-8"/>
        </w:rPr>
        <w:t xml:space="preserve"> </w:t>
      </w:r>
      <w:r>
        <w:t>Surprise</w:t>
      </w:r>
      <w:r>
        <w:rPr>
          <w:spacing w:val="-9"/>
        </w:rPr>
        <w:t xml:space="preserve"> </w:t>
      </w:r>
      <w:r>
        <w:t>relative</w:t>
      </w:r>
      <w:r>
        <w:rPr>
          <w:spacing w:val="-8"/>
        </w:rPr>
        <w:t xml:space="preserve"> </w:t>
      </w:r>
      <w:r>
        <w:t>to</w:t>
      </w:r>
      <w:r>
        <w:rPr>
          <w:spacing w:val="-9"/>
        </w:rPr>
        <w:t xml:space="preserve"> </w:t>
      </w:r>
      <w:r>
        <w:t>the</w:t>
      </w:r>
      <w:r>
        <w:rPr>
          <w:spacing w:val="-8"/>
        </w:rPr>
        <w:t xml:space="preserve"> </w:t>
      </w:r>
      <w:r>
        <w:t>other</w:t>
      </w:r>
      <w:r>
        <w:rPr>
          <w:spacing w:val="-9"/>
        </w:rPr>
        <w:t xml:space="preserve"> </w:t>
      </w:r>
      <w:r>
        <w:t>emotions.</w:t>
      </w:r>
    </w:p>
    <w:p w14:paraId="0755A047" w14:textId="77777777" w:rsidR="00F675FE" w:rsidRDefault="00F675FE">
      <w:pPr>
        <w:pStyle w:val="BodyText"/>
        <w:spacing w:before="8"/>
        <w:rPr>
          <w:sz w:val="2"/>
        </w:rPr>
      </w:pPr>
    </w:p>
    <w:p w14:paraId="0755A048" w14:textId="77777777" w:rsidR="00F675FE" w:rsidRDefault="00000000">
      <w:pPr>
        <w:pStyle w:val="BodyText"/>
        <w:ind w:left="2608"/>
        <w:rPr>
          <w:sz w:val="20"/>
        </w:rPr>
      </w:pPr>
      <w:r>
        <w:rPr>
          <w:noProof/>
          <w:sz w:val="20"/>
        </w:rPr>
        <w:drawing>
          <wp:inline distT="0" distB="0" distL="0" distR="0" wp14:anchorId="0755A6C2" wp14:editId="0755A6C3">
            <wp:extent cx="2068258" cy="1838801"/>
            <wp:effectExtent l="0" t="0" r="0" b="0"/>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62" cstate="print"/>
                    <a:stretch>
                      <a:fillRect/>
                    </a:stretch>
                  </pic:blipFill>
                  <pic:spPr>
                    <a:xfrm>
                      <a:off x="0" y="0"/>
                      <a:ext cx="2068258" cy="1838801"/>
                    </a:xfrm>
                    <a:prstGeom prst="rect">
                      <a:avLst/>
                    </a:prstGeom>
                  </pic:spPr>
                </pic:pic>
              </a:graphicData>
            </a:graphic>
          </wp:inline>
        </w:drawing>
      </w:r>
    </w:p>
    <w:p w14:paraId="0755A049" w14:textId="77777777" w:rsidR="00F675FE" w:rsidRDefault="00000000">
      <w:pPr>
        <w:pStyle w:val="BodyText"/>
        <w:spacing w:before="192" w:line="213" w:lineRule="auto"/>
        <w:ind w:left="140" w:right="1217"/>
        <w:jc w:val="both"/>
      </w:pPr>
      <w:r>
        <w:rPr>
          <w:w w:val="95"/>
        </w:rPr>
        <w:t>Figure 3.3:</w:t>
      </w:r>
      <w:r>
        <w:t xml:space="preserve"> </w:t>
      </w:r>
      <w:r>
        <w:rPr>
          <w:w w:val="95"/>
        </w:rPr>
        <w:t xml:space="preserve">GLM results for the contrast between different emotions and surprise condi- </w:t>
      </w:r>
      <w:r>
        <w:rPr>
          <w:spacing w:val="-2"/>
        </w:rPr>
        <w:t>tion.</w:t>
      </w:r>
    </w:p>
    <w:p w14:paraId="0755A04A" w14:textId="77777777" w:rsidR="00F675FE" w:rsidRDefault="00F675FE">
      <w:pPr>
        <w:spacing w:line="213" w:lineRule="auto"/>
        <w:jc w:val="both"/>
        <w:sectPr w:rsidR="00F675FE">
          <w:headerReference w:type="default" r:id="rId68"/>
          <w:footerReference w:type="default" r:id="rId69"/>
          <w:pgSz w:w="12240" w:h="15840"/>
          <w:pgMar w:top="1020" w:right="220" w:bottom="280" w:left="1660" w:header="690" w:footer="0" w:gutter="0"/>
          <w:cols w:space="720"/>
        </w:sectPr>
      </w:pPr>
    </w:p>
    <w:p w14:paraId="0755A04B" w14:textId="77777777" w:rsidR="00F675FE" w:rsidRDefault="00F675FE">
      <w:pPr>
        <w:pStyle w:val="BodyText"/>
        <w:spacing w:before="8"/>
        <w:rPr>
          <w:sz w:val="20"/>
        </w:rPr>
      </w:pPr>
    </w:p>
    <w:p w14:paraId="0755A04C" w14:textId="77777777" w:rsidR="00F675FE" w:rsidRDefault="00000000">
      <w:pPr>
        <w:pStyle w:val="Heading4"/>
        <w:spacing w:before="121"/>
      </w:pPr>
      <w:r>
        <w:rPr>
          <w:w w:val="105"/>
        </w:rPr>
        <w:t>Interaction</w:t>
      </w:r>
      <w:r>
        <w:rPr>
          <w:spacing w:val="23"/>
          <w:w w:val="105"/>
        </w:rPr>
        <w:t xml:space="preserve"> </w:t>
      </w:r>
      <w:r>
        <w:rPr>
          <w:w w:val="105"/>
        </w:rPr>
        <w:t>in</w:t>
      </w:r>
      <w:r>
        <w:rPr>
          <w:spacing w:val="24"/>
          <w:w w:val="105"/>
        </w:rPr>
        <w:t xml:space="preserve"> </w:t>
      </w:r>
      <w:r>
        <w:rPr>
          <w:w w:val="105"/>
        </w:rPr>
        <w:t>the</w:t>
      </w:r>
      <w:r>
        <w:rPr>
          <w:spacing w:val="24"/>
          <w:w w:val="105"/>
        </w:rPr>
        <w:t xml:space="preserve"> </w:t>
      </w:r>
      <w:r>
        <w:rPr>
          <w:w w:val="105"/>
        </w:rPr>
        <w:t>responses</w:t>
      </w:r>
      <w:r>
        <w:rPr>
          <w:spacing w:val="24"/>
          <w:w w:val="105"/>
        </w:rPr>
        <w:t xml:space="preserve"> </w:t>
      </w:r>
      <w:r>
        <w:rPr>
          <w:w w:val="105"/>
        </w:rPr>
        <w:t>to</w:t>
      </w:r>
      <w:r>
        <w:rPr>
          <w:spacing w:val="24"/>
          <w:w w:val="105"/>
        </w:rPr>
        <w:t xml:space="preserve"> </w:t>
      </w:r>
      <w:r>
        <w:rPr>
          <w:w w:val="105"/>
        </w:rPr>
        <w:t>face</w:t>
      </w:r>
      <w:r>
        <w:rPr>
          <w:spacing w:val="24"/>
          <w:w w:val="105"/>
        </w:rPr>
        <w:t xml:space="preserve"> </w:t>
      </w:r>
      <w:r>
        <w:rPr>
          <w:w w:val="105"/>
        </w:rPr>
        <w:t>type</w:t>
      </w:r>
      <w:r>
        <w:rPr>
          <w:spacing w:val="23"/>
          <w:w w:val="105"/>
        </w:rPr>
        <w:t xml:space="preserve"> </w:t>
      </w:r>
      <w:r>
        <w:rPr>
          <w:w w:val="105"/>
        </w:rPr>
        <w:t>and</w:t>
      </w:r>
      <w:r>
        <w:rPr>
          <w:spacing w:val="24"/>
          <w:w w:val="105"/>
        </w:rPr>
        <w:t xml:space="preserve"> </w:t>
      </w:r>
      <w:r>
        <w:rPr>
          <w:spacing w:val="-2"/>
          <w:w w:val="105"/>
        </w:rPr>
        <w:t>emotion</w:t>
      </w:r>
    </w:p>
    <w:p w14:paraId="0755A04D" w14:textId="77777777" w:rsidR="00F675FE" w:rsidRDefault="00000000">
      <w:pPr>
        <w:pStyle w:val="BodyText"/>
        <w:spacing w:before="155" w:line="355" w:lineRule="auto"/>
        <w:ind w:left="140" w:right="1216" w:firstLine="351"/>
        <w:jc w:val="both"/>
      </w:pPr>
      <w:r>
        <w:rPr>
          <w:noProof/>
        </w:rPr>
        <w:drawing>
          <wp:anchor distT="0" distB="0" distL="0" distR="0" simplePos="0" relativeHeight="251658251" behindDoc="0" locked="0" layoutInCell="1" allowOverlap="1" wp14:anchorId="0755A6C4" wp14:editId="0755A6C5">
            <wp:simplePos x="0" y="0"/>
            <wp:positionH relativeFrom="page">
              <wp:posOffset>1175346</wp:posOffset>
            </wp:positionH>
            <wp:positionV relativeFrom="paragraph">
              <wp:posOffset>3472611</wp:posOffset>
            </wp:positionV>
            <wp:extent cx="2823521" cy="3400996"/>
            <wp:effectExtent l="0" t="0" r="0" b="0"/>
            <wp:wrapTopAndBottom/>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65" cstate="print"/>
                    <a:stretch>
                      <a:fillRect/>
                    </a:stretch>
                  </pic:blipFill>
                  <pic:spPr>
                    <a:xfrm>
                      <a:off x="0" y="0"/>
                      <a:ext cx="2823521" cy="3400996"/>
                    </a:xfrm>
                    <a:prstGeom prst="rect">
                      <a:avLst/>
                    </a:prstGeom>
                  </pic:spPr>
                </pic:pic>
              </a:graphicData>
            </a:graphic>
          </wp:anchor>
        </w:drawing>
      </w:r>
      <w:r>
        <w:rPr>
          <w:noProof/>
        </w:rPr>
        <w:drawing>
          <wp:anchor distT="0" distB="0" distL="0" distR="0" simplePos="0" relativeHeight="251658252" behindDoc="0" locked="0" layoutInCell="1" allowOverlap="1" wp14:anchorId="0755A6C6" wp14:editId="0755A6C7">
            <wp:simplePos x="0" y="0"/>
            <wp:positionH relativeFrom="page">
              <wp:posOffset>4025277</wp:posOffset>
            </wp:positionH>
            <wp:positionV relativeFrom="paragraph">
              <wp:posOffset>3472611</wp:posOffset>
            </wp:positionV>
            <wp:extent cx="2823521" cy="3400996"/>
            <wp:effectExtent l="0" t="0" r="0" b="0"/>
            <wp:wrapTopAndBottom/>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65" cstate="print"/>
                    <a:stretch>
                      <a:fillRect/>
                    </a:stretch>
                  </pic:blipFill>
                  <pic:spPr>
                    <a:xfrm>
                      <a:off x="0" y="0"/>
                      <a:ext cx="2823521" cy="3400996"/>
                    </a:xfrm>
                    <a:prstGeom prst="rect">
                      <a:avLst/>
                    </a:prstGeom>
                  </pic:spPr>
                </pic:pic>
              </a:graphicData>
            </a:graphic>
          </wp:anchor>
        </w:drawing>
      </w:r>
      <w:r>
        <w:rPr>
          <w:w w:val="95"/>
        </w:rPr>
        <w:t xml:space="preserve">The interaction of Real - Virtual within each emotion, as shown in Figure </w:t>
      </w:r>
      <w:hyperlink w:anchor="_bookmark42" w:history="1">
        <w:r w:rsidR="00F675FE">
          <w:rPr>
            <w:color w:val="0000FF"/>
            <w:w w:val="95"/>
          </w:rPr>
          <w:t>3.4</w:t>
        </w:r>
      </w:hyperlink>
      <w:r>
        <w:rPr>
          <w:color w:val="0000FF"/>
          <w:w w:val="95"/>
        </w:rPr>
        <w:t xml:space="preserve"> </w:t>
      </w:r>
      <w:r>
        <w:rPr>
          <w:w w:val="95"/>
        </w:rPr>
        <w:t>revealed significant</w:t>
      </w:r>
      <w:r>
        <w:rPr>
          <w:spacing w:val="-4"/>
          <w:w w:val="95"/>
        </w:rPr>
        <w:t xml:space="preserve"> </w:t>
      </w:r>
      <w:r>
        <w:rPr>
          <w:w w:val="95"/>
        </w:rPr>
        <w:t>differences</w:t>
      </w:r>
      <w:r>
        <w:rPr>
          <w:spacing w:val="-4"/>
          <w:w w:val="95"/>
        </w:rPr>
        <w:t xml:space="preserve"> </w:t>
      </w:r>
      <w:r>
        <w:rPr>
          <w:w w:val="95"/>
        </w:rPr>
        <w:t>in</w:t>
      </w:r>
      <w:r>
        <w:rPr>
          <w:spacing w:val="-4"/>
          <w:w w:val="95"/>
        </w:rPr>
        <w:t xml:space="preserve"> </w:t>
      </w:r>
      <w:r>
        <w:rPr>
          <w:w w:val="95"/>
        </w:rPr>
        <w:t>occipital</w:t>
      </w:r>
      <w:r>
        <w:rPr>
          <w:spacing w:val="-4"/>
          <w:w w:val="95"/>
        </w:rPr>
        <w:t xml:space="preserve"> </w:t>
      </w:r>
      <w:r>
        <w:rPr>
          <w:w w:val="95"/>
        </w:rPr>
        <w:t>regions</w:t>
      </w:r>
      <w:r>
        <w:rPr>
          <w:spacing w:val="-4"/>
          <w:w w:val="95"/>
        </w:rPr>
        <w:t xml:space="preserve"> </w:t>
      </w:r>
      <w:r>
        <w:rPr>
          <w:w w:val="95"/>
        </w:rPr>
        <w:t>exclusively.</w:t>
      </w:r>
      <w:r>
        <w:t xml:space="preserve"> </w:t>
      </w:r>
      <w:r>
        <w:rPr>
          <w:w w:val="95"/>
        </w:rPr>
        <w:t>Specifically,</w:t>
      </w:r>
      <w:r>
        <w:rPr>
          <w:spacing w:val="-4"/>
          <w:w w:val="95"/>
        </w:rPr>
        <w:t xml:space="preserve"> </w:t>
      </w:r>
      <w:r>
        <w:rPr>
          <w:w w:val="95"/>
        </w:rPr>
        <w:t>processing</w:t>
      </w:r>
      <w:r>
        <w:rPr>
          <w:spacing w:val="-4"/>
          <w:w w:val="95"/>
        </w:rPr>
        <w:t xml:space="preserve"> </w:t>
      </w:r>
      <w:r>
        <w:rPr>
          <w:w w:val="95"/>
        </w:rPr>
        <w:t>Disgust</w:t>
      </w:r>
      <w:r>
        <w:rPr>
          <w:spacing w:val="-4"/>
          <w:w w:val="95"/>
        </w:rPr>
        <w:t xml:space="preserve"> </w:t>
      </w:r>
      <w:r>
        <w:rPr>
          <w:w w:val="95"/>
        </w:rPr>
        <w:t xml:space="preserve">on </w:t>
      </w:r>
      <w:r>
        <w:t>real</w:t>
      </w:r>
      <w:r>
        <w:rPr>
          <w:spacing w:val="-5"/>
        </w:rPr>
        <w:t xml:space="preserve"> </w:t>
      </w:r>
      <w:r>
        <w:t>faces</w:t>
      </w:r>
      <w:r>
        <w:rPr>
          <w:spacing w:val="-5"/>
        </w:rPr>
        <w:t xml:space="preserve"> </w:t>
      </w:r>
      <w:r>
        <w:t>elicited</w:t>
      </w:r>
      <w:r>
        <w:rPr>
          <w:spacing w:val="-5"/>
        </w:rPr>
        <w:t xml:space="preserve"> </w:t>
      </w:r>
      <w:r>
        <w:t>greater</w:t>
      </w:r>
      <w:r>
        <w:rPr>
          <w:spacing w:val="-5"/>
        </w:rPr>
        <w:t xml:space="preserve"> </w:t>
      </w:r>
      <w:r>
        <w:t>activity</w:t>
      </w:r>
      <w:r>
        <w:rPr>
          <w:spacing w:val="-5"/>
        </w:rPr>
        <w:t xml:space="preserve"> </w:t>
      </w:r>
      <w:r>
        <w:t>in</w:t>
      </w:r>
      <w:r>
        <w:rPr>
          <w:spacing w:val="-5"/>
        </w:rPr>
        <w:t xml:space="preserve"> </w:t>
      </w:r>
      <w:r>
        <w:t>the</w:t>
      </w:r>
      <w:r>
        <w:rPr>
          <w:spacing w:val="-5"/>
        </w:rPr>
        <w:t xml:space="preserve"> </w:t>
      </w:r>
      <w:r>
        <w:t>right</w:t>
      </w:r>
      <w:r>
        <w:rPr>
          <w:spacing w:val="-5"/>
        </w:rPr>
        <w:t xml:space="preserve"> </w:t>
      </w:r>
      <w:r>
        <w:t>occipital</w:t>
      </w:r>
      <w:r>
        <w:rPr>
          <w:spacing w:val="-5"/>
        </w:rPr>
        <w:t xml:space="preserve"> </w:t>
      </w:r>
      <w:r>
        <w:t>region</w:t>
      </w:r>
      <w:r>
        <w:rPr>
          <w:spacing w:val="-5"/>
        </w:rPr>
        <w:t xml:space="preserve"> </w:t>
      </w:r>
      <w:r>
        <w:t>compared</w:t>
      </w:r>
      <w:r>
        <w:rPr>
          <w:spacing w:val="-5"/>
        </w:rPr>
        <w:t xml:space="preserve"> </w:t>
      </w:r>
      <w:r>
        <w:t>to</w:t>
      </w:r>
      <w:r>
        <w:rPr>
          <w:spacing w:val="-5"/>
        </w:rPr>
        <w:t xml:space="preserve"> </w:t>
      </w:r>
      <w:r>
        <w:t>processing Disgust</w:t>
      </w:r>
      <w:r>
        <w:rPr>
          <w:spacing w:val="-15"/>
        </w:rPr>
        <w:t xml:space="preserve"> </w:t>
      </w:r>
      <w:r>
        <w:t>on</w:t>
      </w:r>
      <w:r>
        <w:rPr>
          <w:spacing w:val="-15"/>
        </w:rPr>
        <w:t xml:space="preserve"> </w:t>
      </w:r>
      <w:r>
        <w:t>virtual</w:t>
      </w:r>
      <w:r>
        <w:rPr>
          <w:spacing w:val="-15"/>
        </w:rPr>
        <w:t xml:space="preserve"> </w:t>
      </w:r>
      <w:r>
        <w:t>faces,</w:t>
      </w:r>
      <w:r>
        <w:rPr>
          <w:spacing w:val="-15"/>
        </w:rPr>
        <w:t xml:space="preserve"> </w:t>
      </w:r>
      <w:r>
        <w:t>whereas</w:t>
      </w:r>
      <w:r>
        <w:rPr>
          <w:spacing w:val="-15"/>
        </w:rPr>
        <w:t xml:space="preserve"> </w:t>
      </w:r>
      <w:r>
        <w:t>the</w:t>
      </w:r>
      <w:r>
        <w:rPr>
          <w:spacing w:val="-15"/>
        </w:rPr>
        <w:t xml:space="preserve"> </w:t>
      </w:r>
      <w:r>
        <w:t>left</w:t>
      </w:r>
      <w:r>
        <w:rPr>
          <w:spacing w:val="-15"/>
        </w:rPr>
        <w:t xml:space="preserve"> </w:t>
      </w:r>
      <w:r>
        <w:t>occipital</w:t>
      </w:r>
      <w:r>
        <w:rPr>
          <w:spacing w:val="-15"/>
        </w:rPr>
        <w:t xml:space="preserve"> </w:t>
      </w:r>
      <w:r>
        <w:t>region</w:t>
      </w:r>
      <w:r>
        <w:rPr>
          <w:spacing w:val="-15"/>
        </w:rPr>
        <w:t xml:space="preserve"> </w:t>
      </w:r>
      <w:r>
        <w:t>showed</w:t>
      </w:r>
      <w:r>
        <w:rPr>
          <w:spacing w:val="-15"/>
        </w:rPr>
        <w:t xml:space="preserve"> </w:t>
      </w:r>
      <w:r>
        <w:t>the</w:t>
      </w:r>
      <w:r>
        <w:rPr>
          <w:spacing w:val="-15"/>
        </w:rPr>
        <w:t xml:space="preserve"> </w:t>
      </w:r>
      <w:r>
        <w:t>opposite</w:t>
      </w:r>
      <w:r>
        <w:rPr>
          <w:spacing w:val="-15"/>
        </w:rPr>
        <w:t xml:space="preserve"> </w:t>
      </w:r>
      <w:r>
        <w:t xml:space="preserve">pattern. </w:t>
      </w:r>
      <w:r>
        <w:rPr>
          <w:w w:val="95"/>
        </w:rPr>
        <w:t>Moreover, processing</w:t>
      </w:r>
      <w:r>
        <w:rPr>
          <w:spacing w:val="-1"/>
          <w:w w:val="95"/>
        </w:rPr>
        <w:t xml:space="preserve"> </w:t>
      </w:r>
      <w:r>
        <w:rPr>
          <w:w w:val="95"/>
        </w:rPr>
        <w:t>Joy</w:t>
      </w:r>
      <w:r>
        <w:rPr>
          <w:spacing w:val="-2"/>
          <w:w w:val="95"/>
        </w:rPr>
        <w:t xml:space="preserve"> </w:t>
      </w:r>
      <w:r>
        <w:rPr>
          <w:w w:val="95"/>
        </w:rPr>
        <w:t>and</w:t>
      </w:r>
      <w:r>
        <w:rPr>
          <w:spacing w:val="-1"/>
          <w:w w:val="95"/>
        </w:rPr>
        <w:t xml:space="preserve"> </w:t>
      </w:r>
      <w:r>
        <w:rPr>
          <w:w w:val="95"/>
        </w:rPr>
        <w:t>Neutral</w:t>
      </w:r>
      <w:r>
        <w:rPr>
          <w:spacing w:val="-1"/>
          <w:w w:val="95"/>
        </w:rPr>
        <w:t xml:space="preserve"> </w:t>
      </w:r>
      <w:r>
        <w:rPr>
          <w:w w:val="95"/>
        </w:rPr>
        <w:t>emotions</w:t>
      </w:r>
      <w:r>
        <w:rPr>
          <w:spacing w:val="-1"/>
          <w:w w:val="95"/>
        </w:rPr>
        <w:t xml:space="preserve"> </w:t>
      </w:r>
      <w:r>
        <w:rPr>
          <w:w w:val="95"/>
        </w:rPr>
        <w:t>on</w:t>
      </w:r>
      <w:r>
        <w:rPr>
          <w:spacing w:val="-1"/>
          <w:w w:val="95"/>
        </w:rPr>
        <w:t xml:space="preserve"> </w:t>
      </w:r>
      <w:r>
        <w:rPr>
          <w:w w:val="95"/>
        </w:rPr>
        <w:t>real</w:t>
      </w:r>
      <w:r>
        <w:rPr>
          <w:spacing w:val="-2"/>
          <w:w w:val="95"/>
        </w:rPr>
        <w:t xml:space="preserve"> </w:t>
      </w:r>
      <w:r>
        <w:rPr>
          <w:w w:val="95"/>
        </w:rPr>
        <w:t>faces</w:t>
      </w:r>
      <w:r>
        <w:rPr>
          <w:spacing w:val="-1"/>
          <w:w w:val="95"/>
        </w:rPr>
        <w:t xml:space="preserve"> </w:t>
      </w:r>
      <w:r>
        <w:rPr>
          <w:w w:val="95"/>
        </w:rPr>
        <w:t>also</w:t>
      </w:r>
      <w:r>
        <w:rPr>
          <w:spacing w:val="-1"/>
          <w:w w:val="95"/>
        </w:rPr>
        <w:t xml:space="preserve"> </w:t>
      </w:r>
      <w:r>
        <w:rPr>
          <w:w w:val="95"/>
        </w:rPr>
        <w:t>elicited</w:t>
      </w:r>
      <w:r>
        <w:rPr>
          <w:spacing w:val="-1"/>
          <w:w w:val="95"/>
        </w:rPr>
        <w:t xml:space="preserve"> </w:t>
      </w:r>
      <w:r>
        <w:rPr>
          <w:w w:val="95"/>
        </w:rPr>
        <w:t>greater</w:t>
      </w:r>
      <w:r>
        <w:rPr>
          <w:spacing w:val="-1"/>
          <w:w w:val="95"/>
        </w:rPr>
        <w:t xml:space="preserve"> </w:t>
      </w:r>
      <w:r>
        <w:rPr>
          <w:w w:val="95"/>
        </w:rPr>
        <w:t xml:space="preserve">activity </w:t>
      </w:r>
      <w:r>
        <w:rPr>
          <w:spacing w:val="-2"/>
        </w:rPr>
        <w:t>in</w:t>
      </w:r>
      <w:r>
        <w:rPr>
          <w:spacing w:val="-9"/>
        </w:rPr>
        <w:t xml:space="preserve"> </w:t>
      </w:r>
      <w:r>
        <w:rPr>
          <w:spacing w:val="-2"/>
        </w:rPr>
        <w:t>the</w:t>
      </w:r>
      <w:r>
        <w:rPr>
          <w:spacing w:val="-9"/>
        </w:rPr>
        <w:t xml:space="preserve"> </w:t>
      </w:r>
      <w:r>
        <w:rPr>
          <w:spacing w:val="-2"/>
        </w:rPr>
        <w:t>occipital</w:t>
      </w:r>
      <w:r>
        <w:rPr>
          <w:spacing w:val="-9"/>
        </w:rPr>
        <w:t xml:space="preserve"> </w:t>
      </w:r>
      <w:r>
        <w:rPr>
          <w:spacing w:val="-2"/>
        </w:rPr>
        <w:t>regions</w:t>
      </w:r>
      <w:r>
        <w:rPr>
          <w:spacing w:val="-9"/>
        </w:rPr>
        <w:t xml:space="preserve"> </w:t>
      </w:r>
      <w:r>
        <w:rPr>
          <w:spacing w:val="-2"/>
        </w:rPr>
        <w:t>compared</w:t>
      </w:r>
      <w:r>
        <w:rPr>
          <w:spacing w:val="-9"/>
        </w:rPr>
        <w:t xml:space="preserve"> </w:t>
      </w:r>
      <w:r>
        <w:rPr>
          <w:spacing w:val="-2"/>
        </w:rPr>
        <w:t>to</w:t>
      </w:r>
      <w:r>
        <w:rPr>
          <w:spacing w:val="-9"/>
        </w:rPr>
        <w:t xml:space="preserve"> </w:t>
      </w:r>
      <w:r>
        <w:rPr>
          <w:spacing w:val="-2"/>
        </w:rPr>
        <w:t>processing</w:t>
      </w:r>
      <w:r>
        <w:rPr>
          <w:spacing w:val="-9"/>
        </w:rPr>
        <w:t xml:space="preserve"> </w:t>
      </w:r>
      <w:r>
        <w:rPr>
          <w:spacing w:val="-2"/>
        </w:rPr>
        <w:t>the</w:t>
      </w:r>
      <w:r>
        <w:rPr>
          <w:spacing w:val="-9"/>
        </w:rPr>
        <w:t xml:space="preserve"> </w:t>
      </w:r>
      <w:r>
        <w:rPr>
          <w:spacing w:val="-2"/>
        </w:rPr>
        <w:t>same</w:t>
      </w:r>
      <w:r>
        <w:rPr>
          <w:spacing w:val="-9"/>
        </w:rPr>
        <w:t xml:space="preserve"> </w:t>
      </w:r>
      <w:r>
        <w:rPr>
          <w:spacing w:val="-2"/>
        </w:rPr>
        <w:t>emotions</w:t>
      </w:r>
      <w:r>
        <w:rPr>
          <w:spacing w:val="-9"/>
        </w:rPr>
        <w:t xml:space="preserve"> </w:t>
      </w:r>
      <w:r>
        <w:rPr>
          <w:spacing w:val="-2"/>
        </w:rPr>
        <w:t>on</w:t>
      </w:r>
      <w:r>
        <w:rPr>
          <w:spacing w:val="-9"/>
        </w:rPr>
        <w:t xml:space="preserve"> </w:t>
      </w:r>
      <w:r>
        <w:rPr>
          <w:spacing w:val="-2"/>
        </w:rPr>
        <w:t>virtual</w:t>
      </w:r>
      <w:r>
        <w:rPr>
          <w:spacing w:val="-9"/>
        </w:rPr>
        <w:t xml:space="preserve"> </w:t>
      </w:r>
      <w:r>
        <w:rPr>
          <w:spacing w:val="-2"/>
        </w:rPr>
        <w:t>faces.</w:t>
      </w:r>
      <w:r>
        <w:rPr>
          <w:spacing w:val="12"/>
        </w:rPr>
        <w:t xml:space="preserve"> </w:t>
      </w:r>
      <w:r>
        <w:rPr>
          <w:spacing w:val="-2"/>
        </w:rPr>
        <w:t xml:space="preserve">We </w:t>
      </w:r>
      <w:r>
        <w:t>found</w:t>
      </w:r>
      <w:r>
        <w:rPr>
          <w:spacing w:val="-5"/>
        </w:rPr>
        <w:t xml:space="preserve"> </w:t>
      </w:r>
      <w:r>
        <w:t>processing</w:t>
      </w:r>
      <w:r>
        <w:rPr>
          <w:spacing w:val="-5"/>
        </w:rPr>
        <w:t xml:space="preserve"> </w:t>
      </w:r>
      <w:r>
        <w:t>Sadness</w:t>
      </w:r>
      <w:r>
        <w:rPr>
          <w:spacing w:val="-5"/>
        </w:rPr>
        <w:t xml:space="preserve"> </w:t>
      </w:r>
      <w:r>
        <w:t>on</w:t>
      </w:r>
      <w:r>
        <w:rPr>
          <w:spacing w:val="-5"/>
        </w:rPr>
        <w:t xml:space="preserve"> </w:t>
      </w:r>
      <w:r>
        <w:t>virtual</w:t>
      </w:r>
      <w:r>
        <w:rPr>
          <w:spacing w:val="-5"/>
        </w:rPr>
        <w:t xml:space="preserve"> </w:t>
      </w:r>
      <w:r>
        <w:t>faces</w:t>
      </w:r>
      <w:r>
        <w:rPr>
          <w:spacing w:val="-5"/>
        </w:rPr>
        <w:t xml:space="preserve"> </w:t>
      </w:r>
      <w:r>
        <w:t>produced</w:t>
      </w:r>
      <w:r>
        <w:rPr>
          <w:spacing w:val="-5"/>
        </w:rPr>
        <w:t xml:space="preserve"> </w:t>
      </w:r>
      <w:r>
        <w:t>more</w:t>
      </w:r>
      <w:r>
        <w:rPr>
          <w:spacing w:val="-5"/>
        </w:rPr>
        <w:t xml:space="preserve"> </w:t>
      </w:r>
      <w:r>
        <w:t>activity</w:t>
      </w:r>
      <w:r>
        <w:rPr>
          <w:spacing w:val="-5"/>
        </w:rPr>
        <w:t xml:space="preserve"> </w:t>
      </w:r>
      <w:r>
        <w:t>in</w:t>
      </w:r>
      <w:r>
        <w:rPr>
          <w:spacing w:val="-5"/>
        </w:rPr>
        <w:t xml:space="preserve"> </w:t>
      </w:r>
      <w:r>
        <w:t>the</w:t>
      </w:r>
      <w:r>
        <w:rPr>
          <w:spacing w:val="-5"/>
        </w:rPr>
        <w:t xml:space="preserve"> </w:t>
      </w:r>
      <w:r>
        <w:t>left</w:t>
      </w:r>
      <w:r>
        <w:rPr>
          <w:spacing w:val="-5"/>
        </w:rPr>
        <w:t xml:space="preserve"> </w:t>
      </w:r>
      <w:r>
        <w:t>occipital region</w:t>
      </w:r>
      <w:r>
        <w:rPr>
          <w:spacing w:val="-4"/>
        </w:rPr>
        <w:t xml:space="preserve"> </w:t>
      </w:r>
      <w:r>
        <w:t>for</w:t>
      </w:r>
      <w:r>
        <w:rPr>
          <w:spacing w:val="-4"/>
        </w:rPr>
        <w:t xml:space="preserve"> </w:t>
      </w:r>
      <w:r>
        <w:t>virtual</w:t>
      </w:r>
      <w:r>
        <w:rPr>
          <w:spacing w:val="-4"/>
        </w:rPr>
        <w:t xml:space="preserve"> </w:t>
      </w:r>
      <w:r>
        <w:t>faces</w:t>
      </w:r>
      <w:r>
        <w:rPr>
          <w:spacing w:val="-4"/>
        </w:rPr>
        <w:t xml:space="preserve"> </w:t>
      </w:r>
      <w:r>
        <w:t>compared</w:t>
      </w:r>
      <w:r>
        <w:rPr>
          <w:spacing w:val="-4"/>
        </w:rPr>
        <w:t xml:space="preserve"> </w:t>
      </w:r>
      <w:r>
        <w:t>to</w:t>
      </w:r>
      <w:r>
        <w:rPr>
          <w:spacing w:val="-4"/>
        </w:rPr>
        <w:t xml:space="preserve"> </w:t>
      </w:r>
      <w:r>
        <w:t>processing</w:t>
      </w:r>
      <w:r>
        <w:rPr>
          <w:spacing w:val="-4"/>
        </w:rPr>
        <w:t xml:space="preserve"> </w:t>
      </w:r>
      <w:r>
        <w:t>Sadness</w:t>
      </w:r>
      <w:r>
        <w:rPr>
          <w:spacing w:val="-4"/>
        </w:rPr>
        <w:t xml:space="preserve"> </w:t>
      </w:r>
      <w:r>
        <w:t>on</w:t>
      </w:r>
      <w:r>
        <w:rPr>
          <w:spacing w:val="-4"/>
        </w:rPr>
        <w:t xml:space="preserve"> </w:t>
      </w:r>
      <w:r>
        <w:t>real</w:t>
      </w:r>
      <w:r>
        <w:rPr>
          <w:spacing w:val="-4"/>
        </w:rPr>
        <w:t xml:space="preserve"> </w:t>
      </w:r>
      <w:r>
        <w:t>faces.</w:t>
      </w:r>
      <w:r>
        <w:rPr>
          <w:spacing w:val="38"/>
        </w:rPr>
        <w:t xml:space="preserve"> </w:t>
      </w:r>
      <w:r>
        <w:t>These</w:t>
      </w:r>
      <w:r>
        <w:rPr>
          <w:spacing w:val="-4"/>
        </w:rPr>
        <w:t xml:space="preserve"> </w:t>
      </w:r>
      <w:r>
        <w:t xml:space="preserve">findings </w:t>
      </w:r>
      <w:r>
        <w:rPr>
          <w:w w:val="95"/>
        </w:rPr>
        <w:t xml:space="preserve">suggest that the neural response to emotional expressions is modulated by the realism of </w:t>
      </w:r>
      <w:r>
        <w:rPr>
          <w:spacing w:val="-2"/>
        </w:rPr>
        <w:t>the</w:t>
      </w:r>
      <w:r>
        <w:rPr>
          <w:spacing w:val="-10"/>
        </w:rPr>
        <w:t xml:space="preserve"> </w:t>
      </w:r>
      <w:r>
        <w:rPr>
          <w:spacing w:val="-2"/>
        </w:rPr>
        <w:t>face</w:t>
      </w:r>
      <w:r>
        <w:rPr>
          <w:spacing w:val="-10"/>
        </w:rPr>
        <w:t xml:space="preserve"> </w:t>
      </w:r>
      <w:r>
        <w:rPr>
          <w:spacing w:val="-2"/>
        </w:rPr>
        <w:t>stimuli.</w:t>
      </w:r>
      <w:r>
        <w:rPr>
          <w:spacing w:val="14"/>
        </w:rPr>
        <w:t xml:space="preserve"> </w:t>
      </w:r>
      <w:r>
        <w:rPr>
          <w:spacing w:val="-2"/>
        </w:rPr>
        <w:t>The</w:t>
      </w:r>
      <w:r>
        <w:rPr>
          <w:spacing w:val="-10"/>
        </w:rPr>
        <w:t xml:space="preserve"> </w:t>
      </w:r>
      <w:r>
        <w:rPr>
          <w:spacing w:val="-2"/>
        </w:rPr>
        <w:t>full</w:t>
      </w:r>
      <w:r>
        <w:rPr>
          <w:spacing w:val="-10"/>
        </w:rPr>
        <w:t xml:space="preserve"> </w:t>
      </w:r>
      <w:r>
        <w:rPr>
          <w:spacing w:val="-2"/>
        </w:rPr>
        <w:t>table</w:t>
      </w:r>
      <w:r>
        <w:rPr>
          <w:spacing w:val="-10"/>
        </w:rPr>
        <w:t xml:space="preserve"> </w:t>
      </w:r>
      <w:r>
        <w:rPr>
          <w:spacing w:val="-2"/>
        </w:rPr>
        <w:t>of</w:t>
      </w:r>
      <w:r>
        <w:rPr>
          <w:spacing w:val="-10"/>
        </w:rPr>
        <w:t xml:space="preserve"> </w:t>
      </w:r>
      <w:r>
        <w:rPr>
          <w:spacing w:val="-2"/>
        </w:rPr>
        <w:t>the</w:t>
      </w:r>
      <w:r>
        <w:rPr>
          <w:spacing w:val="-10"/>
        </w:rPr>
        <w:t xml:space="preserve"> </w:t>
      </w:r>
      <w:r>
        <w:rPr>
          <w:spacing w:val="-2"/>
        </w:rPr>
        <w:t>GLM</w:t>
      </w:r>
      <w:r>
        <w:rPr>
          <w:spacing w:val="-10"/>
        </w:rPr>
        <w:t xml:space="preserve"> </w:t>
      </w:r>
      <w:r>
        <w:rPr>
          <w:spacing w:val="-2"/>
        </w:rPr>
        <w:t>contrasts</w:t>
      </w:r>
      <w:r>
        <w:rPr>
          <w:spacing w:val="-10"/>
        </w:rPr>
        <w:t xml:space="preserve"> </w:t>
      </w:r>
      <w:r>
        <w:rPr>
          <w:spacing w:val="-2"/>
        </w:rPr>
        <w:t>for</w:t>
      </w:r>
      <w:r>
        <w:rPr>
          <w:spacing w:val="-10"/>
        </w:rPr>
        <w:t xml:space="preserve"> </w:t>
      </w:r>
      <w:r>
        <w:rPr>
          <w:spacing w:val="-2"/>
        </w:rPr>
        <w:t>all</w:t>
      </w:r>
      <w:r>
        <w:rPr>
          <w:spacing w:val="-10"/>
        </w:rPr>
        <w:t xml:space="preserve"> </w:t>
      </w:r>
      <w:r>
        <w:rPr>
          <w:spacing w:val="-2"/>
        </w:rPr>
        <w:t>main</w:t>
      </w:r>
      <w:r>
        <w:rPr>
          <w:spacing w:val="-10"/>
        </w:rPr>
        <w:t xml:space="preserve"> </w:t>
      </w:r>
      <w:r>
        <w:rPr>
          <w:spacing w:val="-2"/>
        </w:rPr>
        <w:t>effects</w:t>
      </w:r>
      <w:r>
        <w:rPr>
          <w:spacing w:val="-10"/>
        </w:rPr>
        <w:t xml:space="preserve"> </w:t>
      </w:r>
      <w:r>
        <w:rPr>
          <w:spacing w:val="-2"/>
        </w:rPr>
        <w:t>and</w:t>
      </w:r>
      <w:r>
        <w:rPr>
          <w:spacing w:val="-10"/>
        </w:rPr>
        <w:t xml:space="preserve"> </w:t>
      </w:r>
      <w:r>
        <w:rPr>
          <w:spacing w:val="-2"/>
        </w:rPr>
        <w:t xml:space="preserve">interactions </w:t>
      </w:r>
      <w:bookmarkStart w:id="111" w:name="_bookmark42"/>
      <w:bookmarkEnd w:id="111"/>
      <w:r>
        <w:t xml:space="preserve">can be found in Appendix </w:t>
      </w:r>
      <w:hyperlink w:anchor="_bookmark136" w:history="1">
        <w:r w:rsidR="00F675FE">
          <w:rPr>
            <w:color w:val="0000FF"/>
          </w:rPr>
          <w:t>A</w:t>
        </w:r>
      </w:hyperlink>
      <w:r>
        <w:t>.</w:t>
      </w:r>
    </w:p>
    <w:p w14:paraId="0755A04E" w14:textId="77777777" w:rsidR="00F675FE" w:rsidRDefault="00000000">
      <w:pPr>
        <w:pStyle w:val="BodyText"/>
        <w:spacing w:before="133" w:line="213" w:lineRule="auto"/>
        <w:ind w:left="140" w:right="1217"/>
        <w:jc w:val="both"/>
      </w:pPr>
      <w:r>
        <w:rPr>
          <w:w w:val="95"/>
        </w:rPr>
        <w:t>Figure 3.4:</w:t>
      </w:r>
      <w:r>
        <w:rPr>
          <w:spacing w:val="33"/>
        </w:rPr>
        <w:t xml:space="preserve"> </w:t>
      </w:r>
      <w:r>
        <w:rPr>
          <w:w w:val="95"/>
        </w:rPr>
        <w:t xml:space="preserve">GLM results for the contrast between real and virtual conditions within each </w:t>
      </w:r>
      <w:r>
        <w:rPr>
          <w:spacing w:val="-2"/>
        </w:rPr>
        <w:t>emotion.</w:t>
      </w:r>
    </w:p>
    <w:p w14:paraId="0755A04F" w14:textId="77777777" w:rsidR="00F675FE" w:rsidRDefault="00F675FE">
      <w:pPr>
        <w:spacing w:line="213" w:lineRule="auto"/>
        <w:jc w:val="both"/>
        <w:sectPr w:rsidR="00F675FE">
          <w:headerReference w:type="default" r:id="rId70"/>
          <w:footerReference w:type="default" r:id="rId71"/>
          <w:pgSz w:w="12240" w:h="15840"/>
          <w:pgMar w:top="1020" w:right="220" w:bottom="280" w:left="1660" w:header="690" w:footer="0" w:gutter="0"/>
          <w:cols w:space="720"/>
        </w:sectPr>
      </w:pPr>
    </w:p>
    <w:p w14:paraId="0755A050" w14:textId="77777777" w:rsidR="00F675FE" w:rsidRDefault="00F675FE">
      <w:pPr>
        <w:pStyle w:val="BodyText"/>
        <w:rPr>
          <w:sz w:val="12"/>
        </w:rPr>
      </w:pPr>
    </w:p>
    <w:p w14:paraId="0755A051" w14:textId="77777777" w:rsidR="00F675FE" w:rsidRDefault="00000000">
      <w:pPr>
        <w:pStyle w:val="Heading2"/>
        <w:numPr>
          <w:ilvl w:val="1"/>
          <w:numId w:val="4"/>
        </w:numPr>
        <w:tabs>
          <w:tab w:val="left" w:pos="1022"/>
          <w:tab w:val="left" w:pos="1023"/>
        </w:tabs>
      </w:pPr>
      <w:bookmarkStart w:id="112" w:name="Functional_Connectivity_Mapping"/>
      <w:bookmarkStart w:id="113" w:name="_bookmark43"/>
      <w:bookmarkEnd w:id="112"/>
      <w:bookmarkEnd w:id="113"/>
      <w:r>
        <w:rPr>
          <w:w w:val="105"/>
        </w:rPr>
        <w:t>Functional</w:t>
      </w:r>
      <w:r>
        <w:rPr>
          <w:spacing w:val="71"/>
          <w:w w:val="105"/>
        </w:rPr>
        <w:t xml:space="preserve"> </w:t>
      </w:r>
      <w:r>
        <w:rPr>
          <w:w w:val="105"/>
        </w:rPr>
        <w:t>Connectivity</w:t>
      </w:r>
      <w:r>
        <w:rPr>
          <w:spacing w:val="72"/>
          <w:w w:val="105"/>
        </w:rPr>
        <w:t xml:space="preserve"> </w:t>
      </w:r>
      <w:r>
        <w:rPr>
          <w:spacing w:val="-2"/>
          <w:w w:val="105"/>
        </w:rPr>
        <w:t>Mapping</w:t>
      </w:r>
    </w:p>
    <w:p w14:paraId="0755A052" w14:textId="77777777" w:rsidR="00F675FE" w:rsidRDefault="00000000">
      <w:pPr>
        <w:pStyle w:val="Heading4"/>
        <w:spacing w:before="362"/>
      </w:pPr>
      <w:r>
        <w:rPr>
          <w:w w:val="105"/>
        </w:rPr>
        <w:t>Connectivity</w:t>
      </w:r>
      <w:r>
        <w:rPr>
          <w:spacing w:val="6"/>
          <w:w w:val="105"/>
        </w:rPr>
        <w:t xml:space="preserve"> </w:t>
      </w:r>
      <w:r>
        <w:rPr>
          <w:w w:val="105"/>
        </w:rPr>
        <w:t>profiles</w:t>
      </w:r>
      <w:r>
        <w:rPr>
          <w:spacing w:val="7"/>
          <w:w w:val="105"/>
        </w:rPr>
        <w:t xml:space="preserve"> </w:t>
      </w:r>
      <w:r>
        <w:rPr>
          <w:w w:val="105"/>
        </w:rPr>
        <w:t>of</w:t>
      </w:r>
      <w:r>
        <w:rPr>
          <w:spacing w:val="6"/>
          <w:w w:val="105"/>
        </w:rPr>
        <w:t xml:space="preserve"> </w:t>
      </w:r>
      <w:r>
        <w:rPr>
          <w:w w:val="105"/>
        </w:rPr>
        <w:t>face</w:t>
      </w:r>
      <w:r>
        <w:rPr>
          <w:spacing w:val="7"/>
          <w:w w:val="105"/>
        </w:rPr>
        <w:t xml:space="preserve"> </w:t>
      </w:r>
      <w:r>
        <w:rPr>
          <w:spacing w:val="-4"/>
          <w:w w:val="105"/>
        </w:rPr>
        <w:t>type</w:t>
      </w:r>
    </w:p>
    <w:p w14:paraId="0755A053" w14:textId="77777777" w:rsidR="00F675FE" w:rsidRDefault="00000000">
      <w:pPr>
        <w:pStyle w:val="BodyText"/>
        <w:spacing w:before="156" w:line="355" w:lineRule="auto"/>
        <w:ind w:left="140" w:right="1215" w:firstLine="351"/>
        <w:jc w:val="both"/>
      </w:pPr>
      <w:r>
        <w:t>The</w:t>
      </w:r>
      <w:r>
        <w:rPr>
          <w:spacing w:val="-4"/>
        </w:rPr>
        <w:t xml:space="preserve"> </w:t>
      </w:r>
      <w:r>
        <w:t>contrast</w:t>
      </w:r>
      <w:r>
        <w:rPr>
          <w:spacing w:val="-4"/>
        </w:rPr>
        <w:t xml:space="preserve"> </w:t>
      </w:r>
      <w:r>
        <w:t>comparing</w:t>
      </w:r>
      <w:r>
        <w:rPr>
          <w:spacing w:val="-4"/>
        </w:rPr>
        <w:t xml:space="preserve"> </w:t>
      </w:r>
      <w:r>
        <w:t>functional</w:t>
      </w:r>
      <w:r>
        <w:rPr>
          <w:spacing w:val="-4"/>
        </w:rPr>
        <w:t xml:space="preserve"> </w:t>
      </w:r>
      <w:r>
        <w:t>connectivity</w:t>
      </w:r>
      <w:r>
        <w:rPr>
          <w:spacing w:val="-4"/>
        </w:rPr>
        <w:t xml:space="preserve"> </w:t>
      </w:r>
      <w:r>
        <w:t>profiles</w:t>
      </w:r>
      <w:r>
        <w:rPr>
          <w:spacing w:val="-4"/>
        </w:rPr>
        <w:t xml:space="preserve"> </w:t>
      </w:r>
      <w:r>
        <w:t>in</w:t>
      </w:r>
      <w:r>
        <w:rPr>
          <w:spacing w:val="-4"/>
        </w:rPr>
        <w:t xml:space="preserve"> </w:t>
      </w:r>
      <w:r>
        <w:t>response</w:t>
      </w:r>
      <w:r>
        <w:rPr>
          <w:spacing w:val="-4"/>
        </w:rPr>
        <w:t xml:space="preserve"> </w:t>
      </w:r>
      <w:r>
        <w:t>to</w:t>
      </w:r>
      <w:r>
        <w:rPr>
          <w:spacing w:val="-4"/>
        </w:rPr>
        <w:t xml:space="preserve"> </w:t>
      </w:r>
      <w:r>
        <w:t>real</w:t>
      </w:r>
      <w:r>
        <w:rPr>
          <w:spacing w:val="-4"/>
        </w:rPr>
        <w:t xml:space="preserve"> </w:t>
      </w:r>
      <w:r>
        <w:t xml:space="preserve">versus </w:t>
      </w:r>
      <w:r>
        <w:rPr>
          <w:w w:val="95"/>
        </w:rPr>
        <w:t>virtual</w:t>
      </w:r>
      <w:r>
        <w:rPr>
          <w:spacing w:val="-14"/>
          <w:w w:val="95"/>
        </w:rPr>
        <w:t xml:space="preserve"> </w:t>
      </w:r>
      <w:r>
        <w:rPr>
          <w:w w:val="95"/>
        </w:rPr>
        <w:t>faces</w:t>
      </w:r>
      <w:r>
        <w:rPr>
          <w:spacing w:val="-12"/>
          <w:w w:val="95"/>
        </w:rPr>
        <w:t xml:space="preserve"> </w:t>
      </w:r>
      <w:r>
        <w:rPr>
          <w:w w:val="95"/>
        </w:rPr>
        <w:t>(as</w:t>
      </w:r>
      <w:r>
        <w:rPr>
          <w:spacing w:val="-12"/>
          <w:w w:val="95"/>
        </w:rPr>
        <w:t xml:space="preserve"> </w:t>
      </w:r>
      <w:r>
        <w:rPr>
          <w:w w:val="95"/>
        </w:rPr>
        <w:t>shown</w:t>
      </w:r>
      <w:r>
        <w:rPr>
          <w:spacing w:val="-12"/>
          <w:w w:val="95"/>
        </w:rPr>
        <w:t xml:space="preserve"> </w:t>
      </w:r>
      <w:r>
        <w:rPr>
          <w:w w:val="95"/>
        </w:rPr>
        <w:t>in</w:t>
      </w:r>
      <w:r>
        <w:rPr>
          <w:spacing w:val="-12"/>
          <w:w w:val="95"/>
        </w:rPr>
        <w:t xml:space="preserve"> </w:t>
      </w:r>
      <w:r>
        <w:rPr>
          <w:w w:val="95"/>
        </w:rPr>
        <w:t>Figure</w:t>
      </w:r>
      <w:r>
        <w:rPr>
          <w:spacing w:val="-12"/>
          <w:w w:val="95"/>
        </w:rPr>
        <w:t xml:space="preserve"> </w:t>
      </w:r>
      <w:hyperlink w:anchor="_bookmark44" w:history="1">
        <w:r w:rsidR="00F675FE">
          <w:rPr>
            <w:color w:val="0000FF"/>
            <w:w w:val="95"/>
          </w:rPr>
          <w:t>3.5</w:t>
        </w:r>
      </w:hyperlink>
      <w:r>
        <w:rPr>
          <w:w w:val="95"/>
        </w:rPr>
        <w:t>)</w:t>
      </w:r>
      <w:r>
        <w:rPr>
          <w:spacing w:val="-12"/>
          <w:w w:val="95"/>
        </w:rPr>
        <w:t xml:space="preserve"> </w:t>
      </w:r>
      <w:r>
        <w:rPr>
          <w:w w:val="95"/>
        </w:rPr>
        <w:t>revealed</w:t>
      </w:r>
      <w:r>
        <w:rPr>
          <w:spacing w:val="-12"/>
          <w:w w:val="95"/>
        </w:rPr>
        <w:t xml:space="preserve"> </w:t>
      </w:r>
      <w:r>
        <w:rPr>
          <w:w w:val="95"/>
        </w:rPr>
        <w:t>significant</w:t>
      </w:r>
      <w:r>
        <w:rPr>
          <w:spacing w:val="-12"/>
          <w:w w:val="95"/>
        </w:rPr>
        <w:t xml:space="preserve"> </w:t>
      </w:r>
      <w:r>
        <w:rPr>
          <w:w w:val="95"/>
        </w:rPr>
        <w:t>differences</w:t>
      </w:r>
      <w:r>
        <w:rPr>
          <w:spacing w:val="-12"/>
          <w:w w:val="95"/>
        </w:rPr>
        <w:t xml:space="preserve"> </w:t>
      </w:r>
      <w:r>
        <w:rPr>
          <w:w w:val="95"/>
        </w:rPr>
        <w:t>in</w:t>
      </w:r>
      <w:r>
        <w:rPr>
          <w:spacing w:val="-12"/>
          <w:w w:val="95"/>
        </w:rPr>
        <w:t xml:space="preserve"> </w:t>
      </w:r>
      <w:r>
        <w:rPr>
          <w:w w:val="95"/>
        </w:rPr>
        <w:t>connectivity</w:t>
      </w:r>
      <w:r>
        <w:rPr>
          <w:spacing w:val="-12"/>
          <w:w w:val="95"/>
        </w:rPr>
        <w:t xml:space="preserve"> </w:t>
      </w:r>
      <w:r>
        <w:rPr>
          <w:w w:val="95"/>
        </w:rPr>
        <w:t>across the brain.</w:t>
      </w:r>
      <w:r>
        <w:rPr>
          <w:spacing w:val="26"/>
        </w:rPr>
        <w:t xml:space="preserve"> </w:t>
      </w:r>
      <w:r>
        <w:rPr>
          <w:w w:val="95"/>
        </w:rPr>
        <w:t xml:space="preserve">Processing real faces was associated with stronger connectivity predominantly </w:t>
      </w:r>
      <w:r>
        <w:t xml:space="preserve">between the left to right parietal, left frontal to left parietal, left central/temporal to left parietal, left central/temporal to right parietal, and the right central/temporal to </w:t>
      </w:r>
      <w:r>
        <w:rPr>
          <w:w w:val="95"/>
        </w:rPr>
        <w:t xml:space="preserve">left parietal regions, whereas processing virtual faces was associated with only slightly </w:t>
      </w:r>
      <w:bookmarkStart w:id="114" w:name="_bookmark44"/>
      <w:bookmarkEnd w:id="114"/>
      <w:r>
        <w:t>stronger</w:t>
      </w:r>
      <w:r>
        <w:rPr>
          <w:spacing w:val="-8"/>
        </w:rPr>
        <w:t xml:space="preserve"> </w:t>
      </w:r>
      <w:r>
        <w:t>connectivity</w:t>
      </w:r>
      <w:r>
        <w:rPr>
          <w:spacing w:val="-9"/>
        </w:rPr>
        <w:t xml:space="preserve"> </w:t>
      </w:r>
      <w:r>
        <w:t>between</w:t>
      </w:r>
      <w:r>
        <w:rPr>
          <w:spacing w:val="-8"/>
        </w:rPr>
        <w:t xml:space="preserve"> </w:t>
      </w:r>
      <w:r>
        <w:t>the</w:t>
      </w:r>
      <w:r>
        <w:rPr>
          <w:spacing w:val="-8"/>
        </w:rPr>
        <w:t xml:space="preserve"> </w:t>
      </w:r>
      <w:r>
        <w:t>left</w:t>
      </w:r>
      <w:r>
        <w:rPr>
          <w:spacing w:val="-9"/>
        </w:rPr>
        <w:t xml:space="preserve"> </w:t>
      </w:r>
      <w:r>
        <w:t>central/temporal</w:t>
      </w:r>
      <w:r>
        <w:rPr>
          <w:spacing w:val="-9"/>
        </w:rPr>
        <w:t xml:space="preserve"> </w:t>
      </w:r>
      <w:r>
        <w:t>to</w:t>
      </w:r>
      <w:r>
        <w:rPr>
          <w:spacing w:val="-9"/>
        </w:rPr>
        <w:t xml:space="preserve"> </w:t>
      </w:r>
      <w:r>
        <w:t>right</w:t>
      </w:r>
      <w:r>
        <w:rPr>
          <w:spacing w:val="-9"/>
        </w:rPr>
        <w:t xml:space="preserve"> </w:t>
      </w:r>
      <w:r>
        <w:t>frontal</w:t>
      </w:r>
      <w:r>
        <w:rPr>
          <w:spacing w:val="-8"/>
        </w:rPr>
        <w:t xml:space="preserve"> </w:t>
      </w:r>
      <w:r>
        <w:t>region.</w:t>
      </w:r>
    </w:p>
    <w:p w14:paraId="0755A054" w14:textId="77777777" w:rsidR="00F675FE" w:rsidRDefault="00000000">
      <w:pPr>
        <w:pStyle w:val="BodyText"/>
        <w:spacing w:before="4"/>
        <w:rPr>
          <w:sz w:val="10"/>
        </w:rPr>
      </w:pPr>
      <w:r>
        <w:rPr>
          <w:noProof/>
        </w:rPr>
        <w:drawing>
          <wp:anchor distT="0" distB="0" distL="0" distR="0" simplePos="0" relativeHeight="251658253" behindDoc="0" locked="0" layoutInCell="1" allowOverlap="1" wp14:anchorId="0755A6C8" wp14:editId="0755A6C9">
            <wp:simplePos x="0" y="0"/>
            <wp:positionH relativeFrom="page">
              <wp:posOffset>2068714</wp:posOffset>
            </wp:positionH>
            <wp:positionV relativeFrom="paragraph">
              <wp:posOffset>103938</wp:posOffset>
            </wp:positionV>
            <wp:extent cx="3477863" cy="3196685"/>
            <wp:effectExtent l="0" t="0" r="0" b="0"/>
            <wp:wrapTopAndBottom/>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72" cstate="print"/>
                    <a:stretch>
                      <a:fillRect/>
                    </a:stretch>
                  </pic:blipFill>
                  <pic:spPr>
                    <a:xfrm>
                      <a:off x="0" y="0"/>
                      <a:ext cx="3477863" cy="3196685"/>
                    </a:xfrm>
                    <a:prstGeom prst="rect">
                      <a:avLst/>
                    </a:prstGeom>
                  </pic:spPr>
                </pic:pic>
              </a:graphicData>
            </a:graphic>
          </wp:anchor>
        </w:drawing>
      </w:r>
    </w:p>
    <w:p w14:paraId="0755A055" w14:textId="77777777" w:rsidR="00F675FE" w:rsidRDefault="00F675FE">
      <w:pPr>
        <w:pStyle w:val="BodyText"/>
        <w:spacing w:before="8"/>
        <w:rPr>
          <w:sz w:val="36"/>
        </w:rPr>
      </w:pPr>
    </w:p>
    <w:p w14:paraId="0755A056" w14:textId="77777777" w:rsidR="00F675FE" w:rsidRDefault="00000000">
      <w:pPr>
        <w:pStyle w:val="BodyText"/>
        <w:spacing w:line="213" w:lineRule="auto"/>
        <w:ind w:left="140" w:right="1216"/>
        <w:jc w:val="both"/>
      </w:pPr>
      <w:r>
        <w:t>Figure 3.5:</w:t>
      </w:r>
      <w:r>
        <w:rPr>
          <w:spacing w:val="40"/>
        </w:rPr>
        <w:t xml:space="preserve"> </w:t>
      </w:r>
      <w:r>
        <w:t xml:space="preserve">Functional connectivity results for the contrast between real and virtual </w:t>
      </w:r>
      <w:r>
        <w:rPr>
          <w:w w:val="95"/>
        </w:rPr>
        <w:t>conditions.</w:t>
      </w:r>
      <w:r>
        <w:rPr>
          <w:spacing w:val="19"/>
        </w:rPr>
        <w:t xml:space="preserve"> </w:t>
      </w:r>
      <w:r>
        <w:rPr>
          <w:w w:val="95"/>
        </w:rPr>
        <w:t>The</w:t>
      </w:r>
      <w:r>
        <w:rPr>
          <w:spacing w:val="-11"/>
          <w:w w:val="95"/>
        </w:rPr>
        <w:t xml:space="preserve"> </w:t>
      </w:r>
      <w:r>
        <w:rPr>
          <w:w w:val="95"/>
        </w:rPr>
        <w:t>thickness</w:t>
      </w:r>
      <w:r>
        <w:rPr>
          <w:spacing w:val="-11"/>
          <w:w w:val="95"/>
        </w:rPr>
        <w:t xml:space="preserve"> </w:t>
      </w:r>
      <w:r>
        <w:rPr>
          <w:w w:val="95"/>
        </w:rPr>
        <w:t>of</w:t>
      </w:r>
      <w:r>
        <w:rPr>
          <w:spacing w:val="-11"/>
          <w:w w:val="95"/>
        </w:rPr>
        <w:t xml:space="preserve"> </w:t>
      </w:r>
      <w:r>
        <w:rPr>
          <w:w w:val="95"/>
        </w:rPr>
        <w:t>the</w:t>
      </w:r>
      <w:r>
        <w:rPr>
          <w:spacing w:val="-11"/>
          <w:w w:val="95"/>
        </w:rPr>
        <w:t xml:space="preserve"> </w:t>
      </w:r>
      <w:r>
        <w:rPr>
          <w:w w:val="95"/>
        </w:rPr>
        <w:t>lines</w:t>
      </w:r>
      <w:r>
        <w:rPr>
          <w:spacing w:val="-11"/>
          <w:w w:val="95"/>
        </w:rPr>
        <w:t xml:space="preserve"> </w:t>
      </w:r>
      <w:r>
        <w:rPr>
          <w:w w:val="95"/>
        </w:rPr>
        <w:t>represents</w:t>
      </w:r>
      <w:r>
        <w:rPr>
          <w:spacing w:val="-11"/>
          <w:w w:val="95"/>
        </w:rPr>
        <w:t xml:space="preserve"> </w:t>
      </w:r>
      <w:r>
        <w:rPr>
          <w:w w:val="95"/>
        </w:rPr>
        <w:t>the</w:t>
      </w:r>
      <w:r>
        <w:rPr>
          <w:spacing w:val="-11"/>
          <w:w w:val="95"/>
        </w:rPr>
        <w:t xml:space="preserve"> </w:t>
      </w:r>
      <w:r>
        <w:rPr>
          <w:w w:val="95"/>
        </w:rPr>
        <w:t>difference</w:t>
      </w:r>
      <w:r>
        <w:rPr>
          <w:spacing w:val="-11"/>
          <w:w w:val="95"/>
        </w:rPr>
        <w:t xml:space="preserve"> </w:t>
      </w:r>
      <w:r>
        <w:rPr>
          <w:w w:val="95"/>
        </w:rPr>
        <w:t>in</w:t>
      </w:r>
      <w:r>
        <w:rPr>
          <w:spacing w:val="-11"/>
          <w:w w:val="95"/>
        </w:rPr>
        <w:t xml:space="preserve"> </w:t>
      </w:r>
      <w:r>
        <w:rPr>
          <w:w w:val="95"/>
        </w:rPr>
        <w:t>the</w:t>
      </w:r>
      <w:r>
        <w:rPr>
          <w:spacing w:val="-11"/>
          <w:w w:val="95"/>
        </w:rPr>
        <w:t xml:space="preserve"> </w:t>
      </w:r>
      <w:r>
        <w:rPr>
          <w:w w:val="95"/>
        </w:rPr>
        <w:t>count</w:t>
      </w:r>
      <w:r>
        <w:rPr>
          <w:spacing w:val="-11"/>
          <w:w w:val="95"/>
        </w:rPr>
        <w:t xml:space="preserve"> </w:t>
      </w:r>
      <w:r>
        <w:rPr>
          <w:w w:val="95"/>
        </w:rPr>
        <w:t>of</w:t>
      </w:r>
      <w:r>
        <w:rPr>
          <w:spacing w:val="-11"/>
          <w:w w:val="95"/>
        </w:rPr>
        <w:t xml:space="preserve"> </w:t>
      </w:r>
      <w:r>
        <w:rPr>
          <w:w w:val="95"/>
        </w:rPr>
        <w:t xml:space="preserve">significantly </w:t>
      </w:r>
      <w:r>
        <w:t>different</w:t>
      </w:r>
      <w:r>
        <w:rPr>
          <w:spacing w:val="-8"/>
        </w:rPr>
        <w:t xml:space="preserve"> </w:t>
      </w:r>
      <w:r>
        <w:t>channel</w:t>
      </w:r>
      <w:r>
        <w:rPr>
          <w:spacing w:val="-8"/>
        </w:rPr>
        <w:t xml:space="preserve"> </w:t>
      </w:r>
      <w:r>
        <w:t>pairs</w:t>
      </w:r>
      <w:r>
        <w:rPr>
          <w:spacing w:val="-8"/>
        </w:rPr>
        <w:t xml:space="preserve"> </w:t>
      </w:r>
      <w:r>
        <w:t>between</w:t>
      </w:r>
      <w:r>
        <w:rPr>
          <w:spacing w:val="-8"/>
        </w:rPr>
        <w:t xml:space="preserve"> </w:t>
      </w:r>
      <w:r>
        <w:t>the</w:t>
      </w:r>
      <w:r>
        <w:rPr>
          <w:spacing w:val="-8"/>
        </w:rPr>
        <w:t xml:space="preserve"> </w:t>
      </w:r>
      <w:r>
        <w:t>two</w:t>
      </w:r>
      <w:r>
        <w:rPr>
          <w:spacing w:val="-8"/>
        </w:rPr>
        <w:t xml:space="preserve"> </w:t>
      </w:r>
      <w:r>
        <w:t>conditions.</w:t>
      </w:r>
      <w:r>
        <w:rPr>
          <w:spacing w:val="26"/>
        </w:rPr>
        <w:t xml:space="preserve"> </w:t>
      </w:r>
      <w:r>
        <w:t>A</w:t>
      </w:r>
      <w:r>
        <w:rPr>
          <w:spacing w:val="-8"/>
        </w:rPr>
        <w:t xml:space="preserve"> </w:t>
      </w:r>
      <w:r>
        <w:t>red</w:t>
      </w:r>
      <w:r>
        <w:rPr>
          <w:spacing w:val="-8"/>
        </w:rPr>
        <w:t xml:space="preserve"> </w:t>
      </w:r>
      <w:r>
        <w:t>line</w:t>
      </w:r>
      <w:r>
        <w:rPr>
          <w:spacing w:val="-8"/>
        </w:rPr>
        <w:t xml:space="preserve"> </w:t>
      </w:r>
      <w:r>
        <w:t>signifies</w:t>
      </w:r>
      <w:r>
        <w:rPr>
          <w:spacing w:val="-8"/>
        </w:rPr>
        <w:t xml:space="preserve"> </w:t>
      </w:r>
      <w:r>
        <w:t>that</w:t>
      </w:r>
      <w:r>
        <w:rPr>
          <w:spacing w:val="-8"/>
        </w:rPr>
        <w:t xml:space="preserve"> </w:t>
      </w:r>
      <w:r>
        <w:t>real</w:t>
      </w:r>
      <w:r>
        <w:rPr>
          <w:spacing w:val="-8"/>
        </w:rPr>
        <w:t xml:space="preserve"> </w:t>
      </w:r>
      <w:r>
        <w:t xml:space="preserve">faces </w:t>
      </w:r>
      <w:r>
        <w:rPr>
          <w:spacing w:val="-2"/>
        </w:rPr>
        <w:t>had</w:t>
      </w:r>
      <w:r>
        <w:rPr>
          <w:spacing w:val="-12"/>
        </w:rPr>
        <w:t xml:space="preserve"> </w:t>
      </w:r>
      <w:r>
        <w:rPr>
          <w:spacing w:val="-2"/>
        </w:rPr>
        <w:t>more</w:t>
      </w:r>
      <w:r>
        <w:rPr>
          <w:spacing w:val="-12"/>
        </w:rPr>
        <w:t xml:space="preserve"> </w:t>
      </w:r>
      <w:r>
        <w:rPr>
          <w:spacing w:val="-2"/>
        </w:rPr>
        <w:t>significant</w:t>
      </w:r>
      <w:r>
        <w:rPr>
          <w:spacing w:val="-12"/>
        </w:rPr>
        <w:t xml:space="preserve"> </w:t>
      </w:r>
      <w:r>
        <w:rPr>
          <w:spacing w:val="-2"/>
        </w:rPr>
        <w:t>channels</w:t>
      </w:r>
      <w:r>
        <w:rPr>
          <w:spacing w:val="-12"/>
        </w:rPr>
        <w:t xml:space="preserve"> </w:t>
      </w:r>
      <w:r>
        <w:rPr>
          <w:spacing w:val="-2"/>
        </w:rPr>
        <w:t>between</w:t>
      </w:r>
      <w:r>
        <w:rPr>
          <w:spacing w:val="-12"/>
        </w:rPr>
        <w:t xml:space="preserve"> </w:t>
      </w:r>
      <w:r>
        <w:rPr>
          <w:spacing w:val="-2"/>
        </w:rPr>
        <w:t>those</w:t>
      </w:r>
      <w:r>
        <w:rPr>
          <w:spacing w:val="-12"/>
        </w:rPr>
        <w:t xml:space="preserve"> </w:t>
      </w:r>
      <w:r>
        <w:rPr>
          <w:spacing w:val="-2"/>
        </w:rPr>
        <w:t>two</w:t>
      </w:r>
      <w:r>
        <w:rPr>
          <w:spacing w:val="-12"/>
        </w:rPr>
        <w:t xml:space="preserve"> </w:t>
      </w:r>
      <w:r>
        <w:rPr>
          <w:spacing w:val="-2"/>
        </w:rPr>
        <w:t>ROI’s</w:t>
      </w:r>
      <w:r>
        <w:rPr>
          <w:spacing w:val="-12"/>
        </w:rPr>
        <w:t xml:space="preserve"> </w:t>
      </w:r>
      <w:r>
        <w:rPr>
          <w:spacing w:val="-2"/>
        </w:rPr>
        <w:t>where</w:t>
      </w:r>
      <w:r>
        <w:rPr>
          <w:spacing w:val="-12"/>
        </w:rPr>
        <w:t xml:space="preserve"> </w:t>
      </w:r>
      <w:r>
        <w:rPr>
          <w:spacing w:val="-2"/>
        </w:rPr>
        <w:t>the</w:t>
      </w:r>
      <w:r>
        <w:rPr>
          <w:spacing w:val="-12"/>
        </w:rPr>
        <w:t xml:space="preserve"> </w:t>
      </w:r>
      <w:r>
        <w:rPr>
          <w:rFonts w:ascii="Times New Roman" w:hAnsi="Times New Roman"/>
          <w:i/>
          <w:spacing w:val="-2"/>
        </w:rPr>
        <w:t>t</w:t>
      </w:r>
      <w:r>
        <w:rPr>
          <w:spacing w:val="-2"/>
        </w:rPr>
        <w:t>-value</w:t>
      </w:r>
      <w:r>
        <w:rPr>
          <w:spacing w:val="-12"/>
        </w:rPr>
        <w:t xml:space="preserve"> </w:t>
      </w:r>
      <w:r>
        <w:rPr>
          <w:spacing w:val="-2"/>
        </w:rPr>
        <w:t>was</w:t>
      </w:r>
      <w:r>
        <w:rPr>
          <w:spacing w:val="-12"/>
        </w:rPr>
        <w:t xml:space="preserve"> </w:t>
      </w:r>
      <w:r>
        <w:rPr>
          <w:spacing w:val="-2"/>
        </w:rPr>
        <w:t xml:space="preserve">positive, </w:t>
      </w:r>
      <w:r>
        <w:rPr>
          <w:w w:val="95"/>
        </w:rPr>
        <w:t xml:space="preserve">while a blue line signifies that virtual faces had more significant channels between those </w:t>
      </w:r>
      <w:r>
        <w:t>two</w:t>
      </w:r>
      <w:r>
        <w:rPr>
          <w:spacing w:val="-1"/>
        </w:rPr>
        <w:t xml:space="preserve"> </w:t>
      </w:r>
      <w:r>
        <w:t>ROI’s</w:t>
      </w:r>
      <w:r>
        <w:rPr>
          <w:spacing w:val="-1"/>
        </w:rPr>
        <w:t xml:space="preserve"> </w:t>
      </w:r>
      <w:r>
        <w:t>where</w:t>
      </w:r>
      <w:r>
        <w:rPr>
          <w:spacing w:val="-1"/>
        </w:rPr>
        <w:t xml:space="preserve"> </w:t>
      </w:r>
      <w:r>
        <w:t>the</w:t>
      </w:r>
      <w:r>
        <w:rPr>
          <w:spacing w:val="-1"/>
        </w:rPr>
        <w:t xml:space="preserve"> </w:t>
      </w:r>
      <w:r>
        <w:rPr>
          <w:rFonts w:ascii="Times New Roman" w:hAnsi="Times New Roman"/>
          <w:i/>
        </w:rPr>
        <w:t>t</w:t>
      </w:r>
      <w:r>
        <w:t>-value</w:t>
      </w:r>
      <w:r>
        <w:rPr>
          <w:spacing w:val="-1"/>
        </w:rPr>
        <w:t xml:space="preserve"> </w:t>
      </w:r>
      <w:r>
        <w:t>was</w:t>
      </w:r>
      <w:r>
        <w:rPr>
          <w:spacing w:val="-1"/>
        </w:rPr>
        <w:t xml:space="preserve"> </w:t>
      </w:r>
      <w:r>
        <w:t>negative.</w:t>
      </w:r>
      <w:r>
        <w:rPr>
          <w:spacing w:val="35"/>
        </w:rPr>
        <w:t xml:space="preserve"> </w:t>
      </w:r>
      <w:r>
        <w:t>For</w:t>
      </w:r>
      <w:r>
        <w:rPr>
          <w:spacing w:val="-1"/>
        </w:rPr>
        <w:t xml:space="preserve"> </w:t>
      </w:r>
      <w:r>
        <w:t>clarity, only</w:t>
      </w:r>
      <w:r>
        <w:rPr>
          <w:spacing w:val="-1"/>
        </w:rPr>
        <w:t xml:space="preserve"> </w:t>
      </w:r>
      <w:r>
        <w:t>the</w:t>
      </w:r>
      <w:r>
        <w:rPr>
          <w:spacing w:val="-1"/>
        </w:rPr>
        <w:t xml:space="preserve"> </w:t>
      </w:r>
      <w:r>
        <w:t>top</w:t>
      </w:r>
      <w:r>
        <w:rPr>
          <w:spacing w:val="-1"/>
        </w:rPr>
        <w:t xml:space="preserve"> </w:t>
      </w:r>
      <w:r>
        <w:t>15th</w:t>
      </w:r>
      <w:r>
        <w:rPr>
          <w:spacing w:val="-1"/>
        </w:rPr>
        <w:t xml:space="preserve"> </w:t>
      </w:r>
      <w:r>
        <w:t>percentile</w:t>
      </w:r>
      <w:r>
        <w:rPr>
          <w:spacing w:val="-1"/>
        </w:rPr>
        <w:t xml:space="preserve"> </w:t>
      </w:r>
      <w:r>
        <w:t xml:space="preserve">of </w:t>
      </w:r>
      <w:r>
        <w:rPr>
          <w:w w:val="95"/>
        </w:rPr>
        <w:t xml:space="preserve">connections (those with the most significant different channel pairs) are displayed for all </w:t>
      </w:r>
      <w:r>
        <w:t>functional connectivity contrasts.</w:t>
      </w:r>
    </w:p>
    <w:p w14:paraId="0755A057" w14:textId="77777777" w:rsidR="00F675FE" w:rsidRDefault="00F675FE">
      <w:pPr>
        <w:spacing w:line="213" w:lineRule="auto"/>
        <w:jc w:val="both"/>
        <w:sectPr w:rsidR="00F675FE">
          <w:headerReference w:type="default" r:id="rId73"/>
          <w:footerReference w:type="default" r:id="rId74"/>
          <w:pgSz w:w="12240" w:h="15840"/>
          <w:pgMar w:top="1020" w:right="220" w:bottom="280" w:left="1660" w:header="690" w:footer="0" w:gutter="0"/>
          <w:cols w:space="720"/>
        </w:sectPr>
      </w:pPr>
    </w:p>
    <w:p w14:paraId="0755A058" w14:textId="77777777" w:rsidR="00F675FE" w:rsidRDefault="00F675FE">
      <w:pPr>
        <w:pStyle w:val="BodyText"/>
        <w:spacing w:before="8"/>
        <w:rPr>
          <w:sz w:val="20"/>
        </w:rPr>
      </w:pPr>
    </w:p>
    <w:p w14:paraId="0755A059" w14:textId="77777777" w:rsidR="00F675FE" w:rsidRDefault="00000000">
      <w:pPr>
        <w:pStyle w:val="Heading4"/>
        <w:spacing w:before="121"/>
      </w:pPr>
      <w:r>
        <w:rPr>
          <w:w w:val="105"/>
        </w:rPr>
        <w:t>Connectivity</w:t>
      </w:r>
      <w:r>
        <w:rPr>
          <w:spacing w:val="3"/>
          <w:w w:val="105"/>
        </w:rPr>
        <w:t xml:space="preserve"> </w:t>
      </w:r>
      <w:r>
        <w:rPr>
          <w:w w:val="105"/>
        </w:rPr>
        <w:t>profiles</w:t>
      </w:r>
      <w:r>
        <w:rPr>
          <w:spacing w:val="4"/>
          <w:w w:val="105"/>
        </w:rPr>
        <w:t xml:space="preserve"> </w:t>
      </w:r>
      <w:r>
        <w:rPr>
          <w:w w:val="105"/>
        </w:rPr>
        <w:t>of</w:t>
      </w:r>
      <w:r>
        <w:rPr>
          <w:spacing w:val="4"/>
          <w:w w:val="105"/>
        </w:rPr>
        <w:t xml:space="preserve"> </w:t>
      </w:r>
      <w:r>
        <w:rPr>
          <w:w w:val="105"/>
        </w:rPr>
        <w:t>facial</w:t>
      </w:r>
      <w:r>
        <w:rPr>
          <w:spacing w:val="4"/>
          <w:w w:val="105"/>
        </w:rPr>
        <w:t xml:space="preserve"> </w:t>
      </w:r>
      <w:r>
        <w:rPr>
          <w:spacing w:val="-2"/>
          <w:w w:val="105"/>
        </w:rPr>
        <w:t>emotion</w:t>
      </w:r>
    </w:p>
    <w:p w14:paraId="0755A05A" w14:textId="77777777" w:rsidR="00F675FE" w:rsidRDefault="00000000">
      <w:pPr>
        <w:pStyle w:val="BodyText"/>
        <w:spacing w:before="155" w:line="355" w:lineRule="auto"/>
        <w:ind w:left="140" w:right="1215" w:firstLine="351"/>
        <w:jc w:val="both"/>
      </w:pPr>
      <w:r>
        <w:rPr>
          <w:w w:val="95"/>
        </w:rPr>
        <w:t xml:space="preserve">We also found significant differences in functional connectivity in response to differ- </w:t>
      </w:r>
      <w:r>
        <w:t>ent emotions across all ROI’s.</w:t>
      </w:r>
      <w:r>
        <w:rPr>
          <w:spacing w:val="40"/>
        </w:rPr>
        <w:t xml:space="preserve"> </w:t>
      </w:r>
      <w:r>
        <w:t>A sample of the functional connectivity results which include</w:t>
      </w:r>
      <w:r>
        <w:rPr>
          <w:spacing w:val="-2"/>
        </w:rPr>
        <w:t xml:space="preserve"> </w:t>
      </w:r>
      <w:r>
        <w:t>only</w:t>
      </w:r>
      <w:r>
        <w:rPr>
          <w:spacing w:val="-2"/>
        </w:rPr>
        <w:t xml:space="preserve"> </w:t>
      </w:r>
      <w:r>
        <w:t>contrasts</w:t>
      </w:r>
      <w:r>
        <w:rPr>
          <w:spacing w:val="-2"/>
        </w:rPr>
        <w:t xml:space="preserve"> </w:t>
      </w:r>
      <w:r>
        <w:t>between</w:t>
      </w:r>
      <w:r>
        <w:rPr>
          <w:spacing w:val="-2"/>
        </w:rPr>
        <w:t xml:space="preserve"> </w:t>
      </w:r>
      <w:r>
        <w:t>Fear</w:t>
      </w:r>
      <w:r>
        <w:rPr>
          <w:spacing w:val="-2"/>
        </w:rPr>
        <w:t xml:space="preserve"> </w:t>
      </w:r>
      <w:r>
        <w:t>and</w:t>
      </w:r>
      <w:r>
        <w:rPr>
          <w:spacing w:val="-2"/>
        </w:rPr>
        <w:t xml:space="preserve"> </w:t>
      </w:r>
      <w:r>
        <w:t>the</w:t>
      </w:r>
      <w:r>
        <w:rPr>
          <w:spacing w:val="-2"/>
        </w:rPr>
        <w:t xml:space="preserve"> </w:t>
      </w:r>
      <w:r>
        <w:t>other</w:t>
      </w:r>
      <w:r>
        <w:rPr>
          <w:spacing w:val="-2"/>
        </w:rPr>
        <w:t xml:space="preserve"> </w:t>
      </w:r>
      <w:r>
        <w:t>emotions</w:t>
      </w:r>
      <w:r>
        <w:rPr>
          <w:spacing w:val="-2"/>
        </w:rPr>
        <w:t xml:space="preserve"> </w:t>
      </w:r>
      <w:r>
        <w:t>are</w:t>
      </w:r>
      <w:r>
        <w:rPr>
          <w:spacing w:val="-2"/>
        </w:rPr>
        <w:t xml:space="preserve"> </w:t>
      </w:r>
      <w:r>
        <w:t>plotted</w:t>
      </w:r>
      <w:r>
        <w:rPr>
          <w:spacing w:val="-2"/>
        </w:rPr>
        <w:t xml:space="preserve"> </w:t>
      </w:r>
      <w:r>
        <w:t>in</w:t>
      </w:r>
      <w:r>
        <w:rPr>
          <w:spacing w:val="-2"/>
        </w:rPr>
        <w:t xml:space="preserve"> </w:t>
      </w:r>
      <w:r>
        <w:t>Figure</w:t>
      </w:r>
      <w:r>
        <w:rPr>
          <w:spacing w:val="-2"/>
        </w:rPr>
        <w:t xml:space="preserve"> </w:t>
      </w:r>
      <w:hyperlink w:anchor="_bookmark45" w:history="1">
        <w:r w:rsidR="00F675FE">
          <w:rPr>
            <w:color w:val="0000FF"/>
          </w:rPr>
          <w:t>3.6</w:t>
        </w:r>
      </w:hyperlink>
      <w:r>
        <w:t xml:space="preserve">. </w:t>
      </w:r>
      <w:r>
        <w:rPr>
          <w:spacing w:val="-2"/>
        </w:rPr>
        <w:t>We</w:t>
      </w:r>
      <w:r>
        <w:rPr>
          <w:spacing w:val="-6"/>
        </w:rPr>
        <w:t xml:space="preserve"> </w:t>
      </w:r>
      <w:r>
        <w:rPr>
          <w:spacing w:val="-2"/>
        </w:rPr>
        <w:t>found</w:t>
      </w:r>
      <w:r>
        <w:rPr>
          <w:spacing w:val="-6"/>
        </w:rPr>
        <w:t xml:space="preserve"> </w:t>
      </w:r>
      <w:r>
        <w:rPr>
          <w:spacing w:val="-2"/>
        </w:rPr>
        <w:t>the</w:t>
      </w:r>
      <w:r>
        <w:rPr>
          <w:spacing w:val="-6"/>
        </w:rPr>
        <w:t xml:space="preserve"> </w:t>
      </w:r>
      <w:r>
        <w:rPr>
          <w:spacing w:val="-2"/>
        </w:rPr>
        <w:t>largest</w:t>
      </w:r>
      <w:r>
        <w:rPr>
          <w:spacing w:val="-6"/>
        </w:rPr>
        <w:t xml:space="preserve"> </w:t>
      </w:r>
      <w:r>
        <w:rPr>
          <w:spacing w:val="-2"/>
        </w:rPr>
        <w:t>connectivity</w:t>
      </w:r>
      <w:r>
        <w:rPr>
          <w:spacing w:val="-6"/>
        </w:rPr>
        <w:t xml:space="preserve"> </w:t>
      </w:r>
      <w:r>
        <w:rPr>
          <w:spacing w:val="-2"/>
        </w:rPr>
        <w:t>differences</w:t>
      </w:r>
      <w:r>
        <w:rPr>
          <w:spacing w:val="-6"/>
        </w:rPr>
        <w:t xml:space="preserve"> </w:t>
      </w:r>
      <w:r>
        <w:rPr>
          <w:spacing w:val="-2"/>
        </w:rPr>
        <w:t>processing</w:t>
      </w:r>
      <w:r>
        <w:rPr>
          <w:spacing w:val="-6"/>
        </w:rPr>
        <w:t xml:space="preserve"> </w:t>
      </w:r>
      <w:r>
        <w:rPr>
          <w:spacing w:val="-2"/>
        </w:rPr>
        <w:t>faces</w:t>
      </w:r>
      <w:r>
        <w:rPr>
          <w:spacing w:val="-6"/>
        </w:rPr>
        <w:t xml:space="preserve"> </w:t>
      </w:r>
      <w:r>
        <w:rPr>
          <w:spacing w:val="-2"/>
        </w:rPr>
        <w:t>expressing</w:t>
      </w:r>
      <w:r>
        <w:rPr>
          <w:spacing w:val="-6"/>
        </w:rPr>
        <w:t xml:space="preserve"> </w:t>
      </w:r>
      <w:r>
        <w:rPr>
          <w:spacing w:val="-2"/>
        </w:rPr>
        <w:t>Fear</w:t>
      </w:r>
      <w:r>
        <w:rPr>
          <w:spacing w:val="-6"/>
        </w:rPr>
        <w:t xml:space="preserve"> </w:t>
      </w:r>
      <w:r>
        <w:rPr>
          <w:spacing w:val="-2"/>
        </w:rPr>
        <w:t>relative to</w:t>
      </w:r>
      <w:r>
        <w:rPr>
          <w:spacing w:val="-4"/>
        </w:rPr>
        <w:t xml:space="preserve"> </w:t>
      </w:r>
      <w:r>
        <w:rPr>
          <w:spacing w:val="-2"/>
        </w:rPr>
        <w:t>Neutral</w:t>
      </w:r>
      <w:r>
        <w:rPr>
          <w:spacing w:val="-4"/>
        </w:rPr>
        <w:t xml:space="preserve"> </w:t>
      </w:r>
      <w:r>
        <w:rPr>
          <w:spacing w:val="-2"/>
        </w:rPr>
        <w:t>faces, with</w:t>
      </w:r>
      <w:r>
        <w:rPr>
          <w:spacing w:val="-4"/>
        </w:rPr>
        <w:t xml:space="preserve"> </w:t>
      </w:r>
      <w:r>
        <w:rPr>
          <w:spacing w:val="-2"/>
        </w:rPr>
        <w:t>significantly</w:t>
      </w:r>
      <w:r>
        <w:rPr>
          <w:spacing w:val="-4"/>
        </w:rPr>
        <w:t xml:space="preserve"> </w:t>
      </w:r>
      <w:r>
        <w:rPr>
          <w:spacing w:val="-2"/>
        </w:rPr>
        <w:t>stronger</w:t>
      </w:r>
      <w:r>
        <w:rPr>
          <w:spacing w:val="-4"/>
        </w:rPr>
        <w:t xml:space="preserve"> </w:t>
      </w:r>
      <w:r>
        <w:rPr>
          <w:spacing w:val="-2"/>
        </w:rPr>
        <w:t>connectivity</w:t>
      </w:r>
      <w:r>
        <w:rPr>
          <w:spacing w:val="-4"/>
        </w:rPr>
        <w:t xml:space="preserve"> </w:t>
      </w:r>
      <w:r>
        <w:rPr>
          <w:spacing w:val="-2"/>
        </w:rPr>
        <w:t>between</w:t>
      </w:r>
      <w:r>
        <w:rPr>
          <w:spacing w:val="-4"/>
        </w:rPr>
        <w:t xml:space="preserve"> </w:t>
      </w:r>
      <w:r>
        <w:rPr>
          <w:spacing w:val="-2"/>
        </w:rPr>
        <w:t>left</w:t>
      </w:r>
      <w:r>
        <w:rPr>
          <w:spacing w:val="-4"/>
        </w:rPr>
        <w:t xml:space="preserve"> </w:t>
      </w:r>
      <w:r>
        <w:rPr>
          <w:spacing w:val="-2"/>
        </w:rPr>
        <w:t xml:space="preserve">central/temporal </w:t>
      </w:r>
      <w:r>
        <w:t>and</w:t>
      </w:r>
      <w:r>
        <w:rPr>
          <w:spacing w:val="-5"/>
        </w:rPr>
        <w:t xml:space="preserve"> </w:t>
      </w:r>
      <w:r>
        <w:t>right</w:t>
      </w:r>
      <w:r>
        <w:rPr>
          <w:spacing w:val="-5"/>
        </w:rPr>
        <w:t xml:space="preserve"> </w:t>
      </w:r>
      <w:r>
        <w:t>and</w:t>
      </w:r>
      <w:r>
        <w:rPr>
          <w:spacing w:val="-5"/>
        </w:rPr>
        <w:t xml:space="preserve"> </w:t>
      </w:r>
      <w:r>
        <w:t>left</w:t>
      </w:r>
      <w:r>
        <w:rPr>
          <w:spacing w:val="-5"/>
        </w:rPr>
        <w:t xml:space="preserve"> </w:t>
      </w:r>
      <w:r>
        <w:t>frontal,</w:t>
      </w:r>
      <w:r>
        <w:rPr>
          <w:spacing w:val="-3"/>
        </w:rPr>
        <w:t xml:space="preserve"> </w:t>
      </w:r>
      <w:r>
        <w:t>and</w:t>
      </w:r>
      <w:r>
        <w:rPr>
          <w:spacing w:val="-5"/>
        </w:rPr>
        <w:t xml:space="preserve"> </w:t>
      </w:r>
      <w:r>
        <w:t>right</w:t>
      </w:r>
      <w:r>
        <w:rPr>
          <w:spacing w:val="-5"/>
        </w:rPr>
        <w:t xml:space="preserve"> </w:t>
      </w:r>
      <w:r>
        <w:t>and</w:t>
      </w:r>
      <w:r>
        <w:rPr>
          <w:spacing w:val="-5"/>
        </w:rPr>
        <w:t xml:space="preserve"> </w:t>
      </w:r>
      <w:r>
        <w:t>left</w:t>
      </w:r>
      <w:r>
        <w:rPr>
          <w:spacing w:val="-5"/>
        </w:rPr>
        <w:t xml:space="preserve"> </w:t>
      </w:r>
      <w:r>
        <w:t>parietal.</w:t>
      </w:r>
      <w:r>
        <w:rPr>
          <w:spacing w:val="28"/>
        </w:rPr>
        <w:t xml:space="preserve"> </w:t>
      </w:r>
      <w:r>
        <w:t>In</w:t>
      </w:r>
      <w:r>
        <w:rPr>
          <w:spacing w:val="-5"/>
        </w:rPr>
        <w:t xml:space="preserve"> </w:t>
      </w:r>
      <w:r>
        <w:t>general,</w:t>
      </w:r>
      <w:r>
        <w:rPr>
          <w:spacing w:val="-3"/>
        </w:rPr>
        <w:t xml:space="preserve"> </w:t>
      </w:r>
      <w:r>
        <w:t>we</w:t>
      </w:r>
      <w:r>
        <w:rPr>
          <w:spacing w:val="-5"/>
        </w:rPr>
        <w:t xml:space="preserve"> </w:t>
      </w:r>
      <w:r>
        <w:t>found</w:t>
      </w:r>
      <w:r>
        <w:rPr>
          <w:spacing w:val="-5"/>
        </w:rPr>
        <w:t xml:space="preserve"> </w:t>
      </w:r>
      <w:r>
        <w:t xml:space="preserve">processing </w:t>
      </w:r>
      <w:r>
        <w:rPr>
          <w:w w:val="95"/>
        </w:rPr>
        <w:t xml:space="preserve">faces expressing Fear produced significantly strong connectivity across the brain relative </w:t>
      </w:r>
      <w:r>
        <w:t>to</w:t>
      </w:r>
      <w:r>
        <w:rPr>
          <w:spacing w:val="-14"/>
        </w:rPr>
        <w:t xml:space="preserve"> </w:t>
      </w:r>
      <w:r>
        <w:t>faces</w:t>
      </w:r>
      <w:r>
        <w:rPr>
          <w:spacing w:val="-14"/>
        </w:rPr>
        <w:t xml:space="preserve"> </w:t>
      </w:r>
      <w:r>
        <w:t>expressing</w:t>
      </w:r>
      <w:r>
        <w:rPr>
          <w:spacing w:val="-14"/>
        </w:rPr>
        <w:t xml:space="preserve"> </w:t>
      </w:r>
      <w:r>
        <w:t>all</w:t>
      </w:r>
      <w:r>
        <w:rPr>
          <w:spacing w:val="-14"/>
        </w:rPr>
        <w:t xml:space="preserve"> </w:t>
      </w:r>
      <w:r>
        <w:t>other</w:t>
      </w:r>
      <w:r>
        <w:rPr>
          <w:spacing w:val="-14"/>
        </w:rPr>
        <w:t xml:space="preserve"> </w:t>
      </w:r>
      <w:r>
        <w:t>emotions,</w:t>
      </w:r>
      <w:r>
        <w:rPr>
          <w:spacing w:val="-12"/>
        </w:rPr>
        <w:t xml:space="preserve"> </w:t>
      </w:r>
      <w:r>
        <w:t>however</w:t>
      </w:r>
      <w:r>
        <w:rPr>
          <w:spacing w:val="-14"/>
        </w:rPr>
        <w:t xml:space="preserve"> </w:t>
      </w:r>
      <w:r>
        <w:t>this</w:t>
      </w:r>
      <w:r>
        <w:rPr>
          <w:spacing w:val="-14"/>
        </w:rPr>
        <w:t xml:space="preserve"> </w:t>
      </w:r>
      <w:r>
        <w:t>difference</w:t>
      </w:r>
      <w:r>
        <w:rPr>
          <w:spacing w:val="-14"/>
        </w:rPr>
        <w:t xml:space="preserve"> </w:t>
      </w:r>
      <w:r>
        <w:t>was</w:t>
      </w:r>
      <w:r>
        <w:rPr>
          <w:spacing w:val="-14"/>
        </w:rPr>
        <w:t xml:space="preserve"> </w:t>
      </w:r>
      <w:r>
        <w:t>weakest</w:t>
      </w:r>
      <w:r>
        <w:rPr>
          <w:spacing w:val="-14"/>
        </w:rPr>
        <w:t xml:space="preserve"> </w:t>
      </w:r>
      <w:r>
        <w:t>relative</w:t>
      </w:r>
      <w:r>
        <w:rPr>
          <w:spacing w:val="-14"/>
        </w:rPr>
        <w:t xml:space="preserve"> </w:t>
      </w:r>
      <w:r>
        <w:t xml:space="preserve">to </w:t>
      </w:r>
      <w:r>
        <w:rPr>
          <w:w w:val="95"/>
        </w:rPr>
        <w:t>processing angry faces.</w:t>
      </w:r>
      <w:r>
        <w:rPr>
          <w:spacing w:val="40"/>
        </w:rPr>
        <w:t xml:space="preserve"> </w:t>
      </w:r>
      <w:r>
        <w:rPr>
          <w:w w:val="95"/>
        </w:rPr>
        <w:t xml:space="preserve">Interestingly most of the stronger connections emerge from the </w:t>
      </w:r>
      <w:r>
        <w:t>left</w:t>
      </w:r>
      <w:r>
        <w:rPr>
          <w:spacing w:val="-1"/>
        </w:rPr>
        <w:t xml:space="preserve"> </w:t>
      </w:r>
      <w:r>
        <w:t>central/temporal region, pointing</w:t>
      </w:r>
      <w:r>
        <w:rPr>
          <w:spacing w:val="-1"/>
        </w:rPr>
        <w:t xml:space="preserve"> </w:t>
      </w:r>
      <w:r>
        <w:t>to this</w:t>
      </w:r>
      <w:r>
        <w:rPr>
          <w:spacing w:val="-1"/>
        </w:rPr>
        <w:t xml:space="preserve"> </w:t>
      </w:r>
      <w:r>
        <w:t>region as</w:t>
      </w:r>
      <w:r>
        <w:rPr>
          <w:spacing w:val="-1"/>
        </w:rPr>
        <w:t xml:space="preserve"> </w:t>
      </w:r>
      <w:r>
        <w:t>a key</w:t>
      </w:r>
      <w:r>
        <w:rPr>
          <w:spacing w:val="-1"/>
        </w:rPr>
        <w:t xml:space="preserve"> </w:t>
      </w:r>
      <w:r>
        <w:t>area for processing Fear. The</w:t>
      </w:r>
      <w:r>
        <w:rPr>
          <w:spacing w:val="-3"/>
        </w:rPr>
        <w:t xml:space="preserve"> </w:t>
      </w:r>
      <w:r>
        <w:t>complete</w:t>
      </w:r>
      <w:r>
        <w:rPr>
          <w:spacing w:val="-3"/>
        </w:rPr>
        <w:t xml:space="preserve"> </w:t>
      </w:r>
      <w:r>
        <w:t>set</w:t>
      </w:r>
      <w:r>
        <w:rPr>
          <w:spacing w:val="-3"/>
        </w:rPr>
        <w:t xml:space="preserve"> </w:t>
      </w:r>
      <w:r>
        <w:t>of</w:t>
      </w:r>
      <w:r>
        <w:rPr>
          <w:spacing w:val="-3"/>
        </w:rPr>
        <w:t xml:space="preserve"> </w:t>
      </w:r>
      <w:r>
        <w:t>functional</w:t>
      </w:r>
      <w:r>
        <w:rPr>
          <w:spacing w:val="-3"/>
        </w:rPr>
        <w:t xml:space="preserve"> </w:t>
      </w:r>
      <w:r>
        <w:t>connectivity</w:t>
      </w:r>
      <w:r>
        <w:rPr>
          <w:spacing w:val="-4"/>
        </w:rPr>
        <w:t xml:space="preserve"> </w:t>
      </w:r>
      <w:r>
        <w:t>contrasts</w:t>
      </w:r>
      <w:r>
        <w:rPr>
          <w:spacing w:val="-3"/>
        </w:rPr>
        <w:t xml:space="preserve"> </w:t>
      </w:r>
      <w:r>
        <w:t>for</w:t>
      </w:r>
      <w:r>
        <w:rPr>
          <w:spacing w:val="-3"/>
        </w:rPr>
        <w:t xml:space="preserve"> </w:t>
      </w:r>
      <w:r>
        <w:t>all</w:t>
      </w:r>
      <w:r>
        <w:rPr>
          <w:spacing w:val="-3"/>
        </w:rPr>
        <w:t xml:space="preserve"> </w:t>
      </w:r>
      <w:r>
        <w:t>emotions</w:t>
      </w:r>
      <w:r>
        <w:rPr>
          <w:spacing w:val="-3"/>
        </w:rPr>
        <w:t xml:space="preserve"> </w:t>
      </w:r>
      <w:r>
        <w:t>can</w:t>
      </w:r>
      <w:r>
        <w:rPr>
          <w:spacing w:val="-3"/>
        </w:rPr>
        <w:t xml:space="preserve"> </w:t>
      </w:r>
      <w:r>
        <w:t>be</w:t>
      </w:r>
      <w:r>
        <w:rPr>
          <w:spacing w:val="-3"/>
        </w:rPr>
        <w:t xml:space="preserve"> </w:t>
      </w:r>
      <w:r>
        <w:t>found</w:t>
      </w:r>
      <w:r>
        <w:rPr>
          <w:spacing w:val="-3"/>
        </w:rPr>
        <w:t xml:space="preserve"> </w:t>
      </w:r>
      <w:r>
        <w:t xml:space="preserve">in </w:t>
      </w:r>
      <w:bookmarkStart w:id="115" w:name="_bookmark45"/>
      <w:bookmarkEnd w:id="115"/>
      <w:r>
        <w:t xml:space="preserve">Appendix </w:t>
      </w:r>
      <w:hyperlink w:anchor="_bookmark140" w:history="1">
        <w:r w:rsidR="00F675FE">
          <w:rPr>
            <w:color w:val="0000FF"/>
          </w:rPr>
          <w:t>B</w:t>
        </w:r>
      </w:hyperlink>
      <w:r>
        <w:t>.</w:t>
      </w:r>
    </w:p>
    <w:p w14:paraId="0755A05B" w14:textId="77777777" w:rsidR="00F675FE" w:rsidRDefault="00000000">
      <w:pPr>
        <w:pStyle w:val="BodyText"/>
        <w:spacing w:before="1"/>
        <w:rPr>
          <w:sz w:val="7"/>
        </w:rPr>
      </w:pPr>
      <w:r>
        <w:rPr>
          <w:noProof/>
        </w:rPr>
        <w:drawing>
          <wp:anchor distT="0" distB="0" distL="0" distR="0" simplePos="0" relativeHeight="251658254" behindDoc="0" locked="0" layoutInCell="1" allowOverlap="1" wp14:anchorId="0755A6CA" wp14:editId="0755A6CB">
            <wp:simplePos x="0" y="0"/>
            <wp:positionH relativeFrom="page">
              <wp:posOffset>1223262</wp:posOffset>
            </wp:positionH>
            <wp:positionV relativeFrom="paragraph">
              <wp:posOffset>76158</wp:posOffset>
            </wp:positionV>
            <wp:extent cx="2318575" cy="2131123"/>
            <wp:effectExtent l="0" t="0" r="0" b="0"/>
            <wp:wrapTopAndBottom/>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72" cstate="print"/>
                    <a:stretch>
                      <a:fillRect/>
                    </a:stretch>
                  </pic:blipFill>
                  <pic:spPr>
                    <a:xfrm>
                      <a:off x="0" y="0"/>
                      <a:ext cx="2318575" cy="2131123"/>
                    </a:xfrm>
                    <a:prstGeom prst="rect">
                      <a:avLst/>
                    </a:prstGeom>
                  </pic:spPr>
                </pic:pic>
              </a:graphicData>
            </a:graphic>
          </wp:anchor>
        </w:drawing>
      </w:r>
      <w:r>
        <w:rPr>
          <w:noProof/>
        </w:rPr>
        <w:drawing>
          <wp:anchor distT="0" distB="0" distL="0" distR="0" simplePos="0" relativeHeight="251658255" behindDoc="0" locked="0" layoutInCell="1" allowOverlap="1" wp14:anchorId="0755A6CC" wp14:editId="0755A6CD">
            <wp:simplePos x="0" y="0"/>
            <wp:positionH relativeFrom="page">
              <wp:posOffset>4073193</wp:posOffset>
            </wp:positionH>
            <wp:positionV relativeFrom="paragraph">
              <wp:posOffset>76158</wp:posOffset>
            </wp:positionV>
            <wp:extent cx="2318575" cy="2131123"/>
            <wp:effectExtent l="0" t="0" r="0" b="0"/>
            <wp:wrapTopAndBottom/>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72" cstate="print"/>
                    <a:stretch>
                      <a:fillRect/>
                    </a:stretch>
                  </pic:blipFill>
                  <pic:spPr>
                    <a:xfrm>
                      <a:off x="0" y="0"/>
                      <a:ext cx="2318575" cy="2131123"/>
                    </a:xfrm>
                    <a:prstGeom prst="rect">
                      <a:avLst/>
                    </a:prstGeom>
                  </pic:spPr>
                </pic:pic>
              </a:graphicData>
            </a:graphic>
          </wp:anchor>
        </w:drawing>
      </w:r>
    </w:p>
    <w:p w14:paraId="0755A05C" w14:textId="77777777" w:rsidR="00F675FE" w:rsidRDefault="00F675FE">
      <w:pPr>
        <w:pStyle w:val="BodyText"/>
        <w:spacing w:before="12"/>
        <w:rPr>
          <w:sz w:val="39"/>
        </w:rPr>
      </w:pPr>
    </w:p>
    <w:p w14:paraId="0755A05D" w14:textId="77777777" w:rsidR="00F675FE" w:rsidRDefault="00000000">
      <w:pPr>
        <w:pStyle w:val="BodyText"/>
        <w:ind w:left="140"/>
        <w:jc w:val="both"/>
      </w:pPr>
      <w:r>
        <w:rPr>
          <w:w w:val="95"/>
        </w:rPr>
        <w:t>Figure</w:t>
      </w:r>
      <w:r>
        <w:rPr>
          <w:spacing w:val="-2"/>
          <w:w w:val="95"/>
        </w:rPr>
        <w:t xml:space="preserve"> </w:t>
      </w:r>
      <w:r>
        <w:rPr>
          <w:w w:val="95"/>
        </w:rPr>
        <w:t>3.6:</w:t>
      </w:r>
      <w:r>
        <w:rPr>
          <w:spacing w:val="31"/>
        </w:rPr>
        <w:t xml:space="preserve"> </w:t>
      </w:r>
      <w:r>
        <w:rPr>
          <w:w w:val="95"/>
        </w:rPr>
        <w:t>Functional</w:t>
      </w:r>
      <w:r>
        <w:rPr>
          <w:spacing w:val="-2"/>
          <w:w w:val="95"/>
        </w:rPr>
        <w:t xml:space="preserve"> </w:t>
      </w:r>
      <w:r>
        <w:rPr>
          <w:w w:val="95"/>
        </w:rPr>
        <w:t>connectivity</w:t>
      </w:r>
      <w:r>
        <w:rPr>
          <w:spacing w:val="-1"/>
          <w:w w:val="95"/>
        </w:rPr>
        <w:t xml:space="preserve"> </w:t>
      </w:r>
      <w:r>
        <w:rPr>
          <w:w w:val="95"/>
        </w:rPr>
        <w:t>results</w:t>
      </w:r>
      <w:r>
        <w:rPr>
          <w:spacing w:val="-1"/>
          <w:w w:val="95"/>
        </w:rPr>
        <w:t xml:space="preserve"> </w:t>
      </w:r>
      <w:r>
        <w:rPr>
          <w:w w:val="95"/>
        </w:rPr>
        <w:t>for</w:t>
      </w:r>
      <w:r>
        <w:rPr>
          <w:spacing w:val="-1"/>
          <w:w w:val="95"/>
        </w:rPr>
        <w:t xml:space="preserve"> </w:t>
      </w:r>
      <w:r>
        <w:rPr>
          <w:w w:val="95"/>
        </w:rPr>
        <w:t>Fear</w:t>
      </w:r>
      <w:r>
        <w:rPr>
          <w:spacing w:val="-1"/>
          <w:w w:val="95"/>
        </w:rPr>
        <w:t xml:space="preserve"> </w:t>
      </w:r>
      <w:r>
        <w:rPr>
          <w:w w:val="95"/>
        </w:rPr>
        <w:t>relative</w:t>
      </w:r>
      <w:r>
        <w:rPr>
          <w:spacing w:val="-3"/>
        </w:rPr>
        <w:t xml:space="preserve"> </w:t>
      </w:r>
      <w:r>
        <w:rPr>
          <w:w w:val="95"/>
        </w:rPr>
        <w:t>to</w:t>
      </w:r>
      <w:r>
        <w:rPr>
          <w:spacing w:val="-1"/>
          <w:w w:val="95"/>
        </w:rPr>
        <w:t xml:space="preserve"> </w:t>
      </w:r>
      <w:r>
        <w:rPr>
          <w:w w:val="95"/>
        </w:rPr>
        <w:t>Neutral</w:t>
      </w:r>
      <w:r>
        <w:rPr>
          <w:spacing w:val="-2"/>
          <w:w w:val="95"/>
        </w:rPr>
        <w:t xml:space="preserve"> </w:t>
      </w:r>
      <w:r>
        <w:rPr>
          <w:w w:val="95"/>
        </w:rPr>
        <w:t>and</w:t>
      </w:r>
      <w:r>
        <w:rPr>
          <w:spacing w:val="-1"/>
          <w:w w:val="95"/>
        </w:rPr>
        <w:t xml:space="preserve"> </w:t>
      </w:r>
      <w:r>
        <w:rPr>
          <w:w w:val="95"/>
        </w:rPr>
        <w:t>Disgust.</w:t>
      </w:r>
      <w:r>
        <w:rPr>
          <w:spacing w:val="33"/>
        </w:rPr>
        <w:t xml:space="preserve"> </w:t>
      </w:r>
      <w:r>
        <w:rPr>
          <w:spacing w:val="-2"/>
          <w:w w:val="95"/>
        </w:rPr>
        <w:t>(1/2)</w:t>
      </w:r>
    </w:p>
    <w:p w14:paraId="0755A05E" w14:textId="77777777" w:rsidR="00F675FE" w:rsidRDefault="00F675FE">
      <w:pPr>
        <w:jc w:val="both"/>
        <w:sectPr w:rsidR="00F675FE">
          <w:headerReference w:type="default" r:id="rId75"/>
          <w:footerReference w:type="default" r:id="rId76"/>
          <w:pgSz w:w="12240" w:h="15840"/>
          <w:pgMar w:top="1020" w:right="220" w:bottom="280" w:left="1660" w:header="690" w:footer="0" w:gutter="0"/>
          <w:cols w:space="720"/>
        </w:sectPr>
      </w:pPr>
    </w:p>
    <w:p w14:paraId="0755A05F" w14:textId="77777777" w:rsidR="00F675FE" w:rsidRDefault="00F675FE">
      <w:pPr>
        <w:pStyle w:val="BodyText"/>
        <w:rPr>
          <w:sz w:val="20"/>
        </w:rPr>
      </w:pPr>
    </w:p>
    <w:p w14:paraId="0755A060" w14:textId="77777777" w:rsidR="00F675FE" w:rsidRDefault="00F675FE">
      <w:pPr>
        <w:pStyle w:val="BodyText"/>
        <w:spacing w:before="6" w:after="1"/>
        <w:rPr>
          <w:sz w:val="10"/>
        </w:rPr>
      </w:pPr>
    </w:p>
    <w:p w14:paraId="0755A061" w14:textId="77777777" w:rsidR="00F675FE" w:rsidRDefault="00000000">
      <w:pPr>
        <w:ind w:left="190"/>
        <w:rPr>
          <w:sz w:val="20"/>
        </w:rPr>
      </w:pPr>
      <w:r>
        <w:rPr>
          <w:noProof/>
          <w:sz w:val="20"/>
        </w:rPr>
        <w:drawing>
          <wp:inline distT="0" distB="0" distL="0" distR="0" wp14:anchorId="0755A6CE" wp14:editId="0755A6CF">
            <wp:extent cx="2778804" cy="4829175"/>
            <wp:effectExtent l="0" t="0" r="0" b="0"/>
            <wp:docPr id="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png"/>
                    <pic:cNvPicPr/>
                  </pic:nvPicPr>
                  <pic:blipFill>
                    <a:blip r:embed="rId77" cstate="print"/>
                    <a:stretch>
                      <a:fillRect/>
                    </a:stretch>
                  </pic:blipFill>
                  <pic:spPr>
                    <a:xfrm>
                      <a:off x="0" y="0"/>
                      <a:ext cx="2778804" cy="4829175"/>
                    </a:xfrm>
                    <a:prstGeom prst="rect">
                      <a:avLst/>
                    </a:prstGeom>
                  </pic:spPr>
                </pic:pic>
              </a:graphicData>
            </a:graphic>
          </wp:inline>
        </w:drawing>
      </w:r>
      <w:r>
        <w:rPr>
          <w:rFonts w:ascii="Times New Roman"/>
          <w:spacing w:val="62"/>
          <w:sz w:val="20"/>
        </w:rPr>
        <w:t xml:space="preserve"> </w:t>
      </w:r>
      <w:r>
        <w:rPr>
          <w:noProof/>
          <w:spacing w:val="62"/>
          <w:sz w:val="20"/>
        </w:rPr>
        <w:drawing>
          <wp:inline distT="0" distB="0" distL="0" distR="0" wp14:anchorId="0755A6D0" wp14:editId="0755A6D1">
            <wp:extent cx="2778804" cy="4829175"/>
            <wp:effectExtent l="0" t="0" r="0" b="0"/>
            <wp:docPr id="3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png"/>
                    <pic:cNvPicPr/>
                  </pic:nvPicPr>
                  <pic:blipFill>
                    <a:blip r:embed="rId77" cstate="print"/>
                    <a:stretch>
                      <a:fillRect/>
                    </a:stretch>
                  </pic:blipFill>
                  <pic:spPr>
                    <a:xfrm>
                      <a:off x="0" y="0"/>
                      <a:ext cx="2778804" cy="4829175"/>
                    </a:xfrm>
                    <a:prstGeom prst="rect">
                      <a:avLst/>
                    </a:prstGeom>
                  </pic:spPr>
                </pic:pic>
              </a:graphicData>
            </a:graphic>
          </wp:inline>
        </w:drawing>
      </w:r>
    </w:p>
    <w:p w14:paraId="0755A062" w14:textId="77777777" w:rsidR="00F675FE" w:rsidRDefault="00F675FE">
      <w:pPr>
        <w:pStyle w:val="BodyText"/>
        <w:spacing w:before="9"/>
        <w:rPr>
          <w:sz w:val="6"/>
        </w:rPr>
      </w:pPr>
    </w:p>
    <w:p w14:paraId="0755A063" w14:textId="77777777" w:rsidR="00F675FE" w:rsidRDefault="00000000">
      <w:pPr>
        <w:pStyle w:val="BodyText"/>
        <w:spacing w:before="146" w:line="213" w:lineRule="auto"/>
        <w:ind w:left="140" w:right="1195"/>
      </w:pPr>
      <w:r>
        <w:rPr>
          <w:spacing w:val="-2"/>
        </w:rPr>
        <w:t>Functional</w:t>
      </w:r>
      <w:r>
        <w:rPr>
          <w:spacing w:val="11"/>
        </w:rPr>
        <w:t xml:space="preserve"> </w:t>
      </w:r>
      <w:r>
        <w:rPr>
          <w:spacing w:val="-2"/>
        </w:rPr>
        <w:t>connectivity</w:t>
      </w:r>
      <w:r>
        <w:rPr>
          <w:spacing w:val="11"/>
        </w:rPr>
        <w:t xml:space="preserve"> </w:t>
      </w:r>
      <w:r>
        <w:rPr>
          <w:spacing w:val="-2"/>
        </w:rPr>
        <w:t>results</w:t>
      </w:r>
      <w:r>
        <w:rPr>
          <w:spacing w:val="11"/>
        </w:rPr>
        <w:t xml:space="preserve"> </w:t>
      </w:r>
      <w:r>
        <w:rPr>
          <w:spacing w:val="-2"/>
        </w:rPr>
        <w:t>for</w:t>
      </w:r>
      <w:r>
        <w:rPr>
          <w:spacing w:val="11"/>
        </w:rPr>
        <w:t xml:space="preserve"> </w:t>
      </w:r>
      <w:r>
        <w:rPr>
          <w:spacing w:val="-2"/>
        </w:rPr>
        <w:t>Fear</w:t>
      </w:r>
      <w:r>
        <w:rPr>
          <w:spacing w:val="11"/>
        </w:rPr>
        <w:t xml:space="preserve"> </w:t>
      </w:r>
      <w:r>
        <w:rPr>
          <w:spacing w:val="-2"/>
        </w:rPr>
        <w:t>relative</w:t>
      </w:r>
      <w:r>
        <w:rPr>
          <w:spacing w:val="11"/>
        </w:rPr>
        <w:t xml:space="preserve"> </w:t>
      </w:r>
      <w:r>
        <w:rPr>
          <w:spacing w:val="-2"/>
        </w:rPr>
        <w:t>to</w:t>
      </w:r>
      <w:r>
        <w:rPr>
          <w:spacing w:val="11"/>
        </w:rPr>
        <w:t xml:space="preserve"> </w:t>
      </w:r>
      <w:r>
        <w:rPr>
          <w:spacing w:val="-2"/>
        </w:rPr>
        <w:t>Anger,</w:t>
      </w:r>
      <w:r>
        <w:rPr>
          <w:spacing w:val="14"/>
        </w:rPr>
        <w:t xml:space="preserve"> </w:t>
      </w:r>
      <w:r>
        <w:rPr>
          <w:spacing w:val="-2"/>
        </w:rPr>
        <w:t>Joy,</w:t>
      </w:r>
      <w:r>
        <w:rPr>
          <w:spacing w:val="14"/>
        </w:rPr>
        <w:t xml:space="preserve"> </w:t>
      </w:r>
      <w:r>
        <w:rPr>
          <w:spacing w:val="-2"/>
        </w:rPr>
        <w:t>Surprise,</w:t>
      </w:r>
      <w:r>
        <w:rPr>
          <w:spacing w:val="15"/>
        </w:rPr>
        <w:t xml:space="preserve"> </w:t>
      </w:r>
      <w:r>
        <w:rPr>
          <w:spacing w:val="-2"/>
        </w:rPr>
        <w:t>and</w:t>
      </w:r>
      <w:r>
        <w:rPr>
          <w:spacing w:val="11"/>
        </w:rPr>
        <w:t xml:space="preserve"> </w:t>
      </w:r>
      <w:r>
        <w:rPr>
          <w:spacing w:val="-2"/>
        </w:rPr>
        <w:t>Sadness. (2/2)</w:t>
      </w:r>
    </w:p>
    <w:p w14:paraId="0755A064" w14:textId="77777777" w:rsidR="00F675FE" w:rsidRDefault="00F675FE">
      <w:pPr>
        <w:pStyle w:val="BodyText"/>
        <w:spacing w:before="5"/>
        <w:rPr>
          <w:sz w:val="33"/>
        </w:rPr>
      </w:pPr>
    </w:p>
    <w:p w14:paraId="0755A065" w14:textId="77777777" w:rsidR="00F675FE" w:rsidRDefault="00000000">
      <w:pPr>
        <w:pStyle w:val="BodyText"/>
        <w:spacing w:line="355" w:lineRule="auto"/>
        <w:ind w:left="139" w:right="1215" w:firstLine="351"/>
        <w:jc w:val="both"/>
      </w:pPr>
      <w:r>
        <w:t xml:space="preserve">To explore higher level patterns in Emotion, we calculated the ratio of significant </w:t>
      </w:r>
      <w:r>
        <w:rPr>
          <w:spacing w:val="-2"/>
        </w:rPr>
        <w:t>channels,</w:t>
      </w:r>
      <w:r>
        <w:rPr>
          <w:spacing w:val="-6"/>
        </w:rPr>
        <w:t xml:space="preserve"> </w:t>
      </w:r>
      <w:r>
        <w:rPr>
          <w:spacing w:val="-2"/>
        </w:rPr>
        <w:t>where</w:t>
      </w:r>
      <w:r>
        <w:rPr>
          <w:spacing w:val="-7"/>
        </w:rPr>
        <w:t xml:space="preserve"> </w:t>
      </w:r>
      <w:r>
        <w:rPr>
          <w:spacing w:val="-2"/>
        </w:rPr>
        <w:t>the</w:t>
      </w:r>
      <w:r>
        <w:rPr>
          <w:spacing w:val="-6"/>
        </w:rPr>
        <w:t xml:space="preserve"> </w:t>
      </w:r>
      <w:r>
        <w:rPr>
          <w:rFonts w:ascii="Times New Roman"/>
          <w:i/>
          <w:spacing w:val="-2"/>
        </w:rPr>
        <w:t>t</w:t>
      </w:r>
      <w:r>
        <w:rPr>
          <w:spacing w:val="-2"/>
        </w:rPr>
        <w:t>-value</w:t>
      </w:r>
      <w:r>
        <w:rPr>
          <w:spacing w:val="-7"/>
        </w:rPr>
        <w:t xml:space="preserve"> </w:t>
      </w:r>
      <w:r>
        <w:rPr>
          <w:spacing w:val="-2"/>
        </w:rPr>
        <w:t>was</w:t>
      </w:r>
      <w:r>
        <w:rPr>
          <w:spacing w:val="-6"/>
        </w:rPr>
        <w:t xml:space="preserve"> </w:t>
      </w:r>
      <w:r>
        <w:rPr>
          <w:spacing w:val="-2"/>
        </w:rPr>
        <w:t>positive</w:t>
      </w:r>
      <w:r>
        <w:rPr>
          <w:spacing w:val="-7"/>
        </w:rPr>
        <w:t xml:space="preserve"> </w:t>
      </w:r>
      <w:r>
        <w:rPr>
          <w:spacing w:val="-2"/>
        </w:rPr>
        <w:t>(red)</w:t>
      </w:r>
      <w:r>
        <w:rPr>
          <w:spacing w:val="-6"/>
        </w:rPr>
        <w:t xml:space="preserve"> </w:t>
      </w:r>
      <w:r>
        <w:rPr>
          <w:spacing w:val="-2"/>
        </w:rPr>
        <w:t>or</w:t>
      </w:r>
      <w:r>
        <w:rPr>
          <w:spacing w:val="-6"/>
        </w:rPr>
        <w:t xml:space="preserve"> </w:t>
      </w:r>
      <w:r>
        <w:rPr>
          <w:spacing w:val="-2"/>
        </w:rPr>
        <w:t>negative</w:t>
      </w:r>
      <w:r>
        <w:rPr>
          <w:spacing w:val="-6"/>
        </w:rPr>
        <w:t xml:space="preserve"> </w:t>
      </w:r>
      <w:r>
        <w:rPr>
          <w:spacing w:val="-2"/>
        </w:rPr>
        <w:t>(blue)</w:t>
      </w:r>
      <w:r>
        <w:rPr>
          <w:spacing w:val="-6"/>
        </w:rPr>
        <w:t xml:space="preserve"> </w:t>
      </w:r>
      <w:r>
        <w:rPr>
          <w:spacing w:val="-2"/>
        </w:rPr>
        <w:t>for</w:t>
      </w:r>
      <w:r>
        <w:rPr>
          <w:spacing w:val="-7"/>
        </w:rPr>
        <w:t xml:space="preserve"> </w:t>
      </w:r>
      <w:r>
        <w:rPr>
          <w:spacing w:val="-2"/>
        </w:rPr>
        <w:t>each</w:t>
      </w:r>
      <w:r>
        <w:rPr>
          <w:spacing w:val="-6"/>
        </w:rPr>
        <w:t xml:space="preserve"> </w:t>
      </w:r>
      <w:r>
        <w:rPr>
          <w:spacing w:val="-2"/>
        </w:rPr>
        <w:t>emotion</w:t>
      </w:r>
      <w:r>
        <w:rPr>
          <w:spacing w:val="-6"/>
        </w:rPr>
        <w:t xml:space="preserve"> </w:t>
      </w:r>
      <w:r>
        <w:rPr>
          <w:spacing w:val="-2"/>
        </w:rPr>
        <w:t xml:space="preserve">pair, </w:t>
      </w:r>
      <w:r>
        <w:t>as</w:t>
      </w:r>
      <w:r>
        <w:rPr>
          <w:spacing w:val="-15"/>
        </w:rPr>
        <w:t xml:space="preserve"> </w:t>
      </w:r>
      <w:r>
        <w:t>shown</w:t>
      </w:r>
      <w:r>
        <w:rPr>
          <w:spacing w:val="-15"/>
        </w:rPr>
        <w:t xml:space="preserve"> </w:t>
      </w:r>
      <w:r>
        <w:t>in</w:t>
      </w:r>
      <w:r>
        <w:rPr>
          <w:spacing w:val="-15"/>
        </w:rPr>
        <w:t xml:space="preserve"> </w:t>
      </w:r>
      <w:r>
        <w:t>Figure</w:t>
      </w:r>
      <w:r>
        <w:rPr>
          <w:spacing w:val="-15"/>
        </w:rPr>
        <w:t xml:space="preserve"> </w:t>
      </w:r>
      <w:hyperlink w:anchor="_bookmark46" w:history="1">
        <w:r w:rsidR="00F675FE">
          <w:rPr>
            <w:color w:val="0000FF"/>
          </w:rPr>
          <w:t>3.7</w:t>
        </w:r>
      </w:hyperlink>
      <w:r>
        <w:t>.</w:t>
      </w:r>
      <w:r>
        <w:rPr>
          <w:spacing w:val="-15"/>
        </w:rPr>
        <w:t xml:space="preserve"> </w:t>
      </w:r>
      <w:r>
        <w:t>We</w:t>
      </w:r>
      <w:r>
        <w:rPr>
          <w:spacing w:val="-15"/>
        </w:rPr>
        <w:t xml:space="preserve"> </w:t>
      </w:r>
      <w:r>
        <w:t>found</w:t>
      </w:r>
      <w:r>
        <w:rPr>
          <w:spacing w:val="-15"/>
        </w:rPr>
        <w:t xml:space="preserve"> </w:t>
      </w:r>
      <w:r>
        <w:t>a</w:t>
      </w:r>
      <w:r>
        <w:rPr>
          <w:spacing w:val="-15"/>
        </w:rPr>
        <w:t xml:space="preserve"> </w:t>
      </w:r>
      <w:r>
        <w:t>cluster</w:t>
      </w:r>
      <w:r>
        <w:rPr>
          <w:spacing w:val="-15"/>
        </w:rPr>
        <w:t xml:space="preserve"> </w:t>
      </w:r>
      <w:r>
        <w:t>of</w:t>
      </w:r>
      <w:r>
        <w:rPr>
          <w:spacing w:val="-15"/>
        </w:rPr>
        <w:t xml:space="preserve"> </w:t>
      </w:r>
      <w:r>
        <w:t>emotions</w:t>
      </w:r>
      <w:r>
        <w:rPr>
          <w:spacing w:val="-15"/>
        </w:rPr>
        <w:t xml:space="preserve"> </w:t>
      </w:r>
      <w:r>
        <w:t>including</w:t>
      </w:r>
      <w:r>
        <w:rPr>
          <w:spacing w:val="-15"/>
        </w:rPr>
        <w:t xml:space="preserve"> </w:t>
      </w:r>
      <w:r>
        <w:t>Anger,</w:t>
      </w:r>
      <w:r>
        <w:rPr>
          <w:spacing w:val="-15"/>
        </w:rPr>
        <w:t xml:space="preserve"> </w:t>
      </w:r>
      <w:r>
        <w:t>Fear,</w:t>
      </w:r>
      <w:r>
        <w:rPr>
          <w:spacing w:val="-15"/>
        </w:rPr>
        <w:t xml:space="preserve"> </w:t>
      </w:r>
      <w:r>
        <w:t>and</w:t>
      </w:r>
      <w:r>
        <w:rPr>
          <w:spacing w:val="-15"/>
        </w:rPr>
        <w:t xml:space="preserve"> </w:t>
      </w:r>
      <w:r>
        <w:t>Joy, that reported stronger connectivity compared to the other emotions.</w:t>
      </w:r>
      <w:r>
        <w:rPr>
          <w:spacing w:val="40"/>
        </w:rPr>
        <w:t xml:space="preserve"> </w:t>
      </w:r>
      <w:r>
        <w:t xml:space="preserve">Of these three, Fear </w:t>
      </w:r>
      <w:r>
        <w:rPr>
          <w:rFonts w:ascii="Times New Roman"/>
          <w:i/>
        </w:rPr>
        <w:t xml:space="preserve">&gt; </w:t>
      </w:r>
      <w:r>
        <w:t xml:space="preserve">Anger </w:t>
      </w:r>
      <w:r>
        <w:rPr>
          <w:rFonts w:ascii="Times New Roman"/>
          <w:i/>
        </w:rPr>
        <w:t xml:space="preserve">&gt; </w:t>
      </w:r>
      <w:r>
        <w:t xml:space="preserve">Joy, where the stronger functional connectivity for fearful and angry </w:t>
      </w:r>
      <w:r>
        <w:rPr>
          <w:w w:val="95"/>
        </w:rPr>
        <w:t>expressions</w:t>
      </w:r>
      <w:r>
        <w:rPr>
          <w:spacing w:val="-1"/>
          <w:w w:val="95"/>
        </w:rPr>
        <w:t xml:space="preserve"> </w:t>
      </w:r>
      <w:r>
        <w:rPr>
          <w:w w:val="95"/>
        </w:rPr>
        <w:t>suggests</w:t>
      </w:r>
      <w:r>
        <w:rPr>
          <w:spacing w:val="-1"/>
          <w:w w:val="95"/>
        </w:rPr>
        <w:t xml:space="preserve"> </w:t>
      </w:r>
      <w:r>
        <w:rPr>
          <w:w w:val="95"/>
        </w:rPr>
        <w:t>a</w:t>
      </w:r>
      <w:r>
        <w:rPr>
          <w:spacing w:val="-1"/>
          <w:w w:val="95"/>
        </w:rPr>
        <w:t xml:space="preserve"> </w:t>
      </w:r>
      <w:r>
        <w:rPr>
          <w:w w:val="95"/>
        </w:rPr>
        <w:t>neural</w:t>
      </w:r>
      <w:r>
        <w:rPr>
          <w:spacing w:val="-1"/>
          <w:w w:val="95"/>
        </w:rPr>
        <w:t xml:space="preserve"> </w:t>
      </w:r>
      <w:r>
        <w:rPr>
          <w:w w:val="95"/>
        </w:rPr>
        <w:t>prioritization</w:t>
      </w:r>
      <w:r>
        <w:rPr>
          <w:spacing w:val="-1"/>
          <w:w w:val="95"/>
        </w:rPr>
        <w:t xml:space="preserve"> </w:t>
      </w:r>
      <w:r>
        <w:rPr>
          <w:w w:val="95"/>
        </w:rPr>
        <w:t>of</w:t>
      </w:r>
      <w:r>
        <w:rPr>
          <w:spacing w:val="-1"/>
          <w:w w:val="95"/>
        </w:rPr>
        <w:t xml:space="preserve"> </w:t>
      </w:r>
      <w:r>
        <w:rPr>
          <w:w w:val="95"/>
        </w:rPr>
        <w:t>faces</w:t>
      </w:r>
      <w:r>
        <w:rPr>
          <w:spacing w:val="-1"/>
          <w:w w:val="95"/>
        </w:rPr>
        <w:t xml:space="preserve"> </w:t>
      </w:r>
      <w:r>
        <w:rPr>
          <w:w w:val="95"/>
        </w:rPr>
        <w:t>signalling</w:t>
      </w:r>
      <w:r>
        <w:rPr>
          <w:spacing w:val="-1"/>
          <w:w w:val="95"/>
        </w:rPr>
        <w:t xml:space="preserve"> </w:t>
      </w:r>
      <w:r>
        <w:rPr>
          <w:w w:val="95"/>
        </w:rPr>
        <w:t>potential</w:t>
      </w:r>
      <w:r>
        <w:rPr>
          <w:spacing w:val="-1"/>
          <w:w w:val="95"/>
        </w:rPr>
        <w:t xml:space="preserve"> </w:t>
      </w:r>
      <w:r>
        <w:rPr>
          <w:w w:val="95"/>
        </w:rPr>
        <w:t xml:space="preserve">threat, consistent </w:t>
      </w:r>
      <w:r>
        <w:rPr>
          <w:spacing w:val="-2"/>
        </w:rPr>
        <w:t>with</w:t>
      </w:r>
      <w:r>
        <w:rPr>
          <w:spacing w:val="-8"/>
        </w:rPr>
        <w:t xml:space="preserve"> </w:t>
      </w:r>
      <w:r>
        <w:rPr>
          <w:spacing w:val="-2"/>
        </w:rPr>
        <w:t>rapid</w:t>
      </w:r>
      <w:r>
        <w:rPr>
          <w:spacing w:val="-8"/>
        </w:rPr>
        <w:t xml:space="preserve"> </w:t>
      </w:r>
      <w:r>
        <w:rPr>
          <w:spacing w:val="-2"/>
        </w:rPr>
        <w:t>threat-detection</w:t>
      </w:r>
      <w:r>
        <w:rPr>
          <w:spacing w:val="-8"/>
        </w:rPr>
        <w:t xml:space="preserve"> </w:t>
      </w:r>
      <w:r>
        <w:rPr>
          <w:spacing w:val="-2"/>
        </w:rPr>
        <w:t>mechanisms,</w:t>
      </w:r>
      <w:r>
        <w:rPr>
          <w:spacing w:val="-8"/>
        </w:rPr>
        <w:t xml:space="preserve"> </w:t>
      </w:r>
      <w:r>
        <w:rPr>
          <w:spacing w:val="-2"/>
        </w:rPr>
        <w:t>lining</w:t>
      </w:r>
      <w:r>
        <w:rPr>
          <w:spacing w:val="-8"/>
        </w:rPr>
        <w:t xml:space="preserve"> </w:t>
      </w:r>
      <w:r>
        <w:rPr>
          <w:spacing w:val="-2"/>
        </w:rPr>
        <w:t>up</w:t>
      </w:r>
      <w:r>
        <w:rPr>
          <w:spacing w:val="-8"/>
        </w:rPr>
        <w:t xml:space="preserve"> </w:t>
      </w:r>
      <w:r>
        <w:rPr>
          <w:spacing w:val="-2"/>
        </w:rPr>
        <w:t>with</w:t>
      </w:r>
      <w:r>
        <w:rPr>
          <w:spacing w:val="-8"/>
        </w:rPr>
        <w:t xml:space="preserve"> </w:t>
      </w:r>
      <w:r>
        <w:rPr>
          <w:spacing w:val="-2"/>
        </w:rPr>
        <w:t>Figure</w:t>
      </w:r>
      <w:r>
        <w:rPr>
          <w:spacing w:val="-8"/>
        </w:rPr>
        <w:t xml:space="preserve"> </w:t>
      </w:r>
      <w:hyperlink w:anchor="_bookmark45" w:history="1">
        <w:r w:rsidR="00F675FE">
          <w:rPr>
            <w:color w:val="0000FF"/>
            <w:spacing w:val="-2"/>
          </w:rPr>
          <w:t>3.6</w:t>
        </w:r>
      </w:hyperlink>
      <w:r>
        <w:rPr>
          <w:spacing w:val="-2"/>
        </w:rPr>
        <w:t>.</w:t>
      </w:r>
      <w:r>
        <w:rPr>
          <w:spacing w:val="13"/>
        </w:rPr>
        <w:t xml:space="preserve"> </w:t>
      </w:r>
      <w:r>
        <w:rPr>
          <w:spacing w:val="-2"/>
        </w:rPr>
        <w:t>The</w:t>
      </w:r>
      <w:r>
        <w:rPr>
          <w:spacing w:val="-8"/>
        </w:rPr>
        <w:t xml:space="preserve"> </w:t>
      </w:r>
      <w:r>
        <w:rPr>
          <w:spacing w:val="-2"/>
        </w:rPr>
        <w:t>other</w:t>
      </w:r>
      <w:r>
        <w:rPr>
          <w:spacing w:val="-8"/>
        </w:rPr>
        <w:t xml:space="preserve"> </w:t>
      </w:r>
      <w:r>
        <w:rPr>
          <w:spacing w:val="-2"/>
        </w:rPr>
        <w:t>emotions (Neutral,</w:t>
      </w:r>
      <w:r>
        <w:rPr>
          <w:spacing w:val="-4"/>
        </w:rPr>
        <w:t xml:space="preserve"> </w:t>
      </w:r>
      <w:r>
        <w:rPr>
          <w:spacing w:val="-2"/>
        </w:rPr>
        <w:t>Sadness,</w:t>
      </w:r>
      <w:r>
        <w:rPr>
          <w:spacing w:val="-5"/>
        </w:rPr>
        <w:t xml:space="preserve"> </w:t>
      </w:r>
      <w:r>
        <w:rPr>
          <w:spacing w:val="-2"/>
        </w:rPr>
        <w:t>Surprise)</w:t>
      </w:r>
      <w:r>
        <w:rPr>
          <w:spacing w:val="-6"/>
        </w:rPr>
        <w:t xml:space="preserve"> </w:t>
      </w:r>
      <w:r>
        <w:rPr>
          <w:spacing w:val="-2"/>
        </w:rPr>
        <w:t>had</w:t>
      </w:r>
      <w:r>
        <w:rPr>
          <w:spacing w:val="-5"/>
        </w:rPr>
        <w:t xml:space="preserve"> </w:t>
      </w:r>
      <w:r>
        <w:rPr>
          <w:spacing w:val="-2"/>
        </w:rPr>
        <w:t>lower</w:t>
      </w:r>
      <w:r>
        <w:rPr>
          <w:spacing w:val="-5"/>
        </w:rPr>
        <w:t xml:space="preserve"> </w:t>
      </w:r>
      <w:r>
        <w:rPr>
          <w:spacing w:val="-2"/>
        </w:rPr>
        <w:t>connectivity</w:t>
      </w:r>
      <w:r>
        <w:rPr>
          <w:spacing w:val="-6"/>
        </w:rPr>
        <w:t xml:space="preserve"> </w:t>
      </w:r>
      <w:r>
        <w:rPr>
          <w:spacing w:val="-2"/>
        </w:rPr>
        <w:t>compared</w:t>
      </w:r>
      <w:r>
        <w:rPr>
          <w:spacing w:val="-6"/>
        </w:rPr>
        <w:t xml:space="preserve"> </w:t>
      </w:r>
      <w:r>
        <w:rPr>
          <w:spacing w:val="-2"/>
        </w:rPr>
        <w:t>to</w:t>
      </w:r>
      <w:r>
        <w:rPr>
          <w:spacing w:val="-6"/>
        </w:rPr>
        <w:t xml:space="preserve"> </w:t>
      </w:r>
      <w:r>
        <w:rPr>
          <w:spacing w:val="-2"/>
        </w:rPr>
        <w:t>Anger,</w:t>
      </w:r>
      <w:r>
        <w:rPr>
          <w:spacing w:val="-4"/>
        </w:rPr>
        <w:t xml:space="preserve"> </w:t>
      </w:r>
      <w:r>
        <w:rPr>
          <w:spacing w:val="-2"/>
        </w:rPr>
        <w:t>Fear,</w:t>
      </w:r>
      <w:r>
        <w:rPr>
          <w:spacing w:val="-4"/>
        </w:rPr>
        <w:t xml:space="preserve"> </w:t>
      </w:r>
      <w:r>
        <w:rPr>
          <w:spacing w:val="-2"/>
        </w:rPr>
        <w:t>and</w:t>
      </w:r>
      <w:r>
        <w:rPr>
          <w:spacing w:val="-6"/>
        </w:rPr>
        <w:t xml:space="preserve"> </w:t>
      </w:r>
      <w:r>
        <w:rPr>
          <w:spacing w:val="-2"/>
        </w:rPr>
        <w:t xml:space="preserve">Joy, </w:t>
      </w:r>
      <w:r>
        <w:t>with</w:t>
      </w:r>
      <w:r>
        <w:rPr>
          <w:spacing w:val="-10"/>
        </w:rPr>
        <w:t xml:space="preserve"> </w:t>
      </w:r>
      <w:r>
        <w:t>Disgust</w:t>
      </w:r>
      <w:r>
        <w:rPr>
          <w:spacing w:val="-9"/>
        </w:rPr>
        <w:t xml:space="preserve"> </w:t>
      </w:r>
      <w:r>
        <w:t>having</w:t>
      </w:r>
      <w:r>
        <w:rPr>
          <w:spacing w:val="-9"/>
        </w:rPr>
        <w:t xml:space="preserve"> </w:t>
      </w:r>
      <w:r>
        <w:t>higher</w:t>
      </w:r>
      <w:r>
        <w:rPr>
          <w:spacing w:val="-10"/>
        </w:rPr>
        <w:t xml:space="preserve"> </w:t>
      </w:r>
      <w:r>
        <w:t>connectivity</w:t>
      </w:r>
      <w:r>
        <w:rPr>
          <w:spacing w:val="-10"/>
        </w:rPr>
        <w:t xml:space="preserve"> </w:t>
      </w:r>
      <w:r>
        <w:t>than</w:t>
      </w:r>
      <w:r>
        <w:rPr>
          <w:spacing w:val="-10"/>
        </w:rPr>
        <w:t xml:space="preserve"> </w:t>
      </w:r>
      <w:r>
        <w:t>Neutral.</w:t>
      </w:r>
    </w:p>
    <w:p w14:paraId="0755A066" w14:textId="77777777" w:rsidR="00F675FE" w:rsidRDefault="00F675FE">
      <w:pPr>
        <w:spacing w:line="355" w:lineRule="auto"/>
        <w:jc w:val="both"/>
        <w:sectPr w:rsidR="00F675FE">
          <w:headerReference w:type="default" r:id="rId78"/>
          <w:footerReference w:type="default" r:id="rId79"/>
          <w:pgSz w:w="12240" w:h="15840"/>
          <w:pgMar w:top="1020" w:right="220" w:bottom="280" w:left="1660" w:header="690" w:footer="0" w:gutter="0"/>
          <w:cols w:space="720"/>
        </w:sectPr>
      </w:pPr>
    </w:p>
    <w:p w14:paraId="0755A067" w14:textId="77777777" w:rsidR="00F675FE" w:rsidRDefault="00F675FE">
      <w:pPr>
        <w:pStyle w:val="BodyText"/>
        <w:rPr>
          <w:sz w:val="20"/>
        </w:rPr>
      </w:pPr>
    </w:p>
    <w:p w14:paraId="0755A068" w14:textId="77777777" w:rsidR="00F675FE" w:rsidRDefault="00F675FE">
      <w:pPr>
        <w:pStyle w:val="BodyText"/>
        <w:spacing w:before="6"/>
        <w:rPr>
          <w:sz w:val="10"/>
        </w:rPr>
      </w:pPr>
    </w:p>
    <w:p w14:paraId="0755A069" w14:textId="77777777" w:rsidR="00F675FE" w:rsidRDefault="00000000">
      <w:pPr>
        <w:pStyle w:val="BodyText"/>
        <w:ind w:left="365"/>
        <w:rPr>
          <w:sz w:val="20"/>
        </w:rPr>
      </w:pPr>
      <w:r>
        <w:rPr>
          <w:noProof/>
          <w:sz w:val="20"/>
        </w:rPr>
        <w:drawing>
          <wp:inline distT="0" distB="0" distL="0" distR="0" wp14:anchorId="0755A6D2" wp14:editId="0755A6D3">
            <wp:extent cx="5200650" cy="4427982"/>
            <wp:effectExtent l="0" t="0" r="0" b="0"/>
            <wp:docPr id="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png"/>
                    <pic:cNvPicPr/>
                  </pic:nvPicPr>
                  <pic:blipFill>
                    <a:blip r:embed="rId80" cstate="print"/>
                    <a:stretch>
                      <a:fillRect/>
                    </a:stretch>
                  </pic:blipFill>
                  <pic:spPr>
                    <a:xfrm>
                      <a:off x="0" y="0"/>
                      <a:ext cx="5200650" cy="4427982"/>
                    </a:xfrm>
                    <a:prstGeom prst="rect">
                      <a:avLst/>
                    </a:prstGeom>
                  </pic:spPr>
                </pic:pic>
              </a:graphicData>
            </a:graphic>
          </wp:inline>
        </w:drawing>
      </w:r>
    </w:p>
    <w:p w14:paraId="0755A06A" w14:textId="77777777" w:rsidR="00F675FE" w:rsidRDefault="00F675FE">
      <w:pPr>
        <w:pStyle w:val="BodyText"/>
        <w:spacing w:before="9"/>
        <w:rPr>
          <w:sz w:val="28"/>
        </w:rPr>
      </w:pPr>
    </w:p>
    <w:p w14:paraId="0755A06B" w14:textId="77777777" w:rsidR="00F675FE" w:rsidRDefault="00000000">
      <w:pPr>
        <w:pStyle w:val="BodyText"/>
        <w:spacing w:before="145" w:line="213" w:lineRule="auto"/>
        <w:ind w:left="139" w:right="1216"/>
        <w:jc w:val="both"/>
      </w:pPr>
      <w:bookmarkStart w:id="116" w:name="_bookmark46"/>
      <w:bookmarkEnd w:id="116"/>
      <w:r>
        <w:t>Figure</w:t>
      </w:r>
      <w:r>
        <w:rPr>
          <w:spacing w:val="-15"/>
        </w:rPr>
        <w:t xml:space="preserve"> </w:t>
      </w:r>
      <w:r>
        <w:t>3.7: A</w:t>
      </w:r>
      <w:r>
        <w:rPr>
          <w:spacing w:val="-15"/>
        </w:rPr>
        <w:t xml:space="preserve"> </w:t>
      </w:r>
      <w:r>
        <w:t>heatmap</w:t>
      </w:r>
      <w:r>
        <w:rPr>
          <w:spacing w:val="-15"/>
        </w:rPr>
        <w:t xml:space="preserve"> </w:t>
      </w:r>
      <w:r>
        <w:t>summary</w:t>
      </w:r>
      <w:r>
        <w:rPr>
          <w:spacing w:val="-15"/>
        </w:rPr>
        <w:t xml:space="preserve"> </w:t>
      </w:r>
      <w:r>
        <w:t>of</w:t>
      </w:r>
      <w:r>
        <w:rPr>
          <w:spacing w:val="-15"/>
        </w:rPr>
        <w:t xml:space="preserve"> </w:t>
      </w:r>
      <w:r>
        <w:t>the</w:t>
      </w:r>
      <w:r>
        <w:rPr>
          <w:spacing w:val="-15"/>
        </w:rPr>
        <w:t xml:space="preserve"> </w:t>
      </w:r>
      <w:r>
        <w:t>functional</w:t>
      </w:r>
      <w:r>
        <w:rPr>
          <w:spacing w:val="-15"/>
        </w:rPr>
        <w:t xml:space="preserve"> </w:t>
      </w:r>
      <w:r>
        <w:t>connectivity</w:t>
      </w:r>
      <w:r>
        <w:rPr>
          <w:spacing w:val="-15"/>
        </w:rPr>
        <w:t xml:space="preserve"> </w:t>
      </w:r>
      <w:r>
        <w:t>results</w:t>
      </w:r>
      <w:r>
        <w:rPr>
          <w:spacing w:val="-15"/>
        </w:rPr>
        <w:t xml:space="preserve"> </w:t>
      </w:r>
      <w:r>
        <w:t>for</w:t>
      </w:r>
      <w:r>
        <w:rPr>
          <w:spacing w:val="-15"/>
        </w:rPr>
        <w:t xml:space="preserve"> </w:t>
      </w:r>
      <w:r>
        <w:t>the</w:t>
      </w:r>
      <w:r>
        <w:rPr>
          <w:spacing w:val="-15"/>
        </w:rPr>
        <w:t xml:space="preserve"> </w:t>
      </w:r>
      <w:r>
        <w:t xml:space="preserve">contrasts </w:t>
      </w:r>
      <w:r>
        <w:rPr>
          <w:w w:val="95"/>
        </w:rPr>
        <w:t>between different emotions across ROI’s.</w:t>
      </w:r>
      <w:r>
        <w:rPr>
          <w:spacing w:val="30"/>
        </w:rPr>
        <w:t xml:space="preserve"> </w:t>
      </w:r>
      <w:r>
        <w:rPr>
          <w:w w:val="95"/>
        </w:rPr>
        <w:t>Red signifies that emotion 1 had a higher ratio of</w:t>
      </w:r>
      <w:r>
        <w:rPr>
          <w:spacing w:val="-1"/>
          <w:w w:val="95"/>
        </w:rPr>
        <w:t xml:space="preserve"> </w:t>
      </w:r>
      <w:r>
        <w:rPr>
          <w:w w:val="95"/>
        </w:rPr>
        <w:t>significant</w:t>
      </w:r>
      <w:r>
        <w:rPr>
          <w:spacing w:val="-1"/>
          <w:w w:val="95"/>
        </w:rPr>
        <w:t xml:space="preserve"> </w:t>
      </w:r>
      <w:r>
        <w:rPr>
          <w:w w:val="95"/>
        </w:rPr>
        <w:t>channels</w:t>
      </w:r>
      <w:r>
        <w:rPr>
          <w:spacing w:val="-1"/>
          <w:w w:val="95"/>
        </w:rPr>
        <w:t xml:space="preserve"> </w:t>
      </w:r>
      <w:r>
        <w:rPr>
          <w:w w:val="95"/>
        </w:rPr>
        <w:t>where</w:t>
      </w:r>
      <w:r>
        <w:rPr>
          <w:spacing w:val="-1"/>
          <w:w w:val="95"/>
        </w:rPr>
        <w:t xml:space="preserve"> </w:t>
      </w:r>
      <w:r>
        <w:rPr>
          <w:w w:val="95"/>
        </w:rPr>
        <w:t>the</w:t>
      </w:r>
      <w:r>
        <w:rPr>
          <w:spacing w:val="-1"/>
          <w:w w:val="95"/>
        </w:rPr>
        <w:t xml:space="preserve"> </w:t>
      </w:r>
      <w:r>
        <w:rPr>
          <w:rFonts w:ascii="Times New Roman" w:hAnsi="Times New Roman"/>
          <w:i/>
          <w:w w:val="95"/>
        </w:rPr>
        <w:t>t</w:t>
      </w:r>
      <w:r>
        <w:rPr>
          <w:w w:val="95"/>
        </w:rPr>
        <w:t>-value</w:t>
      </w:r>
      <w:r>
        <w:rPr>
          <w:spacing w:val="-1"/>
          <w:w w:val="95"/>
        </w:rPr>
        <w:t xml:space="preserve"> </w:t>
      </w:r>
      <w:r>
        <w:rPr>
          <w:w w:val="95"/>
        </w:rPr>
        <w:t>was</w:t>
      </w:r>
      <w:r>
        <w:rPr>
          <w:spacing w:val="-1"/>
          <w:w w:val="95"/>
        </w:rPr>
        <w:t xml:space="preserve"> </w:t>
      </w:r>
      <w:r>
        <w:rPr>
          <w:w w:val="95"/>
        </w:rPr>
        <w:t>positive, while</w:t>
      </w:r>
      <w:r>
        <w:rPr>
          <w:spacing w:val="-1"/>
          <w:w w:val="95"/>
        </w:rPr>
        <w:t xml:space="preserve"> </w:t>
      </w:r>
      <w:r>
        <w:rPr>
          <w:w w:val="95"/>
        </w:rPr>
        <w:t>blue</w:t>
      </w:r>
      <w:r>
        <w:rPr>
          <w:spacing w:val="-1"/>
          <w:w w:val="95"/>
        </w:rPr>
        <w:t xml:space="preserve"> </w:t>
      </w:r>
      <w:r>
        <w:rPr>
          <w:w w:val="95"/>
        </w:rPr>
        <w:t>signifies</w:t>
      </w:r>
      <w:r>
        <w:rPr>
          <w:spacing w:val="-1"/>
          <w:w w:val="95"/>
        </w:rPr>
        <w:t xml:space="preserve"> </w:t>
      </w:r>
      <w:r>
        <w:rPr>
          <w:w w:val="95"/>
        </w:rPr>
        <w:t>that</w:t>
      </w:r>
      <w:r>
        <w:rPr>
          <w:spacing w:val="-1"/>
          <w:w w:val="95"/>
        </w:rPr>
        <w:t xml:space="preserve"> </w:t>
      </w:r>
      <w:r>
        <w:rPr>
          <w:w w:val="95"/>
        </w:rPr>
        <w:t>emotion</w:t>
      </w:r>
      <w:r>
        <w:rPr>
          <w:spacing w:val="-1"/>
          <w:w w:val="95"/>
        </w:rPr>
        <w:t xml:space="preserve"> </w:t>
      </w:r>
      <w:r>
        <w:rPr>
          <w:w w:val="95"/>
        </w:rPr>
        <w:t xml:space="preserve">2 </w:t>
      </w:r>
      <w:r>
        <w:rPr>
          <w:spacing w:val="-2"/>
        </w:rPr>
        <w:t>had</w:t>
      </w:r>
      <w:r>
        <w:rPr>
          <w:spacing w:val="-11"/>
        </w:rPr>
        <w:t xml:space="preserve"> </w:t>
      </w:r>
      <w:r>
        <w:rPr>
          <w:spacing w:val="-2"/>
        </w:rPr>
        <w:t>a</w:t>
      </w:r>
      <w:r>
        <w:rPr>
          <w:spacing w:val="-11"/>
        </w:rPr>
        <w:t xml:space="preserve"> </w:t>
      </w:r>
      <w:r>
        <w:rPr>
          <w:spacing w:val="-2"/>
        </w:rPr>
        <w:t>higher</w:t>
      </w:r>
      <w:r>
        <w:rPr>
          <w:spacing w:val="-11"/>
        </w:rPr>
        <w:t xml:space="preserve"> </w:t>
      </w:r>
      <w:r>
        <w:rPr>
          <w:spacing w:val="-2"/>
        </w:rPr>
        <w:t>ratio</w:t>
      </w:r>
      <w:r>
        <w:rPr>
          <w:spacing w:val="-11"/>
        </w:rPr>
        <w:t xml:space="preserve"> </w:t>
      </w:r>
      <w:r>
        <w:rPr>
          <w:spacing w:val="-2"/>
        </w:rPr>
        <w:t>of</w:t>
      </w:r>
      <w:r>
        <w:rPr>
          <w:spacing w:val="-11"/>
        </w:rPr>
        <w:t xml:space="preserve"> </w:t>
      </w:r>
      <w:r>
        <w:rPr>
          <w:spacing w:val="-2"/>
        </w:rPr>
        <w:t>significant</w:t>
      </w:r>
      <w:r>
        <w:rPr>
          <w:spacing w:val="-11"/>
        </w:rPr>
        <w:t xml:space="preserve"> </w:t>
      </w:r>
      <w:r>
        <w:rPr>
          <w:spacing w:val="-2"/>
        </w:rPr>
        <w:t>channels</w:t>
      </w:r>
      <w:r>
        <w:rPr>
          <w:spacing w:val="-11"/>
        </w:rPr>
        <w:t xml:space="preserve"> </w:t>
      </w:r>
      <w:r>
        <w:rPr>
          <w:spacing w:val="-2"/>
        </w:rPr>
        <w:t>where</w:t>
      </w:r>
      <w:r>
        <w:rPr>
          <w:spacing w:val="-11"/>
        </w:rPr>
        <w:t xml:space="preserve"> </w:t>
      </w:r>
      <w:r>
        <w:rPr>
          <w:spacing w:val="-2"/>
        </w:rPr>
        <w:t>the</w:t>
      </w:r>
      <w:r>
        <w:rPr>
          <w:spacing w:val="-11"/>
        </w:rPr>
        <w:t xml:space="preserve"> </w:t>
      </w:r>
      <w:r>
        <w:rPr>
          <w:rFonts w:ascii="Times New Roman" w:hAnsi="Times New Roman"/>
          <w:i/>
          <w:spacing w:val="-2"/>
        </w:rPr>
        <w:t>t</w:t>
      </w:r>
      <w:r>
        <w:rPr>
          <w:spacing w:val="-2"/>
        </w:rPr>
        <w:t>-value</w:t>
      </w:r>
      <w:r>
        <w:rPr>
          <w:spacing w:val="-11"/>
        </w:rPr>
        <w:t xml:space="preserve"> </w:t>
      </w:r>
      <w:r>
        <w:rPr>
          <w:spacing w:val="-2"/>
        </w:rPr>
        <w:t>was</w:t>
      </w:r>
      <w:r>
        <w:rPr>
          <w:spacing w:val="-11"/>
        </w:rPr>
        <w:t xml:space="preserve"> </w:t>
      </w:r>
      <w:r>
        <w:rPr>
          <w:spacing w:val="-2"/>
        </w:rPr>
        <w:t>negative.</w:t>
      </w:r>
      <w:r>
        <w:rPr>
          <w:spacing w:val="8"/>
        </w:rPr>
        <w:t xml:space="preserve"> </w:t>
      </w:r>
      <w:r>
        <w:rPr>
          <w:spacing w:val="-2"/>
        </w:rPr>
        <w:t>The</w:t>
      </w:r>
      <w:r>
        <w:rPr>
          <w:spacing w:val="-11"/>
        </w:rPr>
        <w:t xml:space="preserve"> </w:t>
      </w:r>
      <w:r>
        <w:rPr>
          <w:spacing w:val="-2"/>
        </w:rPr>
        <w:t>ratio</w:t>
      </w:r>
      <w:r>
        <w:rPr>
          <w:spacing w:val="-11"/>
        </w:rPr>
        <w:t xml:space="preserve"> </w:t>
      </w:r>
      <w:r>
        <w:rPr>
          <w:spacing w:val="-2"/>
        </w:rPr>
        <w:t xml:space="preserve">was </w:t>
      </w:r>
      <w:r>
        <w:rPr>
          <w:w w:val="95"/>
        </w:rPr>
        <w:t xml:space="preserve">calculated by taking the difference of the count of significant channels where the </w:t>
      </w:r>
      <w:r>
        <w:rPr>
          <w:rFonts w:ascii="Times New Roman" w:hAnsi="Times New Roman"/>
          <w:i/>
          <w:w w:val="95"/>
        </w:rPr>
        <w:t>t</w:t>
      </w:r>
      <w:r>
        <w:rPr>
          <w:w w:val="95"/>
        </w:rPr>
        <w:t xml:space="preserve">-value </w:t>
      </w:r>
      <w:r>
        <w:t>was</w:t>
      </w:r>
      <w:r>
        <w:rPr>
          <w:spacing w:val="-15"/>
        </w:rPr>
        <w:t xml:space="preserve"> </w:t>
      </w:r>
      <w:r>
        <w:t>positive</w:t>
      </w:r>
      <w:r>
        <w:rPr>
          <w:spacing w:val="-15"/>
        </w:rPr>
        <w:t xml:space="preserve"> </w:t>
      </w:r>
      <w:r>
        <w:t>and</w:t>
      </w:r>
      <w:r>
        <w:rPr>
          <w:spacing w:val="-15"/>
        </w:rPr>
        <w:t xml:space="preserve"> </w:t>
      </w:r>
      <w:r>
        <w:t>the</w:t>
      </w:r>
      <w:r>
        <w:rPr>
          <w:spacing w:val="-15"/>
        </w:rPr>
        <w:t xml:space="preserve"> </w:t>
      </w:r>
      <w:r>
        <w:t>count</w:t>
      </w:r>
      <w:r>
        <w:rPr>
          <w:spacing w:val="-15"/>
        </w:rPr>
        <w:t xml:space="preserve"> </w:t>
      </w:r>
      <w:r>
        <w:t>of</w:t>
      </w:r>
      <w:r>
        <w:rPr>
          <w:spacing w:val="-15"/>
        </w:rPr>
        <w:t xml:space="preserve"> </w:t>
      </w:r>
      <w:r>
        <w:t>significant</w:t>
      </w:r>
      <w:r>
        <w:rPr>
          <w:spacing w:val="-15"/>
        </w:rPr>
        <w:t xml:space="preserve"> </w:t>
      </w:r>
      <w:r>
        <w:t>channels</w:t>
      </w:r>
      <w:r>
        <w:rPr>
          <w:spacing w:val="-15"/>
        </w:rPr>
        <w:t xml:space="preserve"> </w:t>
      </w:r>
      <w:r>
        <w:t>where</w:t>
      </w:r>
      <w:r>
        <w:rPr>
          <w:spacing w:val="-15"/>
        </w:rPr>
        <w:t xml:space="preserve"> </w:t>
      </w:r>
      <w:r>
        <w:t>the</w:t>
      </w:r>
      <w:r>
        <w:rPr>
          <w:spacing w:val="-15"/>
        </w:rPr>
        <w:t xml:space="preserve"> </w:t>
      </w:r>
      <w:r>
        <w:rPr>
          <w:rFonts w:ascii="Times New Roman" w:hAnsi="Times New Roman"/>
          <w:i/>
        </w:rPr>
        <w:t>t</w:t>
      </w:r>
      <w:r>
        <w:t>-value</w:t>
      </w:r>
      <w:r>
        <w:rPr>
          <w:spacing w:val="-15"/>
        </w:rPr>
        <w:t xml:space="preserve"> </w:t>
      </w:r>
      <w:r>
        <w:t>was</w:t>
      </w:r>
      <w:r>
        <w:rPr>
          <w:spacing w:val="-15"/>
        </w:rPr>
        <w:t xml:space="preserve"> </w:t>
      </w:r>
      <w:r>
        <w:t>negative,</w:t>
      </w:r>
      <w:r>
        <w:rPr>
          <w:spacing w:val="-15"/>
        </w:rPr>
        <w:t xml:space="preserve"> </w:t>
      </w:r>
      <w:r>
        <w:t>and dividing</w:t>
      </w:r>
      <w:r>
        <w:rPr>
          <w:spacing w:val="-6"/>
        </w:rPr>
        <w:t xml:space="preserve"> </w:t>
      </w:r>
      <w:r>
        <w:t>it</w:t>
      </w:r>
      <w:r>
        <w:rPr>
          <w:spacing w:val="-5"/>
        </w:rPr>
        <w:t xml:space="preserve"> </w:t>
      </w:r>
      <w:r>
        <w:t>by</w:t>
      </w:r>
      <w:r>
        <w:rPr>
          <w:spacing w:val="-6"/>
        </w:rPr>
        <w:t xml:space="preserve"> </w:t>
      </w:r>
      <w:r>
        <w:t>the</w:t>
      </w:r>
      <w:r>
        <w:rPr>
          <w:spacing w:val="-6"/>
        </w:rPr>
        <w:t xml:space="preserve"> </w:t>
      </w:r>
      <w:r>
        <w:t>total</w:t>
      </w:r>
      <w:r>
        <w:rPr>
          <w:spacing w:val="-6"/>
        </w:rPr>
        <w:t xml:space="preserve"> </w:t>
      </w:r>
      <w:r>
        <w:t>number</w:t>
      </w:r>
      <w:r>
        <w:rPr>
          <w:spacing w:val="-5"/>
        </w:rPr>
        <w:t xml:space="preserve"> </w:t>
      </w:r>
      <w:r>
        <w:t>of</w:t>
      </w:r>
      <w:r>
        <w:rPr>
          <w:spacing w:val="-6"/>
        </w:rPr>
        <w:t xml:space="preserve"> </w:t>
      </w:r>
      <w:r>
        <w:t>significant</w:t>
      </w:r>
      <w:r>
        <w:rPr>
          <w:spacing w:val="-6"/>
        </w:rPr>
        <w:t xml:space="preserve"> </w:t>
      </w:r>
      <w:r>
        <w:t>channels</w:t>
      </w:r>
      <w:r>
        <w:rPr>
          <w:spacing w:val="-6"/>
        </w:rPr>
        <w:t xml:space="preserve"> </w:t>
      </w:r>
      <w:r>
        <w:t>for</w:t>
      </w:r>
      <w:r>
        <w:rPr>
          <w:spacing w:val="-5"/>
        </w:rPr>
        <w:t xml:space="preserve"> </w:t>
      </w:r>
      <w:r>
        <w:t>that</w:t>
      </w:r>
      <w:r>
        <w:rPr>
          <w:spacing w:val="-5"/>
        </w:rPr>
        <w:t xml:space="preserve"> </w:t>
      </w:r>
      <w:r>
        <w:t>emotion</w:t>
      </w:r>
      <w:r>
        <w:rPr>
          <w:spacing w:val="-5"/>
        </w:rPr>
        <w:t xml:space="preserve"> </w:t>
      </w:r>
      <w:r>
        <w:t>pair.</w:t>
      </w:r>
    </w:p>
    <w:p w14:paraId="0755A06C" w14:textId="77777777" w:rsidR="00F675FE" w:rsidRDefault="00F675FE">
      <w:pPr>
        <w:pStyle w:val="BodyText"/>
        <w:spacing w:before="9"/>
        <w:rPr>
          <w:sz w:val="33"/>
        </w:rPr>
      </w:pPr>
    </w:p>
    <w:p w14:paraId="0755A06D" w14:textId="77777777" w:rsidR="00F675FE" w:rsidRDefault="00000000">
      <w:pPr>
        <w:pStyle w:val="BodyText"/>
        <w:spacing w:line="355" w:lineRule="auto"/>
        <w:ind w:left="139" w:right="1216" w:firstLine="351"/>
        <w:jc w:val="both"/>
      </w:pPr>
      <w:r>
        <w:rPr>
          <w:w w:val="95"/>
        </w:rPr>
        <w:t>Next we sought explore higher-order patterns in brain regions connectivity.</w:t>
      </w:r>
      <w:r>
        <w:rPr>
          <w:spacing w:val="36"/>
        </w:rPr>
        <w:t xml:space="preserve"> </w:t>
      </w:r>
      <w:r>
        <w:rPr>
          <w:w w:val="95"/>
        </w:rPr>
        <w:t xml:space="preserve">For this </w:t>
      </w:r>
      <w:r>
        <w:t>analysis, we generated a count of the number of statistically significant channels per region</w:t>
      </w:r>
      <w:r>
        <w:rPr>
          <w:spacing w:val="-13"/>
        </w:rPr>
        <w:t xml:space="preserve"> </w:t>
      </w:r>
      <w:r>
        <w:t>that</w:t>
      </w:r>
      <w:r>
        <w:rPr>
          <w:spacing w:val="-12"/>
        </w:rPr>
        <w:t xml:space="preserve"> </w:t>
      </w:r>
      <w:r>
        <w:t>differeed</w:t>
      </w:r>
      <w:r>
        <w:rPr>
          <w:spacing w:val="-13"/>
        </w:rPr>
        <w:t xml:space="preserve"> </w:t>
      </w:r>
      <w:r>
        <w:t>across</w:t>
      </w:r>
      <w:r>
        <w:rPr>
          <w:spacing w:val="-13"/>
        </w:rPr>
        <w:t xml:space="preserve"> </w:t>
      </w:r>
      <w:r>
        <w:t>emotion,</w:t>
      </w:r>
      <w:r>
        <w:rPr>
          <w:spacing w:val="-11"/>
        </w:rPr>
        <w:t xml:space="preserve"> </w:t>
      </w:r>
      <w:r>
        <w:t>and</w:t>
      </w:r>
      <w:r>
        <w:rPr>
          <w:spacing w:val="-13"/>
        </w:rPr>
        <w:t xml:space="preserve"> </w:t>
      </w:r>
      <w:r>
        <w:t>plotted</w:t>
      </w:r>
      <w:r>
        <w:rPr>
          <w:spacing w:val="-12"/>
        </w:rPr>
        <w:t xml:space="preserve"> </w:t>
      </w:r>
      <w:r>
        <w:t>as</w:t>
      </w:r>
      <w:r>
        <w:rPr>
          <w:spacing w:val="-13"/>
        </w:rPr>
        <w:t xml:space="preserve"> </w:t>
      </w:r>
      <w:r>
        <w:t>a</w:t>
      </w:r>
      <w:r>
        <w:rPr>
          <w:spacing w:val="-13"/>
        </w:rPr>
        <w:t xml:space="preserve"> </w:t>
      </w:r>
      <w:r>
        <w:t>heatmap</w:t>
      </w:r>
      <w:r>
        <w:rPr>
          <w:spacing w:val="-12"/>
        </w:rPr>
        <w:t xml:space="preserve"> </w:t>
      </w:r>
      <w:r>
        <w:t>as</w:t>
      </w:r>
      <w:r>
        <w:rPr>
          <w:spacing w:val="-12"/>
        </w:rPr>
        <w:t xml:space="preserve"> </w:t>
      </w:r>
      <w:r>
        <w:t>shown</w:t>
      </w:r>
      <w:r>
        <w:rPr>
          <w:spacing w:val="-13"/>
        </w:rPr>
        <w:t xml:space="preserve"> </w:t>
      </w:r>
      <w:r>
        <w:t>in</w:t>
      </w:r>
      <w:r>
        <w:rPr>
          <w:spacing w:val="-12"/>
        </w:rPr>
        <w:t xml:space="preserve"> </w:t>
      </w:r>
      <w:r>
        <w:t>Figure</w:t>
      </w:r>
      <w:r>
        <w:rPr>
          <w:spacing w:val="-12"/>
        </w:rPr>
        <w:t xml:space="preserve"> </w:t>
      </w:r>
      <w:hyperlink w:anchor="_bookmark47" w:history="1">
        <w:r w:rsidR="00F675FE">
          <w:rPr>
            <w:color w:val="0000FF"/>
          </w:rPr>
          <w:t>3.8</w:t>
        </w:r>
      </w:hyperlink>
      <w:r>
        <w:t xml:space="preserve">. The left central/temporal, parietal, and right central/temporal regions produced the </w:t>
      </w:r>
      <w:r>
        <w:rPr>
          <w:spacing w:val="-2"/>
        </w:rPr>
        <w:t>greatest</w:t>
      </w:r>
      <w:r>
        <w:rPr>
          <w:spacing w:val="-8"/>
        </w:rPr>
        <w:t xml:space="preserve"> </w:t>
      </w:r>
      <w:r>
        <w:rPr>
          <w:spacing w:val="-2"/>
        </w:rPr>
        <w:t>number</w:t>
      </w:r>
      <w:r>
        <w:rPr>
          <w:spacing w:val="-8"/>
        </w:rPr>
        <w:t xml:space="preserve"> </w:t>
      </w:r>
      <w:r>
        <w:rPr>
          <w:spacing w:val="-2"/>
        </w:rPr>
        <w:t>of</w:t>
      </w:r>
      <w:r>
        <w:rPr>
          <w:spacing w:val="-8"/>
        </w:rPr>
        <w:t xml:space="preserve"> </w:t>
      </w:r>
      <w:r>
        <w:rPr>
          <w:spacing w:val="-2"/>
        </w:rPr>
        <w:t>significant</w:t>
      </w:r>
      <w:r>
        <w:rPr>
          <w:spacing w:val="-8"/>
        </w:rPr>
        <w:t xml:space="preserve"> </w:t>
      </w:r>
      <w:r>
        <w:rPr>
          <w:spacing w:val="-2"/>
        </w:rPr>
        <w:t>connections</w:t>
      </w:r>
      <w:r>
        <w:rPr>
          <w:spacing w:val="-8"/>
        </w:rPr>
        <w:t xml:space="preserve"> </w:t>
      </w:r>
      <w:r>
        <w:rPr>
          <w:spacing w:val="-2"/>
        </w:rPr>
        <w:t>(marked</w:t>
      </w:r>
      <w:r>
        <w:rPr>
          <w:spacing w:val="-8"/>
        </w:rPr>
        <w:t xml:space="preserve"> </w:t>
      </w:r>
      <w:r>
        <w:rPr>
          <w:spacing w:val="-2"/>
        </w:rPr>
        <w:t>with</w:t>
      </w:r>
      <w:r>
        <w:rPr>
          <w:spacing w:val="-8"/>
        </w:rPr>
        <w:t xml:space="preserve"> </w:t>
      </w:r>
      <w:r>
        <w:rPr>
          <w:spacing w:val="-2"/>
        </w:rPr>
        <w:t>a</w:t>
      </w:r>
      <w:r>
        <w:rPr>
          <w:spacing w:val="-8"/>
        </w:rPr>
        <w:t xml:space="preserve"> </w:t>
      </w:r>
      <w:r>
        <w:rPr>
          <w:spacing w:val="-2"/>
        </w:rPr>
        <w:t>caret),</w:t>
      </w:r>
      <w:r>
        <w:rPr>
          <w:spacing w:val="-6"/>
        </w:rPr>
        <w:t xml:space="preserve"> </w:t>
      </w:r>
      <w:r>
        <w:rPr>
          <w:spacing w:val="-2"/>
        </w:rPr>
        <w:t>suggesting</w:t>
      </w:r>
      <w:r>
        <w:rPr>
          <w:spacing w:val="-8"/>
        </w:rPr>
        <w:t xml:space="preserve"> </w:t>
      </w:r>
      <w:r>
        <w:rPr>
          <w:spacing w:val="-2"/>
        </w:rPr>
        <w:t>that</w:t>
      </w:r>
      <w:r>
        <w:rPr>
          <w:spacing w:val="-8"/>
        </w:rPr>
        <w:t xml:space="preserve"> </w:t>
      </w:r>
      <w:r>
        <w:rPr>
          <w:spacing w:val="-2"/>
        </w:rPr>
        <w:t xml:space="preserve">these </w:t>
      </w:r>
      <w:r>
        <w:rPr>
          <w:w w:val="95"/>
        </w:rPr>
        <w:t>regions are more variable in their connectivity patterns across emotions.</w:t>
      </w:r>
      <w:r>
        <w:rPr>
          <w:spacing w:val="35"/>
        </w:rPr>
        <w:t xml:space="preserve"> </w:t>
      </w:r>
      <w:r>
        <w:rPr>
          <w:w w:val="95"/>
        </w:rPr>
        <w:t>In contrast, left</w:t>
      </w:r>
    </w:p>
    <w:p w14:paraId="0755A06E" w14:textId="77777777" w:rsidR="00F675FE" w:rsidRDefault="00F675FE">
      <w:pPr>
        <w:spacing w:line="355" w:lineRule="auto"/>
        <w:jc w:val="both"/>
        <w:sectPr w:rsidR="00F675FE">
          <w:headerReference w:type="default" r:id="rId81"/>
          <w:footerReference w:type="default" r:id="rId82"/>
          <w:pgSz w:w="12240" w:h="15840"/>
          <w:pgMar w:top="1020" w:right="220" w:bottom="280" w:left="1660" w:header="690" w:footer="0" w:gutter="0"/>
          <w:cols w:space="720"/>
        </w:sectPr>
      </w:pPr>
    </w:p>
    <w:p w14:paraId="0755A06F" w14:textId="77777777" w:rsidR="00F675FE" w:rsidRDefault="00F675FE">
      <w:pPr>
        <w:pStyle w:val="BodyText"/>
        <w:spacing w:before="11"/>
        <w:rPr>
          <w:sz w:val="20"/>
        </w:rPr>
      </w:pPr>
    </w:p>
    <w:p w14:paraId="0755A070" w14:textId="77777777" w:rsidR="00F675FE" w:rsidRDefault="00000000">
      <w:pPr>
        <w:pStyle w:val="BodyText"/>
        <w:spacing w:before="118" w:line="355" w:lineRule="auto"/>
        <w:ind w:left="140" w:right="1216"/>
        <w:jc w:val="both"/>
      </w:pPr>
      <w:r>
        <w:rPr>
          <w:noProof/>
        </w:rPr>
        <w:drawing>
          <wp:anchor distT="0" distB="0" distL="0" distR="0" simplePos="0" relativeHeight="251658256" behindDoc="0" locked="0" layoutInCell="1" allowOverlap="1" wp14:anchorId="0755A6D4" wp14:editId="0755A6D5">
            <wp:simplePos x="0" y="0"/>
            <wp:positionH relativeFrom="page">
              <wp:posOffset>1437335</wp:posOffset>
            </wp:positionH>
            <wp:positionV relativeFrom="paragraph">
              <wp:posOffset>1317198</wp:posOffset>
            </wp:positionV>
            <wp:extent cx="5109019" cy="4436649"/>
            <wp:effectExtent l="0" t="0" r="0" b="0"/>
            <wp:wrapTopAndBottom/>
            <wp:docPr id="4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png"/>
                    <pic:cNvPicPr/>
                  </pic:nvPicPr>
                  <pic:blipFill>
                    <a:blip r:embed="rId83" cstate="print"/>
                    <a:stretch>
                      <a:fillRect/>
                    </a:stretch>
                  </pic:blipFill>
                  <pic:spPr>
                    <a:xfrm>
                      <a:off x="0" y="0"/>
                      <a:ext cx="5109019" cy="4436649"/>
                    </a:xfrm>
                    <a:prstGeom prst="rect">
                      <a:avLst/>
                    </a:prstGeom>
                  </pic:spPr>
                </pic:pic>
              </a:graphicData>
            </a:graphic>
          </wp:anchor>
        </w:drawing>
      </w:r>
      <w:r>
        <w:rPr>
          <w:spacing w:val="-2"/>
          <w:w w:val="95"/>
        </w:rPr>
        <w:t xml:space="preserve">and right occipital regions produced the fewest number of significant connections, marked </w:t>
      </w:r>
      <w:r>
        <w:rPr>
          <w:spacing w:val="-2"/>
        </w:rPr>
        <w:t>with</w:t>
      </w:r>
      <w:r>
        <w:rPr>
          <w:spacing w:val="-9"/>
        </w:rPr>
        <w:t xml:space="preserve"> </w:t>
      </w:r>
      <w:r>
        <w:rPr>
          <w:spacing w:val="-2"/>
        </w:rPr>
        <w:t>an</w:t>
      </w:r>
      <w:r>
        <w:rPr>
          <w:spacing w:val="-9"/>
        </w:rPr>
        <w:t xml:space="preserve"> </w:t>
      </w:r>
      <w:r>
        <w:rPr>
          <w:spacing w:val="-2"/>
        </w:rPr>
        <w:t>asterisk,</w:t>
      </w:r>
      <w:r>
        <w:rPr>
          <w:spacing w:val="-8"/>
        </w:rPr>
        <w:t xml:space="preserve"> </w:t>
      </w:r>
      <w:r>
        <w:rPr>
          <w:spacing w:val="-2"/>
        </w:rPr>
        <w:t>suggesting</w:t>
      </w:r>
      <w:r>
        <w:rPr>
          <w:spacing w:val="-9"/>
        </w:rPr>
        <w:t xml:space="preserve"> </w:t>
      </w:r>
      <w:r>
        <w:rPr>
          <w:spacing w:val="-2"/>
        </w:rPr>
        <w:t>that</w:t>
      </w:r>
      <w:r>
        <w:rPr>
          <w:spacing w:val="-9"/>
        </w:rPr>
        <w:t xml:space="preserve"> </w:t>
      </w:r>
      <w:r>
        <w:rPr>
          <w:spacing w:val="-2"/>
        </w:rPr>
        <w:t>the</w:t>
      </w:r>
      <w:r>
        <w:rPr>
          <w:spacing w:val="-9"/>
        </w:rPr>
        <w:t xml:space="preserve"> </w:t>
      </w:r>
      <w:r>
        <w:rPr>
          <w:spacing w:val="-2"/>
        </w:rPr>
        <w:t>connectivity</w:t>
      </w:r>
      <w:r>
        <w:rPr>
          <w:spacing w:val="-9"/>
        </w:rPr>
        <w:t xml:space="preserve"> </w:t>
      </w:r>
      <w:r>
        <w:rPr>
          <w:spacing w:val="-2"/>
        </w:rPr>
        <w:t>within</w:t>
      </w:r>
      <w:r>
        <w:rPr>
          <w:spacing w:val="-9"/>
        </w:rPr>
        <w:t xml:space="preserve"> </w:t>
      </w:r>
      <w:r>
        <w:rPr>
          <w:spacing w:val="-2"/>
        </w:rPr>
        <w:t>and</w:t>
      </w:r>
      <w:r>
        <w:rPr>
          <w:spacing w:val="-9"/>
        </w:rPr>
        <w:t xml:space="preserve"> </w:t>
      </w:r>
      <w:r>
        <w:rPr>
          <w:spacing w:val="-2"/>
        </w:rPr>
        <w:t>between</w:t>
      </w:r>
      <w:r>
        <w:rPr>
          <w:spacing w:val="-9"/>
        </w:rPr>
        <w:t xml:space="preserve"> </w:t>
      </w:r>
      <w:r>
        <w:rPr>
          <w:spacing w:val="-2"/>
        </w:rPr>
        <w:t>these</w:t>
      </w:r>
      <w:r>
        <w:rPr>
          <w:spacing w:val="-9"/>
        </w:rPr>
        <w:t xml:space="preserve"> </w:t>
      </w:r>
      <w:r>
        <w:rPr>
          <w:spacing w:val="-2"/>
        </w:rPr>
        <w:t>regions</w:t>
      </w:r>
      <w:r>
        <w:rPr>
          <w:spacing w:val="-9"/>
        </w:rPr>
        <w:t xml:space="preserve"> </w:t>
      </w:r>
      <w:r>
        <w:rPr>
          <w:spacing w:val="-2"/>
        </w:rPr>
        <w:t xml:space="preserve">are </w:t>
      </w:r>
      <w:r>
        <w:t>similar</w:t>
      </w:r>
      <w:r>
        <w:rPr>
          <w:spacing w:val="-1"/>
        </w:rPr>
        <w:t xml:space="preserve"> </w:t>
      </w:r>
      <w:r>
        <w:t>in</w:t>
      </w:r>
      <w:r>
        <w:rPr>
          <w:spacing w:val="-1"/>
        </w:rPr>
        <w:t xml:space="preserve"> </w:t>
      </w:r>
      <w:r>
        <w:t>response</w:t>
      </w:r>
      <w:r>
        <w:rPr>
          <w:spacing w:val="-1"/>
        </w:rPr>
        <w:t xml:space="preserve"> </w:t>
      </w:r>
      <w:r>
        <w:t>to</w:t>
      </w:r>
      <w:r>
        <w:rPr>
          <w:spacing w:val="-1"/>
        </w:rPr>
        <w:t xml:space="preserve"> </w:t>
      </w:r>
      <w:r>
        <w:t>all</w:t>
      </w:r>
      <w:r>
        <w:rPr>
          <w:spacing w:val="-1"/>
        </w:rPr>
        <w:t xml:space="preserve"> </w:t>
      </w:r>
      <w:r>
        <w:t>emotions, and</w:t>
      </w:r>
      <w:r>
        <w:rPr>
          <w:spacing w:val="-1"/>
        </w:rPr>
        <w:t xml:space="preserve"> </w:t>
      </w:r>
      <w:r>
        <w:t>that</w:t>
      </w:r>
      <w:r>
        <w:rPr>
          <w:spacing w:val="-1"/>
        </w:rPr>
        <w:t xml:space="preserve"> </w:t>
      </w:r>
      <w:r>
        <w:t>neural</w:t>
      </w:r>
      <w:r>
        <w:rPr>
          <w:spacing w:val="-1"/>
        </w:rPr>
        <w:t xml:space="preserve"> </w:t>
      </w:r>
      <w:r>
        <w:t>indices</w:t>
      </w:r>
      <w:r>
        <w:rPr>
          <w:spacing w:val="-1"/>
        </w:rPr>
        <w:t xml:space="preserve"> </w:t>
      </w:r>
      <w:r>
        <w:t>that</w:t>
      </w:r>
      <w:r>
        <w:rPr>
          <w:spacing w:val="-1"/>
        </w:rPr>
        <w:t xml:space="preserve"> </w:t>
      </w:r>
      <w:r>
        <w:t>differentiate</w:t>
      </w:r>
      <w:r>
        <w:rPr>
          <w:spacing w:val="-1"/>
        </w:rPr>
        <w:t xml:space="preserve"> </w:t>
      </w:r>
      <w:r>
        <w:t xml:space="preserve">emotion </w:t>
      </w:r>
      <w:bookmarkStart w:id="117" w:name="_bookmark47"/>
      <w:bookmarkEnd w:id="117"/>
      <w:r>
        <w:t>processing</w:t>
      </w:r>
      <w:r>
        <w:rPr>
          <w:spacing w:val="-10"/>
        </w:rPr>
        <w:t xml:space="preserve"> </w:t>
      </w:r>
      <w:r>
        <w:t>likely</w:t>
      </w:r>
      <w:r>
        <w:rPr>
          <w:spacing w:val="-9"/>
        </w:rPr>
        <w:t xml:space="preserve"> </w:t>
      </w:r>
      <w:r>
        <w:t>occur</w:t>
      </w:r>
      <w:r>
        <w:rPr>
          <w:spacing w:val="-9"/>
        </w:rPr>
        <w:t xml:space="preserve"> </w:t>
      </w:r>
      <w:r>
        <w:t>in</w:t>
      </w:r>
      <w:r>
        <w:rPr>
          <w:spacing w:val="-10"/>
        </w:rPr>
        <w:t xml:space="preserve"> </w:t>
      </w:r>
      <w:r>
        <w:t>brain</w:t>
      </w:r>
      <w:r>
        <w:rPr>
          <w:spacing w:val="-10"/>
        </w:rPr>
        <w:t xml:space="preserve"> </w:t>
      </w:r>
      <w:r>
        <w:t>regions</w:t>
      </w:r>
      <w:r>
        <w:rPr>
          <w:spacing w:val="-10"/>
        </w:rPr>
        <w:t xml:space="preserve"> </w:t>
      </w:r>
      <w:r>
        <w:t>outside</w:t>
      </w:r>
      <w:r>
        <w:rPr>
          <w:spacing w:val="-10"/>
        </w:rPr>
        <w:t xml:space="preserve"> </w:t>
      </w:r>
      <w:r>
        <w:t>of</w:t>
      </w:r>
      <w:r>
        <w:rPr>
          <w:spacing w:val="-9"/>
        </w:rPr>
        <w:t xml:space="preserve"> </w:t>
      </w:r>
      <w:r>
        <w:t>the</w:t>
      </w:r>
      <w:r>
        <w:rPr>
          <w:spacing w:val="-10"/>
        </w:rPr>
        <w:t xml:space="preserve"> </w:t>
      </w:r>
      <w:r>
        <w:t>visual</w:t>
      </w:r>
      <w:r>
        <w:rPr>
          <w:spacing w:val="-10"/>
        </w:rPr>
        <w:t xml:space="preserve"> </w:t>
      </w:r>
      <w:r>
        <w:t>cortex.</w:t>
      </w:r>
    </w:p>
    <w:p w14:paraId="0755A071" w14:textId="77777777" w:rsidR="00F675FE" w:rsidRDefault="00000000">
      <w:pPr>
        <w:pStyle w:val="BodyText"/>
        <w:spacing w:before="133" w:line="213" w:lineRule="auto"/>
        <w:ind w:left="140" w:right="1215"/>
        <w:jc w:val="both"/>
      </w:pPr>
      <w:r>
        <w:rPr>
          <w:w w:val="95"/>
        </w:rPr>
        <w:t>Figure</w:t>
      </w:r>
      <w:r>
        <w:rPr>
          <w:spacing w:val="-4"/>
          <w:w w:val="95"/>
        </w:rPr>
        <w:t xml:space="preserve"> </w:t>
      </w:r>
      <w:r>
        <w:rPr>
          <w:w w:val="95"/>
        </w:rPr>
        <w:t>3.8:</w:t>
      </w:r>
      <w:r>
        <w:rPr>
          <w:spacing w:val="20"/>
        </w:rPr>
        <w:t xml:space="preserve"> </w:t>
      </w:r>
      <w:r>
        <w:rPr>
          <w:w w:val="95"/>
        </w:rPr>
        <w:t>A</w:t>
      </w:r>
      <w:r>
        <w:rPr>
          <w:spacing w:val="-3"/>
          <w:w w:val="95"/>
        </w:rPr>
        <w:t xml:space="preserve"> </w:t>
      </w:r>
      <w:r>
        <w:rPr>
          <w:w w:val="95"/>
        </w:rPr>
        <w:t>heatmap</w:t>
      </w:r>
      <w:r>
        <w:rPr>
          <w:spacing w:val="-4"/>
          <w:w w:val="95"/>
        </w:rPr>
        <w:t xml:space="preserve"> </w:t>
      </w:r>
      <w:r>
        <w:rPr>
          <w:w w:val="95"/>
        </w:rPr>
        <w:t>summary</w:t>
      </w:r>
      <w:r>
        <w:rPr>
          <w:spacing w:val="-3"/>
          <w:w w:val="95"/>
        </w:rPr>
        <w:t xml:space="preserve"> </w:t>
      </w:r>
      <w:r>
        <w:rPr>
          <w:w w:val="95"/>
        </w:rPr>
        <w:t>of</w:t>
      </w:r>
      <w:r>
        <w:rPr>
          <w:spacing w:val="-4"/>
          <w:w w:val="95"/>
        </w:rPr>
        <w:t xml:space="preserve"> </w:t>
      </w:r>
      <w:r>
        <w:rPr>
          <w:w w:val="95"/>
        </w:rPr>
        <w:t>the</w:t>
      </w:r>
      <w:r>
        <w:rPr>
          <w:spacing w:val="-4"/>
          <w:w w:val="95"/>
        </w:rPr>
        <w:t xml:space="preserve"> </w:t>
      </w:r>
      <w:r>
        <w:rPr>
          <w:w w:val="95"/>
        </w:rPr>
        <w:t>number</w:t>
      </w:r>
      <w:r>
        <w:rPr>
          <w:spacing w:val="-4"/>
          <w:w w:val="95"/>
        </w:rPr>
        <w:t xml:space="preserve"> </w:t>
      </w:r>
      <w:r>
        <w:rPr>
          <w:w w:val="95"/>
        </w:rPr>
        <w:t>of</w:t>
      </w:r>
      <w:r>
        <w:rPr>
          <w:spacing w:val="-4"/>
          <w:w w:val="95"/>
        </w:rPr>
        <w:t xml:space="preserve"> </w:t>
      </w:r>
      <w:r>
        <w:rPr>
          <w:w w:val="95"/>
        </w:rPr>
        <w:t>significantly</w:t>
      </w:r>
      <w:r>
        <w:rPr>
          <w:spacing w:val="-4"/>
          <w:w w:val="95"/>
        </w:rPr>
        <w:t xml:space="preserve"> </w:t>
      </w:r>
      <w:r>
        <w:rPr>
          <w:w w:val="95"/>
        </w:rPr>
        <w:t>different</w:t>
      </w:r>
      <w:r>
        <w:rPr>
          <w:spacing w:val="-4"/>
          <w:w w:val="95"/>
        </w:rPr>
        <w:t xml:space="preserve"> </w:t>
      </w:r>
      <w:r>
        <w:rPr>
          <w:w w:val="95"/>
        </w:rPr>
        <w:t>channel</w:t>
      </w:r>
      <w:r>
        <w:rPr>
          <w:spacing w:val="-4"/>
          <w:w w:val="95"/>
        </w:rPr>
        <w:t xml:space="preserve"> </w:t>
      </w:r>
      <w:r>
        <w:rPr>
          <w:w w:val="95"/>
        </w:rPr>
        <w:t>pairs</w:t>
      </w:r>
      <w:r>
        <w:rPr>
          <w:spacing w:val="-3"/>
          <w:w w:val="95"/>
        </w:rPr>
        <w:t xml:space="preserve"> </w:t>
      </w:r>
      <w:r>
        <w:rPr>
          <w:w w:val="95"/>
        </w:rPr>
        <w:t xml:space="preserve">for </w:t>
      </w:r>
      <w:r>
        <w:t>each</w:t>
      </w:r>
      <w:r>
        <w:rPr>
          <w:spacing w:val="-14"/>
        </w:rPr>
        <w:t xml:space="preserve"> </w:t>
      </w:r>
      <w:r>
        <w:t>ROI</w:t>
      </w:r>
      <w:r>
        <w:rPr>
          <w:spacing w:val="-14"/>
        </w:rPr>
        <w:t xml:space="preserve"> </w:t>
      </w:r>
      <w:r>
        <w:t>summed</w:t>
      </w:r>
      <w:r>
        <w:rPr>
          <w:spacing w:val="-14"/>
        </w:rPr>
        <w:t xml:space="preserve"> </w:t>
      </w:r>
      <w:r>
        <w:t>across</w:t>
      </w:r>
      <w:r>
        <w:rPr>
          <w:spacing w:val="-14"/>
        </w:rPr>
        <w:t xml:space="preserve"> </w:t>
      </w:r>
      <w:r>
        <w:t>all</w:t>
      </w:r>
      <w:r>
        <w:rPr>
          <w:spacing w:val="-14"/>
        </w:rPr>
        <w:t xml:space="preserve"> </w:t>
      </w:r>
      <w:r>
        <w:t>emotions.</w:t>
      </w:r>
      <w:r>
        <w:rPr>
          <w:spacing w:val="4"/>
        </w:rPr>
        <w:t xml:space="preserve"> </w:t>
      </w:r>
      <w:r>
        <w:t>The</w:t>
      </w:r>
      <w:r>
        <w:rPr>
          <w:spacing w:val="-14"/>
        </w:rPr>
        <w:t xml:space="preserve"> </w:t>
      </w:r>
      <w:r>
        <w:t>color</w:t>
      </w:r>
      <w:r>
        <w:rPr>
          <w:spacing w:val="-14"/>
        </w:rPr>
        <w:t xml:space="preserve"> </w:t>
      </w:r>
      <w:r>
        <w:t>bar</w:t>
      </w:r>
      <w:r>
        <w:rPr>
          <w:spacing w:val="-14"/>
        </w:rPr>
        <w:t xml:space="preserve"> </w:t>
      </w:r>
      <w:r>
        <w:t>on</w:t>
      </w:r>
      <w:r>
        <w:rPr>
          <w:spacing w:val="-14"/>
        </w:rPr>
        <w:t xml:space="preserve"> </w:t>
      </w:r>
      <w:r>
        <w:t>the</w:t>
      </w:r>
      <w:r>
        <w:rPr>
          <w:spacing w:val="-14"/>
        </w:rPr>
        <w:t xml:space="preserve"> </w:t>
      </w:r>
      <w:r>
        <w:t>right</w:t>
      </w:r>
      <w:r>
        <w:rPr>
          <w:spacing w:val="-14"/>
        </w:rPr>
        <w:t xml:space="preserve"> </w:t>
      </w:r>
      <w:r>
        <w:t>shows</w:t>
      </w:r>
      <w:r>
        <w:rPr>
          <w:spacing w:val="-14"/>
        </w:rPr>
        <w:t xml:space="preserve"> </w:t>
      </w:r>
      <w:r>
        <w:t>the</w:t>
      </w:r>
      <w:r>
        <w:rPr>
          <w:spacing w:val="-14"/>
        </w:rPr>
        <w:t xml:space="preserve"> </w:t>
      </w:r>
      <w:r>
        <w:t>number</w:t>
      </w:r>
      <w:r>
        <w:rPr>
          <w:spacing w:val="-14"/>
        </w:rPr>
        <w:t xml:space="preserve"> </w:t>
      </w:r>
      <w:r>
        <w:t xml:space="preserve">of </w:t>
      </w:r>
      <w:r>
        <w:rPr>
          <w:w w:val="95"/>
        </w:rPr>
        <w:t xml:space="preserve">significant channel pairs for each ROI, with brighter colors indicating a smaller number </w:t>
      </w:r>
      <w:r>
        <w:rPr>
          <w:spacing w:val="-2"/>
        </w:rPr>
        <w:t>of</w:t>
      </w:r>
      <w:r>
        <w:rPr>
          <w:spacing w:val="-6"/>
        </w:rPr>
        <w:t xml:space="preserve"> </w:t>
      </w:r>
      <w:r>
        <w:rPr>
          <w:spacing w:val="-2"/>
        </w:rPr>
        <w:t>significant</w:t>
      </w:r>
      <w:r>
        <w:rPr>
          <w:spacing w:val="-6"/>
        </w:rPr>
        <w:t xml:space="preserve"> </w:t>
      </w:r>
      <w:r>
        <w:rPr>
          <w:spacing w:val="-2"/>
        </w:rPr>
        <w:t>channel</w:t>
      </w:r>
      <w:r>
        <w:rPr>
          <w:spacing w:val="-6"/>
        </w:rPr>
        <w:t xml:space="preserve"> </w:t>
      </w:r>
      <w:r>
        <w:rPr>
          <w:spacing w:val="-2"/>
        </w:rPr>
        <w:t>pairs,</w:t>
      </w:r>
      <w:r>
        <w:rPr>
          <w:spacing w:val="-4"/>
        </w:rPr>
        <w:t xml:space="preserve"> </w:t>
      </w:r>
      <w:r>
        <w:rPr>
          <w:spacing w:val="-2"/>
        </w:rPr>
        <w:t>and</w:t>
      </w:r>
      <w:r>
        <w:rPr>
          <w:spacing w:val="-6"/>
        </w:rPr>
        <w:t xml:space="preserve"> </w:t>
      </w:r>
      <w:r>
        <w:rPr>
          <w:spacing w:val="-2"/>
        </w:rPr>
        <w:t>darker</w:t>
      </w:r>
      <w:r>
        <w:rPr>
          <w:spacing w:val="-6"/>
        </w:rPr>
        <w:t xml:space="preserve"> </w:t>
      </w:r>
      <w:r>
        <w:rPr>
          <w:spacing w:val="-2"/>
        </w:rPr>
        <w:t>colors</w:t>
      </w:r>
      <w:r>
        <w:rPr>
          <w:spacing w:val="-6"/>
        </w:rPr>
        <w:t xml:space="preserve"> </w:t>
      </w:r>
      <w:r>
        <w:rPr>
          <w:spacing w:val="-2"/>
        </w:rPr>
        <w:t>indicating</w:t>
      </w:r>
      <w:r>
        <w:rPr>
          <w:spacing w:val="-6"/>
        </w:rPr>
        <w:t xml:space="preserve"> </w:t>
      </w:r>
      <w:r>
        <w:rPr>
          <w:spacing w:val="-2"/>
        </w:rPr>
        <w:t>a</w:t>
      </w:r>
      <w:r>
        <w:rPr>
          <w:spacing w:val="-6"/>
        </w:rPr>
        <w:t xml:space="preserve"> </w:t>
      </w:r>
      <w:r>
        <w:rPr>
          <w:spacing w:val="-2"/>
        </w:rPr>
        <w:t>larger</w:t>
      </w:r>
      <w:r>
        <w:rPr>
          <w:spacing w:val="-6"/>
        </w:rPr>
        <w:t xml:space="preserve"> </w:t>
      </w:r>
      <w:r>
        <w:rPr>
          <w:spacing w:val="-2"/>
        </w:rPr>
        <w:t>number</w:t>
      </w:r>
      <w:r>
        <w:rPr>
          <w:spacing w:val="-6"/>
        </w:rPr>
        <w:t xml:space="preserve"> </w:t>
      </w:r>
      <w:r>
        <w:rPr>
          <w:spacing w:val="-2"/>
        </w:rPr>
        <w:t>of</w:t>
      </w:r>
      <w:r>
        <w:rPr>
          <w:spacing w:val="-6"/>
        </w:rPr>
        <w:t xml:space="preserve"> </w:t>
      </w:r>
      <w:r>
        <w:rPr>
          <w:spacing w:val="-2"/>
        </w:rPr>
        <w:t xml:space="preserve">significant </w:t>
      </w:r>
      <w:r>
        <w:t>channel pairs.</w:t>
      </w:r>
      <w:r>
        <w:rPr>
          <w:spacing w:val="40"/>
        </w:rPr>
        <w:t xml:space="preserve"> </w:t>
      </w:r>
      <w:r>
        <w:t xml:space="preserve">An asterisk (*) was placed on the 3 ROI’s with the least number of </w:t>
      </w:r>
      <w:r>
        <w:rPr>
          <w:spacing w:val="-2"/>
        </w:rPr>
        <w:t>significantly</w:t>
      </w:r>
      <w:r>
        <w:rPr>
          <w:spacing w:val="-7"/>
        </w:rPr>
        <w:t xml:space="preserve"> </w:t>
      </w:r>
      <w:r>
        <w:rPr>
          <w:spacing w:val="-2"/>
        </w:rPr>
        <w:t>different</w:t>
      </w:r>
      <w:r>
        <w:rPr>
          <w:spacing w:val="-7"/>
        </w:rPr>
        <w:t xml:space="preserve"> </w:t>
      </w:r>
      <w:r>
        <w:rPr>
          <w:spacing w:val="-2"/>
        </w:rPr>
        <w:t>channel</w:t>
      </w:r>
      <w:r>
        <w:rPr>
          <w:spacing w:val="-7"/>
        </w:rPr>
        <w:t xml:space="preserve"> </w:t>
      </w:r>
      <w:r>
        <w:rPr>
          <w:spacing w:val="-2"/>
        </w:rPr>
        <w:t>pairs</w:t>
      </w:r>
      <w:r>
        <w:rPr>
          <w:spacing w:val="-7"/>
        </w:rPr>
        <w:t xml:space="preserve"> </w:t>
      </w:r>
      <w:r>
        <w:rPr>
          <w:spacing w:val="-2"/>
        </w:rPr>
        <w:t>to</w:t>
      </w:r>
      <w:r>
        <w:rPr>
          <w:spacing w:val="-7"/>
        </w:rPr>
        <w:t xml:space="preserve"> </w:t>
      </w:r>
      <w:r>
        <w:rPr>
          <w:spacing w:val="-2"/>
        </w:rPr>
        <w:t>indicate</w:t>
      </w:r>
      <w:r>
        <w:rPr>
          <w:spacing w:val="-7"/>
        </w:rPr>
        <w:t xml:space="preserve"> </w:t>
      </w:r>
      <w:r>
        <w:rPr>
          <w:spacing w:val="-2"/>
        </w:rPr>
        <w:t>that</w:t>
      </w:r>
      <w:r>
        <w:rPr>
          <w:spacing w:val="-7"/>
        </w:rPr>
        <w:t xml:space="preserve"> </w:t>
      </w:r>
      <w:r>
        <w:rPr>
          <w:spacing w:val="-2"/>
        </w:rPr>
        <w:t>these</w:t>
      </w:r>
      <w:r>
        <w:rPr>
          <w:spacing w:val="-7"/>
        </w:rPr>
        <w:t xml:space="preserve"> </w:t>
      </w:r>
      <w:r>
        <w:rPr>
          <w:spacing w:val="-2"/>
        </w:rPr>
        <w:t>ROI’s</w:t>
      </w:r>
      <w:r>
        <w:rPr>
          <w:spacing w:val="-7"/>
        </w:rPr>
        <w:t xml:space="preserve"> </w:t>
      </w:r>
      <w:r>
        <w:rPr>
          <w:spacing w:val="-2"/>
        </w:rPr>
        <w:t>are</w:t>
      </w:r>
      <w:r>
        <w:rPr>
          <w:spacing w:val="-7"/>
        </w:rPr>
        <w:t xml:space="preserve"> </w:t>
      </w:r>
      <w:r>
        <w:rPr>
          <w:spacing w:val="-2"/>
        </w:rPr>
        <w:t>more</w:t>
      </w:r>
      <w:r>
        <w:rPr>
          <w:spacing w:val="-7"/>
        </w:rPr>
        <w:t xml:space="preserve"> </w:t>
      </w:r>
      <w:r>
        <w:rPr>
          <w:spacing w:val="-2"/>
        </w:rPr>
        <w:t xml:space="preserve">synchronized </w:t>
      </w:r>
      <w:r>
        <w:t>with</w:t>
      </w:r>
      <w:r>
        <w:rPr>
          <w:spacing w:val="-13"/>
        </w:rPr>
        <w:t xml:space="preserve"> </w:t>
      </w:r>
      <w:r>
        <w:t>each</w:t>
      </w:r>
      <w:r>
        <w:rPr>
          <w:spacing w:val="-13"/>
        </w:rPr>
        <w:t xml:space="preserve"> </w:t>
      </w:r>
      <w:r>
        <w:t>other</w:t>
      </w:r>
      <w:r>
        <w:rPr>
          <w:spacing w:val="-13"/>
        </w:rPr>
        <w:t xml:space="preserve"> </w:t>
      </w:r>
      <w:r>
        <w:t>than</w:t>
      </w:r>
      <w:r>
        <w:rPr>
          <w:spacing w:val="-13"/>
        </w:rPr>
        <w:t xml:space="preserve"> </w:t>
      </w:r>
      <w:r>
        <w:t>any</w:t>
      </w:r>
      <w:r>
        <w:rPr>
          <w:spacing w:val="-13"/>
        </w:rPr>
        <w:t xml:space="preserve"> </w:t>
      </w:r>
      <w:r>
        <w:t>other</w:t>
      </w:r>
      <w:r>
        <w:rPr>
          <w:spacing w:val="-13"/>
        </w:rPr>
        <w:t xml:space="preserve"> </w:t>
      </w:r>
      <w:r>
        <w:t>pair</w:t>
      </w:r>
      <w:r>
        <w:rPr>
          <w:spacing w:val="-13"/>
        </w:rPr>
        <w:t xml:space="preserve"> </w:t>
      </w:r>
      <w:r>
        <w:t>of</w:t>
      </w:r>
      <w:r>
        <w:rPr>
          <w:spacing w:val="-13"/>
        </w:rPr>
        <w:t xml:space="preserve"> </w:t>
      </w:r>
      <w:r>
        <w:t>ROI’s,</w:t>
      </w:r>
      <w:r>
        <w:rPr>
          <w:spacing w:val="-13"/>
        </w:rPr>
        <w:t xml:space="preserve"> </w:t>
      </w:r>
      <w:r>
        <w:t>regardless</w:t>
      </w:r>
      <w:r>
        <w:rPr>
          <w:spacing w:val="-13"/>
        </w:rPr>
        <w:t xml:space="preserve"> </w:t>
      </w:r>
      <w:r>
        <w:t>of</w:t>
      </w:r>
      <w:r>
        <w:rPr>
          <w:spacing w:val="-13"/>
        </w:rPr>
        <w:t xml:space="preserve"> </w:t>
      </w:r>
      <w:r>
        <w:t>the</w:t>
      </w:r>
      <w:r>
        <w:rPr>
          <w:spacing w:val="-13"/>
        </w:rPr>
        <w:t xml:space="preserve"> </w:t>
      </w:r>
      <w:r>
        <w:t>emotion.</w:t>
      </w:r>
      <w:r>
        <w:rPr>
          <w:spacing w:val="6"/>
        </w:rPr>
        <w:t xml:space="preserve"> </w:t>
      </w:r>
      <w:r>
        <w:t>A</w:t>
      </w:r>
      <w:r>
        <w:rPr>
          <w:spacing w:val="-13"/>
        </w:rPr>
        <w:t xml:space="preserve"> </w:t>
      </w:r>
      <w:r>
        <w:t>caret</w:t>
      </w:r>
      <w:r>
        <w:rPr>
          <w:spacing w:val="-13"/>
        </w:rPr>
        <w:t xml:space="preserve"> </w:t>
      </w:r>
      <w:r>
        <w:t>(ˆ)</w:t>
      </w:r>
      <w:r>
        <w:rPr>
          <w:spacing w:val="-13"/>
        </w:rPr>
        <w:t xml:space="preserve"> </w:t>
      </w:r>
      <w:r>
        <w:t>was placed</w:t>
      </w:r>
      <w:r>
        <w:rPr>
          <w:spacing w:val="-7"/>
        </w:rPr>
        <w:t xml:space="preserve"> </w:t>
      </w:r>
      <w:r>
        <w:t>on</w:t>
      </w:r>
      <w:r>
        <w:rPr>
          <w:spacing w:val="-7"/>
        </w:rPr>
        <w:t xml:space="preserve"> </w:t>
      </w:r>
      <w:r>
        <w:t>the</w:t>
      </w:r>
      <w:r>
        <w:rPr>
          <w:spacing w:val="-7"/>
        </w:rPr>
        <w:t xml:space="preserve"> </w:t>
      </w:r>
      <w:r>
        <w:t>3</w:t>
      </w:r>
      <w:r>
        <w:rPr>
          <w:spacing w:val="-7"/>
        </w:rPr>
        <w:t xml:space="preserve"> </w:t>
      </w:r>
      <w:r>
        <w:t>ROI’s</w:t>
      </w:r>
      <w:r>
        <w:rPr>
          <w:spacing w:val="-7"/>
        </w:rPr>
        <w:t xml:space="preserve"> </w:t>
      </w:r>
      <w:r>
        <w:t>with</w:t>
      </w:r>
      <w:r>
        <w:rPr>
          <w:spacing w:val="-7"/>
        </w:rPr>
        <w:t xml:space="preserve"> </w:t>
      </w:r>
      <w:r>
        <w:t>the</w:t>
      </w:r>
      <w:r>
        <w:rPr>
          <w:spacing w:val="-7"/>
        </w:rPr>
        <w:t xml:space="preserve"> </w:t>
      </w:r>
      <w:r>
        <w:t>most</w:t>
      </w:r>
      <w:r>
        <w:rPr>
          <w:spacing w:val="-7"/>
        </w:rPr>
        <w:t xml:space="preserve"> </w:t>
      </w:r>
      <w:r>
        <w:t>number</w:t>
      </w:r>
      <w:r>
        <w:rPr>
          <w:spacing w:val="-7"/>
        </w:rPr>
        <w:t xml:space="preserve"> </w:t>
      </w:r>
      <w:r>
        <w:t>of</w:t>
      </w:r>
      <w:r>
        <w:rPr>
          <w:spacing w:val="-7"/>
        </w:rPr>
        <w:t xml:space="preserve"> </w:t>
      </w:r>
      <w:r>
        <w:t>significantly</w:t>
      </w:r>
      <w:r>
        <w:rPr>
          <w:spacing w:val="-7"/>
        </w:rPr>
        <w:t xml:space="preserve"> </w:t>
      </w:r>
      <w:r>
        <w:t>different</w:t>
      </w:r>
      <w:r>
        <w:rPr>
          <w:spacing w:val="-7"/>
        </w:rPr>
        <w:t xml:space="preserve"> </w:t>
      </w:r>
      <w:r>
        <w:t>channel</w:t>
      </w:r>
      <w:r>
        <w:rPr>
          <w:spacing w:val="-7"/>
        </w:rPr>
        <w:t xml:space="preserve"> </w:t>
      </w:r>
      <w:r>
        <w:t>pairs</w:t>
      </w:r>
      <w:r>
        <w:rPr>
          <w:spacing w:val="-7"/>
        </w:rPr>
        <w:t xml:space="preserve"> </w:t>
      </w:r>
      <w:r>
        <w:t>to indicate</w:t>
      </w:r>
      <w:r>
        <w:rPr>
          <w:spacing w:val="-3"/>
        </w:rPr>
        <w:t xml:space="preserve"> </w:t>
      </w:r>
      <w:r>
        <w:t>that</w:t>
      </w:r>
      <w:r>
        <w:rPr>
          <w:spacing w:val="-3"/>
        </w:rPr>
        <w:t xml:space="preserve"> </w:t>
      </w:r>
      <w:r>
        <w:t>these</w:t>
      </w:r>
      <w:r>
        <w:rPr>
          <w:spacing w:val="-3"/>
        </w:rPr>
        <w:t xml:space="preserve"> </w:t>
      </w:r>
      <w:r>
        <w:t>ROI’s</w:t>
      </w:r>
      <w:r>
        <w:rPr>
          <w:spacing w:val="-3"/>
        </w:rPr>
        <w:t xml:space="preserve"> </w:t>
      </w:r>
      <w:r>
        <w:t>are</w:t>
      </w:r>
      <w:r>
        <w:rPr>
          <w:spacing w:val="-3"/>
        </w:rPr>
        <w:t xml:space="preserve"> </w:t>
      </w:r>
      <w:r>
        <w:t>less</w:t>
      </w:r>
      <w:r>
        <w:rPr>
          <w:spacing w:val="-3"/>
        </w:rPr>
        <w:t xml:space="preserve"> </w:t>
      </w:r>
      <w:r>
        <w:t>synchronized</w:t>
      </w:r>
      <w:r>
        <w:rPr>
          <w:spacing w:val="-3"/>
        </w:rPr>
        <w:t xml:space="preserve"> </w:t>
      </w:r>
      <w:r>
        <w:t>with</w:t>
      </w:r>
      <w:r>
        <w:rPr>
          <w:spacing w:val="-3"/>
        </w:rPr>
        <w:t xml:space="preserve"> </w:t>
      </w:r>
      <w:r>
        <w:t>each</w:t>
      </w:r>
      <w:r>
        <w:rPr>
          <w:spacing w:val="-3"/>
        </w:rPr>
        <w:t xml:space="preserve"> </w:t>
      </w:r>
      <w:r>
        <w:t>other</w:t>
      </w:r>
      <w:r>
        <w:rPr>
          <w:spacing w:val="-3"/>
        </w:rPr>
        <w:t xml:space="preserve"> </w:t>
      </w:r>
      <w:r>
        <w:t>than</w:t>
      </w:r>
      <w:r>
        <w:rPr>
          <w:spacing w:val="-3"/>
        </w:rPr>
        <w:t xml:space="preserve"> </w:t>
      </w:r>
      <w:r>
        <w:t>any</w:t>
      </w:r>
      <w:r>
        <w:rPr>
          <w:spacing w:val="-3"/>
        </w:rPr>
        <w:t xml:space="preserve"> </w:t>
      </w:r>
      <w:r>
        <w:t>other</w:t>
      </w:r>
      <w:r>
        <w:rPr>
          <w:spacing w:val="-3"/>
        </w:rPr>
        <w:t xml:space="preserve"> </w:t>
      </w:r>
      <w:r>
        <w:t>pair</w:t>
      </w:r>
      <w:r>
        <w:rPr>
          <w:spacing w:val="-3"/>
        </w:rPr>
        <w:t xml:space="preserve"> </w:t>
      </w:r>
      <w:r>
        <w:t>of ROI’s,</w:t>
      </w:r>
      <w:r>
        <w:rPr>
          <w:spacing w:val="-13"/>
        </w:rPr>
        <w:t xml:space="preserve"> </w:t>
      </w:r>
      <w:r>
        <w:t>regardless</w:t>
      </w:r>
      <w:r>
        <w:rPr>
          <w:spacing w:val="-14"/>
        </w:rPr>
        <w:t xml:space="preserve"> </w:t>
      </w:r>
      <w:r>
        <w:t>of</w:t>
      </w:r>
      <w:r>
        <w:rPr>
          <w:spacing w:val="-14"/>
        </w:rPr>
        <w:t xml:space="preserve"> </w:t>
      </w:r>
      <w:r>
        <w:t>the</w:t>
      </w:r>
      <w:r>
        <w:rPr>
          <w:spacing w:val="-14"/>
        </w:rPr>
        <w:t xml:space="preserve"> </w:t>
      </w:r>
      <w:r>
        <w:t>emotion.</w:t>
      </w:r>
      <w:r>
        <w:rPr>
          <w:spacing w:val="7"/>
        </w:rPr>
        <w:t xml:space="preserve"> </w:t>
      </w:r>
      <w:r>
        <w:t>Note</w:t>
      </w:r>
      <w:r>
        <w:rPr>
          <w:spacing w:val="-14"/>
        </w:rPr>
        <w:t xml:space="preserve"> </w:t>
      </w:r>
      <w:r>
        <w:t>that</w:t>
      </w:r>
      <w:r>
        <w:rPr>
          <w:spacing w:val="-14"/>
        </w:rPr>
        <w:t xml:space="preserve"> </w:t>
      </w:r>
      <w:r>
        <w:t>ROI’s</w:t>
      </w:r>
      <w:r>
        <w:rPr>
          <w:spacing w:val="-14"/>
        </w:rPr>
        <w:t xml:space="preserve"> </w:t>
      </w:r>
      <w:r>
        <w:t>can</w:t>
      </w:r>
      <w:r>
        <w:rPr>
          <w:spacing w:val="-13"/>
        </w:rPr>
        <w:t xml:space="preserve"> </w:t>
      </w:r>
      <w:r>
        <w:t>have</w:t>
      </w:r>
      <w:r>
        <w:rPr>
          <w:spacing w:val="-13"/>
        </w:rPr>
        <w:t xml:space="preserve"> </w:t>
      </w:r>
      <w:r>
        <w:t>differences</w:t>
      </w:r>
      <w:r>
        <w:rPr>
          <w:spacing w:val="-14"/>
        </w:rPr>
        <w:t xml:space="preserve"> </w:t>
      </w:r>
      <w:r>
        <w:t>within</w:t>
      </w:r>
      <w:r>
        <w:rPr>
          <w:spacing w:val="-13"/>
        </w:rPr>
        <w:t xml:space="preserve"> </w:t>
      </w:r>
      <w:r>
        <w:t>them,</w:t>
      </w:r>
      <w:r>
        <w:rPr>
          <w:spacing w:val="-13"/>
        </w:rPr>
        <w:t xml:space="preserve"> </w:t>
      </w:r>
      <w:r>
        <w:t>as each</w:t>
      </w:r>
      <w:r>
        <w:rPr>
          <w:spacing w:val="-8"/>
        </w:rPr>
        <w:t xml:space="preserve"> </w:t>
      </w:r>
      <w:r>
        <w:t>ROI</w:t>
      </w:r>
      <w:r>
        <w:rPr>
          <w:spacing w:val="-8"/>
        </w:rPr>
        <w:t xml:space="preserve"> </w:t>
      </w:r>
      <w:r>
        <w:t>is</w:t>
      </w:r>
      <w:r>
        <w:rPr>
          <w:spacing w:val="-8"/>
        </w:rPr>
        <w:t xml:space="preserve"> </w:t>
      </w:r>
      <w:r>
        <w:t>made</w:t>
      </w:r>
      <w:r>
        <w:rPr>
          <w:spacing w:val="-8"/>
        </w:rPr>
        <w:t xml:space="preserve"> </w:t>
      </w:r>
      <w:r>
        <w:t>up</w:t>
      </w:r>
      <w:r>
        <w:rPr>
          <w:spacing w:val="-8"/>
        </w:rPr>
        <w:t xml:space="preserve"> </w:t>
      </w:r>
      <w:r>
        <w:t>of</w:t>
      </w:r>
      <w:r>
        <w:rPr>
          <w:spacing w:val="-8"/>
        </w:rPr>
        <w:t xml:space="preserve"> </w:t>
      </w:r>
      <w:r>
        <w:t>multiple</w:t>
      </w:r>
      <w:r>
        <w:rPr>
          <w:spacing w:val="-8"/>
        </w:rPr>
        <w:t xml:space="preserve"> </w:t>
      </w:r>
      <w:r>
        <w:t>channels,</w:t>
      </w:r>
      <w:r>
        <w:rPr>
          <w:spacing w:val="-5"/>
        </w:rPr>
        <w:t xml:space="preserve"> </w:t>
      </w:r>
      <w:r>
        <w:t>and</w:t>
      </w:r>
      <w:r>
        <w:rPr>
          <w:spacing w:val="-8"/>
        </w:rPr>
        <w:t xml:space="preserve"> </w:t>
      </w:r>
      <w:r>
        <w:t>the</w:t>
      </w:r>
      <w:r>
        <w:rPr>
          <w:spacing w:val="-8"/>
        </w:rPr>
        <w:t xml:space="preserve"> </w:t>
      </w:r>
      <w:r>
        <w:t>differences</w:t>
      </w:r>
      <w:r>
        <w:rPr>
          <w:spacing w:val="-8"/>
        </w:rPr>
        <w:t xml:space="preserve"> </w:t>
      </w:r>
      <w:r>
        <w:t>are</w:t>
      </w:r>
      <w:r>
        <w:rPr>
          <w:spacing w:val="-8"/>
        </w:rPr>
        <w:t xml:space="preserve"> </w:t>
      </w:r>
      <w:r>
        <w:t>calculated</w:t>
      </w:r>
      <w:r>
        <w:rPr>
          <w:spacing w:val="-8"/>
        </w:rPr>
        <w:t xml:space="preserve"> </w:t>
      </w:r>
      <w:r>
        <w:t>between channels within the same ROI.</w:t>
      </w:r>
    </w:p>
    <w:p w14:paraId="0755A072" w14:textId="77777777" w:rsidR="00F675FE" w:rsidRDefault="00F675FE">
      <w:pPr>
        <w:spacing w:line="213" w:lineRule="auto"/>
        <w:jc w:val="both"/>
        <w:sectPr w:rsidR="00F675FE">
          <w:headerReference w:type="default" r:id="rId84"/>
          <w:footerReference w:type="default" r:id="rId85"/>
          <w:pgSz w:w="12240" w:h="15840"/>
          <w:pgMar w:top="1020" w:right="220" w:bottom="280" w:left="1660" w:header="690" w:footer="0" w:gutter="0"/>
          <w:cols w:space="720"/>
        </w:sectPr>
      </w:pPr>
    </w:p>
    <w:p w14:paraId="0755A073" w14:textId="77777777" w:rsidR="00F675FE" w:rsidRDefault="00F675FE">
      <w:pPr>
        <w:pStyle w:val="BodyText"/>
        <w:spacing w:before="8"/>
        <w:rPr>
          <w:sz w:val="20"/>
        </w:rPr>
      </w:pPr>
    </w:p>
    <w:p w14:paraId="0755A074" w14:textId="77777777" w:rsidR="00F675FE" w:rsidRDefault="00000000">
      <w:pPr>
        <w:pStyle w:val="Heading4"/>
        <w:spacing w:before="121" w:line="355" w:lineRule="auto"/>
        <w:ind w:right="1215"/>
      </w:pPr>
      <w:r>
        <w:rPr>
          <w:w w:val="105"/>
        </w:rPr>
        <w:t>Differential</w:t>
      </w:r>
      <w:r>
        <w:rPr>
          <w:spacing w:val="-13"/>
          <w:w w:val="105"/>
        </w:rPr>
        <w:t xml:space="preserve"> </w:t>
      </w:r>
      <w:r>
        <w:rPr>
          <w:w w:val="105"/>
        </w:rPr>
        <w:t>Functional</w:t>
      </w:r>
      <w:r>
        <w:rPr>
          <w:spacing w:val="-13"/>
          <w:w w:val="105"/>
        </w:rPr>
        <w:t xml:space="preserve"> </w:t>
      </w:r>
      <w:r>
        <w:rPr>
          <w:w w:val="105"/>
        </w:rPr>
        <w:t>connectivity</w:t>
      </w:r>
      <w:r>
        <w:rPr>
          <w:spacing w:val="-13"/>
          <w:w w:val="105"/>
        </w:rPr>
        <w:t xml:space="preserve"> </w:t>
      </w:r>
      <w:r>
        <w:rPr>
          <w:w w:val="105"/>
        </w:rPr>
        <w:t>profiles</w:t>
      </w:r>
      <w:r>
        <w:rPr>
          <w:spacing w:val="-13"/>
          <w:w w:val="105"/>
        </w:rPr>
        <w:t xml:space="preserve"> </w:t>
      </w:r>
      <w:r>
        <w:rPr>
          <w:w w:val="105"/>
        </w:rPr>
        <w:t>in</w:t>
      </w:r>
      <w:r>
        <w:rPr>
          <w:spacing w:val="-13"/>
          <w:w w:val="105"/>
        </w:rPr>
        <w:t xml:space="preserve"> </w:t>
      </w:r>
      <w:r>
        <w:rPr>
          <w:w w:val="105"/>
        </w:rPr>
        <w:t>response</w:t>
      </w:r>
      <w:r>
        <w:rPr>
          <w:spacing w:val="-13"/>
          <w:w w:val="105"/>
        </w:rPr>
        <w:t xml:space="preserve"> </w:t>
      </w:r>
      <w:r>
        <w:rPr>
          <w:w w:val="105"/>
        </w:rPr>
        <w:t>to</w:t>
      </w:r>
      <w:r>
        <w:rPr>
          <w:spacing w:val="-13"/>
          <w:w w:val="105"/>
        </w:rPr>
        <w:t xml:space="preserve"> </w:t>
      </w:r>
      <w:r>
        <w:rPr>
          <w:w w:val="105"/>
        </w:rPr>
        <w:t>emotion</w:t>
      </w:r>
      <w:r>
        <w:rPr>
          <w:spacing w:val="-13"/>
          <w:w w:val="105"/>
        </w:rPr>
        <w:t xml:space="preserve"> </w:t>
      </w:r>
      <w:r>
        <w:rPr>
          <w:w w:val="105"/>
        </w:rPr>
        <w:t>across</w:t>
      </w:r>
      <w:r>
        <w:rPr>
          <w:spacing w:val="-13"/>
          <w:w w:val="105"/>
        </w:rPr>
        <w:t xml:space="preserve"> </w:t>
      </w:r>
      <w:r>
        <w:rPr>
          <w:w w:val="105"/>
        </w:rPr>
        <w:t xml:space="preserve">face </w:t>
      </w:r>
      <w:r>
        <w:rPr>
          <w:spacing w:val="-4"/>
          <w:w w:val="105"/>
        </w:rPr>
        <w:t>type</w:t>
      </w:r>
    </w:p>
    <w:p w14:paraId="0755A075" w14:textId="77777777" w:rsidR="00F675FE" w:rsidRDefault="00000000">
      <w:pPr>
        <w:pStyle w:val="BodyText"/>
        <w:spacing w:line="355" w:lineRule="auto"/>
        <w:ind w:left="140" w:right="1216" w:firstLine="351"/>
        <w:jc w:val="both"/>
      </w:pPr>
      <w:r>
        <w:t>The</w:t>
      </w:r>
      <w:r>
        <w:rPr>
          <w:spacing w:val="-7"/>
        </w:rPr>
        <w:t xml:space="preserve"> </w:t>
      </w:r>
      <w:r>
        <w:t>interaction</w:t>
      </w:r>
      <w:r>
        <w:rPr>
          <w:spacing w:val="-8"/>
        </w:rPr>
        <w:t xml:space="preserve"> </w:t>
      </w:r>
      <w:r>
        <w:t>of</w:t>
      </w:r>
      <w:r>
        <w:rPr>
          <w:spacing w:val="-8"/>
        </w:rPr>
        <w:t xml:space="preserve"> </w:t>
      </w:r>
      <w:r>
        <w:t>face</w:t>
      </w:r>
      <w:r>
        <w:rPr>
          <w:spacing w:val="-8"/>
        </w:rPr>
        <w:t xml:space="preserve"> </w:t>
      </w:r>
      <w:r>
        <w:t>type</w:t>
      </w:r>
      <w:r>
        <w:rPr>
          <w:spacing w:val="-7"/>
        </w:rPr>
        <w:t xml:space="preserve"> </w:t>
      </w:r>
      <w:r>
        <w:t>with</w:t>
      </w:r>
      <w:r>
        <w:rPr>
          <w:spacing w:val="-7"/>
        </w:rPr>
        <w:t xml:space="preserve"> </w:t>
      </w:r>
      <w:r>
        <w:t>emotion,</w:t>
      </w:r>
      <w:r>
        <w:rPr>
          <w:spacing w:val="-6"/>
        </w:rPr>
        <w:t xml:space="preserve"> </w:t>
      </w:r>
      <w:r>
        <w:t>Real</w:t>
      </w:r>
      <w:r>
        <w:rPr>
          <w:spacing w:val="-8"/>
        </w:rPr>
        <w:t xml:space="preserve"> </w:t>
      </w:r>
      <w:r>
        <w:t>-</w:t>
      </w:r>
      <w:r>
        <w:rPr>
          <w:spacing w:val="-7"/>
        </w:rPr>
        <w:t xml:space="preserve"> </w:t>
      </w:r>
      <w:r>
        <w:t>Virtual</w:t>
      </w:r>
      <w:r>
        <w:rPr>
          <w:spacing w:val="-8"/>
        </w:rPr>
        <w:t xml:space="preserve"> </w:t>
      </w:r>
      <w:r>
        <w:t>within</w:t>
      </w:r>
      <w:r>
        <w:rPr>
          <w:spacing w:val="-8"/>
        </w:rPr>
        <w:t xml:space="preserve"> </w:t>
      </w:r>
      <w:r>
        <w:t>each</w:t>
      </w:r>
      <w:r>
        <w:rPr>
          <w:spacing w:val="-8"/>
        </w:rPr>
        <w:t xml:space="preserve"> </w:t>
      </w:r>
      <w:r>
        <w:t>emotion</w:t>
      </w:r>
      <w:r>
        <w:rPr>
          <w:spacing w:val="-8"/>
        </w:rPr>
        <w:t xml:space="preserve"> </w:t>
      </w:r>
      <w:r>
        <w:t>(Fig- ure</w:t>
      </w:r>
      <w:r>
        <w:rPr>
          <w:spacing w:val="-15"/>
        </w:rPr>
        <w:t xml:space="preserve"> </w:t>
      </w:r>
      <w:hyperlink w:anchor="_bookmark48" w:history="1">
        <w:r w:rsidR="00F675FE">
          <w:rPr>
            <w:color w:val="0000FF"/>
          </w:rPr>
          <w:t>3.9</w:t>
        </w:r>
      </w:hyperlink>
      <w:r>
        <w:t>)</w:t>
      </w:r>
      <w:r>
        <w:rPr>
          <w:spacing w:val="-15"/>
        </w:rPr>
        <w:t xml:space="preserve"> </w:t>
      </w:r>
      <w:r>
        <w:t>revealed</w:t>
      </w:r>
      <w:r>
        <w:rPr>
          <w:spacing w:val="-15"/>
        </w:rPr>
        <w:t xml:space="preserve"> </w:t>
      </w:r>
      <w:r>
        <w:t>significant</w:t>
      </w:r>
      <w:r>
        <w:rPr>
          <w:spacing w:val="-15"/>
        </w:rPr>
        <w:t xml:space="preserve"> </w:t>
      </w:r>
      <w:r>
        <w:t>differences</w:t>
      </w:r>
      <w:r>
        <w:rPr>
          <w:spacing w:val="-15"/>
        </w:rPr>
        <w:t xml:space="preserve"> </w:t>
      </w:r>
      <w:r>
        <w:t>in</w:t>
      </w:r>
      <w:r>
        <w:rPr>
          <w:spacing w:val="-15"/>
        </w:rPr>
        <w:t xml:space="preserve"> </w:t>
      </w:r>
      <w:r>
        <w:t>functional</w:t>
      </w:r>
      <w:r>
        <w:rPr>
          <w:spacing w:val="-15"/>
        </w:rPr>
        <w:t xml:space="preserve"> </w:t>
      </w:r>
      <w:r>
        <w:t>connectivity</w:t>
      </w:r>
      <w:r>
        <w:rPr>
          <w:spacing w:val="-15"/>
        </w:rPr>
        <w:t xml:space="preserve"> </w:t>
      </w:r>
      <w:r>
        <w:t>across</w:t>
      </w:r>
      <w:r>
        <w:rPr>
          <w:spacing w:val="-15"/>
        </w:rPr>
        <w:t xml:space="preserve"> </w:t>
      </w:r>
      <w:r>
        <w:t>the</w:t>
      </w:r>
      <w:r>
        <w:rPr>
          <w:spacing w:val="-15"/>
        </w:rPr>
        <w:t xml:space="preserve"> </w:t>
      </w:r>
      <w:r>
        <w:t>brain.</w:t>
      </w:r>
      <w:r>
        <w:rPr>
          <w:spacing w:val="-15"/>
        </w:rPr>
        <w:t xml:space="preserve"> </w:t>
      </w:r>
      <w:r>
        <w:t xml:space="preserve">We </w:t>
      </w:r>
      <w:r>
        <w:rPr>
          <w:w w:val="95"/>
        </w:rPr>
        <w:t>found</w:t>
      </w:r>
      <w:r>
        <w:rPr>
          <w:spacing w:val="-5"/>
          <w:w w:val="95"/>
        </w:rPr>
        <w:t xml:space="preserve"> </w:t>
      </w:r>
      <w:r>
        <w:rPr>
          <w:w w:val="95"/>
        </w:rPr>
        <w:t>that</w:t>
      </w:r>
      <w:r>
        <w:rPr>
          <w:spacing w:val="-5"/>
          <w:w w:val="95"/>
        </w:rPr>
        <w:t xml:space="preserve"> </w:t>
      </w:r>
      <w:r>
        <w:rPr>
          <w:w w:val="95"/>
        </w:rPr>
        <w:t>processing</w:t>
      </w:r>
      <w:r>
        <w:rPr>
          <w:spacing w:val="-5"/>
          <w:w w:val="95"/>
        </w:rPr>
        <w:t xml:space="preserve"> </w:t>
      </w:r>
      <w:r>
        <w:rPr>
          <w:w w:val="95"/>
        </w:rPr>
        <w:t>Anger</w:t>
      </w:r>
      <w:r>
        <w:rPr>
          <w:spacing w:val="-5"/>
          <w:w w:val="95"/>
        </w:rPr>
        <w:t xml:space="preserve"> </w:t>
      </w:r>
      <w:r>
        <w:rPr>
          <w:w w:val="95"/>
        </w:rPr>
        <w:t>on</w:t>
      </w:r>
      <w:r>
        <w:rPr>
          <w:spacing w:val="-5"/>
          <w:w w:val="95"/>
        </w:rPr>
        <w:t xml:space="preserve"> </w:t>
      </w:r>
      <w:r>
        <w:rPr>
          <w:w w:val="95"/>
        </w:rPr>
        <w:t>virtual</w:t>
      </w:r>
      <w:r>
        <w:rPr>
          <w:spacing w:val="-5"/>
          <w:w w:val="95"/>
        </w:rPr>
        <w:t xml:space="preserve"> </w:t>
      </w:r>
      <w:r>
        <w:rPr>
          <w:w w:val="95"/>
        </w:rPr>
        <w:t>faces</w:t>
      </w:r>
      <w:r>
        <w:rPr>
          <w:spacing w:val="-5"/>
          <w:w w:val="95"/>
        </w:rPr>
        <w:t xml:space="preserve"> </w:t>
      </w:r>
      <w:r>
        <w:rPr>
          <w:w w:val="95"/>
        </w:rPr>
        <w:t>elicited</w:t>
      </w:r>
      <w:r>
        <w:rPr>
          <w:spacing w:val="-5"/>
          <w:w w:val="95"/>
        </w:rPr>
        <w:t xml:space="preserve"> </w:t>
      </w:r>
      <w:r>
        <w:rPr>
          <w:w w:val="95"/>
        </w:rPr>
        <w:t>greater</w:t>
      </w:r>
      <w:r>
        <w:rPr>
          <w:spacing w:val="-5"/>
          <w:w w:val="95"/>
        </w:rPr>
        <w:t xml:space="preserve"> </w:t>
      </w:r>
      <w:r>
        <w:rPr>
          <w:w w:val="95"/>
        </w:rPr>
        <w:t>connectivity</w:t>
      </w:r>
      <w:r>
        <w:rPr>
          <w:spacing w:val="-5"/>
          <w:w w:val="95"/>
        </w:rPr>
        <w:t xml:space="preserve"> </w:t>
      </w:r>
      <w:r>
        <w:rPr>
          <w:w w:val="95"/>
        </w:rPr>
        <w:t>between</w:t>
      </w:r>
      <w:r>
        <w:rPr>
          <w:spacing w:val="-5"/>
          <w:w w:val="95"/>
        </w:rPr>
        <w:t xml:space="preserve"> </w:t>
      </w:r>
      <w:r>
        <w:rPr>
          <w:w w:val="95"/>
        </w:rPr>
        <w:t>the</w:t>
      </w:r>
      <w:r>
        <w:rPr>
          <w:spacing w:val="-5"/>
          <w:w w:val="95"/>
        </w:rPr>
        <w:t xml:space="preserve"> </w:t>
      </w:r>
      <w:r>
        <w:rPr>
          <w:w w:val="95"/>
        </w:rPr>
        <w:t xml:space="preserve">left </w:t>
      </w:r>
      <w:r>
        <w:t>frontal</w:t>
      </w:r>
      <w:r>
        <w:rPr>
          <w:spacing w:val="-11"/>
        </w:rPr>
        <w:t xml:space="preserve"> </w:t>
      </w:r>
      <w:r>
        <w:t>to</w:t>
      </w:r>
      <w:r>
        <w:rPr>
          <w:spacing w:val="-11"/>
        </w:rPr>
        <w:t xml:space="preserve"> </w:t>
      </w:r>
      <w:r>
        <w:t>right</w:t>
      </w:r>
      <w:r>
        <w:rPr>
          <w:spacing w:val="-11"/>
        </w:rPr>
        <w:t xml:space="preserve"> </w:t>
      </w:r>
      <w:r>
        <w:t>central/temporal,</w:t>
      </w:r>
      <w:r>
        <w:rPr>
          <w:spacing w:val="-10"/>
        </w:rPr>
        <w:t xml:space="preserve"> </w:t>
      </w:r>
      <w:r>
        <w:t>left</w:t>
      </w:r>
      <w:r>
        <w:rPr>
          <w:spacing w:val="-11"/>
        </w:rPr>
        <w:t xml:space="preserve"> </w:t>
      </w:r>
      <w:r>
        <w:t>frontal</w:t>
      </w:r>
      <w:r>
        <w:rPr>
          <w:spacing w:val="-11"/>
        </w:rPr>
        <w:t xml:space="preserve"> </w:t>
      </w:r>
      <w:r>
        <w:t>to</w:t>
      </w:r>
      <w:r>
        <w:rPr>
          <w:spacing w:val="-11"/>
        </w:rPr>
        <w:t xml:space="preserve"> </w:t>
      </w:r>
      <w:r>
        <w:t>right</w:t>
      </w:r>
      <w:r>
        <w:rPr>
          <w:spacing w:val="-11"/>
        </w:rPr>
        <w:t xml:space="preserve"> </w:t>
      </w:r>
      <w:r>
        <w:t>frontal,</w:t>
      </w:r>
      <w:r>
        <w:rPr>
          <w:spacing w:val="-10"/>
        </w:rPr>
        <w:t xml:space="preserve"> </w:t>
      </w:r>
      <w:r>
        <w:t>and</w:t>
      </w:r>
      <w:r>
        <w:rPr>
          <w:spacing w:val="-11"/>
        </w:rPr>
        <w:t xml:space="preserve"> </w:t>
      </w:r>
      <w:r>
        <w:t>within</w:t>
      </w:r>
      <w:r>
        <w:rPr>
          <w:spacing w:val="-11"/>
        </w:rPr>
        <w:t xml:space="preserve"> </w:t>
      </w:r>
      <w:r>
        <w:t>the</w:t>
      </w:r>
      <w:r>
        <w:rPr>
          <w:spacing w:val="-11"/>
        </w:rPr>
        <w:t xml:space="preserve"> </w:t>
      </w:r>
      <w:r>
        <w:t>left</w:t>
      </w:r>
      <w:r>
        <w:rPr>
          <w:spacing w:val="-11"/>
        </w:rPr>
        <w:t xml:space="preserve"> </w:t>
      </w:r>
      <w:r>
        <w:t xml:space="preserve">frontal </w:t>
      </w:r>
      <w:r>
        <w:rPr>
          <w:w w:val="95"/>
        </w:rPr>
        <w:t>region, compared to processing Anger on real faces.</w:t>
      </w:r>
      <w:r>
        <w:rPr>
          <w:spacing w:val="35"/>
        </w:rPr>
        <w:t xml:space="preserve"> </w:t>
      </w:r>
      <w:r>
        <w:rPr>
          <w:w w:val="95"/>
        </w:rPr>
        <w:t xml:space="preserve">Processing Disgust on virtual faces </w:t>
      </w:r>
      <w:r>
        <w:t>elicited</w:t>
      </w:r>
      <w:r>
        <w:rPr>
          <w:spacing w:val="-11"/>
        </w:rPr>
        <w:t xml:space="preserve"> </w:t>
      </w:r>
      <w:r>
        <w:t>greater</w:t>
      </w:r>
      <w:r>
        <w:rPr>
          <w:spacing w:val="-11"/>
        </w:rPr>
        <w:t xml:space="preserve"> </w:t>
      </w:r>
      <w:r>
        <w:t>connectivity</w:t>
      </w:r>
      <w:r>
        <w:rPr>
          <w:spacing w:val="-11"/>
        </w:rPr>
        <w:t xml:space="preserve"> </w:t>
      </w:r>
      <w:r>
        <w:t>between</w:t>
      </w:r>
      <w:r>
        <w:rPr>
          <w:spacing w:val="-11"/>
        </w:rPr>
        <w:t xml:space="preserve"> </w:t>
      </w:r>
      <w:r>
        <w:t>the</w:t>
      </w:r>
      <w:r>
        <w:rPr>
          <w:spacing w:val="-11"/>
        </w:rPr>
        <w:t xml:space="preserve"> </w:t>
      </w:r>
      <w:r>
        <w:t>left</w:t>
      </w:r>
      <w:r>
        <w:rPr>
          <w:spacing w:val="-11"/>
        </w:rPr>
        <w:t xml:space="preserve"> </w:t>
      </w:r>
      <w:r>
        <w:t>frontal</w:t>
      </w:r>
      <w:r>
        <w:rPr>
          <w:spacing w:val="-11"/>
        </w:rPr>
        <w:t xml:space="preserve"> </w:t>
      </w:r>
      <w:r>
        <w:t>to</w:t>
      </w:r>
      <w:r>
        <w:rPr>
          <w:spacing w:val="-11"/>
        </w:rPr>
        <w:t xml:space="preserve"> </w:t>
      </w:r>
      <w:r>
        <w:t>left</w:t>
      </w:r>
      <w:r>
        <w:rPr>
          <w:spacing w:val="-10"/>
        </w:rPr>
        <w:t xml:space="preserve"> </w:t>
      </w:r>
      <w:r>
        <w:t>parietal,</w:t>
      </w:r>
      <w:r>
        <w:rPr>
          <w:spacing w:val="-10"/>
        </w:rPr>
        <w:t xml:space="preserve"> </w:t>
      </w:r>
      <w:r>
        <w:t>right</w:t>
      </w:r>
      <w:r>
        <w:rPr>
          <w:spacing w:val="-11"/>
        </w:rPr>
        <w:t xml:space="preserve"> </w:t>
      </w:r>
      <w:r>
        <w:t>frontal</w:t>
      </w:r>
      <w:r>
        <w:rPr>
          <w:spacing w:val="-11"/>
        </w:rPr>
        <w:t xml:space="preserve"> </w:t>
      </w:r>
      <w:r>
        <w:t>to</w:t>
      </w:r>
      <w:r>
        <w:rPr>
          <w:spacing w:val="-11"/>
        </w:rPr>
        <w:t xml:space="preserve"> </w:t>
      </w:r>
      <w:r>
        <w:t>left parietal,</w:t>
      </w:r>
      <w:r>
        <w:rPr>
          <w:spacing w:val="-15"/>
        </w:rPr>
        <w:t xml:space="preserve"> </w:t>
      </w:r>
      <w:r>
        <w:t>right</w:t>
      </w:r>
      <w:r>
        <w:rPr>
          <w:spacing w:val="-15"/>
        </w:rPr>
        <w:t xml:space="preserve"> </w:t>
      </w:r>
      <w:r>
        <w:t>frontal</w:t>
      </w:r>
      <w:r>
        <w:rPr>
          <w:spacing w:val="-15"/>
        </w:rPr>
        <w:t xml:space="preserve"> </w:t>
      </w:r>
      <w:r>
        <w:t>to</w:t>
      </w:r>
      <w:r>
        <w:rPr>
          <w:spacing w:val="-15"/>
        </w:rPr>
        <w:t xml:space="preserve"> </w:t>
      </w:r>
      <w:r>
        <w:t>left</w:t>
      </w:r>
      <w:r>
        <w:rPr>
          <w:spacing w:val="-15"/>
        </w:rPr>
        <w:t xml:space="preserve"> </w:t>
      </w:r>
      <w:r>
        <w:t>central/temporal,</w:t>
      </w:r>
      <w:r>
        <w:rPr>
          <w:spacing w:val="-15"/>
        </w:rPr>
        <w:t xml:space="preserve"> </w:t>
      </w:r>
      <w:r>
        <w:t>left</w:t>
      </w:r>
      <w:r>
        <w:rPr>
          <w:spacing w:val="-15"/>
        </w:rPr>
        <w:t xml:space="preserve"> </w:t>
      </w:r>
      <w:r>
        <w:t>frontal</w:t>
      </w:r>
      <w:r>
        <w:rPr>
          <w:spacing w:val="-15"/>
        </w:rPr>
        <w:t xml:space="preserve"> </w:t>
      </w:r>
      <w:r>
        <w:t>to</w:t>
      </w:r>
      <w:r>
        <w:rPr>
          <w:spacing w:val="-15"/>
        </w:rPr>
        <w:t xml:space="preserve"> </w:t>
      </w:r>
      <w:r>
        <w:t>left</w:t>
      </w:r>
      <w:r>
        <w:rPr>
          <w:spacing w:val="-15"/>
        </w:rPr>
        <w:t xml:space="preserve"> </w:t>
      </w:r>
      <w:r>
        <w:t>occipital,</w:t>
      </w:r>
      <w:r>
        <w:rPr>
          <w:spacing w:val="-15"/>
        </w:rPr>
        <w:t xml:space="preserve"> </w:t>
      </w:r>
      <w:r>
        <w:t>and</w:t>
      </w:r>
      <w:r>
        <w:rPr>
          <w:spacing w:val="-15"/>
        </w:rPr>
        <w:t xml:space="preserve"> </w:t>
      </w:r>
      <w:r>
        <w:t>right</w:t>
      </w:r>
      <w:r>
        <w:rPr>
          <w:spacing w:val="-15"/>
        </w:rPr>
        <w:t xml:space="preserve"> </w:t>
      </w:r>
      <w:r>
        <w:t xml:space="preserve">cen- </w:t>
      </w:r>
      <w:r>
        <w:rPr>
          <w:w w:val="95"/>
        </w:rPr>
        <w:t>tral/temporal to right parietal, compared to processing Disgust on real faces.</w:t>
      </w:r>
      <w:r>
        <w:rPr>
          <w:spacing w:val="38"/>
        </w:rPr>
        <w:t xml:space="preserve"> </w:t>
      </w:r>
      <w:r>
        <w:rPr>
          <w:w w:val="95"/>
        </w:rPr>
        <w:t xml:space="preserve">Processing </w:t>
      </w:r>
      <w:r>
        <w:rPr>
          <w:spacing w:val="-2"/>
        </w:rPr>
        <w:t>Fear</w:t>
      </w:r>
      <w:r>
        <w:rPr>
          <w:spacing w:val="-7"/>
        </w:rPr>
        <w:t xml:space="preserve"> </w:t>
      </w:r>
      <w:r>
        <w:rPr>
          <w:spacing w:val="-2"/>
        </w:rPr>
        <w:t>on</w:t>
      </w:r>
      <w:r>
        <w:rPr>
          <w:spacing w:val="-7"/>
        </w:rPr>
        <w:t xml:space="preserve"> </w:t>
      </w:r>
      <w:r>
        <w:rPr>
          <w:spacing w:val="-2"/>
        </w:rPr>
        <w:t>virtual</w:t>
      </w:r>
      <w:r>
        <w:rPr>
          <w:spacing w:val="-7"/>
        </w:rPr>
        <w:t xml:space="preserve"> </w:t>
      </w:r>
      <w:r>
        <w:rPr>
          <w:spacing w:val="-2"/>
        </w:rPr>
        <w:t>faces</w:t>
      </w:r>
      <w:r>
        <w:rPr>
          <w:spacing w:val="-7"/>
        </w:rPr>
        <w:t xml:space="preserve"> </w:t>
      </w:r>
      <w:r>
        <w:rPr>
          <w:spacing w:val="-2"/>
        </w:rPr>
        <w:t>elicited</w:t>
      </w:r>
      <w:r>
        <w:rPr>
          <w:spacing w:val="-7"/>
        </w:rPr>
        <w:t xml:space="preserve"> </w:t>
      </w:r>
      <w:r>
        <w:rPr>
          <w:spacing w:val="-2"/>
        </w:rPr>
        <w:t>greater</w:t>
      </w:r>
      <w:r>
        <w:rPr>
          <w:spacing w:val="-8"/>
        </w:rPr>
        <w:t xml:space="preserve"> </w:t>
      </w:r>
      <w:r>
        <w:rPr>
          <w:spacing w:val="-2"/>
        </w:rPr>
        <w:t>connectivity</w:t>
      </w:r>
      <w:r>
        <w:rPr>
          <w:spacing w:val="-7"/>
        </w:rPr>
        <w:t xml:space="preserve"> </w:t>
      </w:r>
      <w:r>
        <w:rPr>
          <w:spacing w:val="-2"/>
        </w:rPr>
        <w:t>between</w:t>
      </w:r>
      <w:r>
        <w:rPr>
          <w:spacing w:val="-7"/>
        </w:rPr>
        <w:t xml:space="preserve"> </w:t>
      </w:r>
      <w:r>
        <w:rPr>
          <w:spacing w:val="-2"/>
        </w:rPr>
        <w:t>many</w:t>
      </w:r>
      <w:r>
        <w:rPr>
          <w:spacing w:val="-7"/>
        </w:rPr>
        <w:t xml:space="preserve"> </w:t>
      </w:r>
      <w:r>
        <w:rPr>
          <w:spacing w:val="-2"/>
        </w:rPr>
        <w:t>ROI’s,</w:t>
      </w:r>
      <w:r>
        <w:rPr>
          <w:spacing w:val="-7"/>
        </w:rPr>
        <w:t xml:space="preserve"> </w:t>
      </w:r>
      <w:r>
        <w:rPr>
          <w:spacing w:val="-2"/>
        </w:rPr>
        <w:t>particularly</w:t>
      </w:r>
      <w:r>
        <w:rPr>
          <w:spacing w:val="-7"/>
        </w:rPr>
        <w:t xml:space="preserve"> </w:t>
      </w:r>
      <w:r>
        <w:rPr>
          <w:spacing w:val="-2"/>
        </w:rPr>
        <w:t xml:space="preserve">the </w:t>
      </w:r>
      <w:r>
        <w:rPr>
          <w:w w:val="95"/>
        </w:rPr>
        <w:t xml:space="preserve">left frontal to left occipital regions, between the left/right occipital regions, and between </w:t>
      </w:r>
      <w:r>
        <w:t>the</w:t>
      </w:r>
      <w:r>
        <w:rPr>
          <w:spacing w:val="-13"/>
        </w:rPr>
        <w:t xml:space="preserve"> </w:t>
      </w:r>
      <w:r>
        <w:t>left/right</w:t>
      </w:r>
      <w:r>
        <w:rPr>
          <w:spacing w:val="-13"/>
        </w:rPr>
        <w:t xml:space="preserve"> </w:t>
      </w:r>
      <w:r>
        <w:t>central/temporal</w:t>
      </w:r>
      <w:r>
        <w:rPr>
          <w:spacing w:val="-13"/>
        </w:rPr>
        <w:t xml:space="preserve"> </w:t>
      </w:r>
      <w:r>
        <w:t>and</w:t>
      </w:r>
      <w:r>
        <w:rPr>
          <w:spacing w:val="-13"/>
        </w:rPr>
        <w:t xml:space="preserve"> </w:t>
      </w:r>
      <w:r>
        <w:t>left/right</w:t>
      </w:r>
      <w:r>
        <w:rPr>
          <w:spacing w:val="-13"/>
        </w:rPr>
        <w:t xml:space="preserve"> </w:t>
      </w:r>
      <w:r>
        <w:t>occipital</w:t>
      </w:r>
      <w:r>
        <w:rPr>
          <w:spacing w:val="-13"/>
        </w:rPr>
        <w:t xml:space="preserve"> </w:t>
      </w:r>
      <w:r>
        <w:t>regions,</w:t>
      </w:r>
      <w:r>
        <w:rPr>
          <w:spacing w:val="-12"/>
        </w:rPr>
        <w:t xml:space="preserve"> </w:t>
      </w:r>
      <w:r>
        <w:t>compared</w:t>
      </w:r>
      <w:r>
        <w:rPr>
          <w:spacing w:val="-13"/>
        </w:rPr>
        <w:t xml:space="preserve"> </w:t>
      </w:r>
      <w:r>
        <w:t>to</w:t>
      </w:r>
      <w:r>
        <w:rPr>
          <w:spacing w:val="-13"/>
        </w:rPr>
        <w:t xml:space="preserve"> </w:t>
      </w:r>
      <w:r>
        <w:t>processing Fear</w:t>
      </w:r>
      <w:r>
        <w:rPr>
          <w:spacing w:val="-10"/>
        </w:rPr>
        <w:t xml:space="preserve"> </w:t>
      </w:r>
      <w:r>
        <w:t>on</w:t>
      </w:r>
      <w:r>
        <w:rPr>
          <w:spacing w:val="-11"/>
        </w:rPr>
        <w:t xml:space="preserve"> </w:t>
      </w:r>
      <w:r>
        <w:t>real</w:t>
      </w:r>
      <w:r>
        <w:rPr>
          <w:spacing w:val="-11"/>
        </w:rPr>
        <w:t xml:space="preserve"> </w:t>
      </w:r>
      <w:r>
        <w:t>faces.</w:t>
      </w:r>
      <w:r>
        <w:rPr>
          <w:spacing w:val="16"/>
        </w:rPr>
        <w:t xml:space="preserve"> </w:t>
      </w:r>
      <w:r>
        <w:t>Processing</w:t>
      </w:r>
      <w:r>
        <w:rPr>
          <w:spacing w:val="-11"/>
        </w:rPr>
        <w:t xml:space="preserve"> </w:t>
      </w:r>
      <w:r>
        <w:t>Neutral</w:t>
      </w:r>
      <w:r>
        <w:rPr>
          <w:spacing w:val="-10"/>
        </w:rPr>
        <w:t xml:space="preserve"> </w:t>
      </w:r>
      <w:r>
        <w:t>on</w:t>
      </w:r>
      <w:r>
        <w:rPr>
          <w:spacing w:val="-11"/>
        </w:rPr>
        <w:t xml:space="preserve"> </w:t>
      </w:r>
      <w:r>
        <w:t>virtual</w:t>
      </w:r>
      <w:r>
        <w:rPr>
          <w:spacing w:val="-11"/>
        </w:rPr>
        <w:t xml:space="preserve"> </w:t>
      </w:r>
      <w:r>
        <w:t>faces</w:t>
      </w:r>
      <w:r>
        <w:rPr>
          <w:spacing w:val="-10"/>
        </w:rPr>
        <w:t xml:space="preserve"> </w:t>
      </w:r>
      <w:r>
        <w:t>elicited</w:t>
      </w:r>
      <w:r>
        <w:rPr>
          <w:spacing w:val="-11"/>
        </w:rPr>
        <w:t xml:space="preserve"> </w:t>
      </w:r>
      <w:r>
        <w:t>greater</w:t>
      </w:r>
      <w:r>
        <w:rPr>
          <w:spacing w:val="-11"/>
        </w:rPr>
        <w:t xml:space="preserve"> </w:t>
      </w:r>
      <w:r>
        <w:t>connectivity</w:t>
      </w:r>
      <w:r>
        <w:rPr>
          <w:spacing w:val="-11"/>
        </w:rPr>
        <w:t xml:space="preserve"> </w:t>
      </w:r>
      <w:r>
        <w:t>be- tween the left frontal to right frontal, left/right frontal to right parietal, and left/right parietal</w:t>
      </w:r>
      <w:r>
        <w:rPr>
          <w:spacing w:val="-13"/>
        </w:rPr>
        <w:t xml:space="preserve"> </w:t>
      </w:r>
      <w:r>
        <w:t>regions,</w:t>
      </w:r>
      <w:r>
        <w:rPr>
          <w:spacing w:val="-11"/>
        </w:rPr>
        <w:t xml:space="preserve"> </w:t>
      </w:r>
      <w:r>
        <w:t>compared</w:t>
      </w:r>
      <w:r>
        <w:rPr>
          <w:spacing w:val="-13"/>
        </w:rPr>
        <w:t xml:space="preserve"> </w:t>
      </w:r>
      <w:r>
        <w:t>to</w:t>
      </w:r>
      <w:r>
        <w:rPr>
          <w:spacing w:val="-13"/>
        </w:rPr>
        <w:t xml:space="preserve"> </w:t>
      </w:r>
      <w:r>
        <w:t>processing</w:t>
      </w:r>
      <w:r>
        <w:rPr>
          <w:spacing w:val="-13"/>
        </w:rPr>
        <w:t xml:space="preserve"> </w:t>
      </w:r>
      <w:r>
        <w:t>Neutral</w:t>
      </w:r>
      <w:r>
        <w:rPr>
          <w:spacing w:val="-13"/>
        </w:rPr>
        <w:t xml:space="preserve"> </w:t>
      </w:r>
      <w:r>
        <w:t>on</w:t>
      </w:r>
      <w:r>
        <w:rPr>
          <w:spacing w:val="-13"/>
        </w:rPr>
        <w:t xml:space="preserve"> </w:t>
      </w:r>
      <w:r>
        <w:t>real</w:t>
      </w:r>
      <w:r>
        <w:rPr>
          <w:spacing w:val="-13"/>
        </w:rPr>
        <w:t xml:space="preserve"> </w:t>
      </w:r>
      <w:r>
        <w:t>faces.</w:t>
      </w:r>
      <w:r>
        <w:rPr>
          <w:spacing w:val="17"/>
        </w:rPr>
        <w:t xml:space="preserve"> </w:t>
      </w:r>
      <w:r>
        <w:t>Processing</w:t>
      </w:r>
      <w:r>
        <w:rPr>
          <w:spacing w:val="-13"/>
        </w:rPr>
        <w:t xml:space="preserve"> </w:t>
      </w:r>
      <w:r>
        <w:t>Sadness</w:t>
      </w:r>
      <w:r>
        <w:rPr>
          <w:spacing w:val="-13"/>
        </w:rPr>
        <w:t xml:space="preserve"> </w:t>
      </w:r>
      <w:r>
        <w:t>on real</w:t>
      </w:r>
      <w:r>
        <w:rPr>
          <w:spacing w:val="-2"/>
        </w:rPr>
        <w:t xml:space="preserve"> </w:t>
      </w:r>
      <w:r>
        <w:t>faces</w:t>
      </w:r>
      <w:r>
        <w:rPr>
          <w:spacing w:val="-2"/>
        </w:rPr>
        <w:t xml:space="preserve"> </w:t>
      </w:r>
      <w:r>
        <w:t>elicited</w:t>
      </w:r>
      <w:r>
        <w:rPr>
          <w:spacing w:val="-2"/>
        </w:rPr>
        <w:t xml:space="preserve"> </w:t>
      </w:r>
      <w:r>
        <w:t>greater</w:t>
      </w:r>
      <w:r>
        <w:rPr>
          <w:spacing w:val="-2"/>
        </w:rPr>
        <w:t xml:space="preserve"> </w:t>
      </w:r>
      <w:r>
        <w:t>connectivity</w:t>
      </w:r>
      <w:r>
        <w:rPr>
          <w:spacing w:val="-2"/>
        </w:rPr>
        <w:t xml:space="preserve"> </w:t>
      </w:r>
      <w:r>
        <w:t>between</w:t>
      </w:r>
      <w:r>
        <w:rPr>
          <w:spacing w:val="-2"/>
        </w:rPr>
        <w:t xml:space="preserve"> </w:t>
      </w:r>
      <w:r>
        <w:t>the</w:t>
      </w:r>
      <w:r>
        <w:rPr>
          <w:spacing w:val="-2"/>
        </w:rPr>
        <w:t xml:space="preserve"> </w:t>
      </w:r>
      <w:r>
        <w:t>left</w:t>
      </w:r>
      <w:r>
        <w:rPr>
          <w:spacing w:val="-2"/>
        </w:rPr>
        <w:t xml:space="preserve"> </w:t>
      </w:r>
      <w:r>
        <w:t>frontal</w:t>
      </w:r>
      <w:r>
        <w:rPr>
          <w:spacing w:val="-2"/>
        </w:rPr>
        <w:t xml:space="preserve"> </w:t>
      </w:r>
      <w:r>
        <w:t>to</w:t>
      </w:r>
      <w:r>
        <w:rPr>
          <w:spacing w:val="-2"/>
        </w:rPr>
        <w:t xml:space="preserve"> </w:t>
      </w:r>
      <w:r>
        <w:t>right</w:t>
      </w:r>
      <w:r>
        <w:rPr>
          <w:spacing w:val="-2"/>
        </w:rPr>
        <w:t xml:space="preserve"> </w:t>
      </w:r>
      <w:r>
        <w:t xml:space="preserve">central/tempo- ral, left central/temporal to right parietal, left central/temporal to right occipital, and </w:t>
      </w:r>
      <w:r>
        <w:rPr>
          <w:w w:val="95"/>
        </w:rPr>
        <w:t>right central/temporal to left parietal regions, compared to processing Sadness on virtual faces.</w:t>
      </w:r>
      <w:r>
        <w:rPr>
          <w:spacing w:val="26"/>
        </w:rPr>
        <w:t xml:space="preserve"> </w:t>
      </w:r>
      <w:r>
        <w:rPr>
          <w:w w:val="95"/>
        </w:rPr>
        <w:t>Processing</w:t>
      </w:r>
      <w:r>
        <w:rPr>
          <w:spacing w:val="-5"/>
          <w:w w:val="95"/>
        </w:rPr>
        <w:t xml:space="preserve"> </w:t>
      </w:r>
      <w:r>
        <w:rPr>
          <w:w w:val="95"/>
        </w:rPr>
        <w:t>Surprise</w:t>
      </w:r>
      <w:r>
        <w:rPr>
          <w:spacing w:val="-5"/>
          <w:w w:val="95"/>
        </w:rPr>
        <w:t xml:space="preserve"> </w:t>
      </w:r>
      <w:r>
        <w:rPr>
          <w:w w:val="95"/>
        </w:rPr>
        <w:t>on</w:t>
      </w:r>
      <w:r>
        <w:rPr>
          <w:spacing w:val="-5"/>
          <w:w w:val="95"/>
        </w:rPr>
        <w:t xml:space="preserve"> </w:t>
      </w:r>
      <w:r>
        <w:rPr>
          <w:w w:val="95"/>
        </w:rPr>
        <w:t>real</w:t>
      </w:r>
      <w:r>
        <w:rPr>
          <w:spacing w:val="-5"/>
          <w:w w:val="95"/>
        </w:rPr>
        <w:t xml:space="preserve"> </w:t>
      </w:r>
      <w:r>
        <w:rPr>
          <w:w w:val="95"/>
        </w:rPr>
        <w:t>faces</w:t>
      </w:r>
      <w:r>
        <w:rPr>
          <w:spacing w:val="-5"/>
          <w:w w:val="95"/>
        </w:rPr>
        <w:t xml:space="preserve"> </w:t>
      </w:r>
      <w:r>
        <w:rPr>
          <w:w w:val="95"/>
        </w:rPr>
        <w:t>elicited</w:t>
      </w:r>
      <w:r>
        <w:rPr>
          <w:spacing w:val="-5"/>
          <w:w w:val="95"/>
        </w:rPr>
        <w:t xml:space="preserve"> </w:t>
      </w:r>
      <w:r>
        <w:rPr>
          <w:w w:val="95"/>
        </w:rPr>
        <w:t>greater</w:t>
      </w:r>
      <w:r>
        <w:rPr>
          <w:spacing w:val="-5"/>
          <w:w w:val="95"/>
        </w:rPr>
        <w:t xml:space="preserve"> </w:t>
      </w:r>
      <w:r>
        <w:rPr>
          <w:w w:val="95"/>
        </w:rPr>
        <w:t>connectivity</w:t>
      </w:r>
      <w:r>
        <w:rPr>
          <w:spacing w:val="-5"/>
          <w:w w:val="95"/>
        </w:rPr>
        <w:t xml:space="preserve"> </w:t>
      </w:r>
      <w:r>
        <w:rPr>
          <w:w w:val="95"/>
        </w:rPr>
        <w:t>between</w:t>
      </w:r>
      <w:r>
        <w:rPr>
          <w:spacing w:val="-5"/>
          <w:w w:val="95"/>
        </w:rPr>
        <w:t xml:space="preserve"> </w:t>
      </w:r>
      <w:r>
        <w:rPr>
          <w:w w:val="95"/>
        </w:rPr>
        <w:t>many</w:t>
      </w:r>
      <w:r>
        <w:rPr>
          <w:spacing w:val="-5"/>
          <w:w w:val="95"/>
        </w:rPr>
        <w:t xml:space="preserve"> </w:t>
      </w:r>
      <w:r>
        <w:rPr>
          <w:w w:val="95"/>
        </w:rPr>
        <w:t xml:space="preserve">ROI’s, </w:t>
      </w:r>
      <w:r>
        <w:t>such as</w:t>
      </w:r>
      <w:r>
        <w:rPr>
          <w:spacing w:val="1"/>
        </w:rPr>
        <w:t xml:space="preserve"> </w:t>
      </w:r>
      <w:r>
        <w:t>the left</w:t>
      </w:r>
      <w:r>
        <w:rPr>
          <w:spacing w:val="1"/>
        </w:rPr>
        <w:t xml:space="preserve"> </w:t>
      </w:r>
      <w:r>
        <w:t>frontal</w:t>
      </w:r>
      <w:r>
        <w:rPr>
          <w:spacing w:val="1"/>
        </w:rPr>
        <w:t xml:space="preserve"> </w:t>
      </w:r>
      <w:r>
        <w:t>to left/right</w:t>
      </w:r>
      <w:r>
        <w:rPr>
          <w:spacing w:val="1"/>
        </w:rPr>
        <w:t xml:space="preserve"> </w:t>
      </w:r>
      <w:r>
        <w:t>central/temporal,</w:t>
      </w:r>
      <w:r>
        <w:rPr>
          <w:spacing w:val="1"/>
        </w:rPr>
        <w:t xml:space="preserve"> </w:t>
      </w:r>
      <w:r>
        <w:t>left frontal</w:t>
      </w:r>
      <w:r>
        <w:rPr>
          <w:spacing w:val="1"/>
        </w:rPr>
        <w:t xml:space="preserve"> </w:t>
      </w:r>
      <w:r>
        <w:t>to</w:t>
      </w:r>
      <w:r>
        <w:rPr>
          <w:spacing w:val="1"/>
        </w:rPr>
        <w:t xml:space="preserve"> </w:t>
      </w:r>
      <w:r>
        <w:t>right parietal,</w:t>
      </w:r>
      <w:r>
        <w:rPr>
          <w:spacing w:val="1"/>
        </w:rPr>
        <w:t xml:space="preserve"> </w:t>
      </w:r>
      <w:r>
        <w:rPr>
          <w:spacing w:val="-2"/>
        </w:rPr>
        <w:t>left-</w:t>
      </w:r>
    </w:p>
    <w:p w14:paraId="0755A076" w14:textId="77777777" w:rsidR="00F675FE" w:rsidRDefault="00000000">
      <w:pPr>
        <w:pStyle w:val="BodyText"/>
        <w:spacing w:before="8" w:line="355" w:lineRule="auto"/>
        <w:ind w:left="140" w:right="1216"/>
        <w:jc w:val="both"/>
      </w:pPr>
      <w:r>
        <w:t>/right</w:t>
      </w:r>
      <w:r>
        <w:rPr>
          <w:spacing w:val="-11"/>
        </w:rPr>
        <w:t xml:space="preserve"> </w:t>
      </w:r>
      <w:r>
        <w:t>central/temporal</w:t>
      </w:r>
      <w:r>
        <w:rPr>
          <w:spacing w:val="-11"/>
        </w:rPr>
        <w:t xml:space="preserve"> </w:t>
      </w:r>
      <w:r>
        <w:t>to</w:t>
      </w:r>
      <w:r>
        <w:rPr>
          <w:spacing w:val="-11"/>
        </w:rPr>
        <w:t xml:space="preserve"> </w:t>
      </w:r>
      <w:r>
        <w:t>left/right</w:t>
      </w:r>
      <w:r>
        <w:rPr>
          <w:spacing w:val="-11"/>
        </w:rPr>
        <w:t xml:space="preserve"> </w:t>
      </w:r>
      <w:r>
        <w:t>parietal,</w:t>
      </w:r>
      <w:r>
        <w:rPr>
          <w:spacing w:val="-10"/>
        </w:rPr>
        <w:t xml:space="preserve"> </w:t>
      </w:r>
      <w:r>
        <w:t>and</w:t>
      </w:r>
      <w:r>
        <w:rPr>
          <w:spacing w:val="-11"/>
        </w:rPr>
        <w:t xml:space="preserve"> </w:t>
      </w:r>
      <w:r>
        <w:t>within</w:t>
      </w:r>
      <w:r>
        <w:rPr>
          <w:spacing w:val="-11"/>
        </w:rPr>
        <w:t xml:space="preserve"> </w:t>
      </w:r>
      <w:r>
        <w:t>the</w:t>
      </w:r>
      <w:r>
        <w:rPr>
          <w:spacing w:val="-11"/>
        </w:rPr>
        <w:t xml:space="preserve"> </w:t>
      </w:r>
      <w:r>
        <w:t>left/right</w:t>
      </w:r>
      <w:r>
        <w:rPr>
          <w:spacing w:val="-11"/>
        </w:rPr>
        <w:t xml:space="preserve"> </w:t>
      </w:r>
      <w:r>
        <w:t>central/temporal regions,</w:t>
      </w:r>
      <w:r>
        <w:rPr>
          <w:spacing w:val="-14"/>
        </w:rPr>
        <w:t xml:space="preserve"> </w:t>
      </w:r>
      <w:r>
        <w:t>compared</w:t>
      </w:r>
      <w:r>
        <w:rPr>
          <w:spacing w:val="-15"/>
        </w:rPr>
        <w:t xml:space="preserve"> </w:t>
      </w:r>
      <w:r>
        <w:t>to</w:t>
      </w:r>
      <w:r>
        <w:rPr>
          <w:spacing w:val="-15"/>
        </w:rPr>
        <w:t xml:space="preserve"> </w:t>
      </w:r>
      <w:r>
        <w:t>processing</w:t>
      </w:r>
      <w:r>
        <w:rPr>
          <w:spacing w:val="-15"/>
        </w:rPr>
        <w:t xml:space="preserve"> </w:t>
      </w:r>
      <w:r>
        <w:t>Surprise</w:t>
      </w:r>
      <w:r>
        <w:rPr>
          <w:spacing w:val="-15"/>
        </w:rPr>
        <w:t xml:space="preserve"> </w:t>
      </w:r>
      <w:r>
        <w:t>on</w:t>
      </w:r>
      <w:r>
        <w:rPr>
          <w:spacing w:val="-15"/>
        </w:rPr>
        <w:t xml:space="preserve"> </w:t>
      </w:r>
      <w:r>
        <w:t>virtual</w:t>
      </w:r>
      <w:r>
        <w:rPr>
          <w:spacing w:val="-15"/>
        </w:rPr>
        <w:t xml:space="preserve"> </w:t>
      </w:r>
      <w:r>
        <w:t>faces.</w:t>
      </w:r>
      <w:r>
        <w:rPr>
          <w:spacing w:val="8"/>
        </w:rPr>
        <w:t xml:space="preserve"> </w:t>
      </w:r>
      <w:r>
        <w:t>Processing</w:t>
      </w:r>
      <w:r>
        <w:rPr>
          <w:spacing w:val="-15"/>
        </w:rPr>
        <w:t xml:space="preserve"> </w:t>
      </w:r>
      <w:r>
        <w:t>Joy</w:t>
      </w:r>
      <w:r>
        <w:rPr>
          <w:spacing w:val="-15"/>
        </w:rPr>
        <w:t xml:space="preserve"> </w:t>
      </w:r>
      <w:r>
        <w:t>on</w:t>
      </w:r>
      <w:r>
        <w:rPr>
          <w:spacing w:val="-15"/>
        </w:rPr>
        <w:t xml:space="preserve"> </w:t>
      </w:r>
      <w:r>
        <w:t>real</w:t>
      </w:r>
      <w:r>
        <w:rPr>
          <w:spacing w:val="-15"/>
        </w:rPr>
        <w:t xml:space="preserve"> </w:t>
      </w:r>
      <w:r>
        <w:t xml:space="preserve">faces elicited greater connectivity between the left/right central/temporal to right parietal, </w:t>
      </w:r>
      <w:r>
        <w:rPr>
          <w:w w:val="95"/>
        </w:rPr>
        <w:t xml:space="preserve">and within right parietal regions, whereas processing Joy on virtual faces elicited greater </w:t>
      </w:r>
      <w:r>
        <w:t>connectivity</w:t>
      </w:r>
      <w:r>
        <w:rPr>
          <w:spacing w:val="-1"/>
        </w:rPr>
        <w:t xml:space="preserve"> </w:t>
      </w:r>
      <w:r>
        <w:t>between the</w:t>
      </w:r>
      <w:r>
        <w:rPr>
          <w:spacing w:val="-1"/>
        </w:rPr>
        <w:t xml:space="preserve"> </w:t>
      </w:r>
      <w:r>
        <w:t>left central/temporal</w:t>
      </w:r>
      <w:r>
        <w:rPr>
          <w:spacing w:val="-1"/>
        </w:rPr>
        <w:t xml:space="preserve"> </w:t>
      </w:r>
      <w:r>
        <w:t>to</w:t>
      </w:r>
      <w:r>
        <w:rPr>
          <w:spacing w:val="-1"/>
        </w:rPr>
        <w:t xml:space="preserve"> </w:t>
      </w:r>
      <w:r>
        <w:t>left/right</w:t>
      </w:r>
      <w:r>
        <w:rPr>
          <w:spacing w:val="-1"/>
        </w:rPr>
        <w:t xml:space="preserve"> </w:t>
      </w:r>
      <w:r>
        <w:t>occipital regions.</w:t>
      </w:r>
      <w:r>
        <w:rPr>
          <w:spacing w:val="40"/>
        </w:rPr>
        <w:t xml:space="preserve"> </w:t>
      </w:r>
      <w:r>
        <w:t>Overall, these</w:t>
      </w:r>
      <w:r>
        <w:rPr>
          <w:spacing w:val="7"/>
        </w:rPr>
        <w:t xml:space="preserve"> </w:t>
      </w:r>
      <w:r>
        <w:t>results</w:t>
      </w:r>
      <w:r>
        <w:rPr>
          <w:spacing w:val="7"/>
        </w:rPr>
        <w:t xml:space="preserve"> </w:t>
      </w:r>
      <w:r>
        <w:t>indicate</w:t>
      </w:r>
      <w:r>
        <w:rPr>
          <w:spacing w:val="7"/>
        </w:rPr>
        <w:t xml:space="preserve"> </w:t>
      </w:r>
      <w:r>
        <w:t>that</w:t>
      </w:r>
      <w:r>
        <w:rPr>
          <w:spacing w:val="7"/>
        </w:rPr>
        <w:t xml:space="preserve"> </w:t>
      </w:r>
      <w:r>
        <w:t>the</w:t>
      </w:r>
      <w:r>
        <w:rPr>
          <w:spacing w:val="8"/>
        </w:rPr>
        <w:t xml:space="preserve"> </w:t>
      </w:r>
      <w:r>
        <w:t>effect</w:t>
      </w:r>
      <w:r>
        <w:rPr>
          <w:spacing w:val="7"/>
        </w:rPr>
        <w:t xml:space="preserve"> </w:t>
      </w:r>
      <w:r>
        <w:t>of</w:t>
      </w:r>
      <w:r>
        <w:rPr>
          <w:spacing w:val="6"/>
        </w:rPr>
        <w:t xml:space="preserve"> </w:t>
      </w:r>
      <w:r>
        <w:t>face</w:t>
      </w:r>
      <w:r>
        <w:rPr>
          <w:spacing w:val="8"/>
        </w:rPr>
        <w:t xml:space="preserve"> </w:t>
      </w:r>
      <w:r>
        <w:t>type</w:t>
      </w:r>
      <w:r>
        <w:rPr>
          <w:spacing w:val="7"/>
        </w:rPr>
        <w:t xml:space="preserve"> </w:t>
      </w:r>
      <w:r>
        <w:t>on</w:t>
      </w:r>
      <w:r>
        <w:rPr>
          <w:spacing w:val="6"/>
        </w:rPr>
        <w:t xml:space="preserve"> </w:t>
      </w:r>
      <w:r>
        <w:t>functional</w:t>
      </w:r>
      <w:r>
        <w:rPr>
          <w:spacing w:val="8"/>
        </w:rPr>
        <w:t xml:space="preserve"> </w:t>
      </w:r>
      <w:r>
        <w:t>connectivity</w:t>
      </w:r>
      <w:r>
        <w:rPr>
          <w:spacing w:val="7"/>
        </w:rPr>
        <w:t xml:space="preserve"> </w:t>
      </w:r>
      <w:r>
        <w:t>varies</w:t>
      </w:r>
      <w:r>
        <w:rPr>
          <w:spacing w:val="6"/>
        </w:rPr>
        <w:t xml:space="preserve"> </w:t>
      </w:r>
      <w:r>
        <w:rPr>
          <w:spacing w:val="-5"/>
        </w:rPr>
        <w:t>by</w:t>
      </w:r>
    </w:p>
    <w:p w14:paraId="0755A077" w14:textId="77777777" w:rsidR="00F675FE" w:rsidRDefault="00F675FE">
      <w:pPr>
        <w:spacing w:line="355" w:lineRule="auto"/>
        <w:jc w:val="both"/>
        <w:sectPr w:rsidR="00F675FE">
          <w:headerReference w:type="default" r:id="rId86"/>
          <w:footerReference w:type="default" r:id="rId87"/>
          <w:pgSz w:w="12240" w:h="15840"/>
          <w:pgMar w:top="1020" w:right="220" w:bottom="280" w:left="1660" w:header="690" w:footer="0" w:gutter="0"/>
          <w:cols w:space="720"/>
        </w:sectPr>
      </w:pPr>
    </w:p>
    <w:p w14:paraId="0755A078" w14:textId="77777777" w:rsidR="00F675FE" w:rsidRDefault="00F675FE">
      <w:pPr>
        <w:pStyle w:val="BodyText"/>
        <w:spacing w:before="11"/>
        <w:rPr>
          <w:sz w:val="20"/>
        </w:rPr>
      </w:pPr>
    </w:p>
    <w:p w14:paraId="0755A079" w14:textId="77777777" w:rsidR="00F675FE" w:rsidRDefault="00000000">
      <w:pPr>
        <w:pStyle w:val="BodyText"/>
        <w:spacing w:before="118" w:line="355" w:lineRule="auto"/>
        <w:ind w:left="140" w:right="1215"/>
        <w:jc w:val="both"/>
      </w:pPr>
      <w:r>
        <w:rPr>
          <w:noProof/>
        </w:rPr>
        <w:drawing>
          <wp:anchor distT="0" distB="0" distL="0" distR="0" simplePos="0" relativeHeight="251658257" behindDoc="0" locked="0" layoutInCell="1" allowOverlap="1" wp14:anchorId="0755A6D6" wp14:editId="0755A6D7">
            <wp:simplePos x="0" y="0"/>
            <wp:positionH relativeFrom="page">
              <wp:posOffset>1175346</wp:posOffset>
            </wp:positionH>
            <wp:positionV relativeFrom="paragraph">
              <wp:posOffset>2230931</wp:posOffset>
            </wp:positionV>
            <wp:extent cx="2778804" cy="4829175"/>
            <wp:effectExtent l="0" t="0" r="0" b="0"/>
            <wp:wrapTopAndBottom/>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77" cstate="print"/>
                    <a:stretch>
                      <a:fillRect/>
                    </a:stretch>
                  </pic:blipFill>
                  <pic:spPr>
                    <a:xfrm>
                      <a:off x="0" y="0"/>
                      <a:ext cx="2778804" cy="4829175"/>
                    </a:xfrm>
                    <a:prstGeom prst="rect">
                      <a:avLst/>
                    </a:prstGeom>
                  </pic:spPr>
                </pic:pic>
              </a:graphicData>
            </a:graphic>
          </wp:anchor>
        </w:drawing>
      </w:r>
      <w:r>
        <w:rPr>
          <w:noProof/>
        </w:rPr>
        <w:drawing>
          <wp:anchor distT="0" distB="0" distL="0" distR="0" simplePos="0" relativeHeight="251658258" behindDoc="0" locked="0" layoutInCell="1" allowOverlap="1" wp14:anchorId="0755A6D8" wp14:editId="0755A6D9">
            <wp:simplePos x="0" y="0"/>
            <wp:positionH relativeFrom="page">
              <wp:posOffset>4025277</wp:posOffset>
            </wp:positionH>
            <wp:positionV relativeFrom="paragraph">
              <wp:posOffset>2230931</wp:posOffset>
            </wp:positionV>
            <wp:extent cx="2778804" cy="4829175"/>
            <wp:effectExtent l="0" t="0" r="0" b="0"/>
            <wp:wrapTopAndBottom/>
            <wp:docPr id="4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png"/>
                    <pic:cNvPicPr/>
                  </pic:nvPicPr>
                  <pic:blipFill>
                    <a:blip r:embed="rId77" cstate="print"/>
                    <a:stretch>
                      <a:fillRect/>
                    </a:stretch>
                  </pic:blipFill>
                  <pic:spPr>
                    <a:xfrm>
                      <a:off x="0" y="0"/>
                      <a:ext cx="2778804" cy="4829175"/>
                    </a:xfrm>
                    <a:prstGeom prst="rect">
                      <a:avLst/>
                    </a:prstGeom>
                  </pic:spPr>
                </pic:pic>
              </a:graphicData>
            </a:graphic>
          </wp:anchor>
        </w:drawing>
      </w:r>
      <w:r>
        <w:rPr>
          <w:w w:val="95"/>
        </w:rPr>
        <w:t xml:space="preserve">emotion, with virtual faces generally eliciting greater connectivity for negative emotions </w:t>
      </w:r>
      <w:r>
        <w:t>(Anger, Disgust, Fear, Neutral), while</w:t>
      </w:r>
      <w:r>
        <w:rPr>
          <w:spacing w:val="-1"/>
        </w:rPr>
        <w:t xml:space="preserve"> </w:t>
      </w:r>
      <w:r>
        <w:t>real</w:t>
      </w:r>
      <w:r>
        <w:rPr>
          <w:spacing w:val="-1"/>
        </w:rPr>
        <w:t xml:space="preserve"> </w:t>
      </w:r>
      <w:r>
        <w:t>faces</w:t>
      </w:r>
      <w:r>
        <w:rPr>
          <w:spacing w:val="-1"/>
        </w:rPr>
        <w:t xml:space="preserve"> </w:t>
      </w:r>
      <w:r>
        <w:t>tend</w:t>
      </w:r>
      <w:r>
        <w:rPr>
          <w:spacing w:val="-1"/>
        </w:rPr>
        <w:t xml:space="preserve"> </w:t>
      </w:r>
      <w:r>
        <w:t>to</w:t>
      </w:r>
      <w:r>
        <w:rPr>
          <w:spacing w:val="-1"/>
        </w:rPr>
        <w:t xml:space="preserve"> </w:t>
      </w:r>
      <w:r>
        <w:t>elicit</w:t>
      </w:r>
      <w:r>
        <w:rPr>
          <w:spacing w:val="-1"/>
        </w:rPr>
        <w:t xml:space="preserve"> </w:t>
      </w:r>
      <w:r>
        <w:t>greater</w:t>
      </w:r>
      <w:r>
        <w:rPr>
          <w:spacing w:val="-1"/>
        </w:rPr>
        <w:t xml:space="preserve"> </w:t>
      </w:r>
      <w:r>
        <w:t>connectivity</w:t>
      </w:r>
      <w:r>
        <w:rPr>
          <w:spacing w:val="-1"/>
        </w:rPr>
        <w:t xml:space="preserve"> </w:t>
      </w:r>
      <w:r>
        <w:t xml:space="preserve">for </w:t>
      </w:r>
      <w:r>
        <w:rPr>
          <w:w w:val="95"/>
        </w:rPr>
        <w:t xml:space="preserve">positive emotions (Sadness, Surprise, Joy), and the specific brain regions involved differ </w:t>
      </w:r>
      <w:r>
        <w:t>across</w:t>
      </w:r>
      <w:r>
        <w:rPr>
          <w:spacing w:val="-9"/>
        </w:rPr>
        <w:t xml:space="preserve"> </w:t>
      </w:r>
      <w:r>
        <w:t>emotions.</w:t>
      </w:r>
      <w:r>
        <w:rPr>
          <w:spacing w:val="14"/>
        </w:rPr>
        <w:t xml:space="preserve"> </w:t>
      </w:r>
      <w:r>
        <w:t>Like</w:t>
      </w:r>
      <w:r>
        <w:rPr>
          <w:spacing w:val="-9"/>
        </w:rPr>
        <w:t xml:space="preserve"> </w:t>
      </w:r>
      <w:r>
        <w:t>the</w:t>
      </w:r>
      <w:r>
        <w:rPr>
          <w:spacing w:val="-9"/>
        </w:rPr>
        <w:t xml:space="preserve"> </w:t>
      </w:r>
      <w:r>
        <w:t>GLM</w:t>
      </w:r>
      <w:r>
        <w:rPr>
          <w:spacing w:val="-9"/>
        </w:rPr>
        <w:t xml:space="preserve"> </w:t>
      </w:r>
      <w:r>
        <w:t>results,</w:t>
      </w:r>
      <w:r>
        <w:rPr>
          <w:spacing w:val="-8"/>
        </w:rPr>
        <w:t xml:space="preserve"> </w:t>
      </w:r>
      <w:r>
        <w:t>this</w:t>
      </w:r>
      <w:r>
        <w:rPr>
          <w:spacing w:val="-9"/>
        </w:rPr>
        <w:t xml:space="preserve"> </w:t>
      </w:r>
      <w:r>
        <w:t>indicates</w:t>
      </w:r>
      <w:r>
        <w:rPr>
          <w:spacing w:val="-9"/>
        </w:rPr>
        <w:t xml:space="preserve"> </w:t>
      </w:r>
      <w:r>
        <w:t>that</w:t>
      </w:r>
      <w:r>
        <w:rPr>
          <w:spacing w:val="-9"/>
        </w:rPr>
        <w:t xml:space="preserve"> </w:t>
      </w:r>
      <w:r>
        <w:t>the</w:t>
      </w:r>
      <w:r>
        <w:rPr>
          <w:spacing w:val="-9"/>
        </w:rPr>
        <w:t xml:space="preserve"> </w:t>
      </w:r>
      <w:r>
        <w:t>neural</w:t>
      </w:r>
      <w:r>
        <w:rPr>
          <w:spacing w:val="-9"/>
        </w:rPr>
        <w:t xml:space="preserve"> </w:t>
      </w:r>
      <w:r>
        <w:t>response</w:t>
      </w:r>
      <w:r>
        <w:rPr>
          <w:spacing w:val="-9"/>
        </w:rPr>
        <w:t xml:space="preserve"> </w:t>
      </w:r>
      <w:r>
        <w:t>to</w:t>
      </w:r>
      <w:r>
        <w:rPr>
          <w:spacing w:val="-9"/>
        </w:rPr>
        <w:t xml:space="preserve"> </w:t>
      </w:r>
      <w:r>
        <w:t>emo- tional</w:t>
      </w:r>
      <w:r>
        <w:rPr>
          <w:spacing w:val="-9"/>
        </w:rPr>
        <w:t xml:space="preserve"> </w:t>
      </w:r>
      <w:r>
        <w:t>expressions</w:t>
      </w:r>
      <w:r>
        <w:rPr>
          <w:spacing w:val="-8"/>
        </w:rPr>
        <w:t xml:space="preserve"> </w:t>
      </w:r>
      <w:r>
        <w:t>is</w:t>
      </w:r>
      <w:r>
        <w:rPr>
          <w:spacing w:val="-9"/>
        </w:rPr>
        <w:t xml:space="preserve"> </w:t>
      </w:r>
      <w:r>
        <w:t>modulated</w:t>
      </w:r>
      <w:r>
        <w:rPr>
          <w:spacing w:val="-8"/>
        </w:rPr>
        <w:t xml:space="preserve"> </w:t>
      </w:r>
      <w:r>
        <w:t>by</w:t>
      </w:r>
      <w:r>
        <w:rPr>
          <w:spacing w:val="-9"/>
        </w:rPr>
        <w:t xml:space="preserve"> </w:t>
      </w:r>
      <w:r>
        <w:t>the</w:t>
      </w:r>
      <w:r>
        <w:rPr>
          <w:spacing w:val="-8"/>
        </w:rPr>
        <w:t xml:space="preserve"> </w:t>
      </w:r>
      <w:r>
        <w:t>realism</w:t>
      </w:r>
      <w:r>
        <w:rPr>
          <w:spacing w:val="-9"/>
        </w:rPr>
        <w:t xml:space="preserve"> </w:t>
      </w:r>
      <w:r>
        <w:t>of</w:t>
      </w:r>
      <w:r>
        <w:rPr>
          <w:spacing w:val="-8"/>
        </w:rPr>
        <w:t xml:space="preserve"> </w:t>
      </w:r>
      <w:r>
        <w:t>the</w:t>
      </w:r>
      <w:r>
        <w:rPr>
          <w:spacing w:val="-9"/>
        </w:rPr>
        <w:t xml:space="preserve"> </w:t>
      </w:r>
      <w:r>
        <w:t>face</w:t>
      </w:r>
      <w:r>
        <w:rPr>
          <w:spacing w:val="-9"/>
        </w:rPr>
        <w:t xml:space="preserve"> </w:t>
      </w:r>
      <w:r>
        <w:t>stimuli.</w:t>
      </w:r>
      <w:r>
        <w:rPr>
          <w:spacing w:val="15"/>
        </w:rPr>
        <w:t xml:space="preserve"> </w:t>
      </w:r>
      <w:r>
        <w:t>The</w:t>
      </w:r>
      <w:r>
        <w:rPr>
          <w:spacing w:val="-9"/>
        </w:rPr>
        <w:t xml:space="preserve"> </w:t>
      </w:r>
      <w:r>
        <w:t>full</w:t>
      </w:r>
      <w:r>
        <w:rPr>
          <w:spacing w:val="-8"/>
        </w:rPr>
        <w:t xml:space="preserve"> </w:t>
      </w:r>
      <w:r>
        <w:t>table</w:t>
      </w:r>
      <w:r>
        <w:rPr>
          <w:spacing w:val="-8"/>
        </w:rPr>
        <w:t xml:space="preserve"> </w:t>
      </w:r>
      <w:r>
        <w:t>of</w:t>
      </w:r>
      <w:r>
        <w:rPr>
          <w:spacing w:val="-9"/>
        </w:rPr>
        <w:t xml:space="preserve"> </w:t>
      </w:r>
      <w:r>
        <w:t xml:space="preserve">the functional connectivity contrasts for all main effects and interactions can be found in </w:t>
      </w:r>
      <w:bookmarkStart w:id="118" w:name="_bookmark48"/>
      <w:bookmarkEnd w:id="118"/>
      <w:r>
        <w:t xml:space="preserve">Appendix </w:t>
      </w:r>
      <w:hyperlink w:anchor="_bookmark140" w:history="1">
        <w:r w:rsidR="00F675FE">
          <w:rPr>
            <w:color w:val="0000FF"/>
          </w:rPr>
          <w:t>B</w:t>
        </w:r>
      </w:hyperlink>
      <w:r>
        <w:t>.</w:t>
      </w:r>
    </w:p>
    <w:p w14:paraId="0755A07A" w14:textId="77777777" w:rsidR="00F675FE" w:rsidRDefault="00000000">
      <w:pPr>
        <w:pStyle w:val="BodyText"/>
        <w:spacing w:before="236" w:line="213" w:lineRule="auto"/>
        <w:ind w:left="140" w:right="1217"/>
        <w:jc w:val="both"/>
      </w:pPr>
      <w:r>
        <w:t>Figure 3.9:</w:t>
      </w:r>
      <w:r>
        <w:rPr>
          <w:spacing w:val="40"/>
        </w:rPr>
        <w:t xml:space="preserve"> </w:t>
      </w:r>
      <w:r>
        <w:t>Functional connectivity results for the contrast between real and virtual conditions within each emotion.</w:t>
      </w:r>
      <w:r>
        <w:rPr>
          <w:spacing w:val="40"/>
        </w:rPr>
        <w:t xml:space="preserve"> </w:t>
      </w:r>
      <w:r>
        <w:t>(1/2)</w:t>
      </w:r>
    </w:p>
    <w:p w14:paraId="0755A07B" w14:textId="77777777" w:rsidR="00F675FE" w:rsidRDefault="00F675FE">
      <w:pPr>
        <w:spacing w:line="213" w:lineRule="auto"/>
        <w:jc w:val="both"/>
        <w:sectPr w:rsidR="00F675FE">
          <w:headerReference w:type="default" r:id="rId88"/>
          <w:footerReference w:type="default" r:id="rId89"/>
          <w:pgSz w:w="12240" w:h="15840"/>
          <w:pgMar w:top="1020" w:right="220" w:bottom="280" w:left="1660" w:header="690" w:footer="0" w:gutter="0"/>
          <w:cols w:space="720"/>
        </w:sectPr>
      </w:pPr>
    </w:p>
    <w:p w14:paraId="0755A07C" w14:textId="77777777" w:rsidR="00F675FE" w:rsidRDefault="00F675FE">
      <w:pPr>
        <w:pStyle w:val="BodyText"/>
        <w:rPr>
          <w:sz w:val="20"/>
        </w:rPr>
      </w:pPr>
    </w:p>
    <w:p w14:paraId="0755A07D" w14:textId="77777777" w:rsidR="00F675FE" w:rsidRDefault="00F675FE">
      <w:pPr>
        <w:pStyle w:val="BodyText"/>
        <w:spacing w:before="2"/>
        <w:rPr>
          <w:sz w:val="16"/>
        </w:rPr>
      </w:pPr>
    </w:p>
    <w:p w14:paraId="0755A07E" w14:textId="77777777" w:rsidR="00F675FE" w:rsidRDefault="00000000">
      <w:pPr>
        <w:ind w:left="266"/>
        <w:rPr>
          <w:sz w:val="20"/>
        </w:rPr>
      </w:pPr>
      <w:r>
        <w:rPr>
          <w:noProof/>
          <w:sz w:val="20"/>
        </w:rPr>
        <w:drawing>
          <wp:inline distT="0" distB="0" distL="0" distR="0" wp14:anchorId="0755A6DA" wp14:editId="0755A6DB">
            <wp:extent cx="2814351" cy="2486310"/>
            <wp:effectExtent l="0" t="0" r="0" b="0"/>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90" cstate="print"/>
                    <a:stretch>
                      <a:fillRect/>
                    </a:stretch>
                  </pic:blipFill>
                  <pic:spPr>
                    <a:xfrm>
                      <a:off x="0" y="0"/>
                      <a:ext cx="2814351" cy="2486310"/>
                    </a:xfrm>
                    <a:prstGeom prst="rect">
                      <a:avLst/>
                    </a:prstGeom>
                  </pic:spPr>
                </pic:pic>
              </a:graphicData>
            </a:graphic>
          </wp:inline>
        </w:drawing>
      </w:r>
      <w:r>
        <w:rPr>
          <w:rFonts w:ascii="Times New Roman"/>
          <w:spacing w:val="6"/>
          <w:sz w:val="20"/>
        </w:rPr>
        <w:t xml:space="preserve"> </w:t>
      </w:r>
      <w:r>
        <w:rPr>
          <w:noProof/>
          <w:spacing w:val="6"/>
          <w:sz w:val="20"/>
        </w:rPr>
        <w:drawing>
          <wp:inline distT="0" distB="0" distL="0" distR="0" wp14:anchorId="0755A6DC" wp14:editId="0755A6DD">
            <wp:extent cx="2813685" cy="2486310"/>
            <wp:effectExtent l="0" t="0" r="0" b="0"/>
            <wp:docPr id="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png"/>
                    <pic:cNvPicPr/>
                  </pic:nvPicPr>
                  <pic:blipFill>
                    <a:blip r:embed="rId91" cstate="print"/>
                    <a:stretch>
                      <a:fillRect/>
                    </a:stretch>
                  </pic:blipFill>
                  <pic:spPr>
                    <a:xfrm>
                      <a:off x="0" y="0"/>
                      <a:ext cx="2813685" cy="2486310"/>
                    </a:xfrm>
                    <a:prstGeom prst="rect">
                      <a:avLst/>
                    </a:prstGeom>
                  </pic:spPr>
                </pic:pic>
              </a:graphicData>
            </a:graphic>
          </wp:inline>
        </w:drawing>
      </w:r>
    </w:p>
    <w:p w14:paraId="0755A07F" w14:textId="77777777" w:rsidR="00F675FE" w:rsidRDefault="00F675FE">
      <w:pPr>
        <w:pStyle w:val="BodyText"/>
        <w:rPr>
          <w:sz w:val="20"/>
        </w:rPr>
      </w:pPr>
    </w:p>
    <w:p w14:paraId="0755A080" w14:textId="77777777" w:rsidR="00F675FE" w:rsidRDefault="00F675FE">
      <w:pPr>
        <w:pStyle w:val="BodyText"/>
        <w:rPr>
          <w:sz w:val="20"/>
        </w:rPr>
      </w:pPr>
    </w:p>
    <w:p w14:paraId="0755A081" w14:textId="77777777" w:rsidR="00F675FE" w:rsidRDefault="00F675FE">
      <w:pPr>
        <w:pStyle w:val="BodyText"/>
        <w:rPr>
          <w:sz w:val="20"/>
        </w:rPr>
      </w:pPr>
    </w:p>
    <w:p w14:paraId="0755A082" w14:textId="77777777" w:rsidR="00F675FE" w:rsidRDefault="00F675FE">
      <w:pPr>
        <w:pStyle w:val="BodyText"/>
        <w:rPr>
          <w:sz w:val="20"/>
        </w:rPr>
      </w:pPr>
    </w:p>
    <w:p w14:paraId="0755A083" w14:textId="77777777" w:rsidR="00F675FE" w:rsidRDefault="00F675FE">
      <w:pPr>
        <w:pStyle w:val="BodyText"/>
        <w:rPr>
          <w:sz w:val="20"/>
        </w:rPr>
      </w:pPr>
    </w:p>
    <w:p w14:paraId="0755A084" w14:textId="77777777" w:rsidR="00F675FE" w:rsidRDefault="00F675FE">
      <w:pPr>
        <w:pStyle w:val="BodyText"/>
        <w:rPr>
          <w:sz w:val="20"/>
        </w:rPr>
      </w:pPr>
    </w:p>
    <w:p w14:paraId="0755A085" w14:textId="77777777" w:rsidR="00F675FE" w:rsidRDefault="00F675FE">
      <w:pPr>
        <w:pStyle w:val="BodyText"/>
        <w:rPr>
          <w:sz w:val="20"/>
        </w:rPr>
      </w:pPr>
    </w:p>
    <w:p w14:paraId="0755A086" w14:textId="77777777" w:rsidR="00F675FE" w:rsidRDefault="00F675FE">
      <w:pPr>
        <w:pStyle w:val="BodyText"/>
        <w:rPr>
          <w:sz w:val="20"/>
        </w:rPr>
      </w:pPr>
    </w:p>
    <w:p w14:paraId="0755A087" w14:textId="77777777" w:rsidR="00F675FE" w:rsidRDefault="00F675FE">
      <w:pPr>
        <w:pStyle w:val="BodyText"/>
        <w:rPr>
          <w:sz w:val="20"/>
        </w:rPr>
      </w:pPr>
    </w:p>
    <w:p w14:paraId="0755A088" w14:textId="77777777" w:rsidR="00F675FE" w:rsidRDefault="00F675FE">
      <w:pPr>
        <w:pStyle w:val="BodyText"/>
        <w:rPr>
          <w:sz w:val="20"/>
        </w:rPr>
      </w:pPr>
    </w:p>
    <w:p w14:paraId="0755A089" w14:textId="77777777" w:rsidR="00F675FE" w:rsidRDefault="00F675FE">
      <w:pPr>
        <w:pStyle w:val="BodyText"/>
        <w:rPr>
          <w:sz w:val="20"/>
        </w:rPr>
      </w:pPr>
    </w:p>
    <w:p w14:paraId="0755A08A" w14:textId="77777777" w:rsidR="00F675FE" w:rsidRDefault="00F675FE">
      <w:pPr>
        <w:pStyle w:val="BodyText"/>
        <w:rPr>
          <w:sz w:val="20"/>
        </w:rPr>
      </w:pPr>
    </w:p>
    <w:p w14:paraId="0755A08B" w14:textId="77777777" w:rsidR="00F675FE" w:rsidRDefault="00F675FE">
      <w:pPr>
        <w:pStyle w:val="BodyText"/>
        <w:rPr>
          <w:sz w:val="20"/>
        </w:rPr>
      </w:pPr>
    </w:p>
    <w:p w14:paraId="0755A08C" w14:textId="77777777" w:rsidR="00F675FE" w:rsidRDefault="00F675FE">
      <w:pPr>
        <w:pStyle w:val="BodyText"/>
        <w:spacing w:before="6"/>
        <w:rPr>
          <w:sz w:val="14"/>
        </w:rPr>
      </w:pPr>
    </w:p>
    <w:p w14:paraId="0755A08D" w14:textId="77777777" w:rsidR="00F675FE" w:rsidRDefault="00000000">
      <w:pPr>
        <w:pStyle w:val="BodyText"/>
        <w:spacing w:before="146" w:line="213" w:lineRule="auto"/>
        <w:ind w:left="140" w:right="1216"/>
        <w:jc w:val="both"/>
      </w:pPr>
      <w:r>
        <w:rPr>
          <w:noProof/>
        </w:rPr>
        <w:drawing>
          <wp:anchor distT="0" distB="0" distL="0" distR="0" simplePos="0" relativeHeight="251658280" behindDoc="1" locked="0" layoutInCell="1" allowOverlap="1" wp14:anchorId="0755A6DE" wp14:editId="0755A6DF">
            <wp:simplePos x="0" y="0"/>
            <wp:positionH relativeFrom="page">
              <wp:posOffset>2648227</wp:posOffset>
            </wp:positionH>
            <wp:positionV relativeFrom="paragraph">
              <wp:posOffset>-2398191</wp:posOffset>
            </wp:positionV>
            <wp:extent cx="2337435" cy="2131123"/>
            <wp:effectExtent l="0" t="0" r="0" b="0"/>
            <wp:wrapNone/>
            <wp:docPr id="5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6.png"/>
                    <pic:cNvPicPr/>
                  </pic:nvPicPr>
                  <pic:blipFill>
                    <a:blip r:embed="rId92" cstate="print"/>
                    <a:stretch>
                      <a:fillRect/>
                    </a:stretch>
                  </pic:blipFill>
                  <pic:spPr>
                    <a:xfrm>
                      <a:off x="0" y="0"/>
                      <a:ext cx="2337435" cy="2131123"/>
                    </a:xfrm>
                    <a:prstGeom prst="rect">
                      <a:avLst/>
                    </a:prstGeom>
                  </pic:spPr>
                </pic:pic>
              </a:graphicData>
            </a:graphic>
          </wp:anchor>
        </w:drawing>
      </w:r>
      <w:r>
        <w:rPr>
          <w:w w:val="95"/>
        </w:rPr>
        <w:t>Functional</w:t>
      </w:r>
      <w:r>
        <w:rPr>
          <w:spacing w:val="-8"/>
          <w:w w:val="95"/>
        </w:rPr>
        <w:t xml:space="preserve"> </w:t>
      </w:r>
      <w:r>
        <w:rPr>
          <w:w w:val="95"/>
        </w:rPr>
        <w:t>connectivity</w:t>
      </w:r>
      <w:r>
        <w:rPr>
          <w:spacing w:val="-8"/>
          <w:w w:val="95"/>
        </w:rPr>
        <w:t xml:space="preserve"> </w:t>
      </w:r>
      <w:r>
        <w:rPr>
          <w:w w:val="95"/>
        </w:rPr>
        <w:t>results</w:t>
      </w:r>
      <w:r>
        <w:rPr>
          <w:spacing w:val="-8"/>
          <w:w w:val="95"/>
        </w:rPr>
        <w:t xml:space="preserve"> </w:t>
      </w:r>
      <w:r>
        <w:rPr>
          <w:w w:val="95"/>
        </w:rPr>
        <w:t>for</w:t>
      </w:r>
      <w:r>
        <w:rPr>
          <w:spacing w:val="-8"/>
          <w:w w:val="95"/>
        </w:rPr>
        <w:t xml:space="preserve"> </w:t>
      </w:r>
      <w:r>
        <w:rPr>
          <w:w w:val="95"/>
        </w:rPr>
        <w:t>the</w:t>
      </w:r>
      <w:r>
        <w:rPr>
          <w:spacing w:val="-8"/>
          <w:w w:val="95"/>
        </w:rPr>
        <w:t xml:space="preserve"> </w:t>
      </w:r>
      <w:r>
        <w:rPr>
          <w:w w:val="95"/>
        </w:rPr>
        <w:t>contrast</w:t>
      </w:r>
      <w:r>
        <w:rPr>
          <w:spacing w:val="-8"/>
          <w:w w:val="95"/>
        </w:rPr>
        <w:t xml:space="preserve"> </w:t>
      </w:r>
      <w:r>
        <w:rPr>
          <w:w w:val="95"/>
        </w:rPr>
        <w:t>between</w:t>
      </w:r>
      <w:r>
        <w:rPr>
          <w:spacing w:val="-8"/>
          <w:w w:val="95"/>
        </w:rPr>
        <w:t xml:space="preserve"> </w:t>
      </w:r>
      <w:r>
        <w:rPr>
          <w:w w:val="95"/>
        </w:rPr>
        <w:t>real</w:t>
      </w:r>
      <w:r>
        <w:rPr>
          <w:spacing w:val="-8"/>
          <w:w w:val="95"/>
        </w:rPr>
        <w:t xml:space="preserve"> </w:t>
      </w:r>
      <w:r>
        <w:rPr>
          <w:w w:val="95"/>
        </w:rPr>
        <w:t>and</w:t>
      </w:r>
      <w:r>
        <w:rPr>
          <w:spacing w:val="-8"/>
          <w:w w:val="95"/>
        </w:rPr>
        <w:t xml:space="preserve"> </w:t>
      </w:r>
      <w:r>
        <w:rPr>
          <w:w w:val="95"/>
        </w:rPr>
        <w:t>virtual</w:t>
      </w:r>
      <w:r>
        <w:rPr>
          <w:spacing w:val="-8"/>
          <w:w w:val="95"/>
        </w:rPr>
        <w:t xml:space="preserve"> </w:t>
      </w:r>
      <w:r>
        <w:rPr>
          <w:w w:val="95"/>
        </w:rPr>
        <w:t>conditions</w:t>
      </w:r>
      <w:r>
        <w:rPr>
          <w:spacing w:val="-8"/>
          <w:w w:val="95"/>
        </w:rPr>
        <w:t xml:space="preserve"> </w:t>
      </w:r>
      <w:r>
        <w:rPr>
          <w:w w:val="95"/>
        </w:rPr>
        <w:t xml:space="preserve">within </w:t>
      </w:r>
      <w:r>
        <w:t>each emotion.</w:t>
      </w:r>
      <w:r>
        <w:rPr>
          <w:spacing w:val="40"/>
        </w:rPr>
        <w:t xml:space="preserve"> </w:t>
      </w:r>
      <w:r>
        <w:t>(2/2)</w:t>
      </w:r>
    </w:p>
    <w:p w14:paraId="0755A08E" w14:textId="77777777" w:rsidR="00F675FE" w:rsidRDefault="00F675FE">
      <w:pPr>
        <w:pStyle w:val="BodyText"/>
        <w:rPr>
          <w:sz w:val="34"/>
        </w:rPr>
      </w:pPr>
    </w:p>
    <w:p w14:paraId="0755A08F" w14:textId="77777777" w:rsidR="00F675FE" w:rsidRDefault="00000000">
      <w:pPr>
        <w:pStyle w:val="Heading2"/>
        <w:numPr>
          <w:ilvl w:val="1"/>
          <w:numId w:val="4"/>
        </w:numPr>
        <w:tabs>
          <w:tab w:val="left" w:pos="1022"/>
          <w:tab w:val="left" w:pos="1023"/>
        </w:tabs>
        <w:spacing w:before="295"/>
      </w:pPr>
      <w:bookmarkStart w:id="119" w:name="Memory_Task_Results"/>
      <w:bookmarkStart w:id="120" w:name="_bookmark49"/>
      <w:bookmarkEnd w:id="119"/>
      <w:bookmarkEnd w:id="120"/>
      <w:r>
        <w:rPr>
          <w:w w:val="105"/>
        </w:rPr>
        <w:t>Memory</w:t>
      </w:r>
      <w:r>
        <w:rPr>
          <w:spacing w:val="44"/>
          <w:w w:val="105"/>
        </w:rPr>
        <w:t xml:space="preserve"> </w:t>
      </w:r>
      <w:r>
        <w:rPr>
          <w:w w:val="105"/>
        </w:rPr>
        <w:t>Task</w:t>
      </w:r>
      <w:r>
        <w:rPr>
          <w:spacing w:val="45"/>
          <w:w w:val="105"/>
        </w:rPr>
        <w:t xml:space="preserve"> </w:t>
      </w:r>
      <w:r>
        <w:rPr>
          <w:spacing w:val="-2"/>
          <w:w w:val="105"/>
        </w:rPr>
        <w:t>Results</w:t>
      </w:r>
    </w:p>
    <w:p w14:paraId="0755A090" w14:textId="77777777" w:rsidR="00F675FE" w:rsidRDefault="00000000">
      <w:pPr>
        <w:pStyle w:val="BodyText"/>
        <w:spacing w:before="363" w:line="355" w:lineRule="auto"/>
        <w:ind w:left="140" w:right="1215"/>
        <w:jc w:val="both"/>
      </w:pPr>
      <w:r>
        <w:rPr>
          <w:w w:val="95"/>
        </w:rPr>
        <w:t>A</w:t>
      </w:r>
      <w:r>
        <w:rPr>
          <w:spacing w:val="-8"/>
          <w:w w:val="95"/>
        </w:rPr>
        <w:t xml:space="preserve"> </w:t>
      </w:r>
      <w:r>
        <w:rPr>
          <w:w w:val="95"/>
        </w:rPr>
        <w:t xml:space="preserve">two-way Type III ANOVA revealed a significant main effect of face type, </w:t>
      </w:r>
      <w:r>
        <w:rPr>
          <w:rFonts w:ascii="Times New Roman"/>
          <w:i/>
          <w:w w:val="95"/>
        </w:rPr>
        <w:t>F</w:t>
      </w:r>
      <w:r>
        <w:rPr>
          <w:rFonts w:ascii="Times New Roman"/>
          <w:i/>
          <w:spacing w:val="-12"/>
          <w:w w:val="95"/>
        </w:rPr>
        <w:t xml:space="preserve"> </w:t>
      </w:r>
      <w:r>
        <w:rPr>
          <w:w w:val="95"/>
        </w:rPr>
        <w:t>(1</w:t>
      </w:r>
      <w:r>
        <w:rPr>
          <w:rFonts w:ascii="Times New Roman"/>
          <w:i/>
          <w:w w:val="95"/>
        </w:rPr>
        <w:t>,</w:t>
      </w:r>
      <w:r>
        <w:rPr>
          <w:rFonts w:ascii="Times New Roman"/>
          <w:i/>
          <w:spacing w:val="-12"/>
          <w:w w:val="95"/>
        </w:rPr>
        <w:t xml:space="preserve"> </w:t>
      </w:r>
      <w:r>
        <w:rPr>
          <w:w w:val="95"/>
        </w:rPr>
        <w:t xml:space="preserve">4802) = </w:t>
      </w:r>
      <w:r>
        <w:t>7</w:t>
      </w:r>
      <w:r>
        <w:rPr>
          <w:rFonts w:ascii="Times New Roman"/>
          <w:i/>
        </w:rPr>
        <w:t>.</w:t>
      </w:r>
      <w:r>
        <w:t xml:space="preserve">96, </w:t>
      </w:r>
      <w:r>
        <w:rPr>
          <w:rFonts w:ascii="Times New Roman"/>
          <w:i/>
        </w:rPr>
        <w:t xml:space="preserve">p </w:t>
      </w:r>
      <w:r>
        <w:rPr>
          <w:w w:val="120"/>
        </w:rPr>
        <w:t>=</w:t>
      </w:r>
      <w:r>
        <w:rPr>
          <w:spacing w:val="-2"/>
          <w:w w:val="120"/>
        </w:rPr>
        <w:t xml:space="preserve"> </w:t>
      </w:r>
      <w:r>
        <w:t>0</w:t>
      </w:r>
      <w:r>
        <w:rPr>
          <w:rFonts w:ascii="Times New Roman"/>
          <w:i/>
        </w:rPr>
        <w:t>.</w:t>
      </w:r>
      <w:r>
        <w:t>0048, indicating that memory performance was higher for real faces com- pared</w:t>
      </w:r>
      <w:r>
        <w:rPr>
          <w:spacing w:val="-10"/>
        </w:rPr>
        <w:t xml:space="preserve"> </w:t>
      </w:r>
      <w:r>
        <w:t>to</w:t>
      </w:r>
      <w:r>
        <w:rPr>
          <w:spacing w:val="-9"/>
        </w:rPr>
        <w:t xml:space="preserve"> </w:t>
      </w:r>
      <w:r>
        <w:t>virtual</w:t>
      </w:r>
      <w:r>
        <w:rPr>
          <w:spacing w:val="-10"/>
        </w:rPr>
        <w:t xml:space="preserve"> </w:t>
      </w:r>
      <w:r>
        <w:t>faces,</w:t>
      </w:r>
      <w:r>
        <w:rPr>
          <w:spacing w:val="-9"/>
        </w:rPr>
        <w:t xml:space="preserve"> </w:t>
      </w:r>
      <w:r>
        <w:t>as</w:t>
      </w:r>
      <w:r>
        <w:rPr>
          <w:spacing w:val="-10"/>
        </w:rPr>
        <w:t xml:space="preserve"> </w:t>
      </w:r>
      <w:r>
        <w:t>shown</w:t>
      </w:r>
      <w:r>
        <w:rPr>
          <w:spacing w:val="-10"/>
        </w:rPr>
        <w:t xml:space="preserve"> </w:t>
      </w:r>
      <w:r>
        <w:t>in</w:t>
      </w:r>
      <w:r>
        <w:rPr>
          <w:spacing w:val="-9"/>
        </w:rPr>
        <w:t xml:space="preserve"> </w:t>
      </w:r>
      <w:r>
        <w:t>Figure</w:t>
      </w:r>
      <w:r>
        <w:rPr>
          <w:spacing w:val="-10"/>
        </w:rPr>
        <w:t xml:space="preserve"> </w:t>
      </w:r>
      <w:hyperlink w:anchor="_bookmark50" w:history="1">
        <w:r w:rsidR="00F675FE">
          <w:rPr>
            <w:color w:val="0000FF"/>
          </w:rPr>
          <w:t>3.10</w:t>
        </w:r>
      </w:hyperlink>
      <w:r>
        <w:t>.</w:t>
      </w:r>
      <w:r>
        <w:rPr>
          <w:spacing w:val="14"/>
        </w:rPr>
        <w:t xml:space="preserve"> </w:t>
      </w:r>
      <w:r>
        <w:t>There</w:t>
      </w:r>
      <w:r>
        <w:rPr>
          <w:spacing w:val="-10"/>
        </w:rPr>
        <w:t xml:space="preserve"> </w:t>
      </w:r>
      <w:r>
        <w:t>was</w:t>
      </w:r>
      <w:r>
        <w:rPr>
          <w:spacing w:val="-10"/>
        </w:rPr>
        <w:t xml:space="preserve"> </w:t>
      </w:r>
      <w:r>
        <w:t>no</w:t>
      </w:r>
      <w:r>
        <w:rPr>
          <w:spacing w:val="-9"/>
        </w:rPr>
        <w:t xml:space="preserve"> </w:t>
      </w:r>
      <w:r>
        <w:t>significant</w:t>
      </w:r>
      <w:r>
        <w:rPr>
          <w:spacing w:val="-10"/>
        </w:rPr>
        <w:t xml:space="preserve"> </w:t>
      </w:r>
      <w:r>
        <w:t>main</w:t>
      </w:r>
      <w:r>
        <w:rPr>
          <w:spacing w:val="-10"/>
        </w:rPr>
        <w:t xml:space="preserve"> </w:t>
      </w:r>
      <w:r>
        <w:t>effect</w:t>
      </w:r>
      <w:r>
        <w:rPr>
          <w:spacing w:val="-9"/>
        </w:rPr>
        <w:t xml:space="preserve"> </w:t>
      </w:r>
      <w:r>
        <w:t>of emotion,</w:t>
      </w:r>
      <w:r>
        <w:rPr>
          <w:spacing w:val="-15"/>
        </w:rPr>
        <w:t xml:space="preserve"> </w:t>
      </w:r>
      <w:r>
        <w:rPr>
          <w:rFonts w:ascii="Times New Roman"/>
          <w:i/>
        </w:rPr>
        <w:t>F</w:t>
      </w:r>
      <w:r>
        <w:rPr>
          <w:rFonts w:ascii="Times New Roman"/>
          <w:i/>
          <w:spacing w:val="-15"/>
        </w:rPr>
        <w:t xml:space="preserve"> </w:t>
      </w:r>
      <w:r>
        <w:t>(6</w:t>
      </w:r>
      <w:r>
        <w:rPr>
          <w:rFonts w:ascii="Times New Roman"/>
          <w:i/>
        </w:rPr>
        <w:t>,</w:t>
      </w:r>
      <w:r>
        <w:rPr>
          <w:rFonts w:ascii="Times New Roman"/>
          <w:i/>
          <w:spacing w:val="-15"/>
        </w:rPr>
        <w:t xml:space="preserve"> </w:t>
      </w:r>
      <w:r>
        <w:t>4802)</w:t>
      </w:r>
      <w:r>
        <w:rPr>
          <w:spacing w:val="-15"/>
        </w:rPr>
        <w:t xml:space="preserve"> </w:t>
      </w:r>
      <w:r>
        <w:rPr>
          <w:w w:val="120"/>
        </w:rPr>
        <w:t>=</w:t>
      </w:r>
      <w:r>
        <w:rPr>
          <w:spacing w:val="-18"/>
          <w:w w:val="120"/>
        </w:rPr>
        <w:t xml:space="preserve"> </w:t>
      </w:r>
      <w:r>
        <w:t>0</w:t>
      </w:r>
      <w:r>
        <w:rPr>
          <w:rFonts w:ascii="Times New Roman"/>
          <w:i/>
        </w:rPr>
        <w:t>.</w:t>
      </w:r>
      <w:r>
        <w:t>83,</w:t>
      </w:r>
      <w:r>
        <w:rPr>
          <w:spacing w:val="-15"/>
        </w:rPr>
        <w:t xml:space="preserve"> </w:t>
      </w:r>
      <w:r>
        <w:rPr>
          <w:rFonts w:ascii="Times New Roman"/>
          <w:i/>
        </w:rPr>
        <w:t>p</w:t>
      </w:r>
      <w:r>
        <w:rPr>
          <w:rFonts w:ascii="Times New Roman"/>
          <w:i/>
          <w:spacing w:val="-15"/>
        </w:rPr>
        <w:t xml:space="preserve"> </w:t>
      </w:r>
      <w:r>
        <w:rPr>
          <w:w w:val="120"/>
        </w:rPr>
        <w:t>=</w:t>
      </w:r>
      <w:r>
        <w:rPr>
          <w:spacing w:val="-18"/>
          <w:w w:val="120"/>
        </w:rPr>
        <w:t xml:space="preserve"> </w:t>
      </w:r>
      <w:r>
        <w:t>0</w:t>
      </w:r>
      <w:r>
        <w:rPr>
          <w:rFonts w:ascii="Times New Roman"/>
          <w:i/>
        </w:rPr>
        <w:t>.</w:t>
      </w:r>
      <w:r>
        <w:t>55,</w:t>
      </w:r>
      <w:r>
        <w:rPr>
          <w:spacing w:val="-15"/>
        </w:rPr>
        <w:t xml:space="preserve"> </w:t>
      </w:r>
      <w:r>
        <w:t>nor</w:t>
      </w:r>
      <w:r>
        <w:rPr>
          <w:spacing w:val="-15"/>
        </w:rPr>
        <w:t xml:space="preserve"> </w:t>
      </w:r>
      <w:r>
        <w:t>a</w:t>
      </w:r>
      <w:r>
        <w:rPr>
          <w:spacing w:val="-15"/>
        </w:rPr>
        <w:t xml:space="preserve"> </w:t>
      </w:r>
      <w:r>
        <w:t>significant</w:t>
      </w:r>
      <w:r>
        <w:rPr>
          <w:spacing w:val="-15"/>
        </w:rPr>
        <w:t xml:space="preserve"> </w:t>
      </w:r>
      <w:r>
        <w:t>interaction</w:t>
      </w:r>
      <w:r>
        <w:rPr>
          <w:spacing w:val="-10"/>
        </w:rPr>
        <w:t xml:space="preserve"> </w:t>
      </w:r>
      <w:r>
        <w:t>between</w:t>
      </w:r>
      <w:r>
        <w:rPr>
          <w:spacing w:val="-9"/>
        </w:rPr>
        <w:t xml:space="preserve"> </w:t>
      </w:r>
      <w:r>
        <w:t>face</w:t>
      </w:r>
      <w:r>
        <w:rPr>
          <w:spacing w:val="-9"/>
        </w:rPr>
        <w:t xml:space="preserve"> </w:t>
      </w:r>
      <w:r>
        <w:t>type</w:t>
      </w:r>
      <w:r>
        <w:rPr>
          <w:spacing w:val="-9"/>
        </w:rPr>
        <w:t xml:space="preserve"> </w:t>
      </w:r>
      <w:r>
        <w:t>and emotion,</w:t>
      </w:r>
      <w:r>
        <w:rPr>
          <w:spacing w:val="-15"/>
        </w:rPr>
        <w:t xml:space="preserve"> </w:t>
      </w:r>
      <w:r>
        <w:rPr>
          <w:rFonts w:ascii="Times New Roman"/>
          <w:i/>
        </w:rPr>
        <w:t>F</w:t>
      </w:r>
      <w:r>
        <w:rPr>
          <w:rFonts w:ascii="Times New Roman"/>
          <w:i/>
          <w:spacing w:val="-15"/>
        </w:rPr>
        <w:t xml:space="preserve"> </w:t>
      </w:r>
      <w:r>
        <w:t>(6</w:t>
      </w:r>
      <w:r>
        <w:rPr>
          <w:rFonts w:ascii="Times New Roman"/>
          <w:i/>
        </w:rPr>
        <w:t>,</w:t>
      </w:r>
      <w:r>
        <w:rPr>
          <w:rFonts w:ascii="Times New Roman"/>
          <w:i/>
          <w:spacing w:val="-15"/>
        </w:rPr>
        <w:t xml:space="preserve"> </w:t>
      </w:r>
      <w:r>
        <w:t>4802)</w:t>
      </w:r>
      <w:r>
        <w:rPr>
          <w:spacing w:val="-4"/>
        </w:rPr>
        <w:t xml:space="preserve"> </w:t>
      </w:r>
      <w:r>
        <w:rPr>
          <w:w w:val="120"/>
        </w:rPr>
        <w:t>=</w:t>
      </w:r>
      <w:r>
        <w:rPr>
          <w:spacing w:val="-7"/>
          <w:w w:val="120"/>
        </w:rPr>
        <w:t xml:space="preserve"> </w:t>
      </w:r>
      <w:r>
        <w:t>0</w:t>
      </w:r>
      <w:r>
        <w:rPr>
          <w:rFonts w:ascii="Times New Roman"/>
          <w:i/>
        </w:rPr>
        <w:t>.</w:t>
      </w:r>
      <w:r>
        <w:t xml:space="preserve">46, </w:t>
      </w:r>
      <w:r>
        <w:rPr>
          <w:rFonts w:ascii="Times New Roman"/>
          <w:i/>
        </w:rPr>
        <w:t xml:space="preserve">p </w:t>
      </w:r>
      <w:r>
        <w:rPr>
          <w:w w:val="120"/>
        </w:rPr>
        <w:t>=</w:t>
      </w:r>
      <w:r>
        <w:rPr>
          <w:spacing w:val="-7"/>
          <w:w w:val="120"/>
        </w:rPr>
        <w:t xml:space="preserve"> </w:t>
      </w:r>
      <w:r>
        <w:t>0</w:t>
      </w:r>
      <w:r>
        <w:rPr>
          <w:rFonts w:ascii="Times New Roman"/>
          <w:i/>
        </w:rPr>
        <w:t>.</w:t>
      </w:r>
      <w:r>
        <w:t>84.</w:t>
      </w:r>
      <w:r>
        <w:rPr>
          <w:spacing w:val="40"/>
        </w:rPr>
        <w:t xml:space="preserve"> </w:t>
      </w:r>
      <w:r>
        <w:t xml:space="preserve">These findings suggest that while the realism of </w:t>
      </w:r>
      <w:r>
        <w:rPr>
          <w:w w:val="95"/>
        </w:rPr>
        <w:t>the</w:t>
      </w:r>
      <w:r>
        <w:rPr>
          <w:spacing w:val="-6"/>
          <w:w w:val="95"/>
        </w:rPr>
        <w:t xml:space="preserve"> </w:t>
      </w:r>
      <w:r>
        <w:rPr>
          <w:w w:val="95"/>
        </w:rPr>
        <w:t>face</w:t>
      </w:r>
      <w:r>
        <w:rPr>
          <w:spacing w:val="-5"/>
          <w:w w:val="95"/>
        </w:rPr>
        <w:t xml:space="preserve"> </w:t>
      </w:r>
      <w:r>
        <w:rPr>
          <w:w w:val="95"/>
        </w:rPr>
        <w:t>influences</w:t>
      </w:r>
      <w:r>
        <w:rPr>
          <w:spacing w:val="-5"/>
          <w:w w:val="95"/>
        </w:rPr>
        <w:t xml:space="preserve"> </w:t>
      </w:r>
      <w:r>
        <w:rPr>
          <w:w w:val="95"/>
        </w:rPr>
        <w:t>memory</w:t>
      </w:r>
      <w:r>
        <w:rPr>
          <w:spacing w:val="-5"/>
          <w:w w:val="95"/>
        </w:rPr>
        <w:t xml:space="preserve"> </w:t>
      </w:r>
      <w:r>
        <w:rPr>
          <w:w w:val="95"/>
        </w:rPr>
        <w:t>performance,</w:t>
      </w:r>
      <w:r>
        <w:rPr>
          <w:spacing w:val="-4"/>
          <w:w w:val="95"/>
        </w:rPr>
        <w:t xml:space="preserve"> </w:t>
      </w:r>
      <w:r>
        <w:rPr>
          <w:w w:val="95"/>
        </w:rPr>
        <w:t>the</w:t>
      </w:r>
      <w:r>
        <w:rPr>
          <w:spacing w:val="-5"/>
          <w:w w:val="95"/>
        </w:rPr>
        <w:t xml:space="preserve"> </w:t>
      </w:r>
      <w:r>
        <w:rPr>
          <w:w w:val="95"/>
        </w:rPr>
        <w:t>specific</w:t>
      </w:r>
      <w:r>
        <w:rPr>
          <w:spacing w:val="-5"/>
          <w:w w:val="95"/>
        </w:rPr>
        <w:t xml:space="preserve"> </w:t>
      </w:r>
      <w:r>
        <w:rPr>
          <w:w w:val="95"/>
        </w:rPr>
        <w:t>emotional</w:t>
      </w:r>
      <w:r>
        <w:rPr>
          <w:spacing w:val="-5"/>
          <w:w w:val="95"/>
        </w:rPr>
        <w:t xml:space="preserve"> </w:t>
      </w:r>
      <w:r>
        <w:rPr>
          <w:w w:val="95"/>
        </w:rPr>
        <w:t>expression</w:t>
      </w:r>
      <w:r>
        <w:rPr>
          <w:spacing w:val="-5"/>
          <w:w w:val="95"/>
        </w:rPr>
        <w:t xml:space="preserve"> </w:t>
      </w:r>
      <w:r>
        <w:rPr>
          <w:w w:val="95"/>
        </w:rPr>
        <w:t>does</w:t>
      </w:r>
      <w:r>
        <w:rPr>
          <w:spacing w:val="-5"/>
          <w:w w:val="95"/>
        </w:rPr>
        <w:t xml:space="preserve"> </w:t>
      </w:r>
      <w:r>
        <w:rPr>
          <w:w w:val="95"/>
        </w:rPr>
        <w:t>not</w:t>
      </w:r>
      <w:r>
        <w:rPr>
          <w:spacing w:val="-5"/>
          <w:w w:val="95"/>
        </w:rPr>
        <w:t xml:space="preserve"> </w:t>
      </w:r>
      <w:r>
        <w:rPr>
          <w:spacing w:val="-4"/>
          <w:w w:val="95"/>
        </w:rPr>
        <w:t>have</w:t>
      </w:r>
    </w:p>
    <w:p w14:paraId="0755A091" w14:textId="77777777" w:rsidR="00F675FE" w:rsidRDefault="00F675FE">
      <w:pPr>
        <w:spacing w:line="355" w:lineRule="auto"/>
        <w:jc w:val="both"/>
        <w:sectPr w:rsidR="00F675FE">
          <w:headerReference w:type="default" r:id="rId93"/>
          <w:footerReference w:type="default" r:id="rId94"/>
          <w:pgSz w:w="12240" w:h="15840"/>
          <w:pgMar w:top="1020" w:right="220" w:bottom="280" w:left="1660" w:header="690" w:footer="0" w:gutter="0"/>
          <w:cols w:space="720"/>
        </w:sectPr>
      </w:pPr>
    </w:p>
    <w:p w14:paraId="0755A092" w14:textId="77777777" w:rsidR="00F675FE" w:rsidRDefault="00F675FE">
      <w:pPr>
        <w:pStyle w:val="BodyText"/>
        <w:spacing w:before="11"/>
        <w:rPr>
          <w:sz w:val="20"/>
        </w:rPr>
      </w:pPr>
    </w:p>
    <w:p w14:paraId="0755A093" w14:textId="77777777" w:rsidR="00F675FE" w:rsidRDefault="00000000">
      <w:pPr>
        <w:pStyle w:val="BodyText"/>
        <w:spacing w:before="118" w:line="355" w:lineRule="auto"/>
        <w:ind w:left="140" w:right="1217"/>
        <w:jc w:val="both"/>
      </w:pPr>
      <w:r>
        <w:rPr>
          <w:w w:val="95"/>
        </w:rPr>
        <w:t>a significant impact on memory accuracy.</w:t>
      </w:r>
      <w:r>
        <w:t xml:space="preserve"> </w:t>
      </w:r>
      <w:r>
        <w:rPr>
          <w:w w:val="95"/>
        </w:rPr>
        <w:t xml:space="preserve">The full ANOVA table is shown in Appendix </w:t>
      </w:r>
      <w:bookmarkStart w:id="121" w:name="_bookmark50"/>
      <w:bookmarkEnd w:id="121"/>
      <w:r>
        <w:fldChar w:fldCharType="begin"/>
      </w:r>
      <w:r>
        <w:instrText>HYPERLINK \l "_bookmark143"</w:instrText>
      </w:r>
      <w:r>
        <w:fldChar w:fldCharType="separate"/>
      </w:r>
      <w:r>
        <w:rPr>
          <w:color w:val="0000FF"/>
          <w:spacing w:val="-4"/>
        </w:rPr>
        <w:t>C.1</w:t>
      </w:r>
      <w:r>
        <w:fldChar w:fldCharType="end"/>
      </w:r>
      <w:r>
        <w:rPr>
          <w:spacing w:val="-4"/>
        </w:rPr>
        <w:t>.</w:t>
      </w:r>
    </w:p>
    <w:p w14:paraId="0755A094" w14:textId="77777777" w:rsidR="00F675FE" w:rsidRDefault="00000000">
      <w:pPr>
        <w:pStyle w:val="BodyText"/>
        <w:spacing w:before="10"/>
        <w:rPr>
          <w:sz w:val="8"/>
        </w:rPr>
      </w:pPr>
      <w:r>
        <w:rPr>
          <w:noProof/>
        </w:rPr>
        <w:drawing>
          <wp:anchor distT="0" distB="0" distL="0" distR="0" simplePos="0" relativeHeight="251658259" behindDoc="0" locked="0" layoutInCell="1" allowOverlap="1" wp14:anchorId="0755A6E0" wp14:editId="0755A6E1">
            <wp:simplePos x="0" y="0"/>
            <wp:positionH relativeFrom="page">
              <wp:posOffset>1206500</wp:posOffset>
            </wp:positionH>
            <wp:positionV relativeFrom="paragraph">
              <wp:posOffset>90326</wp:posOffset>
            </wp:positionV>
            <wp:extent cx="5528976" cy="4523136"/>
            <wp:effectExtent l="0" t="0" r="0" b="0"/>
            <wp:wrapTopAndBottom/>
            <wp:docPr id="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7.png"/>
                    <pic:cNvPicPr/>
                  </pic:nvPicPr>
                  <pic:blipFill>
                    <a:blip r:embed="rId95" cstate="print"/>
                    <a:stretch>
                      <a:fillRect/>
                    </a:stretch>
                  </pic:blipFill>
                  <pic:spPr>
                    <a:xfrm>
                      <a:off x="0" y="0"/>
                      <a:ext cx="5528976" cy="4523136"/>
                    </a:xfrm>
                    <a:prstGeom prst="rect">
                      <a:avLst/>
                    </a:prstGeom>
                  </pic:spPr>
                </pic:pic>
              </a:graphicData>
            </a:graphic>
          </wp:anchor>
        </w:drawing>
      </w:r>
    </w:p>
    <w:p w14:paraId="0755A095" w14:textId="77777777" w:rsidR="00F675FE" w:rsidRDefault="00F675FE">
      <w:pPr>
        <w:pStyle w:val="BodyText"/>
        <w:spacing w:before="13"/>
        <w:rPr>
          <w:sz w:val="29"/>
        </w:rPr>
      </w:pPr>
    </w:p>
    <w:p w14:paraId="0755A096" w14:textId="77777777" w:rsidR="00F675FE" w:rsidRDefault="00000000">
      <w:pPr>
        <w:pStyle w:val="BodyText"/>
        <w:spacing w:line="213" w:lineRule="auto"/>
        <w:ind w:left="140" w:right="1216"/>
        <w:jc w:val="both"/>
      </w:pPr>
      <w:r>
        <w:t>Figure 3.10:</w:t>
      </w:r>
      <w:r>
        <w:rPr>
          <w:spacing w:val="40"/>
        </w:rPr>
        <w:t xml:space="preserve"> </w:t>
      </w:r>
      <w:r>
        <w:t>Proportion correct by condition in the memory task, plotted separately for</w:t>
      </w:r>
      <w:r>
        <w:rPr>
          <w:spacing w:val="-7"/>
        </w:rPr>
        <w:t xml:space="preserve"> </w:t>
      </w:r>
      <w:r>
        <w:t>real</w:t>
      </w:r>
      <w:r>
        <w:rPr>
          <w:spacing w:val="-7"/>
        </w:rPr>
        <w:t xml:space="preserve"> </w:t>
      </w:r>
      <w:r>
        <w:t>and</w:t>
      </w:r>
      <w:r>
        <w:rPr>
          <w:spacing w:val="-7"/>
        </w:rPr>
        <w:t xml:space="preserve"> </w:t>
      </w:r>
      <w:r>
        <w:t>virtual</w:t>
      </w:r>
      <w:r>
        <w:rPr>
          <w:spacing w:val="-7"/>
        </w:rPr>
        <w:t xml:space="preserve"> </w:t>
      </w:r>
      <w:r>
        <w:t>faces,</w:t>
      </w:r>
      <w:r>
        <w:rPr>
          <w:spacing w:val="-5"/>
        </w:rPr>
        <w:t xml:space="preserve"> </w:t>
      </w:r>
      <w:r>
        <w:t>for</w:t>
      </w:r>
      <w:r>
        <w:rPr>
          <w:spacing w:val="-7"/>
        </w:rPr>
        <w:t xml:space="preserve"> </w:t>
      </w:r>
      <w:r>
        <w:t>each</w:t>
      </w:r>
      <w:r>
        <w:rPr>
          <w:spacing w:val="-7"/>
        </w:rPr>
        <w:t xml:space="preserve"> </w:t>
      </w:r>
      <w:r>
        <w:t>emotion,</w:t>
      </w:r>
      <w:r>
        <w:rPr>
          <w:spacing w:val="-5"/>
        </w:rPr>
        <w:t xml:space="preserve"> </w:t>
      </w:r>
      <w:r>
        <w:t>and</w:t>
      </w:r>
      <w:r>
        <w:rPr>
          <w:spacing w:val="-7"/>
        </w:rPr>
        <w:t xml:space="preserve"> </w:t>
      </w:r>
      <w:r>
        <w:t>the</w:t>
      </w:r>
      <w:r>
        <w:rPr>
          <w:spacing w:val="-7"/>
        </w:rPr>
        <w:t xml:space="preserve"> </w:t>
      </w:r>
      <w:r>
        <w:t>interaction</w:t>
      </w:r>
      <w:r>
        <w:rPr>
          <w:spacing w:val="-7"/>
        </w:rPr>
        <w:t xml:space="preserve"> </w:t>
      </w:r>
      <w:r>
        <w:t>between</w:t>
      </w:r>
      <w:r>
        <w:rPr>
          <w:spacing w:val="-7"/>
        </w:rPr>
        <w:t xml:space="preserve"> </w:t>
      </w:r>
      <w:r>
        <w:t>face</w:t>
      </w:r>
      <w:r>
        <w:rPr>
          <w:spacing w:val="-7"/>
        </w:rPr>
        <w:t xml:space="preserve"> </w:t>
      </w:r>
      <w:r>
        <w:t>type</w:t>
      </w:r>
      <w:r>
        <w:rPr>
          <w:spacing w:val="-7"/>
        </w:rPr>
        <w:t xml:space="preserve"> </w:t>
      </w:r>
      <w:r>
        <w:t>and emotion.</w:t>
      </w:r>
      <w:r>
        <w:rPr>
          <w:spacing w:val="8"/>
        </w:rPr>
        <w:t xml:space="preserve"> </w:t>
      </w:r>
      <w:r>
        <w:t>The</w:t>
      </w:r>
      <w:r>
        <w:rPr>
          <w:spacing w:val="-10"/>
        </w:rPr>
        <w:t xml:space="preserve"> </w:t>
      </w:r>
      <w:r>
        <w:rPr>
          <w:rFonts w:ascii="Times New Roman"/>
          <w:i/>
        </w:rPr>
        <w:t>p</w:t>
      </w:r>
      <w:r>
        <w:t>-values</w:t>
      </w:r>
      <w:r>
        <w:rPr>
          <w:spacing w:val="-9"/>
        </w:rPr>
        <w:t xml:space="preserve"> </w:t>
      </w:r>
      <w:r>
        <w:t>indicate</w:t>
      </w:r>
      <w:r>
        <w:rPr>
          <w:spacing w:val="-10"/>
        </w:rPr>
        <w:t xml:space="preserve"> </w:t>
      </w:r>
      <w:r>
        <w:t>the</w:t>
      </w:r>
      <w:r>
        <w:rPr>
          <w:spacing w:val="-10"/>
        </w:rPr>
        <w:t xml:space="preserve"> </w:t>
      </w:r>
      <w:r>
        <w:t>significance</w:t>
      </w:r>
      <w:r>
        <w:rPr>
          <w:spacing w:val="-9"/>
        </w:rPr>
        <w:t xml:space="preserve"> </w:t>
      </w:r>
      <w:r>
        <w:t>of</w:t>
      </w:r>
      <w:r>
        <w:rPr>
          <w:spacing w:val="-10"/>
        </w:rPr>
        <w:t xml:space="preserve"> </w:t>
      </w:r>
      <w:r>
        <w:t>the</w:t>
      </w:r>
      <w:r>
        <w:rPr>
          <w:spacing w:val="-10"/>
        </w:rPr>
        <w:t xml:space="preserve"> </w:t>
      </w:r>
      <w:r>
        <w:t>main</w:t>
      </w:r>
      <w:r>
        <w:rPr>
          <w:spacing w:val="-9"/>
        </w:rPr>
        <w:t xml:space="preserve"> </w:t>
      </w:r>
      <w:r>
        <w:t>effects</w:t>
      </w:r>
      <w:r>
        <w:rPr>
          <w:spacing w:val="-9"/>
        </w:rPr>
        <w:t xml:space="preserve"> </w:t>
      </w:r>
      <w:r>
        <w:t>and</w:t>
      </w:r>
      <w:r>
        <w:rPr>
          <w:spacing w:val="-10"/>
        </w:rPr>
        <w:t xml:space="preserve"> </w:t>
      </w:r>
      <w:r>
        <w:t>interaction.</w:t>
      </w:r>
    </w:p>
    <w:p w14:paraId="0755A097" w14:textId="77777777" w:rsidR="00F675FE" w:rsidRDefault="00F675FE">
      <w:pPr>
        <w:spacing w:line="213" w:lineRule="auto"/>
        <w:jc w:val="both"/>
        <w:sectPr w:rsidR="00F675FE">
          <w:headerReference w:type="default" r:id="rId96"/>
          <w:footerReference w:type="default" r:id="rId97"/>
          <w:pgSz w:w="12240" w:h="15840"/>
          <w:pgMar w:top="1020" w:right="220" w:bottom="280" w:left="1660" w:header="690" w:footer="0" w:gutter="0"/>
          <w:cols w:space="720"/>
        </w:sectPr>
      </w:pPr>
    </w:p>
    <w:p w14:paraId="0755A098" w14:textId="77777777" w:rsidR="00F675FE" w:rsidRDefault="00F675FE">
      <w:pPr>
        <w:pStyle w:val="BodyText"/>
        <w:rPr>
          <w:sz w:val="20"/>
        </w:rPr>
      </w:pPr>
    </w:p>
    <w:p w14:paraId="0755A099" w14:textId="77777777" w:rsidR="00F675FE" w:rsidRDefault="00F675FE">
      <w:pPr>
        <w:pStyle w:val="BodyText"/>
        <w:rPr>
          <w:sz w:val="20"/>
        </w:rPr>
      </w:pPr>
    </w:p>
    <w:p w14:paraId="0755A09A" w14:textId="77777777" w:rsidR="00F675FE" w:rsidRDefault="00F675FE">
      <w:pPr>
        <w:pStyle w:val="BodyText"/>
        <w:rPr>
          <w:sz w:val="20"/>
        </w:rPr>
      </w:pPr>
    </w:p>
    <w:p w14:paraId="0755A09B" w14:textId="77777777" w:rsidR="00F675FE" w:rsidRDefault="00F675FE">
      <w:pPr>
        <w:pStyle w:val="BodyText"/>
        <w:spacing w:before="10"/>
        <w:rPr>
          <w:sz w:val="27"/>
        </w:rPr>
      </w:pPr>
    </w:p>
    <w:p w14:paraId="0755A09C" w14:textId="77777777" w:rsidR="00F675FE" w:rsidRDefault="00000000">
      <w:pPr>
        <w:pStyle w:val="Heading1"/>
        <w:spacing w:line="504" w:lineRule="auto"/>
        <w:ind w:right="6057"/>
      </w:pPr>
      <w:bookmarkStart w:id="122" w:name="Discussion"/>
      <w:bookmarkStart w:id="123" w:name="_bookmark51"/>
      <w:bookmarkEnd w:id="122"/>
      <w:bookmarkEnd w:id="123"/>
      <w:r>
        <w:rPr>
          <w:w w:val="110"/>
        </w:rPr>
        <w:t xml:space="preserve">Chapter 4 </w:t>
      </w:r>
      <w:r>
        <w:rPr>
          <w:spacing w:val="-2"/>
        </w:rPr>
        <w:t>Discussion</w:t>
      </w:r>
    </w:p>
    <w:p w14:paraId="0755A09D" w14:textId="77777777" w:rsidR="00F675FE" w:rsidRDefault="00000000">
      <w:pPr>
        <w:pStyle w:val="BodyText"/>
        <w:spacing w:before="154" w:line="355" w:lineRule="auto"/>
        <w:ind w:left="140" w:right="1215"/>
        <w:jc w:val="both"/>
      </w:pPr>
      <w:r>
        <w:t>With</w:t>
      </w:r>
      <w:r>
        <w:rPr>
          <w:spacing w:val="-1"/>
        </w:rPr>
        <w:t xml:space="preserve"> </w:t>
      </w:r>
      <w:r>
        <w:t>the</w:t>
      </w:r>
      <w:r>
        <w:rPr>
          <w:spacing w:val="-1"/>
        </w:rPr>
        <w:t xml:space="preserve"> </w:t>
      </w:r>
      <w:r>
        <w:t>rise</w:t>
      </w:r>
      <w:r>
        <w:rPr>
          <w:spacing w:val="-1"/>
        </w:rPr>
        <w:t xml:space="preserve"> </w:t>
      </w:r>
      <w:r>
        <w:t>of</w:t>
      </w:r>
      <w:r>
        <w:rPr>
          <w:spacing w:val="-1"/>
        </w:rPr>
        <w:t xml:space="preserve"> </w:t>
      </w:r>
      <w:r>
        <w:t>video</w:t>
      </w:r>
      <w:r>
        <w:rPr>
          <w:spacing w:val="-1"/>
        </w:rPr>
        <w:t xml:space="preserve"> </w:t>
      </w:r>
      <w:r>
        <w:t>games</w:t>
      </w:r>
      <w:r>
        <w:rPr>
          <w:spacing w:val="-1"/>
        </w:rPr>
        <w:t xml:space="preserve"> </w:t>
      </w:r>
      <w:r>
        <w:t>and</w:t>
      </w:r>
      <w:r>
        <w:rPr>
          <w:spacing w:val="-1"/>
        </w:rPr>
        <w:t xml:space="preserve"> </w:t>
      </w:r>
      <w:r>
        <w:t>generative</w:t>
      </w:r>
      <w:r>
        <w:rPr>
          <w:spacing w:val="-1"/>
        </w:rPr>
        <w:t xml:space="preserve"> </w:t>
      </w:r>
      <w:r>
        <w:t>AI</w:t>
      </w:r>
      <w:r>
        <w:rPr>
          <w:spacing w:val="-1"/>
        </w:rPr>
        <w:t xml:space="preserve"> </w:t>
      </w:r>
      <w:r>
        <w:t>technologies, humans</w:t>
      </w:r>
      <w:r>
        <w:rPr>
          <w:spacing w:val="-1"/>
        </w:rPr>
        <w:t xml:space="preserve"> </w:t>
      </w:r>
      <w:r>
        <w:t>are</w:t>
      </w:r>
      <w:r>
        <w:rPr>
          <w:spacing w:val="-1"/>
        </w:rPr>
        <w:t xml:space="preserve"> </w:t>
      </w:r>
      <w:r>
        <w:t>exposed</w:t>
      </w:r>
      <w:r>
        <w:rPr>
          <w:spacing w:val="-1"/>
        </w:rPr>
        <w:t xml:space="preserve"> </w:t>
      </w:r>
      <w:r>
        <w:t>to virtual faces daily.</w:t>
      </w:r>
      <w:r>
        <w:rPr>
          <w:spacing w:val="40"/>
        </w:rPr>
        <w:t xml:space="preserve"> </w:t>
      </w:r>
      <w:r>
        <w:t xml:space="preserve">Yet, how our brain processes these faces, and their emotions has </w:t>
      </w:r>
      <w:r>
        <w:rPr>
          <w:w w:val="95"/>
        </w:rPr>
        <w:t>received little attention.</w:t>
      </w:r>
      <w:r>
        <w:t xml:space="preserve"> </w:t>
      </w:r>
      <w:r>
        <w:rPr>
          <w:w w:val="95"/>
        </w:rPr>
        <w:t>Here we explored neural responses to presentations of different face-types (real, virtual), across a range of emotions (Anger, Disgust, Fear, Joy, Sadness, Surprise, Neutral control).</w:t>
      </w:r>
      <w:r>
        <w:t xml:space="preserve"> </w:t>
      </w:r>
      <w:r>
        <w:rPr>
          <w:w w:val="95"/>
        </w:rPr>
        <w:t>Hemodynamic activity (HbT) was measured with functional near-infrared spectroscopy (fNIRS) and evaluated in two complementary ways:</w:t>
      </w:r>
      <w:r>
        <w:rPr>
          <w:spacing w:val="38"/>
        </w:rPr>
        <w:t xml:space="preserve"> </w:t>
      </w:r>
      <w:r>
        <w:rPr>
          <w:w w:val="95"/>
        </w:rPr>
        <w:t xml:space="preserve">Activa- </w:t>
      </w:r>
      <w:r>
        <w:t>tion</w:t>
      </w:r>
      <w:r>
        <w:rPr>
          <w:spacing w:val="-14"/>
        </w:rPr>
        <w:t xml:space="preserve"> </w:t>
      </w:r>
      <w:r>
        <w:t>analysis</w:t>
      </w:r>
      <w:r>
        <w:rPr>
          <w:spacing w:val="-14"/>
        </w:rPr>
        <w:t xml:space="preserve"> </w:t>
      </w:r>
      <w:r>
        <w:t>(GLM):</w:t>
      </w:r>
      <w:r>
        <w:rPr>
          <w:spacing w:val="-14"/>
        </w:rPr>
        <w:t xml:space="preserve"> </w:t>
      </w:r>
      <w:r>
        <w:t>estimated</w:t>
      </w:r>
      <w:r>
        <w:rPr>
          <w:spacing w:val="-14"/>
        </w:rPr>
        <w:t xml:space="preserve"> </w:t>
      </w:r>
      <w:r>
        <w:t>change</w:t>
      </w:r>
      <w:r>
        <w:rPr>
          <w:spacing w:val="-14"/>
        </w:rPr>
        <w:t xml:space="preserve"> </w:t>
      </w:r>
      <w:r>
        <w:t>in</w:t>
      </w:r>
      <w:r>
        <w:rPr>
          <w:spacing w:val="-14"/>
        </w:rPr>
        <w:t xml:space="preserve"> </w:t>
      </w:r>
      <w:r>
        <w:t>HbT</w:t>
      </w:r>
      <w:r>
        <w:rPr>
          <w:spacing w:val="-14"/>
        </w:rPr>
        <w:t xml:space="preserve"> </w:t>
      </w:r>
      <w:r>
        <w:t>amplitude</w:t>
      </w:r>
      <w:r>
        <w:rPr>
          <w:spacing w:val="-14"/>
        </w:rPr>
        <w:t xml:space="preserve"> </w:t>
      </w:r>
      <w:r>
        <w:t>in</w:t>
      </w:r>
      <w:r>
        <w:rPr>
          <w:spacing w:val="-14"/>
        </w:rPr>
        <w:t xml:space="preserve"> </w:t>
      </w:r>
      <w:r>
        <w:t>each</w:t>
      </w:r>
      <w:r>
        <w:rPr>
          <w:spacing w:val="-14"/>
        </w:rPr>
        <w:t xml:space="preserve"> </w:t>
      </w:r>
      <w:r>
        <w:t>channel,</w:t>
      </w:r>
      <w:r>
        <w:rPr>
          <w:spacing w:val="-13"/>
        </w:rPr>
        <w:t xml:space="preserve"> </w:t>
      </w:r>
      <w:r>
        <w:t xml:space="preserve">quantifying </w:t>
      </w:r>
      <w:r>
        <w:rPr>
          <w:w w:val="95"/>
        </w:rPr>
        <w:t xml:space="preserve">how strongly each Face-type </w:t>
      </w:r>
      <w:r>
        <w:rPr>
          <w:rFonts w:ascii="Verdana" w:hAnsi="Verdana"/>
          <w:i/>
          <w:w w:val="95"/>
        </w:rPr>
        <w:t xml:space="preserve">× </w:t>
      </w:r>
      <w:r>
        <w:rPr>
          <w:w w:val="95"/>
        </w:rPr>
        <w:t>Emotion combination modulated local cortical activity; and Spectral functional connectivity:</w:t>
      </w:r>
      <w:r>
        <w:rPr>
          <w:spacing w:val="33"/>
        </w:rPr>
        <w:t xml:space="preserve"> </w:t>
      </w:r>
      <w:r>
        <w:rPr>
          <w:w w:val="95"/>
        </w:rPr>
        <w:t xml:space="preserve">sliding-window cross-spectral density was used to </w:t>
      </w:r>
      <w:r>
        <w:t>compute</w:t>
      </w:r>
      <w:r>
        <w:rPr>
          <w:spacing w:val="-13"/>
        </w:rPr>
        <w:t xml:space="preserve"> </w:t>
      </w:r>
      <w:r>
        <w:t>coherence</w:t>
      </w:r>
      <w:r>
        <w:rPr>
          <w:spacing w:val="-13"/>
        </w:rPr>
        <w:t xml:space="preserve"> </w:t>
      </w:r>
      <w:r>
        <w:t>between</w:t>
      </w:r>
      <w:r>
        <w:rPr>
          <w:spacing w:val="-13"/>
        </w:rPr>
        <w:t xml:space="preserve"> </w:t>
      </w:r>
      <w:r>
        <w:t>channel</w:t>
      </w:r>
      <w:r>
        <w:rPr>
          <w:spacing w:val="-13"/>
        </w:rPr>
        <w:t xml:space="preserve"> </w:t>
      </w:r>
      <w:r>
        <w:t>pairs,</w:t>
      </w:r>
      <w:r>
        <w:rPr>
          <w:spacing w:val="-9"/>
        </w:rPr>
        <w:t xml:space="preserve"> </w:t>
      </w:r>
      <w:r>
        <w:t>revealing</w:t>
      </w:r>
      <w:r>
        <w:rPr>
          <w:spacing w:val="-13"/>
        </w:rPr>
        <w:t xml:space="preserve"> </w:t>
      </w:r>
      <w:r>
        <w:t>how</w:t>
      </w:r>
      <w:r>
        <w:rPr>
          <w:spacing w:val="-13"/>
        </w:rPr>
        <w:t xml:space="preserve"> </w:t>
      </w:r>
      <w:r>
        <w:t>neural</w:t>
      </w:r>
      <w:r>
        <w:rPr>
          <w:spacing w:val="-13"/>
        </w:rPr>
        <w:t xml:space="preserve"> </w:t>
      </w:r>
      <w:r>
        <w:t>signals</w:t>
      </w:r>
      <w:r>
        <w:rPr>
          <w:spacing w:val="-13"/>
        </w:rPr>
        <w:t xml:space="preserve"> </w:t>
      </w:r>
      <w:r>
        <w:t>became</w:t>
      </w:r>
      <w:r>
        <w:rPr>
          <w:spacing w:val="-13"/>
        </w:rPr>
        <w:t xml:space="preserve"> </w:t>
      </w:r>
      <w:r>
        <w:t xml:space="preserve">tem- </w:t>
      </w:r>
      <w:r>
        <w:rPr>
          <w:w w:val="95"/>
        </w:rPr>
        <w:t>porally</w:t>
      </w:r>
      <w:r>
        <w:rPr>
          <w:spacing w:val="-6"/>
          <w:w w:val="95"/>
        </w:rPr>
        <w:t xml:space="preserve"> </w:t>
      </w:r>
      <w:r>
        <w:rPr>
          <w:w w:val="95"/>
        </w:rPr>
        <w:t>synchronized</w:t>
      </w:r>
      <w:r>
        <w:rPr>
          <w:spacing w:val="-6"/>
          <w:w w:val="95"/>
        </w:rPr>
        <w:t xml:space="preserve"> </w:t>
      </w:r>
      <w:r>
        <w:rPr>
          <w:w w:val="95"/>
        </w:rPr>
        <w:t>(or</w:t>
      </w:r>
      <w:r>
        <w:rPr>
          <w:spacing w:val="-6"/>
          <w:w w:val="95"/>
        </w:rPr>
        <w:t xml:space="preserve"> </w:t>
      </w:r>
      <w:r>
        <w:rPr>
          <w:w w:val="95"/>
        </w:rPr>
        <w:t>desynchronized)</w:t>
      </w:r>
      <w:r>
        <w:rPr>
          <w:spacing w:val="-6"/>
          <w:w w:val="95"/>
        </w:rPr>
        <w:t xml:space="preserve"> </w:t>
      </w:r>
      <w:r>
        <w:rPr>
          <w:w w:val="95"/>
        </w:rPr>
        <w:t>across</w:t>
      </w:r>
      <w:r>
        <w:rPr>
          <w:spacing w:val="-6"/>
          <w:w w:val="95"/>
        </w:rPr>
        <w:t xml:space="preserve"> </w:t>
      </w:r>
      <w:r>
        <w:rPr>
          <w:w w:val="95"/>
        </w:rPr>
        <w:t>regions</w:t>
      </w:r>
      <w:r>
        <w:rPr>
          <w:spacing w:val="-6"/>
          <w:w w:val="95"/>
        </w:rPr>
        <w:t xml:space="preserve"> </w:t>
      </w:r>
      <w:r>
        <w:rPr>
          <w:w w:val="95"/>
        </w:rPr>
        <w:t>during</w:t>
      </w:r>
      <w:r>
        <w:rPr>
          <w:spacing w:val="-6"/>
          <w:w w:val="95"/>
        </w:rPr>
        <w:t xml:space="preserve"> </w:t>
      </w:r>
      <w:r>
        <w:rPr>
          <w:w w:val="95"/>
        </w:rPr>
        <w:t>stimulus</w:t>
      </w:r>
      <w:r>
        <w:rPr>
          <w:spacing w:val="-6"/>
          <w:w w:val="95"/>
        </w:rPr>
        <w:t xml:space="preserve"> </w:t>
      </w:r>
      <w:r>
        <w:rPr>
          <w:w w:val="95"/>
        </w:rPr>
        <w:t>processing.</w:t>
      </w:r>
      <w:r>
        <w:t xml:space="preserve"> </w:t>
      </w:r>
      <w:r>
        <w:rPr>
          <w:w w:val="95"/>
        </w:rPr>
        <w:t>We hypothesized</w:t>
      </w:r>
      <w:r>
        <w:rPr>
          <w:spacing w:val="-11"/>
          <w:w w:val="95"/>
        </w:rPr>
        <w:t xml:space="preserve"> </w:t>
      </w:r>
      <w:r>
        <w:rPr>
          <w:w w:val="95"/>
        </w:rPr>
        <w:t>participants</w:t>
      </w:r>
      <w:r>
        <w:rPr>
          <w:spacing w:val="-11"/>
          <w:w w:val="95"/>
        </w:rPr>
        <w:t xml:space="preserve"> </w:t>
      </w:r>
      <w:r>
        <w:rPr>
          <w:w w:val="95"/>
        </w:rPr>
        <w:t>would</w:t>
      </w:r>
      <w:r>
        <w:rPr>
          <w:spacing w:val="-11"/>
          <w:w w:val="95"/>
        </w:rPr>
        <w:t xml:space="preserve"> </w:t>
      </w:r>
      <w:r>
        <w:rPr>
          <w:w w:val="95"/>
        </w:rPr>
        <w:t>exhibit</w:t>
      </w:r>
      <w:r>
        <w:rPr>
          <w:spacing w:val="-11"/>
          <w:w w:val="95"/>
        </w:rPr>
        <w:t xml:space="preserve"> </w:t>
      </w:r>
      <w:r>
        <w:rPr>
          <w:w w:val="95"/>
        </w:rPr>
        <w:t>differences</w:t>
      </w:r>
      <w:r>
        <w:rPr>
          <w:spacing w:val="-11"/>
          <w:w w:val="95"/>
        </w:rPr>
        <w:t xml:space="preserve"> </w:t>
      </w:r>
      <w:r>
        <w:rPr>
          <w:w w:val="95"/>
        </w:rPr>
        <w:t>in</w:t>
      </w:r>
      <w:r>
        <w:rPr>
          <w:spacing w:val="-11"/>
          <w:w w:val="95"/>
        </w:rPr>
        <w:t xml:space="preserve"> </w:t>
      </w:r>
      <w:r>
        <w:rPr>
          <w:w w:val="95"/>
        </w:rPr>
        <w:t>activation</w:t>
      </w:r>
      <w:r>
        <w:rPr>
          <w:spacing w:val="-12"/>
          <w:w w:val="95"/>
        </w:rPr>
        <w:t xml:space="preserve"> </w:t>
      </w:r>
      <w:r>
        <w:rPr>
          <w:w w:val="95"/>
        </w:rPr>
        <w:t>and</w:t>
      </w:r>
      <w:r>
        <w:rPr>
          <w:spacing w:val="-11"/>
          <w:w w:val="95"/>
        </w:rPr>
        <w:t xml:space="preserve"> </w:t>
      </w:r>
      <w:r>
        <w:rPr>
          <w:w w:val="95"/>
        </w:rPr>
        <w:t>connectivity</w:t>
      </w:r>
      <w:r>
        <w:rPr>
          <w:spacing w:val="-11"/>
          <w:w w:val="95"/>
        </w:rPr>
        <w:t xml:space="preserve"> </w:t>
      </w:r>
      <w:r>
        <w:rPr>
          <w:w w:val="95"/>
        </w:rPr>
        <w:t>to</w:t>
      </w:r>
      <w:r>
        <w:rPr>
          <w:spacing w:val="-11"/>
          <w:w w:val="95"/>
        </w:rPr>
        <w:t xml:space="preserve"> </w:t>
      </w:r>
      <w:r>
        <w:rPr>
          <w:w w:val="95"/>
        </w:rPr>
        <w:t xml:space="preserve">both </w:t>
      </w:r>
      <w:r>
        <w:t>different</w:t>
      </w:r>
      <w:r>
        <w:rPr>
          <w:spacing w:val="-6"/>
        </w:rPr>
        <w:t xml:space="preserve"> </w:t>
      </w:r>
      <w:r>
        <w:t>face-types</w:t>
      </w:r>
      <w:r>
        <w:rPr>
          <w:spacing w:val="-5"/>
        </w:rPr>
        <w:t xml:space="preserve"> </w:t>
      </w:r>
      <w:r>
        <w:t>and</w:t>
      </w:r>
      <w:r>
        <w:rPr>
          <w:spacing w:val="-5"/>
        </w:rPr>
        <w:t xml:space="preserve"> </w:t>
      </w:r>
      <w:r>
        <w:t>emotions.</w:t>
      </w:r>
    </w:p>
    <w:p w14:paraId="0755A09E" w14:textId="77777777" w:rsidR="00F675FE" w:rsidRDefault="00000000">
      <w:pPr>
        <w:pStyle w:val="BodyText"/>
        <w:spacing w:before="5" w:line="355" w:lineRule="auto"/>
        <w:ind w:left="140" w:right="1216" w:firstLine="351"/>
        <w:jc w:val="both"/>
      </w:pPr>
      <w:r>
        <w:rPr>
          <w:w w:val="95"/>
        </w:rPr>
        <w:t>Distinct</w:t>
      </w:r>
      <w:r>
        <w:rPr>
          <w:spacing w:val="-5"/>
          <w:w w:val="95"/>
        </w:rPr>
        <w:t xml:space="preserve"> </w:t>
      </w:r>
      <w:r>
        <w:rPr>
          <w:w w:val="95"/>
        </w:rPr>
        <w:t>mechanisms</w:t>
      </w:r>
      <w:r>
        <w:rPr>
          <w:spacing w:val="-5"/>
          <w:w w:val="95"/>
        </w:rPr>
        <w:t xml:space="preserve"> </w:t>
      </w:r>
      <w:r>
        <w:rPr>
          <w:w w:val="95"/>
        </w:rPr>
        <w:t>were</w:t>
      </w:r>
      <w:r>
        <w:rPr>
          <w:spacing w:val="-5"/>
          <w:w w:val="95"/>
        </w:rPr>
        <w:t xml:space="preserve"> </w:t>
      </w:r>
      <w:r>
        <w:rPr>
          <w:w w:val="95"/>
        </w:rPr>
        <w:t>observed</w:t>
      </w:r>
      <w:r>
        <w:rPr>
          <w:spacing w:val="-5"/>
          <w:w w:val="95"/>
        </w:rPr>
        <w:t xml:space="preserve"> </w:t>
      </w:r>
      <w:r>
        <w:rPr>
          <w:w w:val="95"/>
        </w:rPr>
        <w:t>in</w:t>
      </w:r>
      <w:r>
        <w:rPr>
          <w:spacing w:val="-5"/>
          <w:w w:val="95"/>
        </w:rPr>
        <w:t xml:space="preserve"> </w:t>
      </w:r>
      <w:r>
        <w:rPr>
          <w:w w:val="95"/>
        </w:rPr>
        <w:t>the</w:t>
      </w:r>
      <w:r>
        <w:rPr>
          <w:spacing w:val="-5"/>
          <w:w w:val="95"/>
        </w:rPr>
        <w:t xml:space="preserve"> </w:t>
      </w:r>
      <w:r>
        <w:rPr>
          <w:w w:val="95"/>
        </w:rPr>
        <w:t>processing</w:t>
      </w:r>
      <w:r>
        <w:rPr>
          <w:spacing w:val="-5"/>
          <w:w w:val="95"/>
        </w:rPr>
        <w:t xml:space="preserve"> </w:t>
      </w:r>
      <w:r>
        <w:rPr>
          <w:w w:val="95"/>
        </w:rPr>
        <w:t>of</w:t>
      </w:r>
      <w:r>
        <w:rPr>
          <w:spacing w:val="-5"/>
          <w:w w:val="95"/>
        </w:rPr>
        <w:t xml:space="preserve"> </w:t>
      </w:r>
      <w:r>
        <w:rPr>
          <w:w w:val="95"/>
        </w:rPr>
        <w:t>face-types</w:t>
      </w:r>
      <w:r>
        <w:rPr>
          <w:spacing w:val="-5"/>
          <w:w w:val="95"/>
        </w:rPr>
        <w:t xml:space="preserve"> </w:t>
      </w:r>
      <w:r>
        <w:rPr>
          <w:w w:val="95"/>
        </w:rPr>
        <w:t>and</w:t>
      </w:r>
      <w:r>
        <w:rPr>
          <w:spacing w:val="-5"/>
          <w:w w:val="95"/>
        </w:rPr>
        <w:t xml:space="preserve"> </w:t>
      </w:r>
      <w:r>
        <w:rPr>
          <w:w w:val="95"/>
        </w:rPr>
        <w:t>emotions.</w:t>
      </w:r>
      <w:r>
        <w:rPr>
          <w:spacing w:val="17"/>
        </w:rPr>
        <w:t xml:space="preserve"> </w:t>
      </w:r>
      <w:r>
        <w:rPr>
          <w:w w:val="95"/>
        </w:rPr>
        <w:t xml:space="preserve">Ac- </w:t>
      </w:r>
      <w:r>
        <w:t>tivation</w:t>
      </w:r>
      <w:r>
        <w:rPr>
          <w:spacing w:val="-15"/>
        </w:rPr>
        <w:t xml:space="preserve"> </w:t>
      </w:r>
      <w:r>
        <w:t>analyses</w:t>
      </w:r>
      <w:r>
        <w:rPr>
          <w:spacing w:val="-15"/>
        </w:rPr>
        <w:t xml:space="preserve"> </w:t>
      </w:r>
      <w:r>
        <w:t>indicated</w:t>
      </w:r>
      <w:r>
        <w:rPr>
          <w:spacing w:val="-15"/>
        </w:rPr>
        <w:t xml:space="preserve"> </w:t>
      </w:r>
      <w:r>
        <w:t>that</w:t>
      </w:r>
      <w:r>
        <w:rPr>
          <w:spacing w:val="-15"/>
        </w:rPr>
        <w:t xml:space="preserve"> </w:t>
      </w:r>
      <w:r>
        <w:t>differences</w:t>
      </w:r>
      <w:r>
        <w:rPr>
          <w:spacing w:val="-15"/>
        </w:rPr>
        <w:t xml:space="preserve"> </w:t>
      </w:r>
      <w:r>
        <w:t>for</w:t>
      </w:r>
      <w:r>
        <w:rPr>
          <w:spacing w:val="-15"/>
        </w:rPr>
        <w:t xml:space="preserve"> </w:t>
      </w:r>
      <w:r>
        <w:t>both</w:t>
      </w:r>
      <w:r>
        <w:rPr>
          <w:spacing w:val="-15"/>
        </w:rPr>
        <w:t xml:space="preserve"> </w:t>
      </w:r>
      <w:r>
        <w:t>occurred</w:t>
      </w:r>
      <w:r>
        <w:rPr>
          <w:spacing w:val="-15"/>
        </w:rPr>
        <w:t xml:space="preserve"> </w:t>
      </w:r>
      <w:r>
        <w:t>primarily</w:t>
      </w:r>
      <w:r>
        <w:rPr>
          <w:spacing w:val="-15"/>
        </w:rPr>
        <w:t xml:space="preserve"> </w:t>
      </w:r>
      <w:r>
        <w:t>in</w:t>
      </w:r>
      <w:r>
        <w:rPr>
          <w:spacing w:val="-15"/>
        </w:rPr>
        <w:t xml:space="preserve"> </w:t>
      </w:r>
      <w:r>
        <w:t>the</w:t>
      </w:r>
      <w:r>
        <w:rPr>
          <w:spacing w:val="-15"/>
        </w:rPr>
        <w:t xml:space="preserve"> </w:t>
      </w:r>
      <w:r>
        <w:t xml:space="preserve">occipital </w:t>
      </w:r>
      <w:r>
        <w:rPr>
          <w:w w:val="95"/>
        </w:rPr>
        <w:t>region, the brain’s primary visual processing center.</w:t>
      </w:r>
      <w:r>
        <w:rPr>
          <w:spacing w:val="40"/>
        </w:rPr>
        <w:t xml:space="preserve"> </w:t>
      </w:r>
      <w:r>
        <w:rPr>
          <w:w w:val="95"/>
        </w:rPr>
        <w:t>The occipital region’s role extends beyond</w:t>
      </w:r>
      <w:r>
        <w:rPr>
          <w:spacing w:val="30"/>
        </w:rPr>
        <w:t xml:space="preserve"> </w:t>
      </w:r>
      <w:r>
        <w:rPr>
          <w:w w:val="95"/>
        </w:rPr>
        <w:t>simple</w:t>
      </w:r>
      <w:r>
        <w:rPr>
          <w:spacing w:val="32"/>
        </w:rPr>
        <w:t xml:space="preserve"> </w:t>
      </w:r>
      <w:r>
        <w:rPr>
          <w:w w:val="95"/>
        </w:rPr>
        <w:t>feature</w:t>
      </w:r>
      <w:r>
        <w:rPr>
          <w:spacing w:val="31"/>
        </w:rPr>
        <w:t xml:space="preserve"> </w:t>
      </w:r>
      <w:r>
        <w:rPr>
          <w:w w:val="95"/>
        </w:rPr>
        <w:t>detection,</w:t>
      </w:r>
      <w:r>
        <w:rPr>
          <w:spacing w:val="37"/>
        </w:rPr>
        <w:t xml:space="preserve"> </w:t>
      </w:r>
      <w:r>
        <w:rPr>
          <w:w w:val="95"/>
        </w:rPr>
        <w:t>as</w:t>
      </w:r>
      <w:r>
        <w:rPr>
          <w:spacing w:val="31"/>
        </w:rPr>
        <w:t xml:space="preserve"> </w:t>
      </w:r>
      <w:r>
        <w:rPr>
          <w:w w:val="95"/>
        </w:rPr>
        <w:t>it</w:t>
      </w:r>
      <w:r>
        <w:rPr>
          <w:spacing w:val="32"/>
        </w:rPr>
        <w:t xml:space="preserve"> </w:t>
      </w:r>
      <w:r>
        <w:rPr>
          <w:w w:val="95"/>
        </w:rPr>
        <w:t>processes</w:t>
      </w:r>
      <w:r>
        <w:rPr>
          <w:spacing w:val="31"/>
        </w:rPr>
        <w:t xml:space="preserve"> </w:t>
      </w:r>
      <w:r>
        <w:rPr>
          <w:w w:val="95"/>
        </w:rPr>
        <w:t>complex</w:t>
      </w:r>
      <w:r>
        <w:rPr>
          <w:spacing w:val="32"/>
        </w:rPr>
        <w:t xml:space="preserve"> </w:t>
      </w:r>
      <w:r>
        <w:rPr>
          <w:w w:val="95"/>
        </w:rPr>
        <w:t>visual</w:t>
      </w:r>
      <w:r>
        <w:rPr>
          <w:spacing w:val="31"/>
        </w:rPr>
        <w:t xml:space="preserve"> </w:t>
      </w:r>
      <w:r>
        <w:rPr>
          <w:w w:val="95"/>
        </w:rPr>
        <w:t>patterns</w:t>
      </w:r>
      <w:r>
        <w:rPr>
          <w:spacing w:val="31"/>
        </w:rPr>
        <w:t xml:space="preserve"> </w:t>
      </w:r>
      <w:r>
        <w:rPr>
          <w:w w:val="95"/>
        </w:rPr>
        <w:t>and</w:t>
      </w:r>
      <w:r>
        <w:rPr>
          <w:spacing w:val="32"/>
        </w:rPr>
        <w:t xml:space="preserve"> </w:t>
      </w:r>
      <w:r>
        <w:rPr>
          <w:spacing w:val="-2"/>
          <w:w w:val="95"/>
        </w:rPr>
        <w:t>configu-</w:t>
      </w:r>
    </w:p>
    <w:p w14:paraId="0755A09F" w14:textId="77777777" w:rsidR="00F675FE" w:rsidRDefault="00F675FE">
      <w:pPr>
        <w:pStyle w:val="BodyText"/>
        <w:spacing w:before="12"/>
        <w:rPr>
          <w:sz w:val="46"/>
        </w:rPr>
      </w:pPr>
    </w:p>
    <w:p w14:paraId="0755A0A0" w14:textId="77777777" w:rsidR="00F675FE" w:rsidRDefault="00000000">
      <w:pPr>
        <w:pStyle w:val="BodyText"/>
        <w:ind w:left="167" w:right="1244"/>
        <w:jc w:val="center"/>
      </w:pPr>
      <w:r>
        <w:rPr>
          <w:spacing w:val="-5"/>
        </w:rPr>
        <w:t>38</w:t>
      </w:r>
    </w:p>
    <w:p w14:paraId="0755A0A1" w14:textId="77777777" w:rsidR="00F675FE" w:rsidRDefault="00F675FE">
      <w:pPr>
        <w:jc w:val="center"/>
        <w:sectPr w:rsidR="00F675FE">
          <w:headerReference w:type="default" r:id="rId98"/>
          <w:footerReference w:type="default" r:id="rId99"/>
          <w:pgSz w:w="12240" w:h="15840"/>
          <w:pgMar w:top="1820" w:right="220" w:bottom="280" w:left="1660" w:header="0" w:footer="0" w:gutter="0"/>
          <w:cols w:space="720"/>
        </w:sectPr>
      </w:pPr>
    </w:p>
    <w:p w14:paraId="0755A0A2" w14:textId="77777777" w:rsidR="00F675FE" w:rsidRDefault="00F675FE">
      <w:pPr>
        <w:pStyle w:val="BodyText"/>
        <w:spacing w:before="11"/>
        <w:rPr>
          <w:sz w:val="20"/>
        </w:rPr>
      </w:pPr>
    </w:p>
    <w:p w14:paraId="0755A0A3" w14:textId="77777777" w:rsidR="00F675FE" w:rsidRDefault="00000000">
      <w:pPr>
        <w:pStyle w:val="BodyText"/>
        <w:spacing w:before="118" w:line="355" w:lineRule="auto"/>
        <w:ind w:left="140" w:right="1216"/>
        <w:jc w:val="both"/>
      </w:pPr>
      <w:r>
        <w:t>rations</w:t>
      </w:r>
      <w:r>
        <w:rPr>
          <w:spacing w:val="-7"/>
        </w:rPr>
        <w:t xml:space="preserve"> </w:t>
      </w:r>
      <w:r>
        <w:t>that</w:t>
      </w:r>
      <w:r>
        <w:rPr>
          <w:spacing w:val="-7"/>
        </w:rPr>
        <w:t xml:space="preserve"> </w:t>
      </w:r>
      <w:r>
        <w:t>differentiate</w:t>
      </w:r>
      <w:r>
        <w:rPr>
          <w:spacing w:val="-7"/>
        </w:rPr>
        <w:t xml:space="preserve"> </w:t>
      </w:r>
      <w:r>
        <w:t>face</w:t>
      </w:r>
      <w:r>
        <w:rPr>
          <w:spacing w:val="-7"/>
        </w:rPr>
        <w:t xml:space="preserve"> </w:t>
      </w:r>
      <w:r>
        <w:t>types</w:t>
      </w:r>
      <w:r>
        <w:rPr>
          <w:spacing w:val="-7"/>
        </w:rPr>
        <w:t xml:space="preserve"> </w:t>
      </w:r>
      <w:r>
        <w:t>and</w:t>
      </w:r>
      <w:r>
        <w:rPr>
          <w:spacing w:val="-7"/>
        </w:rPr>
        <w:t xml:space="preserve"> </w:t>
      </w:r>
      <w:r>
        <w:t>facial</w:t>
      </w:r>
      <w:r>
        <w:rPr>
          <w:spacing w:val="-7"/>
        </w:rPr>
        <w:t xml:space="preserve"> </w:t>
      </w:r>
      <w:r>
        <w:t>expressions</w:t>
      </w:r>
      <w:r>
        <w:rPr>
          <w:spacing w:val="-7"/>
        </w:rPr>
        <w:t xml:space="preserve"> </w:t>
      </w:r>
      <w:r>
        <w:t>at</w:t>
      </w:r>
      <w:r>
        <w:rPr>
          <w:spacing w:val="-7"/>
        </w:rPr>
        <w:t xml:space="preserve"> </w:t>
      </w:r>
      <w:r>
        <w:t>a</w:t>
      </w:r>
      <w:r>
        <w:rPr>
          <w:spacing w:val="-7"/>
        </w:rPr>
        <w:t xml:space="preserve"> </w:t>
      </w:r>
      <w:r>
        <w:t>perceptual</w:t>
      </w:r>
      <w:r>
        <w:rPr>
          <w:spacing w:val="-7"/>
        </w:rPr>
        <w:t xml:space="preserve"> </w:t>
      </w:r>
      <w:r>
        <w:t>level.</w:t>
      </w:r>
      <w:r>
        <w:rPr>
          <w:spacing w:val="23"/>
        </w:rPr>
        <w:t xml:space="preserve"> </w:t>
      </w:r>
      <w:r>
        <w:t xml:space="preserve">These </w:t>
      </w:r>
      <w:r>
        <w:rPr>
          <w:w w:val="95"/>
        </w:rPr>
        <w:t xml:space="preserve">occipital responses likely reflect the visual system’s ability to encode the physical differ- ences in facial features and expressions before this information is forwarded to temporal </w:t>
      </w:r>
      <w:r>
        <w:t>and</w:t>
      </w:r>
      <w:r>
        <w:rPr>
          <w:spacing w:val="-6"/>
        </w:rPr>
        <w:t xml:space="preserve"> </w:t>
      </w:r>
      <w:r>
        <w:t>parietal</w:t>
      </w:r>
      <w:r>
        <w:rPr>
          <w:spacing w:val="-6"/>
        </w:rPr>
        <w:t xml:space="preserve"> </w:t>
      </w:r>
      <w:r>
        <w:t>cortices</w:t>
      </w:r>
      <w:r>
        <w:rPr>
          <w:spacing w:val="-6"/>
        </w:rPr>
        <w:t xml:space="preserve"> </w:t>
      </w:r>
      <w:r>
        <w:t>for</w:t>
      </w:r>
      <w:r>
        <w:rPr>
          <w:spacing w:val="-6"/>
        </w:rPr>
        <w:t xml:space="preserve"> </w:t>
      </w:r>
      <w:r>
        <w:t>higher-order</w:t>
      </w:r>
      <w:r>
        <w:rPr>
          <w:spacing w:val="-6"/>
        </w:rPr>
        <w:t xml:space="preserve"> </w:t>
      </w:r>
      <w:r>
        <w:t>processing.</w:t>
      </w:r>
      <w:r>
        <w:rPr>
          <w:spacing w:val="40"/>
        </w:rPr>
        <w:t xml:space="preserve"> </w:t>
      </w:r>
      <w:r>
        <w:t>Our</w:t>
      </w:r>
      <w:r>
        <w:rPr>
          <w:spacing w:val="-6"/>
        </w:rPr>
        <w:t xml:space="preserve"> </w:t>
      </w:r>
      <w:r>
        <w:t>connectivity</w:t>
      </w:r>
      <w:r>
        <w:rPr>
          <w:spacing w:val="-6"/>
        </w:rPr>
        <w:t xml:space="preserve"> </w:t>
      </w:r>
      <w:r>
        <w:t>analyses</w:t>
      </w:r>
      <w:r>
        <w:rPr>
          <w:spacing w:val="-6"/>
        </w:rPr>
        <w:t xml:space="preserve"> </w:t>
      </w:r>
      <w:r>
        <w:t xml:space="preserve">revealed </w:t>
      </w:r>
      <w:r>
        <w:rPr>
          <w:w w:val="95"/>
        </w:rPr>
        <w:t xml:space="preserve">widespread differences in the frontal, parietal and temporal areas, in line with this view. The increased parietal-temporal-frontal coherence suggests greater network-level inte- gration of these regions, becoming more functionally coupled when processing specific </w:t>
      </w:r>
      <w:r>
        <w:t xml:space="preserve">affective information (e.g., Fear </w:t>
      </w:r>
      <w:r>
        <w:rPr>
          <w:rFonts w:ascii="Times New Roman" w:hAnsi="Times New Roman"/>
          <w:i/>
        </w:rPr>
        <w:t xml:space="preserve">&gt; </w:t>
      </w:r>
      <w:r>
        <w:t xml:space="preserve">Neutral) and face realism (real </w:t>
      </w:r>
      <w:r>
        <w:rPr>
          <w:rFonts w:ascii="Times New Roman" w:hAnsi="Times New Roman"/>
          <w:i/>
        </w:rPr>
        <w:t xml:space="preserve">&gt; </w:t>
      </w:r>
      <w:r>
        <w:t>virtual).</w:t>
      </w:r>
      <w:r>
        <w:rPr>
          <w:spacing w:val="40"/>
        </w:rPr>
        <w:t xml:space="preserve"> </w:t>
      </w:r>
      <w:r>
        <w:t>Inter- estingly, this</w:t>
      </w:r>
      <w:r>
        <w:rPr>
          <w:spacing w:val="-1"/>
        </w:rPr>
        <w:t xml:space="preserve"> </w:t>
      </w:r>
      <w:r>
        <w:t>juxtaposition</w:t>
      </w:r>
      <w:r>
        <w:rPr>
          <w:spacing w:val="-1"/>
        </w:rPr>
        <w:t xml:space="preserve"> </w:t>
      </w:r>
      <w:r>
        <w:t>suggests</w:t>
      </w:r>
      <w:r>
        <w:rPr>
          <w:spacing w:val="-1"/>
        </w:rPr>
        <w:t xml:space="preserve"> </w:t>
      </w:r>
      <w:r>
        <w:t>that</w:t>
      </w:r>
      <w:r>
        <w:rPr>
          <w:spacing w:val="-1"/>
        </w:rPr>
        <w:t xml:space="preserve"> </w:t>
      </w:r>
      <w:r>
        <w:t>while</w:t>
      </w:r>
      <w:r>
        <w:rPr>
          <w:spacing w:val="-1"/>
        </w:rPr>
        <w:t xml:space="preserve"> </w:t>
      </w:r>
      <w:r>
        <w:t>the</w:t>
      </w:r>
      <w:r>
        <w:rPr>
          <w:spacing w:val="-1"/>
        </w:rPr>
        <w:t xml:space="preserve"> </w:t>
      </w:r>
      <w:r>
        <w:t>level</w:t>
      </w:r>
      <w:r>
        <w:rPr>
          <w:spacing w:val="-1"/>
        </w:rPr>
        <w:t xml:space="preserve"> </w:t>
      </w:r>
      <w:r>
        <w:t>of</w:t>
      </w:r>
      <w:r>
        <w:rPr>
          <w:spacing w:val="-1"/>
        </w:rPr>
        <w:t xml:space="preserve"> </w:t>
      </w:r>
      <w:r>
        <w:t>activation</w:t>
      </w:r>
      <w:r>
        <w:rPr>
          <w:spacing w:val="-1"/>
        </w:rPr>
        <w:t xml:space="preserve"> </w:t>
      </w:r>
      <w:r>
        <w:t>in</w:t>
      </w:r>
      <w:r>
        <w:rPr>
          <w:spacing w:val="-1"/>
        </w:rPr>
        <w:t xml:space="preserve"> </w:t>
      </w:r>
      <w:r>
        <w:t>these</w:t>
      </w:r>
      <w:r>
        <w:rPr>
          <w:spacing w:val="-1"/>
        </w:rPr>
        <w:t xml:space="preserve"> </w:t>
      </w:r>
      <w:r>
        <w:t xml:space="preserve">regions </w:t>
      </w:r>
      <w:r>
        <w:rPr>
          <w:spacing w:val="-2"/>
        </w:rPr>
        <w:t>remains</w:t>
      </w:r>
      <w:r>
        <w:rPr>
          <w:spacing w:val="-8"/>
        </w:rPr>
        <w:t xml:space="preserve"> </w:t>
      </w:r>
      <w:r>
        <w:rPr>
          <w:spacing w:val="-2"/>
        </w:rPr>
        <w:t>stable,</w:t>
      </w:r>
      <w:r>
        <w:rPr>
          <w:spacing w:val="-8"/>
        </w:rPr>
        <w:t xml:space="preserve"> </w:t>
      </w:r>
      <w:r>
        <w:rPr>
          <w:spacing w:val="-2"/>
        </w:rPr>
        <w:t>the</w:t>
      </w:r>
      <w:r>
        <w:rPr>
          <w:spacing w:val="-8"/>
        </w:rPr>
        <w:t xml:space="preserve"> </w:t>
      </w:r>
      <w:r>
        <w:rPr>
          <w:spacing w:val="-2"/>
        </w:rPr>
        <w:t>similarity</w:t>
      </w:r>
      <w:r>
        <w:rPr>
          <w:spacing w:val="-8"/>
        </w:rPr>
        <w:t xml:space="preserve"> </w:t>
      </w:r>
      <w:r>
        <w:rPr>
          <w:spacing w:val="-2"/>
        </w:rPr>
        <w:t>in</w:t>
      </w:r>
      <w:r>
        <w:rPr>
          <w:spacing w:val="-8"/>
        </w:rPr>
        <w:t xml:space="preserve"> </w:t>
      </w:r>
      <w:r>
        <w:rPr>
          <w:spacing w:val="-2"/>
        </w:rPr>
        <w:t>HbT</w:t>
      </w:r>
      <w:r>
        <w:rPr>
          <w:spacing w:val="-8"/>
        </w:rPr>
        <w:t xml:space="preserve"> </w:t>
      </w:r>
      <w:r>
        <w:rPr>
          <w:spacing w:val="-2"/>
        </w:rPr>
        <w:t>activity</w:t>
      </w:r>
      <w:r>
        <w:rPr>
          <w:spacing w:val="-8"/>
        </w:rPr>
        <w:t xml:space="preserve"> </w:t>
      </w:r>
      <w:r>
        <w:rPr>
          <w:spacing w:val="-2"/>
        </w:rPr>
        <w:t>suggests</w:t>
      </w:r>
      <w:r>
        <w:rPr>
          <w:spacing w:val="-8"/>
        </w:rPr>
        <w:t xml:space="preserve"> </w:t>
      </w:r>
      <w:r>
        <w:rPr>
          <w:spacing w:val="-2"/>
        </w:rPr>
        <w:t>that</w:t>
      </w:r>
      <w:r>
        <w:rPr>
          <w:spacing w:val="-8"/>
        </w:rPr>
        <w:t xml:space="preserve"> </w:t>
      </w:r>
      <w:r>
        <w:rPr>
          <w:spacing w:val="-2"/>
        </w:rPr>
        <w:t>these</w:t>
      </w:r>
      <w:r>
        <w:rPr>
          <w:spacing w:val="-8"/>
        </w:rPr>
        <w:t xml:space="preserve"> </w:t>
      </w:r>
      <w:r>
        <w:rPr>
          <w:spacing w:val="-2"/>
        </w:rPr>
        <w:t>regions</w:t>
      </w:r>
      <w:r>
        <w:rPr>
          <w:spacing w:val="-8"/>
        </w:rPr>
        <w:t xml:space="preserve"> </w:t>
      </w:r>
      <w:r>
        <w:rPr>
          <w:spacing w:val="-2"/>
        </w:rPr>
        <w:t>are</w:t>
      </w:r>
      <w:r>
        <w:rPr>
          <w:spacing w:val="-8"/>
        </w:rPr>
        <w:t xml:space="preserve"> </w:t>
      </w:r>
      <w:r>
        <w:rPr>
          <w:spacing w:val="-2"/>
        </w:rPr>
        <w:t xml:space="preserve">prioritized </w:t>
      </w:r>
      <w:r>
        <w:rPr>
          <w:w w:val="95"/>
        </w:rPr>
        <w:t xml:space="preserve">for the processing of real faces over virtual faces, and differential processing for different </w:t>
      </w:r>
      <w:r>
        <w:rPr>
          <w:spacing w:val="-2"/>
        </w:rPr>
        <w:t>emotions.</w:t>
      </w:r>
    </w:p>
    <w:p w14:paraId="0755A0A4" w14:textId="77777777" w:rsidR="00F675FE" w:rsidRDefault="00000000">
      <w:pPr>
        <w:pStyle w:val="BodyText"/>
        <w:spacing w:before="4" w:line="355" w:lineRule="auto"/>
        <w:ind w:left="140" w:right="1215" w:firstLine="351"/>
        <w:jc w:val="both"/>
      </w:pPr>
      <w:r>
        <w:t>Our</w:t>
      </w:r>
      <w:r>
        <w:rPr>
          <w:spacing w:val="-15"/>
        </w:rPr>
        <w:t xml:space="preserve"> </w:t>
      </w:r>
      <w:r>
        <w:t>finding</w:t>
      </w:r>
      <w:r>
        <w:rPr>
          <w:spacing w:val="-15"/>
        </w:rPr>
        <w:t xml:space="preserve"> </w:t>
      </w:r>
      <w:r>
        <w:t>that</w:t>
      </w:r>
      <w:r>
        <w:rPr>
          <w:spacing w:val="-15"/>
        </w:rPr>
        <w:t xml:space="preserve"> </w:t>
      </w:r>
      <w:r>
        <w:t>virtual</w:t>
      </w:r>
      <w:r>
        <w:rPr>
          <w:spacing w:val="-15"/>
        </w:rPr>
        <w:t xml:space="preserve"> </w:t>
      </w:r>
      <w:r>
        <w:t>faces</w:t>
      </w:r>
      <w:r>
        <w:rPr>
          <w:spacing w:val="-15"/>
        </w:rPr>
        <w:t xml:space="preserve"> </w:t>
      </w:r>
      <w:r>
        <w:t>elicit</w:t>
      </w:r>
      <w:r>
        <w:rPr>
          <w:spacing w:val="-15"/>
        </w:rPr>
        <w:t xml:space="preserve"> </w:t>
      </w:r>
      <w:r>
        <w:t>greater</w:t>
      </w:r>
      <w:r>
        <w:rPr>
          <w:spacing w:val="-15"/>
        </w:rPr>
        <w:t xml:space="preserve"> </w:t>
      </w:r>
      <w:r>
        <w:t>left</w:t>
      </w:r>
      <w:r>
        <w:rPr>
          <w:spacing w:val="-15"/>
        </w:rPr>
        <w:t xml:space="preserve"> </w:t>
      </w:r>
      <w:r>
        <w:t>occipital</w:t>
      </w:r>
      <w:r>
        <w:rPr>
          <w:spacing w:val="-15"/>
        </w:rPr>
        <w:t xml:space="preserve"> </w:t>
      </w:r>
      <w:r>
        <w:t>activation</w:t>
      </w:r>
      <w:r>
        <w:rPr>
          <w:spacing w:val="-15"/>
        </w:rPr>
        <w:t xml:space="preserve"> </w:t>
      </w:r>
      <w:r>
        <w:t>compared</w:t>
      </w:r>
      <w:r>
        <w:rPr>
          <w:spacing w:val="-15"/>
        </w:rPr>
        <w:t xml:space="preserve"> </w:t>
      </w:r>
      <w:r>
        <w:t>to</w:t>
      </w:r>
      <w:r>
        <w:rPr>
          <w:spacing w:val="-15"/>
        </w:rPr>
        <w:t xml:space="preserve"> </w:t>
      </w:r>
      <w:r>
        <w:t>real faces</w:t>
      </w:r>
      <w:r>
        <w:rPr>
          <w:spacing w:val="-8"/>
        </w:rPr>
        <w:t xml:space="preserve"> </w:t>
      </w:r>
      <w:r>
        <w:t>aligns</w:t>
      </w:r>
      <w:r>
        <w:rPr>
          <w:spacing w:val="-8"/>
        </w:rPr>
        <w:t xml:space="preserve"> </w:t>
      </w:r>
      <w:r>
        <w:t>with</w:t>
      </w:r>
      <w:r>
        <w:rPr>
          <w:spacing w:val="-8"/>
        </w:rPr>
        <w:t xml:space="preserve"> </w:t>
      </w:r>
      <w:r>
        <w:t>evidence</w:t>
      </w:r>
      <w:r>
        <w:rPr>
          <w:spacing w:val="-8"/>
        </w:rPr>
        <w:t xml:space="preserve"> </w:t>
      </w:r>
      <w:r>
        <w:t>that</w:t>
      </w:r>
      <w:r>
        <w:rPr>
          <w:spacing w:val="-8"/>
        </w:rPr>
        <w:t xml:space="preserve"> </w:t>
      </w:r>
      <w:r>
        <w:t>face</w:t>
      </w:r>
      <w:r>
        <w:rPr>
          <w:spacing w:val="-8"/>
        </w:rPr>
        <w:t xml:space="preserve"> </w:t>
      </w:r>
      <w:r>
        <w:t>realism</w:t>
      </w:r>
      <w:r>
        <w:rPr>
          <w:spacing w:val="-8"/>
        </w:rPr>
        <w:t xml:space="preserve"> </w:t>
      </w:r>
      <w:r>
        <w:t>modulates</w:t>
      </w:r>
      <w:r>
        <w:rPr>
          <w:spacing w:val="-8"/>
        </w:rPr>
        <w:t xml:space="preserve"> </w:t>
      </w:r>
      <w:r>
        <w:t>visual</w:t>
      </w:r>
      <w:r>
        <w:rPr>
          <w:spacing w:val="-8"/>
        </w:rPr>
        <w:t xml:space="preserve"> </w:t>
      </w:r>
      <w:r>
        <w:t>processing</w:t>
      </w:r>
      <w:r>
        <w:rPr>
          <w:spacing w:val="-8"/>
        </w:rPr>
        <w:t xml:space="preserve"> </w:t>
      </w:r>
      <w:r>
        <w:t>in</w:t>
      </w:r>
      <w:r>
        <w:rPr>
          <w:spacing w:val="-8"/>
        </w:rPr>
        <w:t xml:space="preserve"> </w:t>
      </w:r>
      <w:r>
        <w:t>a</w:t>
      </w:r>
      <w:r>
        <w:rPr>
          <w:spacing w:val="-8"/>
        </w:rPr>
        <w:t xml:space="preserve"> </w:t>
      </w:r>
      <w:r>
        <w:t>complex manner.</w:t>
      </w:r>
      <w:r>
        <w:rPr>
          <w:spacing w:val="34"/>
        </w:rPr>
        <w:t xml:space="preserve"> </w:t>
      </w:r>
      <w:r>
        <w:t>The</w:t>
      </w:r>
      <w:r>
        <w:rPr>
          <w:spacing w:val="-4"/>
        </w:rPr>
        <w:t xml:space="preserve"> </w:t>
      </w:r>
      <w:r>
        <w:t>N170</w:t>
      </w:r>
      <w:r>
        <w:rPr>
          <w:spacing w:val="-4"/>
        </w:rPr>
        <w:t xml:space="preserve"> </w:t>
      </w:r>
      <w:r>
        <w:t>EEG</w:t>
      </w:r>
      <w:r>
        <w:rPr>
          <w:spacing w:val="-4"/>
        </w:rPr>
        <w:t xml:space="preserve"> </w:t>
      </w:r>
      <w:r>
        <w:t>component,</w:t>
      </w:r>
      <w:r>
        <w:rPr>
          <w:spacing w:val="-1"/>
        </w:rPr>
        <w:t xml:space="preserve"> </w:t>
      </w:r>
      <w:r>
        <w:t>reflecting</w:t>
      </w:r>
      <w:r>
        <w:rPr>
          <w:spacing w:val="-4"/>
        </w:rPr>
        <w:t xml:space="preserve"> </w:t>
      </w:r>
      <w:r>
        <w:t>early</w:t>
      </w:r>
      <w:r>
        <w:rPr>
          <w:spacing w:val="-4"/>
        </w:rPr>
        <w:t xml:space="preserve"> </w:t>
      </w:r>
      <w:r>
        <w:t>face</w:t>
      </w:r>
      <w:r>
        <w:rPr>
          <w:spacing w:val="-4"/>
        </w:rPr>
        <w:t xml:space="preserve"> </w:t>
      </w:r>
      <w:r>
        <w:t>perception,</w:t>
      </w:r>
      <w:r>
        <w:rPr>
          <w:spacing w:val="-1"/>
        </w:rPr>
        <w:t xml:space="preserve"> </w:t>
      </w:r>
      <w:r>
        <w:t>is</w:t>
      </w:r>
      <w:r>
        <w:rPr>
          <w:spacing w:val="-4"/>
        </w:rPr>
        <w:t xml:space="preserve"> </w:t>
      </w:r>
      <w:r>
        <w:t>influenced</w:t>
      </w:r>
      <w:r>
        <w:rPr>
          <w:spacing w:val="-4"/>
        </w:rPr>
        <w:t xml:space="preserve"> </w:t>
      </w:r>
      <w:r>
        <w:t xml:space="preserve">by </w:t>
      </w:r>
      <w:r>
        <w:rPr>
          <w:w w:val="95"/>
        </w:rPr>
        <w:t xml:space="preserve">perceived realism in a u-shaped fashion, where highly stylized faces and real faces elicit stronger responses than moderately realistic faces, while the later Late Positive Potential </w:t>
      </w:r>
      <w:r>
        <w:t>(LPP) increases continuously with face realism (</w:t>
      </w:r>
      <w:hyperlink w:anchor="_bookmark119" w:history="1">
        <w:r w:rsidR="00F675FE">
          <w:rPr>
            <w:color w:val="0000FF"/>
          </w:rPr>
          <w:t>Schindler et al.</w:t>
        </w:r>
      </w:hyperlink>
      <w:r>
        <w:t xml:space="preserve">, </w:t>
      </w:r>
      <w:hyperlink w:anchor="_bookmark119" w:history="1">
        <w:r w:rsidR="00F675FE">
          <w:rPr>
            <w:color w:val="0000FF"/>
          </w:rPr>
          <w:t>2017</w:t>
        </w:r>
      </w:hyperlink>
      <w:r>
        <w:t>).</w:t>
      </w:r>
      <w:r>
        <w:rPr>
          <w:spacing w:val="40"/>
        </w:rPr>
        <w:t xml:space="preserve"> </w:t>
      </w:r>
      <w:r>
        <w:t>This suggests that</w:t>
      </w:r>
      <w:r>
        <w:rPr>
          <w:spacing w:val="-15"/>
        </w:rPr>
        <w:t xml:space="preserve"> </w:t>
      </w:r>
      <w:r>
        <w:t>the</w:t>
      </w:r>
      <w:r>
        <w:rPr>
          <w:spacing w:val="-15"/>
        </w:rPr>
        <w:t xml:space="preserve"> </w:t>
      </w:r>
      <w:r>
        <w:t>brain</w:t>
      </w:r>
      <w:r>
        <w:rPr>
          <w:spacing w:val="-15"/>
        </w:rPr>
        <w:t xml:space="preserve"> </w:t>
      </w:r>
      <w:r>
        <w:t>processes</w:t>
      </w:r>
      <w:r>
        <w:rPr>
          <w:spacing w:val="-15"/>
        </w:rPr>
        <w:t xml:space="preserve"> </w:t>
      </w:r>
      <w:r>
        <w:t>different</w:t>
      </w:r>
      <w:r>
        <w:rPr>
          <w:spacing w:val="-15"/>
        </w:rPr>
        <w:t xml:space="preserve"> </w:t>
      </w:r>
      <w:r>
        <w:t>types</w:t>
      </w:r>
      <w:r>
        <w:rPr>
          <w:spacing w:val="-15"/>
        </w:rPr>
        <w:t xml:space="preserve"> </w:t>
      </w:r>
      <w:r>
        <w:t>of</w:t>
      </w:r>
      <w:r>
        <w:rPr>
          <w:spacing w:val="-15"/>
        </w:rPr>
        <w:t xml:space="preserve"> </w:t>
      </w:r>
      <w:r>
        <w:t>faces</w:t>
      </w:r>
      <w:r>
        <w:rPr>
          <w:spacing w:val="-15"/>
        </w:rPr>
        <w:t xml:space="preserve"> </w:t>
      </w:r>
      <w:r>
        <w:t>using</w:t>
      </w:r>
      <w:r>
        <w:rPr>
          <w:spacing w:val="-15"/>
        </w:rPr>
        <w:t xml:space="preserve"> </w:t>
      </w:r>
      <w:r>
        <w:t>different</w:t>
      </w:r>
      <w:r>
        <w:rPr>
          <w:spacing w:val="-15"/>
        </w:rPr>
        <w:t xml:space="preserve"> </w:t>
      </w:r>
      <w:r>
        <w:t>strategies,</w:t>
      </w:r>
      <w:r>
        <w:rPr>
          <w:spacing w:val="-14"/>
        </w:rPr>
        <w:t xml:space="preserve"> </w:t>
      </w:r>
      <w:r>
        <w:t>real</w:t>
      </w:r>
      <w:r>
        <w:rPr>
          <w:spacing w:val="-15"/>
        </w:rPr>
        <w:t xml:space="preserve"> </w:t>
      </w:r>
      <w:r>
        <w:t>faces</w:t>
      </w:r>
      <w:r>
        <w:rPr>
          <w:spacing w:val="-15"/>
        </w:rPr>
        <w:t xml:space="preserve"> </w:t>
      </w:r>
      <w:r>
        <w:t xml:space="preserve">are </w:t>
      </w:r>
      <w:r>
        <w:rPr>
          <w:w w:val="95"/>
        </w:rPr>
        <w:t>processed</w:t>
      </w:r>
      <w:r>
        <w:rPr>
          <w:spacing w:val="-12"/>
          <w:w w:val="95"/>
        </w:rPr>
        <w:t xml:space="preserve"> </w:t>
      </w:r>
      <w:r>
        <w:rPr>
          <w:w w:val="95"/>
        </w:rPr>
        <w:t>as</w:t>
      </w:r>
      <w:r>
        <w:rPr>
          <w:spacing w:val="-12"/>
          <w:w w:val="95"/>
        </w:rPr>
        <w:t xml:space="preserve"> </w:t>
      </w:r>
      <w:r>
        <w:rPr>
          <w:w w:val="95"/>
        </w:rPr>
        <w:t>a</w:t>
      </w:r>
      <w:r>
        <w:rPr>
          <w:spacing w:val="-12"/>
          <w:w w:val="95"/>
        </w:rPr>
        <w:t xml:space="preserve"> </w:t>
      </w:r>
      <w:r>
        <w:rPr>
          <w:w w:val="95"/>
        </w:rPr>
        <w:t>whole,</w:t>
      </w:r>
      <w:r>
        <w:rPr>
          <w:spacing w:val="-12"/>
          <w:w w:val="95"/>
        </w:rPr>
        <w:t xml:space="preserve"> </w:t>
      </w:r>
      <w:r>
        <w:rPr>
          <w:w w:val="95"/>
        </w:rPr>
        <w:t>while</w:t>
      </w:r>
      <w:r>
        <w:rPr>
          <w:spacing w:val="-12"/>
          <w:w w:val="95"/>
        </w:rPr>
        <w:t xml:space="preserve"> </w:t>
      </w:r>
      <w:r>
        <w:rPr>
          <w:w w:val="95"/>
        </w:rPr>
        <w:t>stylized</w:t>
      </w:r>
      <w:r>
        <w:rPr>
          <w:spacing w:val="-12"/>
          <w:w w:val="95"/>
        </w:rPr>
        <w:t xml:space="preserve"> </w:t>
      </w:r>
      <w:r>
        <w:rPr>
          <w:w w:val="95"/>
        </w:rPr>
        <w:t>faces</w:t>
      </w:r>
      <w:r>
        <w:rPr>
          <w:spacing w:val="-12"/>
          <w:w w:val="95"/>
        </w:rPr>
        <w:t xml:space="preserve"> </w:t>
      </w:r>
      <w:r>
        <w:rPr>
          <w:w w:val="95"/>
        </w:rPr>
        <w:t>require</w:t>
      </w:r>
      <w:r>
        <w:rPr>
          <w:spacing w:val="-12"/>
          <w:w w:val="95"/>
        </w:rPr>
        <w:t xml:space="preserve"> </w:t>
      </w:r>
      <w:r>
        <w:rPr>
          <w:w w:val="95"/>
        </w:rPr>
        <w:t>more</w:t>
      </w:r>
      <w:r>
        <w:rPr>
          <w:spacing w:val="-12"/>
          <w:w w:val="95"/>
        </w:rPr>
        <w:t xml:space="preserve"> </w:t>
      </w:r>
      <w:r>
        <w:rPr>
          <w:w w:val="95"/>
        </w:rPr>
        <w:t>detailed</w:t>
      </w:r>
      <w:r>
        <w:rPr>
          <w:spacing w:val="-12"/>
          <w:w w:val="95"/>
        </w:rPr>
        <w:t xml:space="preserve"> </w:t>
      </w:r>
      <w:r>
        <w:rPr>
          <w:w w:val="95"/>
        </w:rPr>
        <w:t>analysis</w:t>
      </w:r>
      <w:r>
        <w:rPr>
          <w:spacing w:val="-12"/>
          <w:w w:val="95"/>
        </w:rPr>
        <w:t xml:space="preserve"> </w:t>
      </w:r>
      <w:r>
        <w:rPr>
          <w:w w:val="95"/>
        </w:rPr>
        <w:t>of</w:t>
      </w:r>
      <w:r>
        <w:rPr>
          <w:spacing w:val="-12"/>
          <w:w w:val="95"/>
        </w:rPr>
        <w:t xml:space="preserve"> </w:t>
      </w:r>
      <w:r>
        <w:rPr>
          <w:w w:val="95"/>
        </w:rPr>
        <w:t>individual</w:t>
      </w:r>
      <w:r>
        <w:rPr>
          <w:spacing w:val="-12"/>
          <w:w w:val="95"/>
        </w:rPr>
        <w:t xml:space="preserve"> </w:t>
      </w:r>
      <w:r>
        <w:rPr>
          <w:w w:val="95"/>
        </w:rPr>
        <w:t>fea- tures.</w:t>
      </w:r>
      <w:r>
        <w:t xml:space="preserve"> </w:t>
      </w:r>
      <w:r>
        <w:rPr>
          <w:w w:val="95"/>
        </w:rPr>
        <w:t xml:space="preserve">As well, the LPP enhancement with increasing realism is associated with broader </w:t>
      </w:r>
      <w:r>
        <w:rPr>
          <w:spacing w:val="-2"/>
        </w:rPr>
        <w:t>occipito-parietal</w:t>
      </w:r>
      <w:r>
        <w:rPr>
          <w:spacing w:val="-7"/>
        </w:rPr>
        <w:t xml:space="preserve"> </w:t>
      </w:r>
      <w:r>
        <w:rPr>
          <w:spacing w:val="-2"/>
        </w:rPr>
        <w:t>activity,</w:t>
      </w:r>
      <w:r>
        <w:rPr>
          <w:spacing w:val="-6"/>
        </w:rPr>
        <w:t xml:space="preserve"> </w:t>
      </w:r>
      <w:r>
        <w:rPr>
          <w:spacing w:val="-2"/>
        </w:rPr>
        <w:t>converging</w:t>
      </w:r>
      <w:r>
        <w:rPr>
          <w:spacing w:val="-7"/>
        </w:rPr>
        <w:t xml:space="preserve"> </w:t>
      </w:r>
      <w:r>
        <w:rPr>
          <w:spacing w:val="-2"/>
        </w:rPr>
        <w:t>with</w:t>
      </w:r>
      <w:r>
        <w:rPr>
          <w:spacing w:val="-7"/>
        </w:rPr>
        <w:t xml:space="preserve"> </w:t>
      </w:r>
      <w:r>
        <w:rPr>
          <w:spacing w:val="-2"/>
        </w:rPr>
        <w:t>our</w:t>
      </w:r>
      <w:r>
        <w:rPr>
          <w:spacing w:val="-7"/>
        </w:rPr>
        <w:t xml:space="preserve"> </w:t>
      </w:r>
      <w:r>
        <w:rPr>
          <w:spacing w:val="-2"/>
        </w:rPr>
        <w:t>fNIRS</w:t>
      </w:r>
      <w:r>
        <w:rPr>
          <w:spacing w:val="-7"/>
        </w:rPr>
        <w:t xml:space="preserve"> </w:t>
      </w:r>
      <w:r>
        <w:rPr>
          <w:spacing w:val="-2"/>
        </w:rPr>
        <w:t>results</w:t>
      </w:r>
      <w:r>
        <w:rPr>
          <w:spacing w:val="-7"/>
        </w:rPr>
        <w:t xml:space="preserve"> </w:t>
      </w:r>
      <w:r>
        <w:rPr>
          <w:spacing w:val="-2"/>
        </w:rPr>
        <w:t>that</w:t>
      </w:r>
      <w:r>
        <w:rPr>
          <w:spacing w:val="-7"/>
        </w:rPr>
        <w:t xml:space="preserve"> </w:t>
      </w:r>
      <w:r>
        <w:rPr>
          <w:spacing w:val="-2"/>
        </w:rPr>
        <w:t>show</w:t>
      </w:r>
      <w:r>
        <w:rPr>
          <w:spacing w:val="-7"/>
        </w:rPr>
        <w:t xml:space="preserve"> </w:t>
      </w:r>
      <w:r>
        <w:rPr>
          <w:spacing w:val="-2"/>
        </w:rPr>
        <w:t>stronger</w:t>
      </w:r>
      <w:r>
        <w:rPr>
          <w:spacing w:val="-7"/>
        </w:rPr>
        <w:t xml:space="preserve"> </w:t>
      </w:r>
      <w:r>
        <w:rPr>
          <w:spacing w:val="-2"/>
        </w:rPr>
        <w:t>left</w:t>
      </w:r>
      <w:r>
        <w:rPr>
          <w:spacing w:val="-7"/>
        </w:rPr>
        <w:t xml:space="preserve"> </w:t>
      </w:r>
      <w:r>
        <w:rPr>
          <w:spacing w:val="-2"/>
        </w:rPr>
        <w:t xml:space="preserve">oc- </w:t>
      </w:r>
      <w:r>
        <w:t>cipital activation for virtual faces.</w:t>
      </w:r>
      <w:r>
        <w:rPr>
          <w:spacing w:val="40"/>
        </w:rPr>
        <w:t xml:space="preserve"> </w:t>
      </w:r>
      <w:r>
        <w:t>This indicates that the neural response to virtual faces</w:t>
      </w:r>
      <w:r>
        <w:rPr>
          <w:spacing w:val="-11"/>
        </w:rPr>
        <w:t xml:space="preserve"> </w:t>
      </w:r>
      <w:r>
        <w:t>suggests</w:t>
      </w:r>
      <w:r>
        <w:rPr>
          <w:spacing w:val="-11"/>
        </w:rPr>
        <w:t xml:space="preserve"> </w:t>
      </w:r>
      <w:r>
        <w:t>that</w:t>
      </w:r>
      <w:r>
        <w:rPr>
          <w:spacing w:val="-11"/>
        </w:rPr>
        <w:t xml:space="preserve"> </w:t>
      </w:r>
      <w:r>
        <w:t>artificial</w:t>
      </w:r>
      <w:r>
        <w:rPr>
          <w:spacing w:val="-11"/>
        </w:rPr>
        <w:t xml:space="preserve"> </w:t>
      </w:r>
      <w:r>
        <w:t>stimuli</w:t>
      </w:r>
      <w:r>
        <w:rPr>
          <w:spacing w:val="-11"/>
        </w:rPr>
        <w:t xml:space="preserve"> </w:t>
      </w:r>
      <w:r>
        <w:t>place</w:t>
      </w:r>
      <w:r>
        <w:rPr>
          <w:spacing w:val="-11"/>
        </w:rPr>
        <w:t xml:space="preserve"> </w:t>
      </w:r>
      <w:r>
        <w:t>distinct</w:t>
      </w:r>
      <w:r>
        <w:rPr>
          <w:spacing w:val="-11"/>
        </w:rPr>
        <w:t xml:space="preserve"> </w:t>
      </w:r>
      <w:r>
        <w:t>perceptual</w:t>
      </w:r>
      <w:r>
        <w:rPr>
          <w:spacing w:val="-11"/>
        </w:rPr>
        <w:t xml:space="preserve"> </w:t>
      </w:r>
      <w:r>
        <w:t>demands</w:t>
      </w:r>
      <w:r>
        <w:rPr>
          <w:spacing w:val="-11"/>
        </w:rPr>
        <w:t xml:space="preserve"> </w:t>
      </w:r>
      <w:r>
        <w:t>generating</w:t>
      </w:r>
      <w:r>
        <w:rPr>
          <w:spacing w:val="-11"/>
        </w:rPr>
        <w:t xml:space="preserve"> </w:t>
      </w:r>
      <w:r>
        <w:t>dis- tinct</w:t>
      </w:r>
      <w:r>
        <w:rPr>
          <w:spacing w:val="-14"/>
        </w:rPr>
        <w:t xml:space="preserve"> </w:t>
      </w:r>
      <w:r>
        <w:t>activity</w:t>
      </w:r>
      <w:r>
        <w:rPr>
          <w:spacing w:val="-14"/>
        </w:rPr>
        <w:t xml:space="preserve"> </w:t>
      </w:r>
      <w:r>
        <w:t>in</w:t>
      </w:r>
      <w:r>
        <w:rPr>
          <w:spacing w:val="-14"/>
        </w:rPr>
        <w:t xml:space="preserve"> </w:t>
      </w:r>
      <w:r>
        <w:t>the</w:t>
      </w:r>
      <w:r>
        <w:rPr>
          <w:spacing w:val="-14"/>
        </w:rPr>
        <w:t xml:space="preserve"> </w:t>
      </w:r>
      <w:r>
        <w:t>occipital</w:t>
      </w:r>
      <w:r>
        <w:rPr>
          <w:spacing w:val="-14"/>
        </w:rPr>
        <w:t xml:space="preserve"> </w:t>
      </w:r>
      <w:r>
        <w:t>area. Although</w:t>
      </w:r>
      <w:r>
        <w:rPr>
          <w:spacing w:val="-14"/>
        </w:rPr>
        <w:t xml:space="preserve"> </w:t>
      </w:r>
      <w:r>
        <w:t>face</w:t>
      </w:r>
      <w:r>
        <w:rPr>
          <w:spacing w:val="-14"/>
        </w:rPr>
        <w:t xml:space="preserve"> </w:t>
      </w:r>
      <w:r>
        <w:t>perception</w:t>
      </w:r>
      <w:r>
        <w:rPr>
          <w:spacing w:val="-14"/>
        </w:rPr>
        <w:t xml:space="preserve"> </w:t>
      </w:r>
      <w:r>
        <w:t>(i.e.,</w:t>
      </w:r>
      <w:r>
        <w:rPr>
          <w:spacing w:val="-14"/>
        </w:rPr>
        <w:t xml:space="preserve"> </w:t>
      </w:r>
      <w:r>
        <w:t>stronger</w:t>
      </w:r>
      <w:r>
        <w:rPr>
          <w:spacing w:val="-14"/>
        </w:rPr>
        <w:t xml:space="preserve"> </w:t>
      </w:r>
      <w:r>
        <w:t>responses</w:t>
      </w:r>
      <w:r>
        <w:rPr>
          <w:spacing w:val="-14"/>
        </w:rPr>
        <w:t xml:space="preserve"> </w:t>
      </w:r>
      <w:r>
        <w:t xml:space="preserve">to </w:t>
      </w:r>
      <w:r>
        <w:rPr>
          <w:w w:val="95"/>
        </w:rPr>
        <w:t xml:space="preserve">faces than to non-face objects) reliably and primarily activates the right lateral fusiform </w:t>
      </w:r>
      <w:r>
        <w:rPr>
          <w:spacing w:val="-2"/>
        </w:rPr>
        <w:t>gyrus</w:t>
      </w:r>
      <w:r>
        <w:rPr>
          <w:spacing w:val="-4"/>
        </w:rPr>
        <w:t xml:space="preserve"> </w:t>
      </w:r>
      <w:r>
        <w:rPr>
          <w:spacing w:val="-2"/>
        </w:rPr>
        <w:t>(</w:t>
      </w:r>
      <w:hyperlink w:anchor="_bookmark81" w:history="1">
        <w:r w:rsidR="00F675FE">
          <w:rPr>
            <w:color w:val="0000FF"/>
            <w:spacing w:val="-2"/>
          </w:rPr>
          <w:t>Haxby</w:t>
        </w:r>
        <w:r w:rsidR="00F675FE">
          <w:rPr>
            <w:color w:val="0000FF"/>
            <w:spacing w:val="-4"/>
          </w:rPr>
          <w:t xml:space="preserve"> </w:t>
        </w:r>
        <w:r w:rsidR="00F675FE">
          <w:rPr>
            <w:color w:val="0000FF"/>
            <w:spacing w:val="-2"/>
          </w:rPr>
          <w:t>et</w:t>
        </w:r>
        <w:r w:rsidR="00F675FE">
          <w:rPr>
            <w:color w:val="0000FF"/>
            <w:spacing w:val="-4"/>
          </w:rPr>
          <w:t xml:space="preserve"> </w:t>
        </w:r>
        <w:r w:rsidR="00F675FE">
          <w:rPr>
            <w:color w:val="0000FF"/>
            <w:spacing w:val="-2"/>
          </w:rPr>
          <w:t>al.</w:t>
        </w:r>
      </w:hyperlink>
      <w:r>
        <w:rPr>
          <w:spacing w:val="-2"/>
        </w:rPr>
        <w:t>,</w:t>
      </w:r>
      <w:r>
        <w:rPr>
          <w:spacing w:val="-4"/>
        </w:rPr>
        <w:t xml:space="preserve"> </w:t>
      </w:r>
      <w:hyperlink w:anchor="_bookmark81" w:history="1">
        <w:r w:rsidR="00F675FE">
          <w:rPr>
            <w:color w:val="0000FF"/>
            <w:spacing w:val="-2"/>
          </w:rPr>
          <w:t>2000</w:t>
        </w:r>
      </w:hyperlink>
      <w:r>
        <w:rPr>
          <w:spacing w:val="-2"/>
        </w:rPr>
        <w:t>),</w:t>
      </w:r>
      <w:r>
        <w:rPr>
          <w:spacing w:val="-3"/>
        </w:rPr>
        <w:t xml:space="preserve"> </w:t>
      </w:r>
      <w:r>
        <w:rPr>
          <w:spacing w:val="-2"/>
        </w:rPr>
        <w:t>we</w:t>
      </w:r>
      <w:r>
        <w:rPr>
          <w:spacing w:val="-4"/>
        </w:rPr>
        <w:t xml:space="preserve"> </w:t>
      </w:r>
      <w:r>
        <w:rPr>
          <w:spacing w:val="-2"/>
        </w:rPr>
        <w:t>did</w:t>
      </w:r>
      <w:r>
        <w:rPr>
          <w:spacing w:val="-4"/>
        </w:rPr>
        <w:t xml:space="preserve"> </w:t>
      </w:r>
      <w:r>
        <w:rPr>
          <w:spacing w:val="-2"/>
        </w:rPr>
        <w:t>not</w:t>
      </w:r>
      <w:r>
        <w:rPr>
          <w:spacing w:val="-4"/>
        </w:rPr>
        <w:t xml:space="preserve"> </w:t>
      </w:r>
      <w:r>
        <w:rPr>
          <w:spacing w:val="-2"/>
        </w:rPr>
        <w:t>find</w:t>
      </w:r>
      <w:r>
        <w:rPr>
          <w:spacing w:val="-4"/>
        </w:rPr>
        <w:t xml:space="preserve"> </w:t>
      </w:r>
      <w:r>
        <w:rPr>
          <w:spacing w:val="-2"/>
        </w:rPr>
        <w:t>differences</w:t>
      </w:r>
      <w:r>
        <w:rPr>
          <w:spacing w:val="-4"/>
        </w:rPr>
        <w:t xml:space="preserve"> </w:t>
      </w:r>
      <w:r>
        <w:rPr>
          <w:spacing w:val="-2"/>
        </w:rPr>
        <w:t>in</w:t>
      </w:r>
      <w:r>
        <w:rPr>
          <w:spacing w:val="-4"/>
        </w:rPr>
        <w:t xml:space="preserve"> </w:t>
      </w:r>
      <w:r>
        <w:rPr>
          <w:spacing w:val="-2"/>
        </w:rPr>
        <w:t>that</w:t>
      </w:r>
      <w:r>
        <w:rPr>
          <w:spacing w:val="-4"/>
        </w:rPr>
        <w:t xml:space="preserve"> </w:t>
      </w:r>
      <w:r>
        <w:rPr>
          <w:spacing w:val="-2"/>
        </w:rPr>
        <w:t>region.</w:t>
      </w:r>
      <w:r>
        <w:rPr>
          <w:spacing w:val="19"/>
        </w:rPr>
        <w:t xml:space="preserve"> </w:t>
      </w:r>
      <w:r>
        <w:rPr>
          <w:spacing w:val="-2"/>
        </w:rPr>
        <w:t>Our</w:t>
      </w:r>
      <w:r>
        <w:rPr>
          <w:spacing w:val="-4"/>
        </w:rPr>
        <w:t xml:space="preserve"> </w:t>
      </w:r>
      <w:r>
        <w:rPr>
          <w:spacing w:val="-2"/>
        </w:rPr>
        <w:t>results</w:t>
      </w:r>
      <w:r>
        <w:rPr>
          <w:spacing w:val="-4"/>
        </w:rPr>
        <w:t xml:space="preserve"> </w:t>
      </w:r>
      <w:r>
        <w:rPr>
          <w:spacing w:val="-2"/>
        </w:rPr>
        <w:t>likely</w:t>
      </w:r>
    </w:p>
    <w:p w14:paraId="0755A0A5" w14:textId="77777777" w:rsidR="00F675FE" w:rsidRDefault="00F675FE">
      <w:pPr>
        <w:spacing w:line="355" w:lineRule="auto"/>
        <w:jc w:val="both"/>
        <w:sectPr w:rsidR="00F675FE">
          <w:headerReference w:type="default" r:id="rId100"/>
          <w:footerReference w:type="default" r:id="rId101"/>
          <w:pgSz w:w="12240" w:h="15840"/>
          <w:pgMar w:top="1020" w:right="220" w:bottom="280" w:left="1660" w:header="690" w:footer="0" w:gutter="0"/>
          <w:pgNumType w:start="39"/>
          <w:cols w:space="720"/>
        </w:sectPr>
      </w:pPr>
    </w:p>
    <w:p w14:paraId="0755A0A6" w14:textId="77777777" w:rsidR="00F675FE" w:rsidRDefault="00F675FE">
      <w:pPr>
        <w:pStyle w:val="BodyText"/>
        <w:spacing w:before="11"/>
        <w:rPr>
          <w:sz w:val="20"/>
        </w:rPr>
      </w:pPr>
    </w:p>
    <w:p w14:paraId="0755A0A7" w14:textId="77777777" w:rsidR="00F675FE" w:rsidRDefault="00000000">
      <w:pPr>
        <w:pStyle w:val="BodyText"/>
        <w:spacing w:before="118" w:line="355" w:lineRule="auto"/>
        <w:ind w:left="140" w:right="1215"/>
        <w:jc w:val="both"/>
      </w:pPr>
      <w:r>
        <w:rPr>
          <w:w w:val="95"/>
        </w:rPr>
        <w:t>reflect compensatory processing in functionally connected occipital regions that support the</w:t>
      </w:r>
      <w:r>
        <w:rPr>
          <w:spacing w:val="-8"/>
          <w:w w:val="95"/>
        </w:rPr>
        <w:t xml:space="preserve"> </w:t>
      </w:r>
      <w:r>
        <w:rPr>
          <w:w w:val="95"/>
        </w:rPr>
        <w:t>fusiform</w:t>
      </w:r>
      <w:r>
        <w:rPr>
          <w:spacing w:val="-7"/>
          <w:w w:val="95"/>
        </w:rPr>
        <w:t xml:space="preserve"> </w:t>
      </w:r>
      <w:r>
        <w:rPr>
          <w:w w:val="95"/>
        </w:rPr>
        <w:t>face</w:t>
      </w:r>
      <w:r>
        <w:rPr>
          <w:spacing w:val="-8"/>
          <w:w w:val="95"/>
        </w:rPr>
        <w:t xml:space="preserve"> </w:t>
      </w:r>
      <w:r>
        <w:rPr>
          <w:w w:val="95"/>
        </w:rPr>
        <w:t>area</w:t>
      </w:r>
      <w:r>
        <w:rPr>
          <w:spacing w:val="-8"/>
          <w:w w:val="95"/>
        </w:rPr>
        <w:t xml:space="preserve"> </w:t>
      </w:r>
      <w:r>
        <w:rPr>
          <w:w w:val="95"/>
        </w:rPr>
        <w:t>in</w:t>
      </w:r>
      <w:r>
        <w:rPr>
          <w:spacing w:val="-8"/>
          <w:w w:val="95"/>
        </w:rPr>
        <w:t xml:space="preserve"> </w:t>
      </w:r>
      <w:r>
        <w:rPr>
          <w:w w:val="95"/>
        </w:rPr>
        <w:t>response</w:t>
      </w:r>
      <w:r>
        <w:rPr>
          <w:spacing w:val="-8"/>
          <w:w w:val="95"/>
        </w:rPr>
        <w:t xml:space="preserve"> </w:t>
      </w:r>
      <w:r>
        <w:rPr>
          <w:w w:val="95"/>
        </w:rPr>
        <w:t>to</w:t>
      </w:r>
      <w:r>
        <w:rPr>
          <w:spacing w:val="-8"/>
          <w:w w:val="95"/>
        </w:rPr>
        <w:t xml:space="preserve"> </w:t>
      </w:r>
      <w:r>
        <w:rPr>
          <w:w w:val="95"/>
        </w:rPr>
        <w:t>perceptually</w:t>
      </w:r>
      <w:r>
        <w:rPr>
          <w:spacing w:val="-8"/>
          <w:w w:val="95"/>
        </w:rPr>
        <w:t xml:space="preserve"> </w:t>
      </w:r>
      <w:r>
        <w:rPr>
          <w:w w:val="95"/>
        </w:rPr>
        <w:t>challenging</w:t>
      </w:r>
      <w:r>
        <w:rPr>
          <w:spacing w:val="-8"/>
          <w:w w:val="95"/>
        </w:rPr>
        <w:t xml:space="preserve"> </w:t>
      </w:r>
      <w:r>
        <w:rPr>
          <w:w w:val="95"/>
        </w:rPr>
        <w:t>stimuli.</w:t>
      </w:r>
      <w:r>
        <w:rPr>
          <w:spacing w:val="21"/>
        </w:rPr>
        <w:t xml:space="preserve"> </w:t>
      </w:r>
      <w:r>
        <w:rPr>
          <w:w w:val="95"/>
        </w:rPr>
        <w:t>This</w:t>
      </w:r>
      <w:r>
        <w:rPr>
          <w:spacing w:val="-7"/>
          <w:w w:val="95"/>
        </w:rPr>
        <w:t xml:space="preserve"> </w:t>
      </w:r>
      <w:r>
        <w:rPr>
          <w:w w:val="95"/>
        </w:rPr>
        <w:t xml:space="preserve">compensatory </w:t>
      </w:r>
      <w:r>
        <w:t>mechanism</w:t>
      </w:r>
      <w:r>
        <w:rPr>
          <w:spacing w:val="-15"/>
        </w:rPr>
        <w:t xml:space="preserve"> </w:t>
      </w:r>
      <w:r>
        <w:t>may</w:t>
      </w:r>
      <w:r>
        <w:rPr>
          <w:spacing w:val="-15"/>
        </w:rPr>
        <w:t xml:space="preserve"> </w:t>
      </w:r>
      <w:r>
        <w:t>manifest</w:t>
      </w:r>
      <w:r>
        <w:rPr>
          <w:spacing w:val="-15"/>
        </w:rPr>
        <w:t xml:space="preserve"> </w:t>
      </w:r>
      <w:r>
        <w:t>as</w:t>
      </w:r>
      <w:r>
        <w:rPr>
          <w:spacing w:val="-15"/>
        </w:rPr>
        <w:t xml:space="preserve"> </w:t>
      </w:r>
      <w:r>
        <w:t>the</w:t>
      </w:r>
      <w:r>
        <w:rPr>
          <w:spacing w:val="-15"/>
        </w:rPr>
        <w:t xml:space="preserve"> </w:t>
      </w:r>
      <w:r>
        <w:t>increased</w:t>
      </w:r>
      <w:r>
        <w:rPr>
          <w:spacing w:val="-15"/>
        </w:rPr>
        <w:t xml:space="preserve"> </w:t>
      </w:r>
      <w:r>
        <w:t>left</w:t>
      </w:r>
      <w:r>
        <w:rPr>
          <w:spacing w:val="-15"/>
        </w:rPr>
        <w:t xml:space="preserve"> </w:t>
      </w:r>
      <w:r>
        <w:t>occipital</w:t>
      </w:r>
      <w:r>
        <w:rPr>
          <w:spacing w:val="-15"/>
        </w:rPr>
        <w:t xml:space="preserve"> </w:t>
      </w:r>
      <w:r>
        <w:t>activation</w:t>
      </w:r>
      <w:r>
        <w:rPr>
          <w:spacing w:val="-15"/>
        </w:rPr>
        <w:t xml:space="preserve"> </w:t>
      </w:r>
      <w:r>
        <w:t>we</w:t>
      </w:r>
      <w:r>
        <w:rPr>
          <w:spacing w:val="-15"/>
        </w:rPr>
        <w:t xml:space="preserve"> </w:t>
      </w:r>
      <w:r>
        <w:t>observed</w:t>
      </w:r>
      <w:r>
        <w:rPr>
          <w:spacing w:val="-15"/>
        </w:rPr>
        <w:t xml:space="preserve"> </w:t>
      </w:r>
      <w:r>
        <w:t>for</w:t>
      </w:r>
      <w:r>
        <w:rPr>
          <w:spacing w:val="-15"/>
        </w:rPr>
        <w:t xml:space="preserve"> </w:t>
      </w:r>
      <w:r>
        <w:t xml:space="preserve">vir- </w:t>
      </w:r>
      <w:r>
        <w:rPr>
          <w:w w:val="95"/>
        </w:rPr>
        <w:t>tual faces, as these upstream visual areas work harder to provide adequate facial feature extraction to downstream face-processing networks.</w:t>
      </w:r>
    </w:p>
    <w:p w14:paraId="0755A0A8" w14:textId="77777777" w:rsidR="00F675FE" w:rsidRDefault="00000000">
      <w:pPr>
        <w:pStyle w:val="BodyText"/>
        <w:spacing w:before="2" w:line="355" w:lineRule="auto"/>
        <w:ind w:left="140" w:right="1215" w:firstLine="351"/>
        <w:jc w:val="both"/>
      </w:pPr>
      <w:r>
        <w:rPr>
          <w:w w:val="95"/>
        </w:rPr>
        <w:t>Conversely,</w:t>
      </w:r>
      <w:r>
        <w:rPr>
          <w:spacing w:val="-14"/>
          <w:w w:val="95"/>
        </w:rPr>
        <w:t xml:space="preserve"> </w:t>
      </w:r>
      <w:r>
        <w:rPr>
          <w:w w:val="95"/>
        </w:rPr>
        <w:t>our</w:t>
      </w:r>
      <w:r>
        <w:rPr>
          <w:spacing w:val="-12"/>
          <w:w w:val="95"/>
        </w:rPr>
        <w:t xml:space="preserve"> </w:t>
      </w:r>
      <w:r>
        <w:rPr>
          <w:w w:val="95"/>
        </w:rPr>
        <w:t>functional</w:t>
      </w:r>
      <w:r>
        <w:rPr>
          <w:spacing w:val="-12"/>
          <w:w w:val="95"/>
        </w:rPr>
        <w:t xml:space="preserve"> </w:t>
      </w:r>
      <w:r>
        <w:rPr>
          <w:w w:val="95"/>
        </w:rPr>
        <w:t>connectivity</w:t>
      </w:r>
      <w:r>
        <w:rPr>
          <w:spacing w:val="-12"/>
          <w:w w:val="95"/>
        </w:rPr>
        <w:t xml:space="preserve"> </w:t>
      </w:r>
      <w:r>
        <w:rPr>
          <w:w w:val="95"/>
        </w:rPr>
        <w:t>analysis</w:t>
      </w:r>
      <w:r>
        <w:rPr>
          <w:spacing w:val="-12"/>
          <w:w w:val="95"/>
        </w:rPr>
        <w:t xml:space="preserve"> </w:t>
      </w:r>
      <w:r>
        <w:rPr>
          <w:w w:val="95"/>
        </w:rPr>
        <w:t>revealed</w:t>
      </w:r>
      <w:r>
        <w:rPr>
          <w:spacing w:val="-12"/>
          <w:w w:val="95"/>
        </w:rPr>
        <w:t xml:space="preserve"> </w:t>
      </w:r>
      <w:r>
        <w:rPr>
          <w:w w:val="95"/>
        </w:rPr>
        <w:t>widespread</w:t>
      </w:r>
      <w:r>
        <w:rPr>
          <w:spacing w:val="-12"/>
          <w:w w:val="95"/>
        </w:rPr>
        <w:t xml:space="preserve"> </w:t>
      </w:r>
      <w:r>
        <w:rPr>
          <w:w w:val="95"/>
        </w:rPr>
        <w:t>but</w:t>
      </w:r>
      <w:r>
        <w:rPr>
          <w:spacing w:val="-12"/>
          <w:w w:val="95"/>
        </w:rPr>
        <w:t xml:space="preserve"> </w:t>
      </w:r>
      <w:r>
        <w:rPr>
          <w:w w:val="95"/>
        </w:rPr>
        <w:t>distinct</w:t>
      </w:r>
      <w:r>
        <w:rPr>
          <w:spacing w:val="-12"/>
          <w:w w:val="95"/>
        </w:rPr>
        <w:t xml:space="preserve"> </w:t>
      </w:r>
      <w:r>
        <w:rPr>
          <w:w w:val="95"/>
        </w:rPr>
        <w:t xml:space="preserve">neu- ral connectivity patterns associated with processing real versus virtual faces, suggesting </w:t>
      </w:r>
      <w:r>
        <w:rPr>
          <w:spacing w:val="-2"/>
          <w:w w:val="95"/>
        </w:rPr>
        <w:t xml:space="preserve">that the realism of facial stimuli modulates the underlying brain network dynamics during </w:t>
      </w:r>
      <w:r>
        <w:rPr>
          <w:w w:val="95"/>
        </w:rPr>
        <w:t>face</w:t>
      </w:r>
      <w:r>
        <w:rPr>
          <w:spacing w:val="-12"/>
          <w:w w:val="95"/>
        </w:rPr>
        <w:t xml:space="preserve"> </w:t>
      </w:r>
      <w:r>
        <w:rPr>
          <w:w w:val="95"/>
        </w:rPr>
        <w:t>processing,</w:t>
      </w:r>
      <w:r>
        <w:rPr>
          <w:spacing w:val="-10"/>
          <w:w w:val="95"/>
        </w:rPr>
        <w:t xml:space="preserve"> </w:t>
      </w:r>
      <w:r>
        <w:rPr>
          <w:w w:val="95"/>
        </w:rPr>
        <w:t>supporting</w:t>
      </w:r>
      <w:r>
        <w:rPr>
          <w:spacing w:val="-12"/>
          <w:w w:val="95"/>
        </w:rPr>
        <w:t xml:space="preserve"> </w:t>
      </w:r>
      <w:r>
        <w:rPr>
          <w:w w:val="95"/>
        </w:rPr>
        <w:t>our</w:t>
      </w:r>
      <w:r>
        <w:rPr>
          <w:spacing w:val="-12"/>
          <w:w w:val="95"/>
        </w:rPr>
        <w:t xml:space="preserve"> </w:t>
      </w:r>
      <w:r>
        <w:rPr>
          <w:w w:val="95"/>
        </w:rPr>
        <w:t>first</w:t>
      </w:r>
      <w:r>
        <w:rPr>
          <w:spacing w:val="-12"/>
          <w:w w:val="95"/>
        </w:rPr>
        <w:t xml:space="preserve"> </w:t>
      </w:r>
      <w:r>
        <w:rPr>
          <w:w w:val="95"/>
        </w:rPr>
        <w:t>hypothesis.</w:t>
      </w:r>
      <w:r>
        <w:rPr>
          <w:spacing w:val="10"/>
        </w:rPr>
        <w:t xml:space="preserve"> </w:t>
      </w:r>
      <w:r>
        <w:rPr>
          <w:w w:val="95"/>
        </w:rPr>
        <w:t>We</w:t>
      </w:r>
      <w:r>
        <w:rPr>
          <w:spacing w:val="-12"/>
          <w:w w:val="95"/>
        </w:rPr>
        <w:t xml:space="preserve"> </w:t>
      </w:r>
      <w:r>
        <w:rPr>
          <w:w w:val="95"/>
        </w:rPr>
        <w:t>observed</w:t>
      </w:r>
      <w:r>
        <w:rPr>
          <w:spacing w:val="-12"/>
          <w:w w:val="95"/>
        </w:rPr>
        <w:t xml:space="preserve"> </w:t>
      </w:r>
      <w:r>
        <w:rPr>
          <w:w w:val="95"/>
        </w:rPr>
        <w:t>stronger</w:t>
      </w:r>
      <w:r>
        <w:rPr>
          <w:spacing w:val="-12"/>
          <w:w w:val="95"/>
        </w:rPr>
        <w:t xml:space="preserve"> </w:t>
      </w:r>
      <w:r>
        <w:rPr>
          <w:w w:val="95"/>
        </w:rPr>
        <w:t>connectivity</w:t>
      </w:r>
      <w:r>
        <w:rPr>
          <w:spacing w:val="-12"/>
          <w:w w:val="95"/>
        </w:rPr>
        <w:t xml:space="preserve"> </w:t>
      </w:r>
      <w:r>
        <w:rPr>
          <w:w w:val="95"/>
        </w:rPr>
        <w:t xml:space="preserve">when </w:t>
      </w:r>
      <w:r>
        <w:rPr>
          <w:spacing w:val="-2"/>
        </w:rPr>
        <w:t>processing</w:t>
      </w:r>
      <w:r>
        <w:rPr>
          <w:spacing w:val="-7"/>
        </w:rPr>
        <w:t xml:space="preserve"> </w:t>
      </w:r>
      <w:r>
        <w:rPr>
          <w:spacing w:val="-2"/>
        </w:rPr>
        <w:t>real</w:t>
      </w:r>
      <w:r>
        <w:rPr>
          <w:spacing w:val="-7"/>
        </w:rPr>
        <w:t xml:space="preserve"> </w:t>
      </w:r>
      <w:r>
        <w:rPr>
          <w:spacing w:val="-2"/>
        </w:rPr>
        <w:t>faces</w:t>
      </w:r>
      <w:r>
        <w:rPr>
          <w:spacing w:val="-7"/>
        </w:rPr>
        <w:t xml:space="preserve"> </w:t>
      </w:r>
      <w:r>
        <w:rPr>
          <w:spacing w:val="-2"/>
        </w:rPr>
        <w:t>across</w:t>
      </w:r>
      <w:r>
        <w:rPr>
          <w:spacing w:val="-7"/>
        </w:rPr>
        <w:t xml:space="preserve"> </w:t>
      </w:r>
      <w:r>
        <w:rPr>
          <w:spacing w:val="-2"/>
        </w:rPr>
        <w:t>parietal,</w:t>
      </w:r>
      <w:r>
        <w:rPr>
          <w:spacing w:val="-6"/>
        </w:rPr>
        <w:t xml:space="preserve"> </w:t>
      </w:r>
      <w:r>
        <w:rPr>
          <w:spacing w:val="-2"/>
        </w:rPr>
        <w:t>frontal,</w:t>
      </w:r>
      <w:r>
        <w:rPr>
          <w:spacing w:val="-6"/>
        </w:rPr>
        <w:t xml:space="preserve"> </w:t>
      </w:r>
      <w:r>
        <w:rPr>
          <w:spacing w:val="-2"/>
        </w:rPr>
        <w:t>and</w:t>
      </w:r>
      <w:r>
        <w:rPr>
          <w:spacing w:val="-8"/>
        </w:rPr>
        <w:t xml:space="preserve"> </w:t>
      </w:r>
      <w:r>
        <w:rPr>
          <w:spacing w:val="-2"/>
        </w:rPr>
        <w:t>central/temporal</w:t>
      </w:r>
      <w:r>
        <w:rPr>
          <w:spacing w:val="-7"/>
        </w:rPr>
        <w:t xml:space="preserve"> </w:t>
      </w:r>
      <w:r>
        <w:rPr>
          <w:spacing w:val="-2"/>
        </w:rPr>
        <w:t>regions.</w:t>
      </w:r>
      <w:r>
        <w:rPr>
          <w:spacing w:val="19"/>
        </w:rPr>
        <w:t xml:space="preserve"> </w:t>
      </w:r>
      <w:r>
        <w:rPr>
          <w:spacing w:val="-2"/>
        </w:rPr>
        <w:t xml:space="preserve">Cross-brain </w:t>
      </w:r>
      <w:r>
        <w:rPr>
          <w:w w:val="95"/>
        </w:rPr>
        <w:t xml:space="preserve">coherence in left frontal, temporal, and parietal regions has been observed during social </w:t>
      </w:r>
      <w:r>
        <w:t>interaction</w:t>
      </w:r>
      <w:r>
        <w:rPr>
          <w:spacing w:val="-13"/>
        </w:rPr>
        <w:t xml:space="preserve"> </w:t>
      </w:r>
      <w:r>
        <w:t>and</w:t>
      </w:r>
      <w:r>
        <w:rPr>
          <w:spacing w:val="-13"/>
        </w:rPr>
        <w:t xml:space="preserve"> </w:t>
      </w:r>
      <w:r>
        <w:t>live</w:t>
      </w:r>
      <w:r>
        <w:rPr>
          <w:spacing w:val="-13"/>
        </w:rPr>
        <w:t xml:space="preserve"> </w:t>
      </w:r>
      <w:r>
        <w:t>eye-to-eye</w:t>
      </w:r>
      <w:r>
        <w:rPr>
          <w:spacing w:val="-13"/>
        </w:rPr>
        <w:t xml:space="preserve"> </w:t>
      </w:r>
      <w:r>
        <w:t>contact</w:t>
      </w:r>
      <w:r>
        <w:rPr>
          <w:spacing w:val="-13"/>
        </w:rPr>
        <w:t xml:space="preserve"> </w:t>
      </w:r>
      <w:r>
        <w:t>(</w:t>
      </w:r>
      <w:hyperlink w:anchor="_bookmark83" w:history="1">
        <w:r w:rsidR="00F675FE">
          <w:rPr>
            <w:color w:val="0000FF"/>
          </w:rPr>
          <w:t>Hirsch</w:t>
        </w:r>
        <w:r w:rsidR="00F675FE">
          <w:rPr>
            <w:color w:val="0000FF"/>
            <w:spacing w:val="-13"/>
          </w:rPr>
          <w:t xml:space="preserve"> </w:t>
        </w:r>
        <w:r w:rsidR="00F675FE">
          <w:rPr>
            <w:color w:val="0000FF"/>
          </w:rPr>
          <w:t>et</w:t>
        </w:r>
        <w:r w:rsidR="00F675FE">
          <w:rPr>
            <w:color w:val="0000FF"/>
            <w:spacing w:val="-13"/>
          </w:rPr>
          <w:t xml:space="preserve"> </w:t>
        </w:r>
        <w:r w:rsidR="00F675FE">
          <w:rPr>
            <w:color w:val="0000FF"/>
          </w:rPr>
          <w:t>al.</w:t>
        </w:r>
      </w:hyperlink>
      <w:r>
        <w:t>,</w:t>
      </w:r>
      <w:r>
        <w:rPr>
          <w:spacing w:val="-13"/>
        </w:rPr>
        <w:t xml:space="preserve"> </w:t>
      </w:r>
      <w:hyperlink w:anchor="_bookmark83" w:history="1">
        <w:r w:rsidR="00F675FE">
          <w:rPr>
            <w:color w:val="0000FF"/>
          </w:rPr>
          <w:t>2017</w:t>
        </w:r>
      </w:hyperlink>
      <w:r>
        <w:t>),</w:t>
      </w:r>
      <w:r>
        <w:rPr>
          <w:spacing w:val="-13"/>
        </w:rPr>
        <w:t xml:space="preserve"> </w:t>
      </w:r>
      <w:r>
        <w:t>Supporting</w:t>
      </w:r>
      <w:r>
        <w:rPr>
          <w:spacing w:val="-13"/>
        </w:rPr>
        <w:t xml:space="preserve"> </w:t>
      </w:r>
      <w:r>
        <w:t>this,</w:t>
      </w:r>
      <w:r>
        <w:rPr>
          <w:spacing w:val="-13"/>
        </w:rPr>
        <w:t xml:space="preserve"> </w:t>
      </w:r>
      <w:r>
        <w:t>EEG</w:t>
      </w:r>
      <w:r>
        <w:rPr>
          <w:spacing w:val="-13"/>
        </w:rPr>
        <w:t xml:space="preserve"> </w:t>
      </w:r>
      <w:r>
        <w:t xml:space="preserve">stud- </w:t>
      </w:r>
      <w:r>
        <w:rPr>
          <w:w w:val="95"/>
        </w:rPr>
        <w:t>ies</w:t>
      </w:r>
      <w:r>
        <w:rPr>
          <w:spacing w:val="-9"/>
          <w:w w:val="95"/>
        </w:rPr>
        <w:t xml:space="preserve"> </w:t>
      </w:r>
      <w:r>
        <w:rPr>
          <w:w w:val="95"/>
        </w:rPr>
        <w:t>show</w:t>
      </w:r>
      <w:r>
        <w:rPr>
          <w:spacing w:val="-9"/>
          <w:w w:val="95"/>
        </w:rPr>
        <w:t xml:space="preserve"> </w:t>
      </w:r>
      <w:r>
        <w:rPr>
          <w:w w:val="95"/>
        </w:rPr>
        <w:t>that</w:t>
      </w:r>
      <w:r>
        <w:rPr>
          <w:spacing w:val="-9"/>
          <w:w w:val="95"/>
        </w:rPr>
        <w:t xml:space="preserve"> </w:t>
      </w:r>
      <w:r>
        <w:rPr>
          <w:w w:val="95"/>
        </w:rPr>
        <w:t>processing</w:t>
      </w:r>
      <w:r>
        <w:rPr>
          <w:spacing w:val="-9"/>
          <w:w w:val="95"/>
        </w:rPr>
        <w:t xml:space="preserve"> </w:t>
      </w:r>
      <w:r>
        <w:rPr>
          <w:w w:val="95"/>
        </w:rPr>
        <w:t>faces</w:t>
      </w:r>
      <w:r>
        <w:rPr>
          <w:spacing w:val="-9"/>
          <w:w w:val="95"/>
        </w:rPr>
        <w:t xml:space="preserve"> </w:t>
      </w:r>
      <w:r>
        <w:rPr>
          <w:w w:val="95"/>
        </w:rPr>
        <w:t>trigger</w:t>
      </w:r>
      <w:r>
        <w:rPr>
          <w:spacing w:val="-9"/>
          <w:w w:val="95"/>
        </w:rPr>
        <w:t xml:space="preserve"> </w:t>
      </w:r>
      <w:r>
        <w:rPr>
          <w:w w:val="95"/>
        </w:rPr>
        <w:t>stronger</w:t>
      </w:r>
      <w:r>
        <w:rPr>
          <w:spacing w:val="-9"/>
          <w:w w:val="95"/>
        </w:rPr>
        <w:t xml:space="preserve"> </w:t>
      </w:r>
      <w:r>
        <w:rPr>
          <w:w w:val="95"/>
        </w:rPr>
        <w:t>theta-band</w:t>
      </w:r>
      <w:r>
        <w:rPr>
          <w:spacing w:val="-9"/>
          <w:w w:val="95"/>
        </w:rPr>
        <w:t xml:space="preserve"> </w:t>
      </w:r>
      <w:r>
        <w:rPr>
          <w:w w:val="95"/>
        </w:rPr>
        <w:t>phase</w:t>
      </w:r>
      <w:r>
        <w:rPr>
          <w:spacing w:val="-9"/>
          <w:w w:val="95"/>
        </w:rPr>
        <w:t xml:space="preserve"> </w:t>
      </w:r>
      <w:r>
        <w:rPr>
          <w:w w:val="95"/>
        </w:rPr>
        <w:t>synchronization</w:t>
      </w:r>
      <w:r>
        <w:rPr>
          <w:spacing w:val="-9"/>
          <w:w w:val="95"/>
        </w:rPr>
        <w:t xml:space="preserve"> </w:t>
      </w:r>
      <w:r>
        <w:rPr>
          <w:w w:val="95"/>
        </w:rPr>
        <w:t xml:space="preserve">between </w:t>
      </w:r>
      <w:r>
        <w:t>brain</w:t>
      </w:r>
      <w:r>
        <w:rPr>
          <w:spacing w:val="-15"/>
        </w:rPr>
        <w:t xml:space="preserve"> </w:t>
      </w:r>
      <w:r>
        <w:t>regions</w:t>
      </w:r>
      <w:r>
        <w:rPr>
          <w:spacing w:val="-15"/>
        </w:rPr>
        <w:t xml:space="preserve"> </w:t>
      </w:r>
      <w:r>
        <w:t>within</w:t>
      </w:r>
      <w:r>
        <w:rPr>
          <w:spacing w:val="-15"/>
        </w:rPr>
        <w:t xml:space="preserve"> </w:t>
      </w:r>
      <w:r>
        <w:t>120</w:t>
      </w:r>
      <w:r>
        <w:rPr>
          <w:spacing w:val="-15"/>
        </w:rPr>
        <w:t xml:space="preserve"> </w:t>
      </w:r>
      <w:r>
        <w:t>ms</w:t>
      </w:r>
      <w:r>
        <w:rPr>
          <w:spacing w:val="-15"/>
        </w:rPr>
        <w:t xml:space="preserve"> </w:t>
      </w:r>
      <w:r>
        <w:t>compared</w:t>
      </w:r>
      <w:r>
        <w:rPr>
          <w:spacing w:val="-15"/>
        </w:rPr>
        <w:t xml:space="preserve"> </w:t>
      </w:r>
      <w:r>
        <w:t>to</w:t>
      </w:r>
      <w:r>
        <w:rPr>
          <w:spacing w:val="-15"/>
        </w:rPr>
        <w:t xml:space="preserve"> </w:t>
      </w:r>
      <w:r>
        <w:t>processing</w:t>
      </w:r>
      <w:r>
        <w:rPr>
          <w:spacing w:val="-15"/>
        </w:rPr>
        <w:t xml:space="preserve"> </w:t>
      </w:r>
      <w:r>
        <w:t>non-face</w:t>
      </w:r>
      <w:r>
        <w:rPr>
          <w:spacing w:val="-15"/>
        </w:rPr>
        <w:t xml:space="preserve"> </w:t>
      </w:r>
      <w:r>
        <w:t>stimuli</w:t>
      </w:r>
      <w:r>
        <w:rPr>
          <w:spacing w:val="-15"/>
        </w:rPr>
        <w:t xml:space="preserve"> </w:t>
      </w:r>
      <w:r>
        <w:t>between</w:t>
      </w:r>
      <w:r>
        <w:rPr>
          <w:spacing w:val="-15"/>
        </w:rPr>
        <w:t xml:space="preserve"> </w:t>
      </w:r>
      <w:r>
        <w:t xml:space="preserve">parietal </w:t>
      </w:r>
      <w:r>
        <w:rPr>
          <w:w w:val="95"/>
        </w:rPr>
        <w:t xml:space="preserve">and occipito-temporal areas, suggesting that different stages of face processing occur in </w:t>
      </w:r>
      <w:r>
        <w:t>distinct parts of the brain (</w:t>
      </w:r>
      <w:hyperlink w:anchor="_bookmark133" w:history="1">
        <w:r w:rsidR="00F675FE">
          <w:rPr>
            <w:color w:val="0000FF"/>
          </w:rPr>
          <w:t>Yang et al.</w:t>
        </w:r>
      </w:hyperlink>
      <w:r>
        <w:t xml:space="preserve">, </w:t>
      </w:r>
      <w:hyperlink w:anchor="_bookmark133" w:history="1">
        <w:r w:rsidR="00F675FE">
          <w:rPr>
            <w:color w:val="0000FF"/>
          </w:rPr>
          <w:t>2015</w:t>
        </w:r>
      </w:hyperlink>
      <w:r>
        <w:t>).</w:t>
      </w:r>
      <w:r>
        <w:rPr>
          <w:spacing w:val="40"/>
        </w:rPr>
        <w:t xml:space="preserve"> </w:t>
      </w:r>
      <w:r>
        <w:t>Together, these studies align with our connectivity</w:t>
      </w:r>
      <w:r>
        <w:rPr>
          <w:spacing w:val="-12"/>
        </w:rPr>
        <w:t xml:space="preserve"> </w:t>
      </w:r>
      <w:r>
        <w:t>analysis,</w:t>
      </w:r>
      <w:r>
        <w:rPr>
          <w:spacing w:val="-9"/>
        </w:rPr>
        <w:t xml:space="preserve"> </w:t>
      </w:r>
      <w:r>
        <w:t>further</w:t>
      </w:r>
      <w:r>
        <w:rPr>
          <w:spacing w:val="-12"/>
        </w:rPr>
        <w:t xml:space="preserve"> </w:t>
      </w:r>
      <w:r>
        <w:t>supporting</w:t>
      </w:r>
      <w:r>
        <w:rPr>
          <w:spacing w:val="-12"/>
        </w:rPr>
        <w:t xml:space="preserve"> </w:t>
      </w:r>
      <w:r>
        <w:t>the</w:t>
      </w:r>
      <w:r>
        <w:rPr>
          <w:spacing w:val="-12"/>
        </w:rPr>
        <w:t xml:space="preserve"> </w:t>
      </w:r>
      <w:r>
        <w:t>notion</w:t>
      </w:r>
      <w:r>
        <w:rPr>
          <w:spacing w:val="-12"/>
        </w:rPr>
        <w:t xml:space="preserve"> </w:t>
      </w:r>
      <w:r>
        <w:t>that</w:t>
      </w:r>
      <w:r>
        <w:rPr>
          <w:spacing w:val="-12"/>
        </w:rPr>
        <w:t xml:space="preserve"> </w:t>
      </w:r>
      <w:r>
        <w:t>real</w:t>
      </w:r>
      <w:r>
        <w:rPr>
          <w:spacing w:val="-12"/>
        </w:rPr>
        <w:t xml:space="preserve"> </w:t>
      </w:r>
      <w:r>
        <w:t>face</w:t>
      </w:r>
      <w:r>
        <w:rPr>
          <w:spacing w:val="-12"/>
        </w:rPr>
        <w:t xml:space="preserve"> </w:t>
      </w:r>
      <w:r>
        <w:t>recognition</w:t>
      </w:r>
      <w:r>
        <w:rPr>
          <w:spacing w:val="-12"/>
        </w:rPr>
        <w:t xml:space="preserve"> </w:t>
      </w:r>
      <w:r>
        <w:t xml:space="preserve">engages </w:t>
      </w:r>
      <w:r>
        <w:rPr>
          <w:w w:val="95"/>
        </w:rPr>
        <w:t>a broader and more cohesive cortical network configuration, supported by connectivity between higher-order socio-cognitive regions.</w:t>
      </w:r>
    </w:p>
    <w:p w14:paraId="0755A0A9" w14:textId="77777777" w:rsidR="00F675FE" w:rsidRDefault="00000000">
      <w:pPr>
        <w:pStyle w:val="BodyText"/>
        <w:spacing w:before="5" w:line="355" w:lineRule="auto"/>
        <w:ind w:left="140" w:right="1215" w:firstLine="351"/>
        <w:jc w:val="both"/>
      </w:pPr>
      <w:r>
        <w:rPr>
          <w:w w:val="95"/>
        </w:rPr>
        <w:t>The emotional expressions independent of whether they were on real or virtual faces revealed differences in the activation in occipital, right parietal, and left central/temporal regions, supporting our second hypothesis.</w:t>
      </w:r>
      <w:r>
        <w:rPr>
          <w:spacing w:val="40"/>
        </w:rPr>
        <w:t xml:space="preserve"> </w:t>
      </w:r>
      <w:r>
        <w:rPr>
          <w:w w:val="95"/>
        </w:rPr>
        <w:t xml:space="preserve">Neutral and surprise expressions elicited a </w:t>
      </w:r>
      <w:r>
        <w:t>stronger</w:t>
      </w:r>
      <w:r>
        <w:rPr>
          <w:spacing w:val="-15"/>
        </w:rPr>
        <w:t xml:space="preserve"> </w:t>
      </w:r>
      <w:r>
        <w:t>neural</w:t>
      </w:r>
      <w:r>
        <w:rPr>
          <w:spacing w:val="-15"/>
        </w:rPr>
        <w:t xml:space="preserve"> </w:t>
      </w:r>
      <w:r>
        <w:t>response</w:t>
      </w:r>
      <w:r>
        <w:rPr>
          <w:spacing w:val="-15"/>
        </w:rPr>
        <w:t xml:space="preserve"> </w:t>
      </w:r>
      <w:r>
        <w:t>relative</w:t>
      </w:r>
      <w:r>
        <w:rPr>
          <w:spacing w:val="-15"/>
        </w:rPr>
        <w:t xml:space="preserve"> </w:t>
      </w:r>
      <w:r>
        <w:t>to</w:t>
      </w:r>
      <w:r>
        <w:rPr>
          <w:spacing w:val="-15"/>
        </w:rPr>
        <w:t xml:space="preserve"> </w:t>
      </w:r>
      <w:r>
        <w:t>all</w:t>
      </w:r>
      <w:r>
        <w:rPr>
          <w:spacing w:val="-15"/>
        </w:rPr>
        <w:t xml:space="preserve"> </w:t>
      </w:r>
      <w:r>
        <w:t>other</w:t>
      </w:r>
      <w:r>
        <w:rPr>
          <w:spacing w:val="-15"/>
        </w:rPr>
        <w:t xml:space="preserve"> </w:t>
      </w:r>
      <w:r>
        <w:t>emotions.</w:t>
      </w:r>
      <w:r>
        <w:rPr>
          <w:spacing w:val="2"/>
        </w:rPr>
        <w:t xml:space="preserve"> </w:t>
      </w:r>
      <w:r>
        <w:t>This</w:t>
      </w:r>
      <w:r>
        <w:rPr>
          <w:spacing w:val="-15"/>
        </w:rPr>
        <w:t xml:space="preserve"> </w:t>
      </w:r>
      <w:r>
        <w:t>might</w:t>
      </w:r>
      <w:r>
        <w:rPr>
          <w:spacing w:val="-15"/>
        </w:rPr>
        <w:t xml:space="preserve"> </w:t>
      </w:r>
      <w:r>
        <w:t>be</w:t>
      </w:r>
      <w:r>
        <w:rPr>
          <w:spacing w:val="-15"/>
        </w:rPr>
        <w:t xml:space="preserve"> </w:t>
      </w:r>
      <w:r>
        <w:t>explained</w:t>
      </w:r>
      <w:r>
        <w:rPr>
          <w:spacing w:val="-15"/>
        </w:rPr>
        <w:t xml:space="preserve"> </w:t>
      </w:r>
      <w:r>
        <w:t>by</w:t>
      </w:r>
      <w:r>
        <w:rPr>
          <w:spacing w:val="-15"/>
        </w:rPr>
        <w:t xml:space="preserve"> </w:t>
      </w:r>
      <w:r>
        <w:t xml:space="preserve">the </w:t>
      </w:r>
      <w:r>
        <w:rPr>
          <w:spacing w:val="-2"/>
        </w:rPr>
        <w:t>ambiguous</w:t>
      </w:r>
      <w:r>
        <w:rPr>
          <w:spacing w:val="-9"/>
        </w:rPr>
        <w:t xml:space="preserve"> </w:t>
      </w:r>
      <w:r>
        <w:rPr>
          <w:spacing w:val="-2"/>
        </w:rPr>
        <w:t>nature</w:t>
      </w:r>
      <w:r>
        <w:rPr>
          <w:spacing w:val="-9"/>
        </w:rPr>
        <w:t xml:space="preserve"> </w:t>
      </w:r>
      <w:r>
        <w:rPr>
          <w:spacing w:val="-2"/>
        </w:rPr>
        <w:t>of</w:t>
      </w:r>
      <w:r>
        <w:rPr>
          <w:spacing w:val="-9"/>
        </w:rPr>
        <w:t xml:space="preserve"> </w:t>
      </w:r>
      <w:r>
        <w:rPr>
          <w:spacing w:val="-2"/>
        </w:rPr>
        <w:t>the</w:t>
      </w:r>
      <w:r>
        <w:rPr>
          <w:spacing w:val="-9"/>
        </w:rPr>
        <w:t xml:space="preserve"> </w:t>
      </w:r>
      <w:r>
        <w:rPr>
          <w:spacing w:val="-2"/>
        </w:rPr>
        <w:t>two</w:t>
      </w:r>
      <w:r>
        <w:rPr>
          <w:spacing w:val="-9"/>
        </w:rPr>
        <w:t xml:space="preserve"> </w:t>
      </w:r>
      <w:r>
        <w:rPr>
          <w:spacing w:val="-2"/>
        </w:rPr>
        <w:t>emotional</w:t>
      </w:r>
      <w:r>
        <w:rPr>
          <w:spacing w:val="-9"/>
        </w:rPr>
        <w:t xml:space="preserve"> </w:t>
      </w:r>
      <w:r>
        <w:rPr>
          <w:spacing w:val="-2"/>
        </w:rPr>
        <w:t>states</w:t>
      </w:r>
      <w:r>
        <w:rPr>
          <w:spacing w:val="-9"/>
        </w:rPr>
        <w:t xml:space="preserve"> </w:t>
      </w:r>
      <w:r>
        <w:rPr>
          <w:spacing w:val="-2"/>
        </w:rPr>
        <w:t>which</w:t>
      </w:r>
      <w:r>
        <w:rPr>
          <w:spacing w:val="-9"/>
        </w:rPr>
        <w:t xml:space="preserve"> </w:t>
      </w:r>
      <w:r>
        <w:rPr>
          <w:spacing w:val="-2"/>
        </w:rPr>
        <w:t>requires</w:t>
      </w:r>
      <w:r>
        <w:rPr>
          <w:spacing w:val="-9"/>
        </w:rPr>
        <w:t xml:space="preserve"> </w:t>
      </w:r>
      <w:r>
        <w:rPr>
          <w:spacing w:val="-2"/>
        </w:rPr>
        <w:t>greater</w:t>
      </w:r>
      <w:r>
        <w:rPr>
          <w:spacing w:val="-9"/>
        </w:rPr>
        <w:t xml:space="preserve"> </w:t>
      </w:r>
      <w:r>
        <w:rPr>
          <w:spacing w:val="-2"/>
        </w:rPr>
        <w:t>effort</w:t>
      </w:r>
      <w:r>
        <w:rPr>
          <w:spacing w:val="-9"/>
        </w:rPr>
        <w:t xml:space="preserve"> </w:t>
      </w:r>
      <w:r>
        <w:rPr>
          <w:spacing w:val="-2"/>
        </w:rPr>
        <w:t>to</w:t>
      </w:r>
      <w:r>
        <w:rPr>
          <w:spacing w:val="-9"/>
        </w:rPr>
        <w:t xml:space="preserve"> </w:t>
      </w:r>
      <w:r>
        <w:rPr>
          <w:spacing w:val="-2"/>
        </w:rPr>
        <w:t xml:space="preserve">interpret </w:t>
      </w:r>
      <w:r>
        <w:rPr>
          <w:w w:val="95"/>
        </w:rPr>
        <w:t>them.</w:t>
      </w:r>
      <w:r>
        <w:rPr>
          <w:spacing w:val="24"/>
        </w:rPr>
        <w:t xml:space="preserve"> </w:t>
      </w:r>
      <w:r>
        <w:rPr>
          <w:w w:val="95"/>
        </w:rPr>
        <w:t>There</w:t>
      </w:r>
      <w:r>
        <w:rPr>
          <w:spacing w:val="-10"/>
          <w:w w:val="95"/>
        </w:rPr>
        <w:t xml:space="preserve"> </w:t>
      </w:r>
      <w:r>
        <w:rPr>
          <w:w w:val="95"/>
        </w:rPr>
        <w:t>is</w:t>
      </w:r>
      <w:r>
        <w:rPr>
          <w:spacing w:val="-10"/>
          <w:w w:val="95"/>
        </w:rPr>
        <w:t xml:space="preserve"> </w:t>
      </w:r>
      <w:r>
        <w:rPr>
          <w:w w:val="95"/>
        </w:rPr>
        <w:t>consistent</w:t>
      </w:r>
      <w:r>
        <w:rPr>
          <w:spacing w:val="-10"/>
          <w:w w:val="95"/>
        </w:rPr>
        <w:t xml:space="preserve"> </w:t>
      </w:r>
      <w:r>
        <w:rPr>
          <w:w w:val="95"/>
        </w:rPr>
        <w:t>evidence</w:t>
      </w:r>
      <w:r>
        <w:rPr>
          <w:spacing w:val="-10"/>
          <w:w w:val="95"/>
        </w:rPr>
        <w:t xml:space="preserve"> </w:t>
      </w:r>
      <w:r>
        <w:rPr>
          <w:w w:val="95"/>
        </w:rPr>
        <w:t>of</w:t>
      </w:r>
      <w:r>
        <w:rPr>
          <w:spacing w:val="-10"/>
          <w:w w:val="95"/>
        </w:rPr>
        <w:t xml:space="preserve"> </w:t>
      </w:r>
      <w:r>
        <w:rPr>
          <w:w w:val="95"/>
        </w:rPr>
        <w:t>increased</w:t>
      </w:r>
      <w:r>
        <w:rPr>
          <w:spacing w:val="-10"/>
          <w:w w:val="95"/>
        </w:rPr>
        <w:t xml:space="preserve"> </w:t>
      </w:r>
      <w:r>
        <w:rPr>
          <w:w w:val="95"/>
        </w:rPr>
        <w:t>brain</w:t>
      </w:r>
      <w:r>
        <w:rPr>
          <w:spacing w:val="-10"/>
          <w:w w:val="95"/>
        </w:rPr>
        <w:t xml:space="preserve"> </w:t>
      </w:r>
      <w:r>
        <w:rPr>
          <w:w w:val="95"/>
        </w:rPr>
        <w:t>activation</w:t>
      </w:r>
      <w:r>
        <w:rPr>
          <w:spacing w:val="-10"/>
          <w:w w:val="95"/>
        </w:rPr>
        <w:t xml:space="preserve"> </w:t>
      </w:r>
      <w:r>
        <w:rPr>
          <w:w w:val="95"/>
        </w:rPr>
        <w:t>in</w:t>
      </w:r>
      <w:r>
        <w:rPr>
          <w:spacing w:val="-10"/>
          <w:w w:val="95"/>
        </w:rPr>
        <w:t xml:space="preserve"> </w:t>
      </w:r>
      <w:r>
        <w:rPr>
          <w:w w:val="95"/>
        </w:rPr>
        <w:t>response</w:t>
      </w:r>
      <w:r>
        <w:rPr>
          <w:spacing w:val="-10"/>
          <w:w w:val="95"/>
        </w:rPr>
        <w:t xml:space="preserve"> </w:t>
      </w:r>
      <w:r>
        <w:rPr>
          <w:w w:val="95"/>
        </w:rPr>
        <w:t>to</w:t>
      </w:r>
      <w:r>
        <w:rPr>
          <w:spacing w:val="-10"/>
          <w:w w:val="95"/>
        </w:rPr>
        <w:t xml:space="preserve"> </w:t>
      </w:r>
      <w:r>
        <w:rPr>
          <w:w w:val="95"/>
        </w:rPr>
        <w:t>neutral</w:t>
      </w:r>
      <w:r>
        <w:rPr>
          <w:spacing w:val="-10"/>
          <w:w w:val="95"/>
        </w:rPr>
        <w:t xml:space="preserve"> </w:t>
      </w:r>
      <w:r>
        <w:rPr>
          <w:w w:val="95"/>
        </w:rPr>
        <w:t>and surprise</w:t>
      </w:r>
      <w:r>
        <w:rPr>
          <w:spacing w:val="-12"/>
          <w:w w:val="95"/>
        </w:rPr>
        <w:t xml:space="preserve"> </w:t>
      </w:r>
      <w:r>
        <w:rPr>
          <w:w w:val="95"/>
        </w:rPr>
        <w:t>facial</w:t>
      </w:r>
      <w:r>
        <w:rPr>
          <w:spacing w:val="-12"/>
          <w:w w:val="95"/>
        </w:rPr>
        <w:t xml:space="preserve"> </w:t>
      </w:r>
      <w:r>
        <w:rPr>
          <w:w w:val="95"/>
        </w:rPr>
        <w:t>expressions,</w:t>
      </w:r>
      <w:r>
        <w:rPr>
          <w:spacing w:val="-10"/>
          <w:w w:val="95"/>
        </w:rPr>
        <w:t xml:space="preserve"> </w:t>
      </w:r>
      <w:r>
        <w:rPr>
          <w:w w:val="95"/>
        </w:rPr>
        <w:t>sometimes</w:t>
      </w:r>
      <w:r>
        <w:rPr>
          <w:spacing w:val="-12"/>
          <w:w w:val="95"/>
        </w:rPr>
        <w:t xml:space="preserve"> </w:t>
      </w:r>
      <w:r>
        <w:rPr>
          <w:w w:val="95"/>
        </w:rPr>
        <w:t>even</w:t>
      </w:r>
      <w:r>
        <w:rPr>
          <w:spacing w:val="-12"/>
          <w:w w:val="95"/>
        </w:rPr>
        <w:t xml:space="preserve"> </w:t>
      </w:r>
      <w:r>
        <w:rPr>
          <w:w w:val="95"/>
        </w:rPr>
        <w:t>exceeding</w:t>
      </w:r>
      <w:r>
        <w:rPr>
          <w:spacing w:val="-12"/>
          <w:w w:val="95"/>
        </w:rPr>
        <w:t xml:space="preserve"> </w:t>
      </w:r>
      <w:r>
        <w:rPr>
          <w:w w:val="95"/>
        </w:rPr>
        <w:t>responses</w:t>
      </w:r>
      <w:r>
        <w:rPr>
          <w:spacing w:val="-12"/>
          <w:w w:val="95"/>
        </w:rPr>
        <w:t xml:space="preserve"> </w:t>
      </w:r>
      <w:r>
        <w:rPr>
          <w:w w:val="95"/>
        </w:rPr>
        <w:t>to</w:t>
      </w:r>
      <w:r>
        <w:rPr>
          <w:spacing w:val="-12"/>
          <w:w w:val="95"/>
        </w:rPr>
        <w:t xml:space="preserve"> </w:t>
      </w:r>
      <w:r>
        <w:rPr>
          <w:w w:val="95"/>
        </w:rPr>
        <w:t>more</w:t>
      </w:r>
      <w:r>
        <w:rPr>
          <w:spacing w:val="-12"/>
          <w:w w:val="95"/>
        </w:rPr>
        <w:t xml:space="preserve"> </w:t>
      </w:r>
      <w:r>
        <w:rPr>
          <w:w w:val="95"/>
        </w:rPr>
        <w:t>subtle</w:t>
      </w:r>
      <w:r>
        <w:rPr>
          <w:spacing w:val="-12"/>
          <w:w w:val="95"/>
        </w:rPr>
        <w:t xml:space="preserve"> </w:t>
      </w:r>
      <w:r>
        <w:rPr>
          <w:w w:val="95"/>
        </w:rPr>
        <w:t>emotional expressions.</w:t>
      </w:r>
      <w:r>
        <w:rPr>
          <w:spacing w:val="38"/>
        </w:rPr>
        <w:t xml:space="preserve"> </w:t>
      </w:r>
      <w:r>
        <w:rPr>
          <w:w w:val="95"/>
        </w:rPr>
        <w:t>Both</w:t>
      </w:r>
      <w:r>
        <w:rPr>
          <w:spacing w:val="10"/>
        </w:rPr>
        <w:t xml:space="preserve"> </w:t>
      </w:r>
      <w:r>
        <w:rPr>
          <w:w w:val="95"/>
        </w:rPr>
        <w:t>avatar</w:t>
      </w:r>
      <w:r>
        <w:rPr>
          <w:spacing w:val="8"/>
        </w:rPr>
        <w:t xml:space="preserve"> </w:t>
      </w:r>
      <w:r>
        <w:rPr>
          <w:w w:val="95"/>
        </w:rPr>
        <w:t>and</w:t>
      </w:r>
      <w:r>
        <w:rPr>
          <w:spacing w:val="9"/>
        </w:rPr>
        <w:t xml:space="preserve"> </w:t>
      </w:r>
      <w:r>
        <w:rPr>
          <w:w w:val="95"/>
        </w:rPr>
        <w:t>human</w:t>
      </w:r>
      <w:r>
        <w:rPr>
          <w:spacing w:val="10"/>
        </w:rPr>
        <w:t xml:space="preserve"> </w:t>
      </w:r>
      <w:r>
        <w:rPr>
          <w:w w:val="95"/>
        </w:rPr>
        <w:t>emotional</w:t>
      </w:r>
      <w:r>
        <w:rPr>
          <w:spacing w:val="10"/>
        </w:rPr>
        <w:t xml:space="preserve"> </w:t>
      </w:r>
      <w:r>
        <w:rPr>
          <w:w w:val="95"/>
        </w:rPr>
        <w:t>faces</w:t>
      </w:r>
      <w:r>
        <w:rPr>
          <w:spacing w:val="9"/>
        </w:rPr>
        <w:t xml:space="preserve"> </w:t>
      </w:r>
      <w:r>
        <w:rPr>
          <w:w w:val="95"/>
        </w:rPr>
        <w:t>activate</w:t>
      </w:r>
      <w:r>
        <w:rPr>
          <w:spacing w:val="9"/>
        </w:rPr>
        <w:t xml:space="preserve"> </w:t>
      </w:r>
      <w:r>
        <w:rPr>
          <w:w w:val="95"/>
        </w:rPr>
        <w:t>regions</w:t>
      </w:r>
      <w:r>
        <w:rPr>
          <w:spacing w:val="9"/>
        </w:rPr>
        <w:t xml:space="preserve"> </w:t>
      </w:r>
      <w:r>
        <w:rPr>
          <w:w w:val="95"/>
        </w:rPr>
        <w:t>typically</w:t>
      </w:r>
      <w:r>
        <w:rPr>
          <w:spacing w:val="9"/>
        </w:rPr>
        <w:t xml:space="preserve"> </w:t>
      </w:r>
      <w:r>
        <w:rPr>
          <w:spacing w:val="-2"/>
          <w:w w:val="95"/>
        </w:rPr>
        <w:t>involved</w:t>
      </w:r>
    </w:p>
    <w:p w14:paraId="0755A0AA" w14:textId="77777777" w:rsidR="00F675FE" w:rsidRDefault="00F675FE">
      <w:pPr>
        <w:spacing w:line="355" w:lineRule="auto"/>
        <w:jc w:val="both"/>
        <w:sectPr w:rsidR="00F675FE">
          <w:headerReference w:type="default" r:id="rId102"/>
          <w:footerReference w:type="default" r:id="rId103"/>
          <w:pgSz w:w="12240" w:h="15840"/>
          <w:pgMar w:top="1020" w:right="220" w:bottom="280" w:left="1660" w:header="690" w:footer="0" w:gutter="0"/>
          <w:cols w:space="720"/>
        </w:sectPr>
      </w:pPr>
    </w:p>
    <w:p w14:paraId="0755A0AB" w14:textId="77777777" w:rsidR="00F675FE" w:rsidRDefault="00F675FE">
      <w:pPr>
        <w:pStyle w:val="BodyText"/>
        <w:spacing w:before="11"/>
        <w:rPr>
          <w:sz w:val="20"/>
        </w:rPr>
      </w:pPr>
    </w:p>
    <w:p w14:paraId="0755A0AC" w14:textId="77777777" w:rsidR="00F675FE" w:rsidRDefault="00000000">
      <w:pPr>
        <w:pStyle w:val="BodyText"/>
        <w:spacing w:before="118" w:line="355" w:lineRule="auto"/>
        <w:ind w:left="140" w:right="1215"/>
        <w:jc w:val="both"/>
      </w:pPr>
      <w:r>
        <w:t>in</w:t>
      </w:r>
      <w:r>
        <w:rPr>
          <w:spacing w:val="-7"/>
        </w:rPr>
        <w:t xml:space="preserve"> </w:t>
      </w:r>
      <w:r>
        <w:t>emotion</w:t>
      </w:r>
      <w:r>
        <w:rPr>
          <w:spacing w:val="-7"/>
        </w:rPr>
        <w:t xml:space="preserve"> </w:t>
      </w:r>
      <w:r>
        <w:t>processing,</w:t>
      </w:r>
      <w:r>
        <w:rPr>
          <w:spacing w:val="-3"/>
        </w:rPr>
        <w:t xml:space="preserve"> </w:t>
      </w:r>
      <w:r>
        <w:t>such</w:t>
      </w:r>
      <w:r>
        <w:rPr>
          <w:spacing w:val="-7"/>
        </w:rPr>
        <w:t xml:space="preserve"> </w:t>
      </w:r>
      <w:r>
        <w:t>as</w:t>
      </w:r>
      <w:r>
        <w:rPr>
          <w:spacing w:val="-7"/>
        </w:rPr>
        <w:t xml:space="preserve"> </w:t>
      </w:r>
      <w:r>
        <w:t>the</w:t>
      </w:r>
      <w:r>
        <w:rPr>
          <w:spacing w:val="-7"/>
        </w:rPr>
        <w:t xml:space="preserve"> </w:t>
      </w:r>
      <w:r>
        <w:t>bilateral</w:t>
      </w:r>
      <w:r>
        <w:rPr>
          <w:spacing w:val="-7"/>
        </w:rPr>
        <w:t xml:space="preserve"> </w:t>
      </w:r>
      <w:r>
        <w:t>amygdala,</w:t>
      </w:r>
      <w:r>
        <w:rPr>
          <w:spacing w:val="-4"/>
        </w:rPr>
        <w:t xml:space="preserve"> </w:t>
      </w:r>
      <w:r>
        <w:t>fusiform</w:t>
      </w:r>
      <w:r>
        <w:rPr>
          <w:spacing w:val="-7"/>
        </w:rPr>
        <w:t xml:space="preserve"> </w:t>
      </w:r>
      <w:r>
        <w:t>gyri,</w:t>
      </w:r>
      <w:r>
        <w:rPr>
          <w:spacing w:val="-4"/>
        </w:rPr>
        <w:t xml:space="preserve"> </w:t>
      </w:r>
      <w:r>
        <w:t>cerebellum,</w:t>
      </w:r>
      <w:r>
        <w:rPr>
          <w:spacing w:val="-4"/>
        </w:rPr>
        <w:t xml:space="preserve"> </w:t>
      </w:r>
      <w:r>
        <w:t xml:space="preserve">and </w:t>
      </w:r>
      <w:r>
        <w:rPr>
          <w:w w:val="95"/>
        </w:rPr>
        <w:t xml:space="preserve">superior temporal gyrus, with neutral face conditions also producing strong amygdala </w:t>
      </w:r>
      <w:r>
        <w:t>activation,</w:t>
      </w:r>
      <w:r>
        <w:rPr>
          <w:spacing w:val="-15"/>
        </w:rPr>
        <w:t xml:space="preserve"> </w:t>
      </w:r>
      <w:r>
        <w:t>suggesting</w:t>
      </w:r>
      <w:r>
        <w:rPr>
          <w:spacing w:val="-15"/>
        </w:rPr>
        <w:t xml:space="preserve"> </w:t>
      </w:r>
      <w:r>
        <w:t>that</w:t>
      </w:r>
      <w:r>
        <w:rPr>
          <w:spacing w:val="-15"/>
        </w:rPr>
        <w:t xml:space="preserve"> </w:t>
      </w:r>
      <w:r>
        <w:t>the</w:t>
      </w:r>
      <w:r>
        <w:rPr>
          <w:spacing w:val="-15"/>
        </w:rPr>
        <w:t xml:space="preserve"> </w:t>
      </w:r>
      <w:r>
        <w:t>amygdala</w:t>
      </w:r>
      <w:r>
        <w:rPr>
          <w:spacing w:val="-15"/>
        </w:rPr>
        <w:t xml:space="preserve"> </w:t>
      </w:r>
      <w:r>
        <w:t>may</w:t>
      </w:r>
      <w:r>
        <w:rPr>
          <w:spacing w:val="-15"/>
        </w:rPr>
        <w:t xml:space="preserve"> </w:t>
      </w:r>
      <w:r>
        <w:t>not</w:t>
      </w:r>
      <w:r>
        <w:rPr>
          <w:spacing w:val="-15"/>
        </w:rPr>
        <w:t xml:space="preserve"> </w:t>
      </w:r>
      <w:r>
        <w:t>only</w:t>
      </w:r>
      <w:r>
        <w:rPr>
          <w:spacing w:val="-15"/>
        </w:rPr>
        <w:t xml:space="preserve"> </w:t>
      </w:r>
      <w:r>
        <w:t>respond</w:t>
      </w:r>
      <w:r>
        <w:rPr>
          <w:spacing w:val="-15"/>
        </w:rPr>
        <w:t xml:space="preserve"> </w:t>
      </w:r>
      <w:r>
        <w:t>to</w:t>
      </w:r>
      <w:r>
        <w:rPr>
          <w:spacing w:val="-15"/>
        </w:rPr>
        <w:t xml:space="preserve"> </w:t>
      </w:r>
      <w:r>
        <w:t>emotional</w:t>
      </w:r>
      <w:r>
        <w:rPr>
          <w:spacing w:val="-15"/>
        </w:rPr>
        <w:t xml:space="preserve"> </w:t>
      </w:r>
      <w:r>
        <w:t>intensity, but</w:t>
      </w:r>
      <w:r>
        <w:rPr>
          <w:spacing w:val="-9"/>
        </w:rPr>
        <w:t xml:space="preserve"> </w:t>
      </w:r>
      <w:r>
        <w:t>also</w:t>
      </w:r>
      <w:r>
        <w:rPr>
          <w:spacing w:val="-9"/>
        </w:rPr>
        <w:t xml:space="preserve"> </w:t>
      </w:r>
      <w:r>
        <w:t>to</w:t>
      </w:r>
      <w:r>
        <w:rPr>
          <w:spacing w:val="-9"/>
        </w:rPr>
        <w:t xml:space="preserve"> </w:t>
      </w:r>
      <w:r>
        <w:t>the</w:t>
      </w:r>
      <w:r>
        <w:rPr>
          <w:spacing w:val="-9"/>
        </w:rPr>
        <w:t xml:space="preserve"> </w:t>
      </w:r>
      <w:r>
        <w:t>social</w:t>
      </w:r>
      <w:r>
        <w:rPr>
          <w:spacing w:val="-9"/>
        </w:rPr>
        <w:t xml:space="preserve"> </w:t>
      </w:r>
      <w:r>
        <w:t>relevance</w:t>
      </w:r>
      <w:r>
        <w:rPr>
          <w:spacing w:val="-9"/>
        </w:rPr>
        <w:t xml:space="preserve"> </w:t>
      </w:r>
      <w:r>
        <w:t>of</w:t>
      </w:r>
      <w:r>
        <w:rPr>
          <w:spacing w:val="-9"/>
        </w:rPr>
        <w:t xml:space="preserve"> </w:t>
      </w:r>
      <w:r>
        <w:t>faces</w:t>
      </w:r>
      <w:r>
        <w:rPr>
          <w:spacing w:val="-9"/>
        </w:rPr>
        <w:t xml:space="preserve"> </w:t>
      </w:r>
      <w:r>
        <w:t>in</w:t>
      </w:r>
      <w:r>
        <w:rPr>
          <w:spacing w:val="-9"/>
        </w:rPr>
        <w:t xml:space="preserve"> </w:t>
      </w:r>
      <w:r>
        <w:t>general</w:t>
      </w:r>
      <w:r>
        <w:rPr>
          <w:spacing w:val="-9"/>
        </w:rPr>
        <w:t xml:space="preserve"> </w:t>
      </w:r>
      <w:r>
        <w:t>(</w:t>
      </w:r>
      <w:hyperlink w:anchor="_bookmark108" w:history="1">
        <w:r w:rsidR="00F675FE">
          <w:rPr>
            <w:color w:val="0000FF"/>
          </w:rPr>
          <w:t>Moser</w:t>
        </w:r>
        <w:r w:rsidR="00F675FE">
          <w:rPr>
            <w:color w:val="0000FF"/>
            <w:spacing w:val="-9"/>
          </w:rPr>
          <w:t xml:space="preserve"> </w:t>
        </w:r>
        <w:r w:rsidR="00F675FE">
          <w:rPr>
            <w:color w:val="0000FF"/>
          </w:rPr>
          <w:t>et</w:t>
        </w:r>
        <w:r w:rsidR="00F675FE">
          <w:rPr>
            <w:color w:val="0000FF"/>
            <w:spacing w:val="-9"/>
          </w:rPr>
          <w:t xml:space="preserve"> </w:t>
        </w:r>
        <w:r w:rsidR="00F675FE">
          <w:rPr>
            <w:color w:val="0000FF"/>
          </w:rPr>
          <w:t>al.</w:t>
        </w:r>
      </w:hyperlink>
      <w:r>
        <w:t>,</w:t>
      </w:r>
      <w:r>
        <w:rPr>
          <w:spacing w:val="-9"/>
        </w:rPr>
        <w:t xml:space="preserve"> </w:t>
      </w:r>
      <w:hyperlink w:anchor="_bookmark108" w:history="1">
        <w:r w:rsidR="00F675FE">
          <w:rPr>
            <w:color w:val="0000FF"/>
          </w:rPr>
          <w:t>2007</w:t>
        </w:r>
      </w:hyperlink>
      <w:r>
        <w:t>). This</w:t>
      </w:r>
      <w:r>
        <w:rPr>
          <w:spacing w:val="-9"/>
        </w:rPr>
        <w:t xml:space="preserve"> </w:t>
      </w:r>
      <w:r>
        <w:t>aligns</w:t>
      </w:r>
      <w:r>
        <w:rPr>
          <w:spacing w:val="-9"/>
        </w:rPr>
        <w:t xml:space="preserve"> </w:t>
      </w:r>
      <w:r>
        <w:t>with previous</w:t>
      </w:r>
      <w:r>
        <w:rPr>
          <w:spacing w:val="-7"/>
        </w:rPr>
        <w:t xml:space="preserve"> </w:t>
      </w:r>
      <w:r>
        <w:t>findings</w:t>
      </w:r>
      <w:r>
        <w:rPr>
          <w:spacing w:val="-7"/>
        </w:rPr>
        <w:t xml:space="preserve"> </w:t>
      </w:r>
      <w:r>
        <w:t>showing</w:t>
      </w:r>
      <w:r>
        <w:rPr>
          <w:spacing w:val="-7"/>
        </w:rPr>
        <w:t xml:space="preserve"> </w:t>
      </w:r>
      <w:r>
        <w:t>that</w:t>
      </w:r>
      <w:r>
        <w:rPr>
          <w:spacing w:val="-7"/>
        </w:rPr>
        <w:t xml:space="preserve"> </w:t>
      </w:r>
      <w:r>
        <w:t>some</w:t>
      </w:r>
      <w:r>
        <w:rPr>
          <w:spacing w:val="-7"/>
        </w:rPr>
        <w:t xml:space="preserve"> </w:t>
      </w:r>
      <w:r>
        <w:t>neurons</w:t>
      </w:r>
      <w:r>
        <w:rPr>
          <w:spacing w:val="-7"/>
        </w:rPr>
        <w:t xml:space="preserve"> </w:t>
      </w:r>
      <w:r>
        <w:t>in</w:t>
      </w:r>
      <w:r>
        <w:rPr>
          <w:spacing w:val="-7"/>
        </w:rPr>
        <w:t xml:space="preserve"> </w:t>
      </w:r>
      <w:r>
        <w:t>the</w:t>
      </w:r>
      <w:r>
        <w:rPr>
          <w:spacing w:val="-7"/>
        </w:rPr>
        <w:t xml:space="preserve"> </w:t>
      </w:r>
      <w:r>
        <w:t>temporal</w:t>
      </w:r>
      <w:r>
        <w:rPr>
          <w:spacing w:val="-7"/>
        </w:rPr>
        <w:t xml:space="preserve"> </w:t>
      </w:r>
      <w:r>
        <w:t>lobe</w:t>
      </w:r>
      <w:r>
        <w:rPr>
          <w:spacing w:val="-7"/>
        </w:rPr>
        <w:t xml:space="preserve"> </w:t>
      </w:r>
      <w:r>
        <w:t>and</w:t>
      </w:r>
      <w:r>
        <w:rPr>
          <w:spacing w:val="-7"/>
        </w:rPr>
        <w:t xml:space="preserve"> </w:t>
      </w:r>
      <w:r>
        <w:t>amygdala</w:t>
      </w:r>
      <w:r>
        <w:rPr>
          <w:spacing w:val="-7"/>
        </w:rPr>
        <w:t xml:space="preserve"> </w:t>
      </w:r>
      <w:r>
        <w:t xml:space="preserve">are </w:t>
      </w:r>
      <w:r>
        <w:rPr>
          <w:w w:val="95"/>
        </w:rPr>
        <w:t>tuned to detect faces rather than specific emotions.</w:t>
      </w:r>
      <w:r>
        <w:rPr>
          <w:spacing w:val="30"/>
        </w:rPr>
        <w:t xml:space="preserve"> </w:t>
      </w:r>
      <w:r>
        <w:rPr>
          <w:w w:val="95"/>
        </w:rPr>
        <w:t xml:space="preserve">fMRI studies comparing responses to neutral and scrambled faces have revealed robust activation in regions like the fusiform </w:t>
      </w:r>
      <w:r>
        <w:t>gyri,</w:t>
      </w:r>
      <w:r>
        <w:rPr>
          <w:spacing w:val="-15"/>
        </w:rPr>
        <w:t xml:space="preserve"> </w:t>
      </w:r>
      <w:r>
        <w:t>amygdalae,</w:t>
      </w:r>
      <w:r>
        <w:rPr>
          <w:spacing w:val="-15"/>
        </w:rPr>
        <w:t xml:space="preserve"> </w:t>
      </w:r>
      <w:r>
        <w:t>entorhinal</w:t>
      </w:r>
      <w:r>
        <w:rPr>
          <w:spacing w:val="-15"/>
        </w:rPr>
        <w:t xml:space="preserve"> </w:t>
      </w:r>
      <w:r>
        <w:t>cortices,</w:t>
      </w:r>
      <w:r>
        <w:rPr>
          <w:spacing w:val="-15"/>
        </w:rPr>
        <w:t xml:space="preserve"> </w:t>
      </w:r>
      <w:r>
        <w:t>and</w:t>
      </w:r>
      <w:r>
        <w:rPr>
          <w:spacing w:val="-15"/>
        </w:rPr>
        <w:t xml:space="preserve"> </w:t>
      </w:r>
      <w:r>
        <w:t>superior</w:t>
      </w:r>
      <w:r>
        <w:rPr>
          <w:spacing w:val="-15"/>
        </w:rPr>
        <w:t xml:space="preserve"> </w:t>
      </w:r>
      <w:r>
        <w:t>temporal</w:t>
      </w:r>
      <w:r>
        <w:rPr>
          <w:spacing w:val="-15"/>
        </w:rPr>
        <w:t xml:space="preserve"> </w:t>
      </w:r>
      <w:r>
        <w:t>sulcus</w:t>
      </w:r>
      <w:r>
        <w:rPr>
          <w:spacing w:val="-15"/>
        </w:rPr>
        <w:t xml:space="preserve"> </w:t>
      </w:r>
      <w:r>
        <w:t>during</w:t>
      </w:r>
      <w:r>
        <w:rPr>
          <w:spacing w:val="-15"/>
        </w:rPr>
        <w:t xml:space="preserve"> </w:t>
      </w:r>
      <w:r>
        <w:t>neutral</w:t>
      </w:r>
      <w:r>
        <w:rPr>
          <w:spacing w:val="-15"/>
        </w:rPr>
        <w:t xml:space="preserve"> </w:t>
      </w:r>
      <w:r>
        <w:t>face viewing (</w:t>
      </w:r>
      <w:hyperlink w:anchor="_bookmark94" w:history="1">
        <w:r w:rsidR="00F675FE">
          <w:rPr>
            <w:color w:val="0000FF"/>
          </w:rPr>
          <w:t>Kesler/West et al.</w:t>
        </w:r>
      </w:hyperlink>
      <w:r>
        <w:t xml:space="preserve">, </w:t>
      </w:r>
      <w:hyperlink w:anchor="_bookmark94" w:history="1">
        <w:r w:rsidR="00F675FE">
          <w:rPr>
            <w:color w:val="0000FF"/>
          </w:rPr>
          <w:t>2001</w:t>
        </w:r>
      </w:hyperlink>
      <w:r>
        <w:t>).</w:t>
      </w:r>
      <w:r>
        <w:rPr>
          <w:spacing w:val="40"/>
        </w:rPr>
        <w:t xml:space="preserve"> </w:t>
      </w:r>
      <w:r>
        <w:t>These findings confirm that emotionally neutral faces</w:t>
      </w:r>
      <w:r>
        <w:rPr>
          <w:spacing w:val="-14"/>
        </w:rPr>
        <w:t xml:space="preserve"> </w:t>
      </w:r>
      <w:r>
        <w:t>still</w:t>
      </w:r>
      <w:r>
        <w:rPr>
          <w:spacing w:val="-14"/>
        </w:rPr>
        <w:t xml:space="preserve"> </w:t>
      </w:r>
      <w:r>
        <w:t>engage</w:t>
      </w:r>
      <w:r>
        <w:rPr>
          <w:spacing w:val="-14"/>
        </w:rPr>
        <w:t xml:space="preserve"> </w:t>
      </w:r>
      <w:r>
        <w:t>core</w:t>
      </w:r>
      <w:r>
        <w:rPr>
          <w:spacing w:val="-14"/>
        </w:rPr>
        <w:t xml:space="preserve"> </w:t>
      </w:r>
      <w:r>
        <w:t>regions</w:t>
      </w:r>
      <w:r>
        <w:rPr>
          <w:spacing w:val="-14"/>
        </w:rPr>
        <w:t xml:space="preserve"> </w:t>
      </w:r>
      <w:r>
        <w:t>involved</w:t>
      </w:r>
      <w:r>
        <w:rPr>
          <w:spacing w:val="-14"/>
        </w:rPr>
        <w:t xml:space="preserve"> </w:t>
      </w:r>
      <w:r>
        <w:t>in</w:t>
      </w:r>
      <w:r>
        <w:rPr>
          <w:spacing w:val="-14"/>
        </w:rPr>
        <w:t xml:space="preserve"> </w:t>
      </w:r>
      <w:r>
        <w:t>face</w:t>
      </w:r>
      <w:r>
        <w:rPr>
          <w:spacing w:val="-14"/>
        </w:rPr>
        <w:t xml:space="preserve"> </w:t>
      </w:r>
      <w:r>
        <w:t>perception</w:t>
      </w:r>
      <w:r>
        <w:rPr>
          <w:spacing w:val="-14"/>
        </w:rPr>
        <w:t xml:space="preserve"> </w:t>
      </w:r>
      <w:r>
        <w:t>and</w:t>
      </w:r>
      <w:r>
        <w:rPr>
          <w:spacing w:val="-15"/>
        </w:rPr>
        <w:t xml:space="preserve"> </w:t>
      </w:r>
      <w:r>
        <w:t>social</w:t>
      </w:r>
      <w:r>
        <w:rPr>
          <w:spacing w:val="-14"/>
        </w:rPr>
        <w:t xml:space="preserve"> </w:t>
      </w:r>
      <w:r>
        <w:t>processing,</w:t>
      </w:r>
      <w:r>
        <w:rPr>
          <w:spacing w:val="-12"/>
        </w:rPr>
        <w:t xml:space="preserve"> </w:t>
      </w:r>
      <w:r>
        <w:t xml:space="preserve">likely </w:t>
      </w:r>
      <w:r>
        <w:rPr>
          <w:w w:val="95"/>
        </w:rPr>
        <w:t>due to their ambiguous or uncertain emotional content.</w:t>
      </w:r>
      <w:r>
        <w:rPr>
          <w:spacing w:val="38"/>
        </w:rPr>
        <w:t xml:space="preserve"> </w:t>
      </w:r>
      <w:r>
        <w:rPr>
          <w:w w:val="95"/>
        </w:rPr>
        <w:t>Prior fNIRS and fMRI literature has</w:t>
      </w:r>
      <w:r>
        <w:rPr>
          <w:spacing w:val="-8"/>
          <w:w w:val="95"/>
        </w:rPr>
        <w:t xml:space="preserve"> </w:t>
      </w:r>
      <w:r>
        <w:rPr>
          <w:w w:val="95"/>
        </w:rPr>
        <w:t>found</w:t>
      </w:r>
      <w:r>
        <w:rPr>
          <w:spacing w:val="-8"/>
          <w:w w:val="95"/>
        </w:rPr>
        <w:t xml:space="preserve"> </w:t>
      </w:r>
      <w:r>
        <w:rPr>
          <w:w w:val="95"/>
        </w:rPr>
        <w:t>inconsistent</w:t>
      </w:r>
      <w:r>
        <w:rPr>
          <w:spacing w:val="-9"/>
          <w:w w:val="95"/>
        </w:rPr>
        <w:t xml:space="preserve"> </w:t>
      </w:r>
      <w:r>
        <w:rPr>
          <w:w w:val="95"/>
        </w:rPr>
        <w:t>results</w:t>
      </w:r>
      <w:r>
        <w:rPr>
          <w:spacing w:val="-8"/>
          <w:w w:val="95"/>
        </w:rPr>
        <w:t xml:space="preserve"> </w:t>
      </w:r>
      <w:r>
        <w:rPr>
          <w:w w:val="95"/>
        </w:rPr>
        <w:t>for</w:t>
      </w:r>
      <w:r>
        <w:rPr>
          <w:spacing w:val="-9"/>
          <w:w w:val="95"/>
        </w:rPr>
        <w:t xml:space="preserve"> </w:t>
      </w:r>
      <w:r>
        <w:rPr>
          <w:w w:val="95"/>
        </w:rPr>
        <w:t>emotional</w:t>
      </w:r>
      <w:r>
        <w:rPr>
          <w:spacing w:val="-9"/>
          <w:w w:val="95"/>
        </w:rPr>
        <w:t xml:space="preserve"> </w:t>
      </w:r>
      <w:r>
        <w:rPr>
          <w:w w:val="95"/>
        </w:rPr>
        <w:t>face</w:t>
      </w:r>
      <w:r>
        <w:rPr>
          <w:spacing w:val="-8"/>
          <w:w w:val="95"/>
        </w:rPr>
        <w:t xml:space="preserve"> </w:t>
      </w:r>
      <w:r>
        <w:rPr>
          <w:w w:val="95"/>
        </w:rPr>
        <w:t>processing</w:t>
      </w:r>
      <w:r>
        <w:rPr>
          <w:spacing w:val="-9"/>
          <w:w w:val="95"/>
        </w:rPr>
        <w:t xml:space="preserve"> </w:t>
      </w:r>
      <w:r>
        <w:rPr>
          <w:w w:val="95"/>
        </w:rPr>
        <w:t>in</w:t>
      </w:r>
      <w:r>
        <w:rPr>
          <w:spacing w:val="-8"/>
          <w:w w:val="95"/>
        </w:rPr>
        <w:t xml:space="preserve"> </w:t>
      </w:r>
      <w:r>
        <w:rPr>
          <w:w w:val="95"/>
        </w:rPr>
        <w:t>the</w:t>
      </w:r>
      <w:r>
        <w:rPr>
          <w:spacing w:val="-9"/>
          <w:w w:val="95"/>
        </w:rPr>
        <w:t xml:space="preserve"> </w:t>
      </w:r>
      <w:r>
        <w:rPr>
          <w:w w:val="95"/>
        </w:rPr>
        <w:t>PFC,</w:t>
      </w:r>
      <w:r>
        <w:rPr>
          <w:spacing w:val="-8"/>
          <w:w w:val="95"/>
        </w:rPr>
        <w:t xml:space="preserve"> </w:t>
      </w:r>
      <w:r>
        <w:rPr>
          <w:w w:val="95"/>
        </w:rPr>
        <w:t>with</w:t>
      </w:r>
      <w:r>
        <w:rPr>
          <w:spacing w:val="-9"/>
          <w:w w:val="95"/>
        </w:rPr>
        <w:t xml:space="preserve"> </w:t>
      </w:r>
      <w:r>
        <w:rPr>
          <w:w w:val="95"/>
        </w:rPr>
        <w:t>some</w:t>
      </w:r>
      <w:r>
        <w:rPr>
          <w:spacing w:val="-8"/>
          <w:w w:val="95"/>
        </w:rPr>
        <w:t xml:space="preserve"> </w:t>
      </w:r>
      <w:r>
        <w:rPr>
          <w:w w:val="95"/>
        </w:rPr>
        <w:t>studies reporting</w:t>
      </w:r>
      <w:r>
        <w:rPr>
          <w:spacing w:val="-7"/>
          <w:w w:val="95"/>
        </w:rPr>
        <w:t xml:space="preserve"> </w:t>
      </w:r>
      <w:r>
        <w:rPr>
          <w:w w:val="95"/>
        </w:rPr>
        <w:t>increases</w:t>
      </w:r>
      <w:r>
        <w:rPr>
          <w:spacing w:val="-7"/>
          <w:w w:val="95"/>
        </w:rPr>
        <w:t xml:space="preserve"> </w:t>
      </w:r>
      <w:r>
        <w:rPr>
          <w:w w:val="95"/>
        </w:rPr>
        <w:t>in</w:t>
      </w:r>
      <w:r>
        <w:rPr>
          <w:spacing w:val="-7"/>
          <w:w w:val="95"/>
        </w:rPr>
        <w:t xml:space="preserve"> </w:t>
      </w:r>
      <w:r>
        <w:rPr>
          <w:w w:val="95"/>
        </w:rPr>
        <w:t>oxygenated</w:t>
      </w:r>
      <w:r>
        <w:rPr>
          <w:spacing w:val="-7"/>
          <w:w w:val="95"/>
        </w:rPr>
        <w:t xml:space="preserve"> </w:t>
      </w:r>
      <w:r>
        <w:rPr>
          <w:w w:val="95"/>
        </w:rPr>
        <w:t>hemoglobin</w:t>
      </w:r>
      <w:r>
        <w:rPr>
          <w:spacing w:val="-7"/>
          <w:w w:val="95"/>
        </w:rPr>
        <w:t xml:space="preserve"> </w:t>
      </w:r>
      <w:r>
        <w:rPr>
          <w:w w:val="95"/>
        </w:rPr>
        <w:t>in</w:t>
      </w:r>
      <w:r>
        <w:rPr>
          <w:spacing w:val="-7"/>
          <w:w w:val="95"/>
        </w:rPr>
        <w:t xml:space="preserve"> </w:t>
      </w:r>
      <w:r>
        <w:rPr>
          <w:w w:val="95"/>
        </w:rPr>
        <w:t>regions</w:t>
      </w:r>
      <w:r>
        <w:rPr>
          <w:spacing w:val="-7"/>
          <w:w w:val="95"/>
        </w:rPr>
        <w:t xml:space="preserve"> </w:t>
      </w:r>
      <w:r>
        <w:rPr>
          <w:w w:val="95"/>
        </w:rPr>
        <w:t>like</w:t>
      </w:r>
      <w:r>
        <w:rPr>
          <w:spacing w:val="-7"/>
          <w:w w:val="95"/>
        </w:rPr>
        <w:t xml:space="preserve"> </w:t>
      </w:r>
      <w:r>
        <w:rPr>
          <w:w w:val="95"/>
        </w:rPr>
        <w:t>the</w:t>
      </w:r>
      <w:r>
        <w:rPr>
          <w:spacing w:val="-7"/>
          <w:w w:val="95"/>
        </w:rPr>
        <w:t xml:space="preserve"> </w:t>
      </w:r>
      <w:r>
        <w:rPr>
          <w:w w:val="95"/>
        </w:rPr>
        <w:t>medial</w:t>
      </w:r>
      <w:r>
        <w:rPr>
          <w:spacing w:val="-7"/>
          <w:w w:val="95"/>
        </w:rPr>
        <w:t xml:space="preserve"> </w:t>
      </w:r>
      <w:r>
        <w:rPr>
          <w:w w:val="95"/>
        </w:rPr>
        <w:t>and</w:t>
      </w:r>
      <w:r>
        <w:rPr>
          <w:spacing w:val="-7"/>
          <w:w w:val="95"/>
        </w:rPr>
        <w:t xml:space="preserve"> </w:t>
      </w:r>
      <w:r>
        <w:rPr>
          <w:w w:val="95"/>
        </w:rPr>
        <w:t>ventral</w:t>
      </w:r>
      <w:r>
        <w:rPr>
          <w:spacing w:val="-7"/>
          <w:w w:val="95"/>
        </w:rPr>
        <w:t xml:space="preserve"> </w:t>
      </w:r>
      <w:r>
        <w:rPr>
          <w:w w:val="95"/>
        </w:rPr>
        <w:t xml:space="preserve">PFC, while others showed decreases or no change, depending on the emotion or brain region </w:t>
      </w:r>
      <w:r>
        <w:t>(</w:t>
      </w:r>
      <w:hyperlink w:anchor="_bookmark130" w:history="1">
        <w:r w:rsidR="00F675FE">
          <w:rPr>
            <w:color w:val="0000FF"/>
          </w:rPr>
          <w:t>Westgarth et al.</w:t>
        </w:r>
      </w:hyperlink>
      <w:r>
        <w:t xml:space="preserve">, </w:t>
      </w:r>
      <w:hyperlink w:anchor="_bookmark130" w:history="1">
        <w:r w:rsidR="00F675FE">
          <w:rPr>
            <w:color w:val="0000FF"/>
          </w:rPr>
          <w:t>2021</w:t>
        </w:r>
      </w:hyperlink>
      <w:r>
        <w:t>).</w:t>
      </w:r>
      <w:r>
        <w:rPr>
          <w:spacing w:val="40"/>
        </w:rPr>
        <w:t xml:space="preserve"> </w:t>
      </w:r>
      <w:r>
        <w:t xml:space="preserve">These findings and our own challenge the assumption that </w:t>
      </w:r>
      <w:r>
        <w:rPr>
          <w:w w:val="95"/>
        </w:rPr>
        <w:t>processing</w:t>
      </w:r>
      <w:r>
        <w:rPr>
          <w:spacing w:val="-7"/>
          <w:w w:val="95"/>
        </w:rPr>
        <w:t xml:space="preserve"> </w:t>
      </w:r>
      <w:r>
        <w:rPr>
          <w:w w:val="95"/>
        </w:rPr>
        <w:t>more</w:t>
      </w:r>
      <w:r>
        <w:rPr>
          <w:spacing w:val="-7"/>
          <w:w w:val="95"/>
        </w:rPr>
        <w:t xml:space="preserve"> </w:t>
      </w:r>
      <w:r>
        <w:rPr>
          <w:w w:val="95"/>
        </w:rPr>
        <w:t>salient</w:t>
      </w:r>
      <w:r>
        <w:rPr>
          <w:spacing w:val="-7"/>
          <w:w w:val="95"/>
        </w:rPr>
        <w:t xml:space="preserve"> </w:t>
      </w:r>
      <w:r>
        <w:rPr>
          <w:w w:val="95"/>
        </w:rPr>
        <w:t>emotions</w:t>
      </w:r>
      <w:r>
        <w:rPr>
          <w:spacing w:val="-7"/>
          <w:w w:val="95"/>
        </w:rPr>
        <w:t xml:space="preserve"> </w:t>
      </w:r>
      <w:r>
        <w:rPr>
          <w:w w:val="95"/>
        </w:rPr>
        <w:t>result</w:t>
      </w:r>
      <w:r>
        <w:rPr>
          <w:spacing w:val="-7"/>
          <w:w w:val="95"/>
        </w:rPr>
        <w:t xml:space="preserve"> </w:t>
      </w:r>
      <w:r>
        <w:rPr>
          <w:w w:val="95"/>
        </w:rPr>
        <w:t>in</w:t>
      </w:r>
      <w:r>
        <w:rPr>
          <w:spacing w:val="-7"/>
          <w:w w:val="95"/>
        </w:rPr>
        <w:t xml:space="preserve"> </w:t>
      </w:r>
      <w:r>
        <w:rPr>
          <w:w w:val="95"/>
        </w:rPr>
        <w:t>greater</w:t>
      </w:r>
      <w:r>
        <w:rPr>
          <w:spacing w:val="-7"/>
          <w:w w:val="95"/>
        </w:rPr>
        <w:t xml:space="preserve"> </w:t>
      </w:r>
      <w:r>
        <w:rPr>
          <w:w w:val="95"/>
        </w:rPr>
        <w:t>activation,</w:t>
      </w:r>
      <w:r>
        <w:rPr>
          <w:spacing w:val="-4"/>
          <w:w w:val="95"/>
        </w:rPr>
        <w:t xml:space="preserve"> </w:t>
      </w:r>
      <w:r>
        <w:rPr>
          <w:w w:val="95"/>
        </w:rPr>
        <w:t>perhaps</w:t>
      </w:r>
      <w:r>
        <w:rPr>
          <w:spacing w:val="-7"/>
          <w:w w:val="95"/>
        </w:rPr>
        <w:t xml:space="preserve"> </w:t>
      </w:r>
      <w:r>
        <w:rPr>
          <w:w w:val="95"/>
        </w:rPr>
        <w:t>the</w:t>
      </w:r>
      <w:r>
        <w:rPr>
          <w:spacing w:val="-7"/>
          <w:w w:val="95"/>
        </w:rPr>
        <w:t xml:space="preserve"> </w:t>
      </w:r>
      <w:r>
        <w:rPr>
          <w:w w:val="95"/>
        </w:rPr>
        <w:t>way</w:t>
      </w:r>
      <w:r>
        <w:rPr>
          <w:spacing w:val="-7"/>
          <w:w w:val="95"/>
        </w:rPr>
        <w:t xml:space="preserve"> </w:t>
      </w:r>
      <w:r>
        <w:rPr>
          <w:w w:val="95"/>
        </w:rPr>
        <w:t>we</w:t>
      </w:r>
      <w:r>
        <w:rPr>
          <w:spacing w:val="-7"/>
          <w:w w:val="95"/>
        </w:rPr>
        <w:t xml:space="preserve"> </w:t>
      </w:r>
      <w:r>
        <w:rPr>
          <w:w w:val="95"/>
        </w:rPr>
        <w:t xml:space="preserve">process </w:t>
      </w:r>
      <w:r>
        <w:t>faces</w:t>
      </w:r>
      <w:r>
        <w:rPr>
          <w:spacing w:val="-15"/>
        </w:rPr>
        <w:t xml:space="preserve"> </w:t>
      </w:r>
      <w:r>
        <w:t>has</w:t>
      </w:r>
      <w:r>
        <w:rPr>
          <w:spacing w:val="-15"/>
        </w:rPr>
        <w:t xml:space="preserve"> </w:t>
      </w:r>
      <w:r>
        <w:t>more</w:t>
      </w:r>
      <w:r>
        <w:rPr>
          <w:spacing w:val="-15"/>
        </w:rPr>
        <w:t xml:space="preserve"> </w:t>
      </w:r>
      <w:r>
        <w:t>to</w:t>
      </w:r>
      <w:r>
        <w:rPr>
          <w:spacing w:val="-15"/>
        </w:rPr>
        <w:t xml:space="preserve"> </w:t>
      </w:r>
      <w:r>
        <w:t>do</w:t>
      </w:r>
      <w:r>
        <w:rPr>
          <w:spacing w:val="-15"/>
        </w:rPr>
        <w:t xml:space="preserve"> </w:t>
      </w:r>
      <w:r>
        <w:t>with</w:t>
      </w:r>
      <w:r>
        <w:rPr>
          <w:spacing w:val="-15"/>
        </w:rPr>
        <w:t xml:space="preserve"> </w:t>
      </w:r>
      <w:r>
        <w:t>the</w:t>
      </w:r>
      <w:r>
        <w:rPr>
          <w:spacing w:val="-15"/>
        </w:rPr>
        <w:t xml:space="preserve"> </w:t>
      </w:r>
      <w:r>
        <w:t>connectivity</w:t>
      </w:r>
      <w:r>
        <w:rPr>
          <w:spacing w:val="-15"/>
        </w:rPr>
        <w:t xml:space="preserve"> </w:t>
      </w:r>
      <w:r>
        <w:t>patterns</w:t>
      </w:r>
      <w:r>
        <w:rPr>
          <w:spacing w:val="-15"/>
        </w:rPr>
        <w:t xml:space="preserve"> </w:t>
      </w:r>
      <w:r>
        <w:t>and</w:t>
      </w:r>
      <w:r>
        <w:rPr>
          <w:spacing w:val="-15"/>
        </w:rPr>
        <w:t xml:space="preserve"> </w:t>
      </w:r>
      <w:r>
        <w:t>the</w:t>
      </w:r>
      <w:r>
        <w:rPr>
          <w:spacing w:val="-15"/>
        </w:rPr>
        <w:t xml:space="preserve"> </w:t>
      </w:r>
      <w:r>
        <w:t>networks</w:t>
      </w:r>
      <w:r>
        <w:rPr>
          <w:spacing w:val="-15"/>
        </w:rPr>
        <w:t xml:space="preserve"> </w:t>
      </w:r>
      <w:r>
        <w:t>that</w:t>
      </w:r>
      <w:r>
        <w:rPr>
          <w:spacing w:val="-15"/>
        </w:rPr>
        <w:t xml:space="preserve"> </w:t>
      </w:r>
      <w:r>
        <w:t>are</w:t>
      </w:r>
      <w:r>
        <w:rPr>
          <w:spacing w:val="-15"/>
        </w:rPr>
        <w:t xml:space="preserve"> </w:t>
      </w:r>
      <w:r>
        <w:t>engaged, rather</w:t>
      </w:r>
      <w:r>
        <w:rPr>
          <w:spacing w:val="-6"/>
        </w:rPr>
        <w:t xml:space="preserve"> </w:t>
      </w:r>
      <w:r>
        <w:t>than</w:t>
      </w:r>
      <w:r>
        <w:rPr>
          <w:spacing w:val="-5"/>
        </w:rPr>
        <w:t xml:space="preserve"> </w:t>
      </w:r>
      <w:r>
        <w:t>the</w:t>
      </w:r>
      <w:r>
        <w:rPr>
          <w:spacing w:val="-6"/>
        </w:rPr>
        <w:t xml:space="preserve"> </w:t>
      </w:r>
      <w:r>
        <w:t>magnitude</w:t>
      </w:r>
      <w:r>
        <w:rPr>
          <w:spacing w:val="-6"/>
        </w:rPr>
        <w:t xml:space="preserve"> </w:t>
      </w:r>
      <w:r>
        <w:t>of</w:t>
      </w:r>
      <w:r>
        <w:rPr>
          <w:spacing w:val="-5"/>
        </w:rPr>
        <w:t xml:space="preserve"> </w:t>
      </w:r>
      <w:r>
        <w:t>activation</w:t>
      </w:r>
      <w:r>
        <w:rPr>
          <w:spacing w:val="-6"/>
        </w:rPr>
        <w:t xml:space="preserve"> </w:t>
      </w:r>
      <w:r>
        <w:t>in</w:t>
      </w:r>
      <w:r>
        <w:rPr>
          <w:spacing w:val="-5"/>
        </w:rPr>
        <w:t xml:space="preserve"> </w:t>
      </w:r>
      <w:r>
        <w:t>specific</w:t>
      </w:r>
      <w:r>
        <w:rPr>
          <w:spacing w:val="-5"/>
        </w:rPr>
        <w:t xml:space="preserve"> </w:t>
      </w:r>
      <w:r>
        <w:t>regions.</w:t>
      </w:r>
    </w:p>
    <w:p w14:paraId="0755A0AD" w14:textId="77777777" w:rsidR="00F675FE" w:rsidRDefault="00000000">
      <w:pPr>
        <w:pStyle w:val="BodyText"/>
        <w:spacing w:before="7" w:line="355" w:lineRule="auto"/>
        <w:ind w:left="140" w:right="1216" w:firstLine="351"/>
        <w:jc w:val="both"/>
      </w:pPr>
      <w:r>
        <w:rPr>
          <w:w w:val="95"/>
        </w:rPr>
        <w:t xml:space="preserve">The functional connectivity analysis showed that there are distinct connectivity pat- </w:t>
      </w:r>
      <w:r>
        <w:t>terns</w:t>
      </w:r>
      <w:r>
        <w:rPr>
          <w:spacing w:val="-11"/>
        </w:rPr>
        <w:t xml:space="preserve"> </w:t>
      </w:r>
      <w:r>
        <w:t>associated</w:t>
      </w:r>
      <w:r>
        <w:rPr>
          <w:spacing w:val="-11"/>
        </w:rPr>
        <w:t xml:space="preserve"> </w:t>
      </w:r>
      <w:r>
        <w:t>with</w:t>
      </w:r>
      <w:r>
        <w:rPr>
          <w:spacing w:val="-11"/>
        </w:rPr>
        <w:t xml:space="preserve"> </w:t>
      </w:r>
      <w:r>
        <w:t>processing</w:t>
      </w:r>
      <w:r>
        <w:rPr>
          <w:spacing w:val="-11"/>
        </w:rPr>
        <w:t xml:space="preserve"> </w:t>
      </w:r>
      <w:r>
        <w:t>different</w:t>
      </w:r>
      <w:r>
        <w:rPr>
          <w:spacing w:val="-11"/>
        </w:rPr>
        <w:t xml:space="preserve"> </w:t>
      </w:r>
      <w:r>
        <w:t>emotions,</w:t>
      </w:r>
      <w:r>
        <w:rPr>
          <w:spacing w:val="-8"/>
        </w:rPr>
        <w:t xml:space="preserve"> </w:t>
      </w:r>
      <w:r>
        <w:t>with</w:t>
      </w:r>
      <w:r>
        <w:rPr>
          <w:spacing w:val="-11"/>
        </w:rPr>
        <w:t xml:space="preserve"> </w:t>
      </w:r>
      <w:r>
        <w:t>Fear</w:t>
      </w:r>
      <w:r>
        <w:rPr>
          <w:spacing w:val="-11"/>
        </w:rPr>
        <w:t xml:space="preserve"> </w:t>
      </w:r>
      <w:r>
        <w:t>and</w:t>
      </w:r>
      <w:r>
        <w:rPr>
          <w:spacing w:val="-11"/>
        </w:rPr>
        <w:t xml:space="preserve"> </w:t>
      </w:r>
      <w:r>
        <w:t>Anger</w:t>
      </w:r>
      <w:r>
        <w:rPr>
          <w:spacing w:val="-11"/>
        </w:rPr>
        <w:t xml:space="preserve"> </w:t>
      </w:r>
      <w:r>
        <w:t>eliciting</w:t>
      </w:r>
      <w:r>
        <w:rPr>
          <w:spacing w:val="-11"/>
        </w:rPr>
        <w:t xml:space="preserve"> </w:t>
      </w:r>
      <w:r>
        <w:t>the strongest connectivity, particularly in the left central/temporal cortex across frontal and</w:t>
      </w:r>
      <w:r>
        <w:rPr>
          <w:spacing w:val="-9"/>
        </w:rPr>
        <w:t xml:space="preserve"> </w:t>
      </w:r>
      <w:r>
        <w:t>parietal</w:t>
      </w:r>
      <w:r>
        <w:rPr>
          <w:spacing w:val="-9"/>
        </w:rPr>
        <w:t xml:space="preserve"> </w:t>
      </w:r>
      <w:r>
        <w:t>regions,</w:t>
      </w:r>
      <w:r>
        <w:rPr>
          <w:spacing w:val="-6"/>
        </w:rPr>
        <w:t xml:space="preserve"> </w:t>
      </w:r>
      <w:r>
        <w:t>supporting</w:t>
      </w:r>
      <w:r>
        <w:rPr>
          <w:spacing w:val="-9"/>
        </w:rPr>
        <w:t xml:space="preserve"> </w:t>
      </w:r>
      <w:r>
        <w:t>our</w:t>
      </w:r>
      <w:r>
        <w:rPr>
          <w:spacing w:val="-9"/>
        </w:rPr>
        <w:t xml:space="preserve"> </w:t>
      </w:r>
      <w:r>
        <w:t>second</w:t>
      </w:r>
      <w:r>
        <w:rPr>
          <w:spacing w:val="-9"/>
        </w:rPr>
        <w:t xml:space="preserve"> </w:t>
      </w:r>
      <w:r>
        <w:t>hypothesis.</w:t>
      </w:r>
      <w:r>
        <w:rPr>
          <w:spacing w:val="30"/>
        </w:rPr>
        <w:t xml:space="preserve"> </w:t>
      </w:r>
      <w:r>
        <w:t>Distinct</w:t>
      </w:r>
      <w:r>
        <w:rPr>
          <w:spacing w:val="-9"/>
        </w:rPr>
        <w:t xml:space="preserve"> </w:t>
      </w:r>
      <w:r>
        <w:t>clusters</w:t>
      </w:r>
      <w:r>
        <w:rPr>
          <w:spacing w:val="-9"/>
        </w:rPr>
        <w:t xml:space="preserve"> </w:t>
      </w:r>
      <w:r>
        <w:t>of</w:t>
      </w:r>
      <w:r>
        <w:rPr>
          <w:spacing w:val="-9"/>
        </w:rPr>
        <w:t xml:space="preserve"> </w:t>
      </w:r>
      <w:r>
        <w:t>emotions emerged</w:t>
      </w:r>
      <w:r>
        <w:rPr>
          <w:spacing w:val="-15"/>
        </w:rPr>
        <w:t xml:space="preserve"> </w:t>
      </w:r>
      <w:r>
        <w:t>from</w:t>
      </w:r>
      <w:r>
        <w:rPr>
          <w:spacing w:val="-15"/>
        </w:rPr>
        <w:t xml:space="preserve"> </w:t>
      </w:r>
      <w:r>
        <w:t>the</w:t>
      </w:r>
      <w:r>
        <w:rPr>
          <w:spacing w:val="-15"/>
        </w:rPr>
        <w:t xml:space="preserve"> </w:t>
      </w:r>
      <w:r>
        <w:t>connectivity</w:t>
      </w:r>
      <w:r>
        <w:rPr>
          <w:spacing w:val="-15"/>
        </w:rPr>
        <w:t xml:space="preserve"> </w:t>
      </w:r>
      <w:r>
        <w:t>analysis,</w:t>
      </w:r>
      <w:r>
        <w:rPr>
          <w:spacing w:val="-15"/>
        </w:rPr>
        <w:t xml:space="preserve"> </w:t>
      </w:r>
      <w:r>
        <w:t>with</w:t>
      </w:r>
      <w:r>
        <w:rPr>
          <w:spacing w:val="-15"/>
        </w:rPr>
        <w:t xml:space="preserve"> </w:t>
      </w:r>
      <w:r>
        <w:t>Fear,</w:t>
      </w:r>
      <w:r>
        <w:rPr>
          <w:spacing w:val="-15"/>
        </w:rPr>
        <w:t xml:space="preserve"> </w:t>
      </w:r>
      <w:r>
        <w:t>Anger,</w:t>
      </w:r>
      <w:r>
        <w:rPr>
          <w:spacing w:val="-15"/>
        </w:rPr>
        <w:t xml:space="preserve"> </w:t>
      </w:r>
      <w:r>
        <w:t>and</w:t>
      </w:r>
      <w:r>
        <w:rPr>
          <w:spacing w:val="-15"/>
        </w:rPr>
        <w:t xml:space="preserve"> </w:t>
      </w:r>
      <w:r>
        <w:t>Joy</w:t>
      </w:r>
      <w:r>
        <w:rPr>
          <w:spacing w:val="-15"/>
        </w:rPr>
        <w:t xml:space="preserve"> </w:t>
      </w:r>
      <w:r>
        <w:t>forming</w:t>
      </w:r>
      <w:r>
        <w:rPr>
          <w:spacing w:val="-15"/>
        </w:rPr>
        <w:t xml:space="preserve"> </w:t>
      </w:r>
      <w:r>
        <w:t>one</w:t>
      </w:r>
      <w:r>
        <w:rPr>
          <w:spacing w:val="-15"/>
        </w:rPr>
        <w:t xml:space="preserve"> </w:t>
      </w:r>
      <w:r>
        <w:t>cluster with</w:t>
      </w:r>
      <w:r>
        <w:rPr>
          <w:spacing w:val="-15"/>
        </w:rPr>
        <w:t xml:space="preserve"> </w:t>
      </w:r>
      <w:r>
        <w:t>stronger</w:t>
      </w:r>
      <w:r>
        <w:rPr>
          <w:spacing w:val="-15"/>
        </w:rPr>
        <w:t xml:space="preserve"> </w:t>
      </w:r>
      <w:r>
        <w:t>connectivity</w:t>
      </w:r>
      <w:r>
        <w:rPr>
          <w:spacing w:val="-15"/>
        </w:rPr>
        <w:t xml:space="preserve"> </w:t>
      </w:r>
      <w:r>
        <w:t>than</w:t>
      </w:r>
      <w:r>
        <w:rPr>
          <w:spacing w:val="-15"/>
        </w:rPr>
        <w:t xml:space="preserve"> </w:t>
      </w:r>
      <w:r>
        <w:t>the</w:t>
      </w:r>
      <w:r>
        <w:rPr>
          <w:spacing w:val="-15"/>
        </w:rPr>
        <w:t xml:space="preserve"> </w:t>
      </w:r>
      <w:r>
        <w:t>other</w:t>
      </w:r>
      <w:r>
        <w:rPr>
          <w:spacing w:val="-15"/>
        </w:rPr>
        <w:t xml:space="preserve"> </w:t>
      </w:r>
      <w:r>
        <w:t>cluster</w:t>
      </w:r>
      <w:r>
        <w:rPr>
          <w:spacing w:val="-15"/>
        </w:rPr>
        <w:t xml:space="preserve"> </w:t>
      </w:r>
      <w:r>
        <w:t>of</w:t>
      </w:r>
      <w:r>
        <w:rPr>
          <w:spacing w:val="-15"/>
        </w:rPr>
        <w:t xml:space="preserve"> </w:t>
      </w:r>
      <w:r>
        <w:t>emotions,</w:t>
      </w:r>
      <w:r>
        <w:rPr>
          <w:spacing w:val="-15"/>
        </w:rPr>
        <w:t xml:space="preserve"> </w:t>
      </w:r>
      <w:r>
        <w:t>which</w:t>
      </w:r>
      <w:r>
        <w:rPr>
          <w:spacing w:val="-15"/>
        </w:rPr>
        <w:t xml:space="preserve"> </w:t>
      </w:r>
      <w:r>
        <w:t>included</w:t>
      </w:r>
      <w:r>
        <w:rPr>
          <w:spacing w:val="-15"/>
        </w:rPr>
        <w:t xml:space="preserve"> </w:t>
      </w:r>
      <w:r>
        <w:t>Disgust, Sadness, Surprise, and Neutral faces.</w:t>
      </w:r>
      <w:r>
        <w:rPr>
          <w:spacing w:val="40"/>
        </w:rPr>
        <w:t xml:space="preserve"> </w:t>
      </w:r>
      <w:r>
        <w:t xml:space="preserve">The activation and connectivity analyses show </w:t>
      </w:r>
      <w:r>
        <w:rPr>
          <w:w w:val="95"/>
        </w:rPr>
        <w:t>divergent findings, with activation differences primarily in visual regions, while connec- tivity</w:t>
      </w:r>
      <w:r>
        <w:rPr>
          <w:spacing w:val="-10"/>
          <w:w w:val="95"/>
        </w:rPr>
        <w:t xml:space="preserve"> </w:t>
      </w:r>
      <w:r>
        <w:rPr>
          <w:w w:val="95"/>
        </w:rPr>
        <w:t>differences</w:t>
      </w:r>
      <w:r>
        <w:rPr>
          <w:spacing w:val="-9"/>
          <w:w w:val="95"/>
        </w:rPr>
        <w:t xml:space="preserve"> </w:t>
      </w:r>
      <w:r>
        <w:rPr>
          <w:w w:val="95"/>
        </w:rPr>
        <w:t>were</w:t>
      </w:r>
      <w:r>
        <w:rPr>
          <w:spacing w:val="-8"/>
          <w:w w:val="95"/>
        </w:rPr>
        <w:t xml:space="preserve"> </w:t>
      </w:r>
      <w:r>
        <w:rPr>
          <w:w w:val="95"/>
        </w:rPr>
        <w:t>more</w:t>
      </w:r>
      <w:r>
        <w:rPr>
          <w:spacing w:val="-9"/>
          <w:w w:val="95"/>
        </w:rPr>
        <w:t xml:space="preserve"> </w:t>
      </w:r>
      <w:r>
        <w:rPr>
          <w:w w:val="95"/>
        </w:rPr>
        <w:t>widespread</w:t>
      </w:r>
      <w:r>
        <w:rPr>
          <w:spacing w:val="-8"/>
          <w:w w:val="95"/>
        </w:rPr>
        <w:t xml:space="preserve"> </w:t>
      </w:r>
      <w:r>
        <w:rPr>
          <w:w w:val="95"/>
        </w:rPr>
        <w:t>across</w:t>
      </w:r>
      <w:r>
        <w:rPr>
          <w:spacing w:val="-9"/>
          <w:w w:val="95"/>
        </w:rPr>
        <w:t xml:space="preserve"> </w:t>
      </w:r>
      <w:r>
        <w:rPr>
          <w:w w:val="95"/>
        </w:rPr>
        <w:t>the</w:t>
      </w:r>
      <w:r>
        <w:rPr>
          <w:spacing w:val="-9"/>
          <w:w w:val="95"/>
        </w:rPr>
        <w:t xml:space="preserve"> </w:t>
      </w:r>
      <w:r>
        <w:rPr>
          <w:w w:val="95"/>
        </w:rPr>
        <w:t>brain,</w:t>
      </w:r>
      <w:r>
        <w:rPr>
          <w:spacing w:val="-7"/>
          <w:w w:val="95"/>
        </w:rPr>
        <w:t xml:space="preserve"> </w:t>
      </w:r>
      <w:r>
        <w:rPr>
          <w:w w:val="95"/>
        </w:rPr>
        <w:t>suggesting</w:t>
      </w:r>
      <w:r>
        <w:rPr>
          <w:spacing w:val="-9"/>
          <w:w w:val="95"/>
        </w:rPr>
        <w:t xml:space="preserve"> </w:t>
      </w:r>
      <w:r>
        <w:rPr>
          <w:w w:val="95"/>
        </w:rPr>
        <w:t>that</w:t>
      </w:r>
      <w:r>
        <w:rPr>
          <w:spacing w:val="-9"/>
          <w:w w:val="95"/>
        </w:rPr>
        <w:t xml:space="preserve"> </w:t>
      </w:r>
      <w:r>
        <w:rPr>
          <w:w w:val="95"/>
        </w:rPr>
        <w:t>while</w:t>
      </w:r>
      <w:r>
        <w:rPr>
          <w:spacing w:val="-9"/>
          <w:w w:val="95"/>
        </w:rPr>
        <w:t xml:space="preserve"> </w:t>
      </w:r>
      <w:r>
        <w:rPr>
          <w:w w:val="95"/>
        </w:rPr>
        <w:t>the</w:t>
      </w:r>
      <w:r>
        <w:rPr>
          <w:spacing w:val="-9"/>
          <w:w w:val="95"/>
        </w:rPr>
        <w:t xml:space="preserve"> </w:t>
      </w:r>
      <w:r>
        <w:rPr>
          <w:spacing w:val="-2"/>
          <w:w w:val="95"/>
        </w:rPr>
        <w:t>initial</w:t>
      </w:r>
    </w:p>
    <w:p w14:paraId="0755A0AE" w14:textId="77777777" w:rsidR="00F675FE" w:rsidRDefault="00F675FE">
      <w:pPr>
        <w:spacing w:line="355" w:lineRule="auto"/>
        <w:jc w:val="both"/>
        <w:sectPr w:rsidR="00F675FE">
          <w:headerReference w:type="default" r:id="rId104"/>
          <w:footerReference w:type="default" r:id="rId105"/>
          <w:pgSz w:w="12240" w:h="15840"/>
          <w:pgMar w:top="1020" w:right="220" w:bottom="280" w:left="1660" w:header="690" w:footer="0" w:gutter="0"/>
          <w:cols w:space="720"/>
        </w:sectPr>
      </w:pPr>
    </w:p>
    <w:p w14:paraId="0755A0AF" w14:textId="77777777" w:rsidR="00F675FE" w:rsidRDefault="00F675FE">
      <w:pPr>
        <w:pStyle w:val="BodyText"/>
        <w:spacing w:before="11"/>
        <w:rPr>
          <w:sz w:val="20"/>
        </w:rPr>
      </w:pPr>
    </w:p>
    <w:p w14:paraId="0755A0B0" w14:textId="77777777" w:rsidR="00F675FE" w:rsidRDefault="00000000">
      <w:pPr>
        <w:pStyle w:val="BodyText"/>
        <w:spacing w:before="118" w:line="355" w:lineRule="auto"/>
        <w:ind w:left="140" w:right="1216"/>
        <w:jc w:val="both"/>
      </w:pPr>
      <w:r>
        <w:rPr>
          <w:spacing w:val="-2"/>
        </w:rPr>
        <w:t>perception</w:t>
      </w:r>
      <w:r>
        <w:rPr>
          <w:spacing w:val="-4"/>
        </w:rPr>
        <w:t xml:space="preserve"> </w:t>
      </w:r>
      <w:r>
        <w:rPr>
          <w:spacing w:val="-2"/>
        </w:rPr>
        <w:t>of</w:t>
      </w:r>
      <w:r>
        <w:rPr>
          <w:spacing w:val="-4"/>
        </w:rPr>
        <w:t xml:space="preserve"> </w:t>
      </w:r>
      <w:r>
        <w:rPr>
          <w:spacing w:val="-2"/>
        </w:rPr>
        <w:t>faces</w:t>
      </w:r>
      <w:r>
        <w:rPr>
          <w:spacing w:val="-4"/>
        </w:rPr>
        <w:t xml:space="preserve"> </w:t>
      </w:r>
      <w:r>
        <w:rPr>
          <w:spacing w:val="-2"/>
        </w:rPr>
        <w:t>is</w:t>
      </w:r>
      <w:r>
        <w:rPr>
          <w:spacing w:val="-4"/>
        </w:rPr>
        <w:t xml:space="preserve"> </w:t>
      </w:r>
      <w:r>
        <w:rPr>
          <w:spacing w:val="-2"/>
        </w:rPr>
        <w:t>localized, the</w:t>
      </w:r>
      <w:r>
        <w:rPr>
          <w:spacing w:val="-4"/>
        </w:rPr>
        <w:t xml:space="preserve"> </w:t>
      </w:r>
      <w:r>
        <w:rPr>
          <w:spacing w:val="-2"/>
        </w:rPr>
        <w:t>emotional</w:t>
      </w:r>
      <w:r>
        <w:rPr>
          <w:spacing w:val="-4"/>
        </w:rPr>
        <w:t xml:space="preserve"> </w:t>
      </w:r>
      <w:r>
        <w:rPr>
          <w:spacing w:val="-2"/>
        </w:rPr>
        <w:t>processing</w:t>
      </w:r>
      <w:r>
        <w:rPr>
          <w:spacing w:val="-4"/>
        </w:rPr>
        <w:t xml:space="preserve"> </w:t>
      </w:r>
      <w:r>
        <w:rPr>
          <w:spacing w:val="-2"/>
        </w:rPr>
        <w:t>involves</w:t>
      </w:r>
      <w:r>
        <w:rPr>
          <w:spacing w:val="-4"/>
        </w:rPr>
        <w:t xml:space="preserve"> </w:t>
      </w:r>
      <w:r>
        <w:rPr>
          <w:spacing w:val="-2"/>
        </w:rPr>
        <w:t>higher-order</w:t>
      </w:r>
      <w:r>
        <w:rPr>
          <w:spacing w:val="-4"/>
        </w:rPr>
        <w:t xml:space="preserve"> </w:t>
      </w:r>
      <w:r>
        <w:rPr>
          <w:spacing w:val="-2"/>
        </w:rPr>
        <w:t xml:space="preserve">associ- </w:t>
      </w:r>
      <w:r>
        <w:t>ation</w:t>
      </w:r>
      <w:r>
        <w:rPr>
          <w:spacing w:val="-2"/>
        </w:rPr>
        <w:t xml:space="preserve"> </w:t>
      </w:r>
      <w:r>
        <w:t>areas.</w:t>
      </w:r>
      <w:r>
        <w:rPr>
          <w:spacing w:val="39"/>
        </w:rPr>
        <w:t xml:space="preserve"> </w:t>
      </w:r>
      <w:r>
        <w:t>We</w:t>
      </w:r>
      <w:r>
        <w:rPr>
          <w:spacing w:val="-2"/>
        </w:rPr>
        <w:t xml:space="preserve"> </w:t>
      </w:r>
      <w:r>
        <w:t>found</w:t>
      </w:r>
      <w:r>
        <w:rPr>
          <w:spacing w:val="-2"/>
        </w:rPr>
        <w:t xml:space="preserve"> </w:t>
      </w:r>
      <w:r>
        <w:t>that</w:t>
      </w:r>
      <w:r>
        <w:rPr>
          <w:spacing w:val="-2"/>
        </w:rPr>
        <w:t xml:space="preserve"> </w:t>
      </w:r>
      <w:r>
        <w:t>across</w:t>
      </w:r>
      <w:r>
        <w:rPr>
          <w:spacing w:val="-2"/>
        </w:rPr>
        <w:t xml:space="preserve"> </w:t>
      </w:r>
      <w:r>
        <w:t>all</w:t>
      </w:r>
      <w:r>
        <w:rPr>
          <w:spacing w:val="-2"/>
        </w:rPr>
        <w:t xml:space="preserve"> </w:t>
      </w:r>
      <w:r>
        <w:t>emotions, visual</w:t>
      </w:r>
      <w:r>
        <w:rPr>
          <w:spacing w:val="-2"/>
        </w:rPr>
        <w:t xml:space="preserve"> </w:t>
      </w:r>
      <w:r>
        <w:t>regions</w:t>
      </w:r>
      <w:r>
        <w:rPr>
          <w:spacing w:val="-2"/>
        </w:rPr>
        <w:t xml:space="preserve"> </w:t>
      </w:r>
      <w:r>
        <w:t>(occipital)</w:t>
      </w:r>
      <w:r>
        <w:rPr>
          <w:spacing w:val="-2"/>
        </w:rPr>
        <w:t xml:space="preserve"> </w:t>
      </w:r>
      <w:r>
        <w:t>showed</w:t>
      </w:r>
      <w:r>
        <w:rPr>
          <w:spacing w:val="-2"/>
        </w:rPr>
        <w:t xml:space="preserve"> </w:t>
      </w:r>
      <w:r>
        <w:t>less connectivity</w:t>
      </w:r>
      <w:r>
        <w:rPr>
          <w:spacing w:val="-11"/>
        </w:rPr>
        <w:t xml:space="preserve"> </w:t>
      </w:r>
      <w:r>
        <w:t>differences,</w:t>
      </w:r>
      <w:r>
        <w:rPr>
          <w:spacing w:val="-7"/>
        </w:rPr>
        <w:t xml:space="preserve"> </w:t>
      </w:r>
      <w:r>
        <w:t>while</w:t>
      </w:r>
      <w:r>
        <w:rPr>
          <w:spacing w:val="-11"/>
        </w:rPr>
        <w:t xml:space="preserve"> </w:t>
      </w:r>
      <w:r>
        <w:t>central/temporal</w:t>
      </w:r>
      <w:r>
        <w:rPr>
          <w:spacing w:val="-11"/>
        </w:rPr>
        <w:t xml:space="preserve"> </w:t>
      </w:r>
      <w:r>
        <w:t>and</w:t>
      </w:r>
      <w:r>
        <w:rPr>
          <w:spacing w:val="-10"/>
        </w:rPr>
        <w:t xml:space="preserve"> </w:t>
      </w:r>
      <w:r>
        <w:t>parietal</w:t>
      </w:r>
      <w:r>
        <w:rPr>
          <w:spacing w:val="-11"/>
        </w:rPr>
        <w:t xml:space="preserve"> </w:t>
      </w:r>
      <w:r>
        <w:t>regions</w:t>
      </w:r>
      <w:r>
        <w:rPr>
          <w:spacing w:val="-11"/>
        </w:rPr>
        <w:t xml:space="preserve"> </w:t>
      </w:r>
      <w:r>
        <w:t>exhibited</w:t>
      </w:r>
      <w:r>
        <w:rPr>
          <w:spacing w:val="-10"/>
        </w:rPr>
        <w:t xml:space="preserve"> </w:t>
      </w:r>
      <w:r>
        <w:t xml:space="preserve">strong </w:t>
      </w:r>
      <w:r>
        <w:rPr>
          <w:w w:val="95"/>
        </w:rPr>
        <w:t xml:space="preserve">variations, suggesting that the emotional nuances of faces are primarily encoded in these </w:t>
      </w:r>
      <w:r>
        <w:t>higher-order</w:t>
      </w:r>
      <w:r>
        <w:rPr>
          <w:spacing w:val="-15"/>
        </w:rPr>
        <w:t xml:space="preserve"> </w:t>
      </w:r>
      <w:r>
        <w:t>association</w:t>
      </w:r>
      <w:r>
        <w:rPr>
          <w:spacing w:val="-15"/>
        </w:rPr>
        <w:t xml:space="preserve"> </w:t>
      </w:r>
      <w:r>
        <w:t>areas.</w:t>
      </w:r>
      <w:r>
        <w:rPr>
          <w:spacing w:val="11"/>
        </w:rPr>
        <w:t xml:space="preserve"> </w:t>
      </w:r>
      <w:r>
        <w:t>This</w:t>
      </w:r>
      <w:r>
        <w:rPr>
          <w:spacing w:val="-15"/>
        </w:rPr>
        <w:t xml:space="preserve"> </w:t>
      </w:r>
      <w:r>
        <w:t>lines</w:t>
      </w:r>
      <w:r>
        <w:rPr>
          <w:spacing w:val="-15"/>
        </w:rPr>
        <w:t xml:space="preserve"> </w:t>
      </w:r>
      <w:r>
        <w:t>up</w:t>
      </w:r>
      <w:r>
        <w:rPr>
          <w:spacing w:val="-15"/>
        </w:rPr>
        <w:t xml:space="preserve"> </w:t>
      </w:r>
      <w:r>
        <w:t>with</w:t>
      </w:r>
      <w:r>
        <w:rPr>
          <w:spacing w:val="-15"/>
        </w:rPr>
        <w:t xml:space="preserve"> </w:t>
      </w:r>
      <w:r>
        <w:t>the</w:t>
      </w:r>
      <w:r>
        <w:rPr>
          <w:spacing w:val="-15"/>
        </w:rPr>
        <w:t xml:space="preserve"> </w:t>
      </w:r>
      <w:r>
        <w:t>constructionist</w:t>
      </w:r>
      <w:r>
        <w:rPr>
          <w:spacing w:val="-15"/>
        </w:rPr>
        <w:t xml:space="preserve"> </w:t>
      </w:r>
      <w:r>
        <w:t>view</w:t>
      </w:r>
      <w:r>
        <w:rPr>
          <w:spacing w:val="-15"/>
        </w:rPr>
        <w:t xml:space="preserve"> </w:t>
      </w:r>
      <w:r>
        <w:t>of</w:t>
      </w:r>
      <w:r>
        <w:rPr>
          <w:spacing w:val="-15"/>
        </w:rPr>
        <w:t xml:space="preserve"> </w:t>
      </w:r>
      <w:r>
        <w:t xml:space="preserve">emotion, </w:t>
      </w:r>
      <w:r>
        <w:rPr>
          <w:w w:val="95"/>
        </w:rPr>
        <w:t>that</w:t>
      </w:r>
      <w:r>
        <w:rPr>
          <w:spacing w:val="-7"/>
          <w:w w:val="95"/>
        </w:rPr>
        <w:t xml:space="preserve"> </w:t>
      </w:r>
      <w:r>
        <w:rPr>
          <w:w w:val="95"/>
        </w:rPr>
        <w:t>emotional</w:t>
      </w:r>
      <w:r>
        <w:rPr>
          <w:spacing w:val="-7"/>
          <w:w w:val="95"/>
        </w:rPr>
        <w:t xml:space="preserve"> </w:t>
      </w:r>
      <w:r>
        <w:rPr>
          <w:w w:val="95"/>
        </w:rPr>
        <w:t>expressions</w:t>
      </w:r>
      <w:r>
        <w:rPr>
          <w:spacing w:val="-7"/>
          <w:w w:val="95"/>
        </w:rPr>
        <w:t xml:space="preserve"> </w:t>
      </w:r>
      <w:r>
        <w:rPr>
          <w:w w:val="95"/>
        </w:rPr>
        <w:t>are</w:t>
      </w:r>
      <w:r>
        <w:rPr>
          <w:spacing w:val="-7"/>
          <w:w w:val="95"/>
        </w:rPr>
        <w:t xml:space="preserve"> </w:t>
      </w:r>
      <w:r>
        <w:rPr>
          <w:w w:val="95"/>
        </w:rPr>
        <w:t>decoded</w:t>
      </w:r>
      <w:r>
        <w:rPr>
          <w:spacing w:val="-7"/>
          <w:w w:val="95"/>
        </w:rPr>
        <w:t xml:space="preserve"> </w:t>
      </w:r>
      <w:r>
        <w:rPr>
          <w:w w:val="95"/>
        </w:rPr>
        <w:t>in</w:t>
      </w:r>
      <w:r>
        <w:rPr>
          <w:spacing w:val="-7"/>
          <w:w w:val="95"/>
        </w:rPr>
        <w:t xml:space="preserve"> </w:t>
      </w:r>
      <w:r>
        <w:rPr>
          <w:w w:val="95"/>
        </w:rPr>
        <w:t>distributed</w:t>
      </w:r>
      <w:r>
        <w:rPr>
          <w:spacing w:val="-7"/>
          <w:w w:val="95"/>
        </w:rPr>
        <w:t xml:space="preserve"> </w:t>
      </w:r>
      <w:r>
        <w:rPr>
          <w:w w:val="95"/>
        </w:rPr>
        <w:t>brain</w:t>
      </w:r>
      <w:r>
        <w:rPr>
          <w:spacing w:val="-7"/>
          <w:w w:val="95"/>
        </w:rPr>
        <w:t xml:space="preserve"> </w:t>
      </w:r>
      <w:r>
        <w:rPr>
          <w:w w:val="95"/>
        </w:rPr>
        <w:t>networks</w:t>
      </w:r>
      <w:r>
        <w:rPr>
          <w:spacing w:val="-7"/>
          <w:w w:val="95"/>
        </w:rPr>
        <w:t xml:space="preserve"> </w:t>
      </w:r>
      <w:r>
        <w:rPr>
          <w:w w:val="95"/>
        </w:rPr>
        <w:t>rather</w:t>
      </w:r>
      <w:r>
        <w:rPr>
          <w:spacing w:val="-7"/>
          <w:w w:val="95"/>
        </w:rPr>
        <w:t xml:space="preserve"> </w:t>
      </w:r>
      <w:r>
        <w:rPr>
          <w:w w:val="95"/>
        </w:rPr>
        <w:t>than</w:t>
      </w:r>
      <w:r>
        <w:rPr>
          <w:spacing w:val="-7"/>
          <w:w w:val="95"/>
        </w:rPr>
        <w:t xml:space="preserve"> </w:t>
      </w:r>
      <w:r>
        <w:rPr>
          <w:w w:val="95"/>
        </w:rPr>
        <w:t xml:space="preserve">isolated </w:t>
      </w:r>
      <w:r>
        <w:t>regions (</w:t>
      </w:r>
      <w:hyperlink w:anchor="_bookmark58" w:history="1">
        <w:r w:rsidR="00F675FE">
          <w:rPr>
            <w:color w:val="0000FF"/>
          </w:rPr>
          <w:t>Barrett</w:t>
        </w:r>
      </w:hyperlink>
      <w:r>
        <w:t xml:space="preserve">, </w:t>
      </w:r>
      <w:hyperlink w:anchor="_bookmark58" w:history="1">
        <w:r w:rsidR="00F675FE">
          <w:rPr>
            <w:color w:val="0000FF"/>
          </w:rPr>
          <w:t>2006b</w:t>
        </w:r>
      </w:hyperlink>
      <w:r>
        <w:t>).</w:t>
      </w:r>
    </w:p>
    <w:p w14:paraId="0755A0B1" w14:textId="77777777" w:rsidR="00F675FE" w:rsidRDefault="00000000">
      <w:pPr>
        <w:pStyle w:val="BodyText"/>
        <w:spacing w:before="2" w:line="355" w:lineRule="auto"/>
        <w:ind w:left="140" w:right="1214" w:firstLine="351"/>
        <w:jc w:val="both"/>
      </w:pPr>
      <w:r>
        <w:rPr>
          <w:w w:val="95"/>
        </w:rPr>
        <w:t>Fearful faces signal potential threat, and the interpretation of these cues depends on contextual factors, whereas Anger signals the source of threat.</w:t>
      </w:r>
      <w:r>
        <w:rPr>
          <w:spacing w:val="40"/>
        </w:rPr>
        <w:t xml:space="preserve"> </w:t>
      </w:r>
      <w:r>
        <w:rPr>
          <w:w w:val="95"/>
        </w:rPr>
        <w:t xml:space="preserve">Fear processing engages </w:t>
      </w:r>
      <w:r>
        <w:t>the amygdala, particularly when eye gaze is not directed at the viewer compared to when it is (</w:t>
      </w:r>
      <w:hyperlink w:anchor="_bookmark70" w:history="1">
        <w:r w:rsidR="00F675FE">
          <w:rPr>
            <w:color w:val="0000FF"/>
          </w:rPr>
          <w:t>Cushing et al.</w:t>
        </w:r>
      </w:hyperlink>
      <w:r>
        <w:t xml:space="preserve">, </w:t>
      </w:r>
      <w:hyperlink w:anchor="_bookmark70" w:history="1">
        <w:r w:rsidR="00F675FE">
          <w:rPr>
            <w:color w:val="0000FF"/>
          </w:rPr>
          <w:t>2018</w:t>
        </w:r>
      </w:hyperlink>
      <w:r>
        <w:t>).</w:t>
      </w:r>
      <w:r>
        <w:rPr>
          <w:spacing w:val="40"/>
        </w:rPr>
        <w:t xml:space="preserve"> </w:t>
      </w:r>
      <w:r>
        <w:t xml:space="preserve">Connectivity from the amygdala to the dorsolateral </w:t>
      </w:r>
      <w:r>
        <w:rPr>
          <w:w w:val="95"/>
        </w:rPr>
        <w:t>prefrontal cortex (dlPFC) differs when processing fearful versus sad facial expressions, with</w:t>
      </w:r>
      <w:r>
        <w:rPr>
          <w:spacing w:val="-9"/>
          <w:w w:val="95"/>
        </w:rPr>
        <w:t xml:space="preserve"> </w:t>
      </w:r>
      <w:r>
        <w:rPr>
          <w:w w:val="95"/>
        </w:rPr>
        <w:t>increased</w:t>
      </w:r>
      <w:r>
        <w:rPr>
          <w:spacing w:val="-9"/>
          <w:w w:val="95"/>
        </w:rPr>
        <w:t xml:space="preserve"> </w:t>
      </w:r>
      <w:r>
        <w:rPr>
          <w:w w:val="95"/>
        </w:rPr>
        <w:t>connectivity</w:t>
      </w:r>
      <w:r>
        <w:rPr>
          <w:spacing w:val="-9"/>
          <w:w w:val="95"/>
        </w:rPr>
        <w:t xml:space="preserve"> </w:t>
      </w:r>
      <w:r>
        <w:rPr>
          <w:w w:val="95"/>
        </w:rPr>
        <w:t>when</w:t>
      </w:r>
      <w:r>
        <w:rPr>
          <w:spacing w:val="-9"/>
          <w:w w:val="95"/>
        </w:rPr>
        <w:t xml:space="preserve"> </w:t>
      </w:r>
      <w:r>
        <w:rPr>
          <w:w w:val="95"/>
        </w:rPr>
        <w:t>processing</w:t>
      </w:r>
      <w:r>
        <w:rPr>
          <w:spacing w:val="-9"/>
          <w:w w:val="95"/>
        </w:rPr>
        <w:t xml:space="preserve"> </w:t>
      </w:r>
      <w:r>
        <w:rPr>
          <w:w w:val="95"/>
        </w:rPr>
        <w:t>fearful</w:t>
      </w:r>
      <w:r>
        <w:rPr>
          <w:spacing w:val="-9"/>
          <w:w w:val="95"/>
        </w:rPr>
        <w:t xml:space="preserve"> </w:t>
      </w:r>
      <w:r>
        <w:rPr>
          <w:w w:val="95"/>
        </w:rPr>
        <w:t>faces</w:t>
      </w:r>
      <w:r>
        <w:rPr>
          <w:spacing w:val="-9"/>
          <w:w w:val="95"/>
        </w:rPr>
        <w:t xml:space="preserve"> </w:t>
      </w:r>
      <w:r>
        <w:rPr>
          <w:w w:val="95"/>
        </w:rPr>
        <w:t>compared</w:t>
      </w:r>
      <w:r>
        <w:rPr>
          <w:spacing w:val="-9"/>
          <w:w w:val="95"/>
        </w:rPr>
        <w:t xml:space="preserve"> </w:t>
      </w:r>
      <w:r>
        <w:rPr>
          <w:w w:val="95"/>
        </w:rPr>
        <w:t>to</w:t>
      </w:r>
      <w:r>
        <w:rPr>
          <w:spacing w:val="-9"/>
          <w:w w:val="95"/>
        </w:rPr>
        <w:t xml:space="preserve"> </w:t>
      </w:r>
      <w:r>
        <w:rPr>
          <w:w w:val="95"/>
        </w:rPr>
        <w:t>sad</w:t>
      </w:r>
      <w:r>
        <w:rPr>
          <w:spacing w:val="-9"/>
          <w:w w:val="95"/>
        </w:rPr>
        <w:t xml:space="preserve"> </w:t>
      </w:r>
      <w:r>
        <w:rPr>
          <w:w w:val="95"/>
        </w:rPr>
        <w:t>faces,</w:t>
      </w:r>
      <w:r>
        <w:rPr>
          <w:spacing w:val="-6"/>
          <w:w w:val="95"/>
        </w:rPr>
        <w:t xml:space="preserve"> </w:t>
      </w:r>
      <w:r>
        <w:rPr>
          <w:w w:val="95"/>
        </w:rPr>
        <w:t xml:space="preserve">attribut- </w:t>
      </w:r>
      <w:r>
        <w:t>ing this to the higher salience and arousal associated with fear (</w:t>
      </w:r>
      <w:hyperlink w:anchor="_bookmark90" w:history="1">
        <w:r w:rsidR="00F675FE">
          <w:rPr>
            <w:color w:val="0000FF"/>
          </w:rPr>
          <w:t>Jamieson et al.</w:t>
        </w:r>
      </w:hyperlink>
      <w:r>
        <w:t xml:space="preserve">, </w:t>
      </w:r>
      <w:hyperlink w:anchor="_bookmark90" w:history="1">
        <w:r w:rsidR="00F675FE">
          <w:rPr>
            <w:color w:val="0000FF"/>
          </w:rPr>
          <w:t>2021</w:t>
        </w:r>
      </w:hyperlink>
      <w:r>
        <w:t xml:space="preserve">; </w:t>
      </w:r>
      <w:hyperlink w:anchor="_bookmark54" w:history="1">
        <w:r w:rsidR="00F675FE">
          <w:rPr>
            <w:color w:val="0000FF"/>
            <w:w w:val="95"/>
          </w:rPr>
          <w:t>Adolphs</w:t>
        </w:r>
      </w:hyperlink>
      <w:r>
        <w:rPr>
          <w:w w:val="95"/>
        </w:rPr>
        <w:t xml:space="preserve">, </w:t>
      </w:r>
      <w:hyperlink w:anchor="_bookmark54" w:history="1">
        <w:r w:rsidR="00F675FE">
          <w:rPr>
            <w:color w:val="0000FF"/>
            <w:w w:val="95"/>
          </w:rPr>
          <w:t>2013</w:t>
        </w:r>
      </w:hyperlink>
      <w:r>
        <w:rPr>
          <w:w w:val="95"/>
        </w:rPr>
        <w:t>).</w:t>
      </w:r>
      <w:r>
        <w:t xml:space="preserve"> </w:t>
      </w:r>
      <w:r>
        <w:rPr>
          <w:w w:val="95"/>
        </w:rPr>
        <w:t>This pattern lines up with our emotion connectivity summary heatmap (Figure</w:t>
      </w:r>
      <w:r>
        <w:rPr>
          <w:spacing w:val="-1"/>
          <w:w w:val="95"/>
        </w:rPr>
        <w:t xml:space="preserve"> </w:t>
      </w:r>
      <w:hyperlink w:anchor="_bookmark46" w:history="1">
        <w:r w:rsidR="00F675FE">
          <w:rPr>
            <w:color w:val="0000FF"/>
            <w:w w:val="95"/>
          </w:rPr>
          <w:t>3.7</w:t>
        </w:r>
      </w:hyperlink>
      <w:r>
        <w:rPr>
          <w:w w:val="95"/>
        </w:rPr>
        <w:t>), where</w:t>
      </w:r>
      <w:r>
        <w:rPr>
          <w:spacing w:val="-1"/>
          <w:w w:val="95"/>
        </w:rPr>
        <w:t xml:space="preserve"> </w:t>
      </w:r>
      <w:r>
        <w:rPr>
          <w:w w:val="95"/>
        </w:rPr>
        <w:t>fearful</w:t>
      </w:r>
      <w:r>
        <w:rPr>
          <w:spacing w:val="-1"/>
          <w:w w:val="95"/>
        </w:rPr>
        <w:t xml:space="preserve"> </w:t>
      </w:r>
      <w:r>
        <w:rPr>
          <w:w w:val="95"/>
        </w:rPr>
        <w:t>faces</w:t>
      </w:r>
      <w:r>
        <w:rPr>
          <w:spacing w:val="-1"/>
          <w:w w:val="95"/>
        </w:rPr>
        <w:t xml:space="preserve"> </w:t>
      </w:r>
      <w:r>
        <w:rPr>
          <w:w w:val="95"/>
        </w:rPr>
        <w:t>show</w:t>
      </w:r>
      <w:r>
        <w:rPr>
          <w:spacing w:val="-1"/>
          <w:w w:val="95"/>
        </w:rPr>
        <w:t xml:space="preserve"> </w:t>
      </w:r>
      <w:r>
        <w:rPr>
          <w:w w:val="95"/>
        </w:rPr>
        <w:t>robust</w:t>
      </w:r>
      <w:r>
        <w:rPr>
          <w:spacing w:val="-1"/>
          <w:w w:val="95"/>
        </w:rPr>
        <w:t xml:space="preserve"> </w:t>
      </w:r>
      <w:r>
        <w:rPr>
          <w:w w:val="95"/>
        </w:rPr>
        <w:t>network</w:t>
      </w:r>
      <w:r>
        <w:rPr>
          <w:spacing w:val="-1"/>
          <w:w w:val="95"/>
        </w:rPr>
        <w:t xml:space="preserve"> </w:t>
      </w:r>
      <w:r>
        <w:rPr>
          <w:w w:val="95"/>
        </w:rPr>
        <w:t>engagement</w:t>
      </w:r>
      <w:r>
        <w:rPr>
          <w:spacing w:val="-1"/>
          <w:w w:val="95"/>
        </w:rPr>
        <w:t xml:space="preserve"> </w:t>
      </w:r>
      <w:r>
        <w:rPr>
          <w:w w:val="95"/>
        </w:rPr>
        <w:t>relative</w:t>
      </w:r>
      <w:r>
        <w:rPr>
          <w:spacing w:val="-1"/>
          <w:w w:val="95"/>
        </w:rPr>
        <w:t xml:space="preserve"> </w:t>
      </w:r>
      <w:r>
        <w:rPr>
          <w:w w:val="95"/>
        </w:rPr>
        <w:t>to</w:t>
      </w:r>
      <w:r>
        <w:rPr>
          <w:spacing w:val="-1"/>
          <w:w w:val="95"/>
        </w:rPr>
        <w:t xml:space="preserve"> </w:t>
      </w:r>
      <w:r>
        <w:rPr>
          <w:w w:val="95"/>
        </w:rPr>
        <w:t>others.</w:t>
      </w:r>
      <w:r>
        <w:rPr>
          <w:spacing w:val="23"/>
        </w:rPr>
        <w:t xml:space="preserve"> </w:t>
      </w:r>
      <w:r>
        <w:rPr>
          <w:w w:val="95"/>
        </w:rPr>
        <w:t>Ad- ditionally,</w:t>
      </w:r>
      <w:r>
        <w:rPr>
          <w:spacing w:val="-12"/>
          <w:w w:val="95"/>
        </w:rPr>
        <w:t xml:space="preserve"> </w:t>
      </w:r>
      <w:r>
        <w:rPr>
          <w:w w:val="95"/>
        </w:rPr>
        <w:t>facial</w:t>
      </w:r>
      <w:r>
        <w:rPr>
          <w:spacing w:val="-12"/>
          <w:w w:val="95"/>
        </w:rPr>
        <w:t xml:space="preserve"> </w:t>
      </w:r>
      <w:r>
        <w:rPr>
          <w:w w:val="95"/>
        </w:rPr>
        <w:t>emotion</w:t>
      </w:r>
      <w:r>
        <w:rPr>
          <w:spacing w:val="-12"/>
          <w:w w:val="95"/>
        </w:rPr>
        <w:t xml:space="preserve"> </w:t>
      </w:r>
      <w:r>
        <w:rPr>
          <w:w w:val="95"/>
        </w:rPr>
        <w:t>expressions</w:t>
      </w:r>
      <w:r>
        <w:rPr>
          <w:spacing w:val="-12"/>
          <w:w w:val="95"/>
        </w:rPr>
        <w:t xml:space="preserve"> </w:t>
      </w:r>
      <w:r>
        <w:rPr>
          <w:w w:val="95"/>
        </w:rPr>
        <w:t>can</w:t>
      </w:r>
      <w:r>
        <w:rPr>
          <w:spacing w:val="-12"/>
          <w:w w:val="95"/>
        </w:rPr>
        <w:t xml:space="preserve"> </w:t>
      </w:r>
      <w:r>
        <w:rPr>
          <w:w w:val="95"/>
        </w:rPr>
        <w:t>be</w:t>
      </w:r>
      <w:r>
        <w:rPr>
          <w:spacing w:val="-12"/>
          <w:w w:val="95"/>
        </w:rPr>
        <w:t xml:space="preserve"> </w:t>
      </w:r>
      <w:r>
        <w:rPr>
          <w:w w:val="95"/>
        </w:rPr>
        <w:t>successfully</w:t>
      </w:r>
      <w:r>
        <w:rPr>
          <w:spacing w:val="-12"/>
          <w:w w:val="95"/>
        </w:rPr>
        <w:t xml:space="preserve"> </w:t>
      </w:r>
      <w:r>
        <w:rPr>
          <w:w w:val="95"/>
        </w:rPr>
        <w:t>decoded</w:t>
      </w:r>
      <w:r>
        <w:rPr>
          <w:spacing w:val="-12"/>
          <w:w w:val="95"/>
        </w:rPr>
        <w:t xml:space="preserve"> </w:t>
      </w:r>
      <w:r>
        <w:rPr>
          <w:w w:val="95"/>
        </w:rPr>
        <w:t>from</w:t>
      </w:r>
      <w:r>
        <w:rPr>
          <w:spacing w:val="-12"/>
          <w:w w:val="95"/>
        </w:rPr>
        <w:t xml:space="preserve"> </w:t>
      </w:r>
      <w:r>
        <w:rPr>
          <w:w w:val="95"/>
        </w:rPr>
        <w:t>functional</w:t>
      </w:r>
      <w:r>
        <w:rPr>
          <w:spacing w:val="-12"/>
          <w:w w:val="95"/>
        </w:rPr>
        <w:t xml:space="preserve"> </w:t>
      </w:r>
      <w:r>
        <w:rPr>
          <w:w w:val="95"/>
        </w:rPr>
        <w:t>connec- tivity</w:t>
      </w:r>
      <w:r>
        <w:rPr>
          <w:spacing w:val="-12"/>
          <w:w w:val="95"/>
        </w:rPr>
        <w:t xml:space="preserve"> </w:t>
      </w:r>
      <w:r>
        <w:rPr>
          <w:w w:val="95"/>
        </w:rPr>
        <w:t>patterns,</w:t>
      </w:r>
      <w:r>
        <w:rPr>
          <w:spacing w:val="-9"/>
          <w:w w:val="95"/>
        </w:rPr>
        <w:t xml:space="preserve"> </w:t>
      </w:r>
      <w:r>
        <w:rPr>
          <w:w w:val="95"/>
        </w:rPr>
        <w:t>and</w:t>
      </w:r>
      <w:r>
        <w:rPr>
          <w:spacing w:val="-12"/>
          <w:w w:val="95"/>
        </w:rPr>
        <w:t xml:space="preserve"> </w:t>
      </w:r>
      <w:r>
        <w:rPr>
          <w:w w:val="95"/>
        </w:rPr>
        <w:t>the</w:t>
      </w:r>
      <w:r>
        <w:rPr>
          <w:spacing w:val="-12"/>
          <w:w w:val="95"/>
        </w:rPr>
        <w:t xml:space="preserve"> </w:t>
      </w:r>
      <w:r>
        <w:rPr>
          <w:w w:val="95"/>
        </w:rPr>
        <w:t>networks</w:t>
      </w:r>
      <w:r>
        <w:rPr>
          <w:spacing w:val="-12"/>
          <w:w w:val="95"/>
        </w:rPr>
        <w:t xml:space="preserve"> </w:t>
      </w:r>
      <w:r>
        <w:rPr>
          <w:w w:val="95"/>
        </w:rPr>
        <w:t>identified</w:t>
      </w:r>
      <w:r>
        <w:rPr>
          <w:spacing w:val="-12"/>
          <w:w w:val="95"/>
        </w:rPr>
        <w:t xml:space="preserve"> </w:t>
      </w:r>
      <w:r>
        <w:rPr>
          <w:w w:val="95"/>
        </w:rPr>
        <w:t>include</w:t>
      </w:r>
      <w:r>
        <w:rPr>
          <w:spacing w:val="-12"/>
          <w:w w:val="95"/>
        </w:rPr>
        <w:t xml:space="preserve"> </w:t>
      </w:r>
      <w:r>
        <w:rPr>
          <w:w w:val="95"/>
        </w:rPr>
        <w:t>brain</w:t>
      </w:r>
      <w:r>
        <w:rPr>
          <w:spacing w:val="-12"/>
          <w:w w:val="95"/>
        </w:rPr>
        <w:t xml:space="preserve"> </w:t>
      </w:r>
      <w:r>
        <w:rPr>
          <w:w w:val="95"/>
        </w:rPr>
        <w:t>regions</w:t>
      </w:r>
      <w:r>
        <w:rPr>
          <w:spacing w:val="-12"/>
          <w:w w:val="95"/>
        </w:rPr>
        <w:t xml:space="preserve"> </w:t>
      </w:r>
      <w:r>
        <w:rPr>
          <w:w w:val="95"/>
        </w:rPr>
        <w:t>beyond</w:t>
      </w:r>
      <w:r>
        <w:rPr>
          <w:spacing w:val="-12"/>
          <w:w w:val="95"/>
        </w:rPr>
        <w:t xml:space="preserve"> </w:t>
      </w:r>
      <w:r>
        <w:rPr>
          <w:w w:val="95"/>
        </w:rPr>
        <w:t>the</w:t>
      </w:r>
      <w:r>
        <w:rPr>
          <w:spacing w:val="-12"/>
          <w:w w:val="95"/>
        </w:rPr>
        <w:t xml:space="preserve"> </w:t>
      </w:r>
      <w:r>
        <w:rPr>
          <w:w w:val="95"/>
        </w:rPr>
        <w:t xml:space="preserve">conventional </w:t>
      </w:r>
      <w:r>
        <w:t>face-selective</w:t>
      </w:r>
      <w:r>
        <w:rPr>
          <w:spacing w:val="-5"/>
        </w:rPr>
        <w:t xml:space="preserve"> </w:t>
      </w:r>
      <w:r>
        <w:t>areas</w:t>
      </w:r>
      <w:r>
        <w:rPr>
          <w:spacing w:val="-5"/>
        </w:rPr>
        <w:t xml:space="preserve"> </w:t>
      </w:r>
      <w:r>
        <w:t>(</w:t>
      </w:r>
      <w:hyperlink w:anchor="_bookmark102" w:history="1">
        <w:r w:rsidR="00F675FE">
          <w:rPr>
            <w:color w:val="0000FF"/>
          </w:rPr>
          <w:t>Liang</w:t>
        </w:r>
        <w:r w:rsidR="00F675FE">
          <w:rPr>
            <w:color w:val="0000FF"/>
            <w:spacing w:val="-5"/>
          </w:rPr>
          <w:t xml:space="preserve"> </w:t>
        </w:r>
        <w:r w:rsidR="00F675FE">
          <w:rPr>
            <w:color w:val="0000FF"/>
          </w:rPr>
          <w:t>et</w:t>
        </w:r>
        <w:r w:rsidR="00F675FE">
          <w:rPr>
            <w:color w:val="0000FF"/>
            <w:spacing w:val="-5"/>
          </w:rPr>
          <w:t xml:space="preserve"> </w:t>
        </w:r>
        <w:r w:rsidR="00F675FE">
          <w:rPr>
            <w:color w:val="0000FF"/>
          </w:rPr>
          <w:t>al.</w:t>
        </w:r>
      </w:hyperlink>
      <w:r>
        <w:t>,</w:t>
      </w:r>
      <w:r>
        <w:rPr>
          <w:spacing w:val="-5"/>
        </w:rPr>
        <w:t xml:space="preserve"> </w:t>
      </w:r>
      <w:hyperlink w:anchor="_bookmark102" w:history="1">
        <w:r w:rsidR="00F675FE">
          <w:rPr>
            <w:color w:val="0000FF"/>
          </w:rPr>
          <w:t>2018</w:t>
        </w:r>
      </w:hyperlink>
      <w:r>
        <w:t>).</w:t>
      </w:r>
      <w:r>
        <w:rPr>
          <w:spacing w:val="19"/>
        </w:rPr>
        <w:t xml:space="preserve"> </w:t>
      </w:r>
      <w:r>
        <w:t>This</w:t>
      </w:r>
      <w:r>
        <w:rPr>
          <w:spacing w:val="-5"/>
        </w:rPr>
        <w:t xml:space="preserve"> </w:t>
      </w:r>
      <w:r>
        <w:t>points</w:t>
      </w:r>
      <w:r>
        <w:rPr>
          <w:spacing w:val="-5"/>
        </w:rPr>
        <w:t xml:space="preserve"> </w:t>
      </w:r>
      <w:r>
        <w:t>to</w:t>
      </w:r>
      <w:r>
        <w:rPr>
          <w:spacing w:val="-5"/>
        </w:rPr>
        <w:t xml:space="preserve"> </w:t>
      </w:r>
      <w:r>
        <w:t>Fear</w:t>
      </w:r>
      <w:r>
        <w:rPr>
          <w:spacing w:val="-5"/>
        </w:rPr>
        <w:t xml:space="preserve"> </w:t>
      </w:r>
      <w:r>
        <w:t>as</w:t>
      </w:r>
      <w:r>
        <w:rPr>
          <w:spacing w:val="-5"/>
        </w:rPr>
        <w:t xml:space="preserve"> </w:t>
      </w:r>
      <w:r>
        <w:t>a</w:t>
      </w:r>
      <w:r>
        <w:rPr>
          <w:spacing w:val="-5"/>
        </w:rPr>
        <w:t xml:space="preserve"> </w:t>
      </w:r>
      <w:r>
        <w:t>highly</w:t>
      </w:r>
      <w:r>
        <w:rPr>
          <w:spacing w:val="-5"/>
        </w:rPr>
        <w:t xml:space="preserve"> </w:t>
      </w:r>
      <w:r>
        <w:t>salient</w:t>
      </w:r>
      <w:r>
        <w:rPr>
          <w:spacing w:val="-5"/>
        </w:rPr>
        <w:t xml:space="preserve"> </w:t>
      </w:r>
      <w:r>
        <w:t xml:space="preserve">emotion </w:t>
      </w:r>
      <w:r>
        <w:rPr>
          <w:spacing w:val="-2"/>
        </w:rPr>
        <w:t>that engages a broader network of brain regions, compared to other emotions.</w:t>
      </w:r>
    </w:p>
    <w:p w14:paraId="0755A0B2" w14:textId="77777777" w:rsidR="00F675FE" w:rsidRDefault="00000000">
      <w:pPr>
        <w:pStyle w:val="BodyText"/>
        <w:spacing w:before="5" w:line="355" w:lineRule="auto"/>
        <w:ind w:left="140" w:right="1217" w:firstLine="351"/>
        <w:jc w:val="both"/>
      </w:pPr>
      <w:r>
        <w:rPr>
          <w:w w:val="95"/>
        </w:rPr>
        <w:t xml:space="preserve">Our count of significantly different channels pairs across all emotions found minimal connectivity differences among left and right occipital ROI, while central/temporal and </w:t>
      </w:r>
      <w:r>
        <w:t xml:space="preserve">parietal regions varied strongly, as indicated by the asterisks and carets (Figure </w:t>
      </w:r>
      <w:hyperlink w:anchor="_bookmark47" w:history="1">
        <w:r w:rsidR="00F675FE">
          <w:rPr>
            <w:color w:val="0000FF"/>
          </w:rPr>
          <w:t>3.8</w:t>
        </w:r>
      </w:hyperlink>
      <w:r>
        <w:t xml:space="preserve">). </w:t>
      </w:r>
      <w:r>
        <w:rPr>
          <w:w w:val="95"/>
        </w:rPr>
        <w:t>We</w:t>
      </w:r>
      <w:r>
        <w:rPr>
          <w:spacing w:val="-4"/>
          <w:w w:val="95"/>
        </w:rPr>
        <w:t xml:space="preserve"> </w:t>
      </w:r>
      <w:r>
        <w:rPr>
          <w:w w:val="95"/>
        </w:rPr>
        <w:t>found</w:t>
      </w:r>
      <w:r>
        <w:rPr>
          <w:spacing w:val="-4"/>
          <w:w w:val="95"/>
        </w:rPr>
        <w:t xml:space="preserve"> </w:t>
      </w:r>
      <w:r>
        <w:rPr>
          <w:w w:val="95"/>
        </w:rPr>
        <w:t>only</w:t>
      </w:r>
      <w:r>
        <w:rPr>
          <w:spacing w:val="-4"/>
          <w:w w:val="95"/>
        </w:rPr>
        <w:t xml:space="preserve"> </w:t>
      </w:r>
      <w:r>
        <w:rPr>
          <w:w w:val="95"/>
        </w:rPr>
        <w:t>20-40</w:t>
      </w:r>
      <w:r>
        <w:rPr>
          <w:spacing w:val="-4"/>
          <w:w w:val="95"/>
        </w:rPr>
        <w:t xml:space="preserve"> </w:t>
      </w:r>
      <w:r>
        <w:rPr>
          <w:w w:val="95"/>
        </w:rPr>
        <w:t>significantly</w:t>
      </w:r>
      <w:r>
        <w:rPr>
          <w:spacing w:val="-4"/>
          <w:w w:val="95"/>
        </w:rPr>
        <w:t xml:space="preserve"> </w:t>
      </w:r>
      <w:r>
        <w:rPr>
          <w:w w:val="95"/>
        </w:rPr>
        <w:t>different</w:t>
      </w:r>
      <w:r>
        <w:rPr>
          <w:spacing w:val="-4"/>
          <w:w w:val="95"/>
        </w:rPr>
        <w:t xml:space="preserve"> </w:t>
      </w:r>
      <w:r>
        <w:rPr>
          <w:w w:val="95"/>
        </w:rPr>
        <w:t>channels</w:t>
      </w:r>
      <w:r>
        <w:rPr>
          <w:spacing w:val="-4"/>
          <w:w w:val="95"/>
        </w:rPr>
        <w:t xml:space="preserve"> </w:t>
      </w:r>
      <w:r>
        <w:rPr>
          <w:w w:val="95"/>
        </w:rPr>
        <w:t>in</w:t>
      </w:r>
      <w:r>
        <w:rPr>
          <w:spacing w:val="-4"/>
          <w:w w:val="95"/>
        </w:rPr>
        <w:t xml:space="preserve"> </w:t>
      </w:r>
      <w:r>
        <w:rPr>
          <w:w w:val="95"/>
        </w:rPr>
        <w:t>the</w:t>
      </w:r>
      <w:r>
        <w:rPr>
          <w:spacing w:val="-4"/>
          <w:w w:val="95"/>
        </w:rPr>
        <w:t xml:space="preserve"> </w:t>
      </w:r>
      <w:r>
        <w:rPr>
          <w:w w:val="95"/>
        </w:rPr>
        <w:t>occipital</w:t>
      </w:r>
      <w:r>
        <w:rPr>
          <w:spacing w:val="-4"/>
          <w:w w:val="95"/>
        </w:rPr>
        <w:t xml:space="preserve"> </w:t>
      </w:r>
      <w:r>
        <w:rPr>
          <w:w w:val="95"/>
        </w:rPr>
        <w:t>regions,</w:t>
      </w:r>
      <w:r>
        <w:rPr>
          <w:spacing w:val="-2"/>
          <w:w w:val="95"/>
        </w:rPr>
        <w:t xml:space="preserve"> </w:t>
      </w:r>
      <w:r>
        <w:rPr>
          <w:w w:val="95"/>
        </w:rPr>
        <w:t>compared</w:t>
      </w:r>
      <w:r>
        <w:rPr>
          <w:spacing w:val="-4"/>
          <w:w w:val="95"/>
        </w:rPr>
        <w:t xml:space="preserve"> </w:t>
      </w:r>
      <w:r>
        <w:rPr>
          <w:w w:val="95"/>
        </w:rPr>
        <w:t xml:space="preserve">to </w:t>
      </w:r>
      <w:r>
        <w:t>100-120</w:t>
      </w:r>
      <w:r>
        <w:rPr>
          <w:spacing w:val="-11"/>
        </w:rPr>
        <w:t xml:space="preserve"> </w:t>
      </w:r>
      <w:r>
        <w:t>in</w:t>
      </w:r>
      <w:r>
        <w:rPr>
          <w:spacing w:val="-11"/>
        </w:rPr>
        <w:t xml:space="preserve"> </w:t>
      </w:r>
      <w:r>
        <w:t>the</w:t>
      </w:r>
      <w:r>
        <w:rPr>
          <w:spacing w:val="-11"/>
        </w:rPr>
        <w:t xml:space="preserve"> </w:t>
      </w:r>
      <w:r>
        <w:t>central/temporal</w:t>
      </w:r>
      <w:r>
        <w:rPr>
          <w:spacing w:val="-11"/>
        </w:rPr>
        <w:t xml:space="preserve"> </w:t>
      </w:r>
      <w:r>
        <w:t>and</w:t>
      </w:r>
      <w:r>
        <w:rPr>
          <w:spacing w:val="-11"/>
        </w:rPr>
        <w:t xml:space="preserve"> </w:t>
      </w:r>
      <w:r>
        <w:t>parietal</w:t>
      </w:r>
      <w:r>
        <w:rPr>
          <w:spacing w:val="-11"/>
        </w:rPr>
        <w:t xml:space="preserve"> </w:t>
      </w:r>
      <w:r>
        <w:t>regions,</w:t>
      </w:r>
      <w:r>
        <w:rPr>
          <w:spacing w:val="-9"/>
        </w:rPr>
        <w:t xml:space="preserve"> </w:t>
      </w:r>
      <w:r>
        <w:t>indicating</w:t>
      </w:r>
      <w:r>
        <w:rPr>
          <w:spacing w:val="-11"/>
        </w:rPr>
        <w:t xml:space="preserve"> </w:t>
      </w:r>
      <w:r>
        <w:t>a</w:t>
      </w:r>
      <w:r>
        <w:rPr>
          <w:spacing w:val="-11"/>
        </w:rPr>
        <w:t xml:space="preserve"> </w:t>
      </w:r>
      <w:r>
        <w:t>structural</w:t>
      </w:r>
      <w:r>
        <w:rPr>
          <w:spacing w:val="-11"/>
        </w:rPr>
        <w:t xml:space="preserve"> </w:t>
      </w:r>
      <w:r>
        <w:t>difference in</w:t>
      </w:r>
      <w:r>
        <w:rPr>
          <w:spacing w:val="-15"/>
        </w:rPr>
        <w:t xml:space="preserve"> </w:t>
      </w:r>
      <w:r>
        <w:t>how</w:t>
      </w:r>
      <w:r>
        <w:rPr>
          <w:spacing w:val="-15"/>
        </w:rPr>
        <w:t xml:space="preserve"> </w:t>
      </w:r>
      <w:r>
        <w:t>these</w:t>
      </w:r>
      <w:r>
        <w:rPr>
          <w:spacing w:val="-15"/>
        </w:rPr>
        <w:t xml:space="preserve"> </w:t>
      </w:r>
      <w:r>
        <w:t>regions</w:t>
      </w:r>
      <w:r>
        <w:rPr>
          <w:spacing w:val="-15"/>
        </w:rPr>
        <w:t xml:space="preserve"> </w:t>
      </w:r>
      <w:r>
        <w:t>process</w:t>
      </w:r>
      <w:r>
        <w:rPr>
          <w:spacing w:val="-15"/>
        </w:rPr>
        <w:t xml:space="preserve"> </w:t>
      </w:r>
      <w:r>
        <w:t>emotional</w:t>
      </w:r>
      <w:r>
        <w:rPr>
          <w:spacing w:val="-15"/>
        </w:rPr>
        <w:t xml:space="preserve"> </w:t>
      </w:r>
      <w:r>
        <w:t>faces.</w:t>
      </w:r>
      <w:r>
        <w:rPr>
          <w:spacing w:val="10"/>
        </w:rPr>
        <w:t xml:space="preserve"> </w:t>
      </w:r>
      <w:r>
        <w:t>This</w:t>
      </w:r>
      <w:r>
        <w:rPr>
          <w:spacing w:val="-15"/>
        </w:rPr>
        <w:t xml:space="preserve"> </w:t>
      </w:r>
      <w:r>
        <w:t>fits</w:t>
      </w:r>
      <w:r>
        <w:rPr>
          <w:spacing w:val="-15"/>
        </w:rPr>
        <w:t xml:space="preserve"> </w:t>
      </w:r>
      <w:r>
        <w:t>with</w:t>
      </w:r>
      <w:r>
        <w:rPr>
          <w:spacing w:val="-15"/>
        </w:rPr>
        <w:t xml:space="preserve"> </w:t>
      </w:r>
      <w:r>
        <w:t>models</w:t>
      </w:r>
      <w:r>
        <w:rPr>
          <w:spacing w:val="-15"/>
        </w:rPr>
        <w:t xml:space="preserve"> </w:t>
      </w:r>
      <w:r>
        <w:t>of</w:t>
      </w:r>
      <w:r>
        <w:rPr>
          <w:spacing w:val="-15"/>
        </w:rPr>
        <w:t xml:space="preserve"> </w:t>
      </w:r>
      <w:r>
        <w:t>face</w:t>
      </w:r>
      <w:r>
        <w:rPr>
          <w:spacing w:val="-15"/>
        </w:rPr>
        <w:t xml:space="preserve"> </w:t>
      </w:r>
      <w:r>
        <w:t xml:space="preserve">perception, </w:t>
      </w:r>
      <w:r>
        <w:rPr>
          <w:w w:val="95"/>
        </w:rPr>
        <w:t>where</w:t>
      </w:r>
      <w:r>
        <w:rPr>
          <w:spacing w:val="31"/>
        </w:rPr>
        <w:t xml:space="preserve"> </w:t>
      </w:r>
      <w:r>
        <w:rPr>
          <w:w w:val="95"/>
        </w:rPr>
        <w:t>early</w:t>
      </w:r>
      <w:r>
        <w:rPr>
          <w:spacing w:val="31"/>
        </w:rPr>
        <w:t xml:space="preserve"> </w:t>
      </w:r>
      <w:r>
        <w:rPr>
          <w:w w:val="95"/>
        </w:rPr>
        <w:t>visual</w:t>
      </w:r>
      <w:r>
        <w:rPr>
          <w:spacing w:val="31"/>
        </w:rPr>
        <w:t xml:space="preserve"> </w:t>
      </w:r>
      <w:r>
        <w:rPr>
          <w:w w:val="95"/>
        </w:rPr>
        <w:t>areas</w:t>
      </w:r>
      <w:r>
        <w:rPr>
          <w:spacing w:val="31"/>
        </w:rPr>
        <w:t xml:space="preserve"> </w:t>
      </w:r>
      <w:r>
        <w:rPr>
          <w:w w:val="95"/>
        </w:rPr>
        <w:t>(e.g.,</w:t>
      </w:r>
      <w:r>
        <w:rPr>
          <w:spacing w:val="37"/>
        </w:rPr>
        <w:t xml:space="preserve"> </w:t>
      </w:r>
      <w:r>
        <w:rPr>
          <w:w w:val="95"/>
        </w:rPr>
        <w:t>occipital</w:t>
      </w:r>
      <w:r>
        <w:rPr>
          <w:spacing w:val="31"/>
        </w:rPr>
        <w:t xml:space="preserve"> </w:t>
      </w:r>
      <w:r>
        <w:rPr>
          <w:w w:val="95"/>
        </w:rPr>
        <w:t>face</w:t>
      </w:r>
      <w:r>
        <w:rPr>
          <w:spacing w:val="31"/>
        </w:rPr>
        <w:t xml:space="preserve"> </w:t>
      </w:r>
      <w:r>
        <w:rPr>
          <w:w w:val="95"/>
        </w:rPr>
        <w:t>area)</w:t>
      </w:r>
      <w:r>
        <w:rPr>
          <w:spacing w:val="31"/>
        </w:rPr>
        <w:t xml:space="preserve"> </w:t>
      </w:r>
      <w:r>
        <w:rPr>
          <w:w w:val="95"/>
        </w:rPr>
        <w:t>feed</w:t>
      </w:r>
      <w:r>
        <w:rPr>
          <w:spacing w:val="31"/>
        </w:rPr>
        <w:t xml:space="preserve"> </w:t>
      </w:r>
      <w:r>
        <w:rPr>
          <w:w w:val="95"/>
        </w:rPr>
        <w:t>into</w:t>
      </w:r>
      <w:r>
        <w:rPr>
          <w:spacing w:val="31"/>
        </w:rPr>
        <w:t xml:space="preserve"> </w:t>
      </w:r>
      <w:r>
        <w:rPr>
          <w:w w:val="95"/>
        </w:rPr>
        <w:t>higher-level</w:t>
      </w:r>
      <w:r>
        <w:rPr>
          <w:spacing w:val="31"/>
        </w:rPr>
        <w:t xml:space="preserve"> </w:t>
      </w:r>
      <w:r>
        <w:rPr>
          <w:w w:val="95"/>
        </w:rPr>
        <w:t>hubs</w:t>
      </w:r>
      <w:r>
        <w:rPr>
          <w:spacing w:val="31"/>
        </w:rPr>
        <w:t xml:space="preserve"> </w:t>
      </w:r>
      <w:r>
        <w:rPr>
          <w:w w:val="95"/>
        </w:rPr>
        <w:t>like</w:t>
      </w:r>
      <w:r>
        <w:rPr>
          <w:spacing w:val="31"/>
        </w:rPr>
        <w:t xml:space="preserve"> </w:t>
      </w:r>
      <w:r>
        <w:rPr>
          <w:spacing w:val="-5"/>
          <w:w w:val="95"/>
        </w:rPr>
        <w:t>the</w:t>
      </w:r>
    </w:p>
    <w:p w14:paraId="0755A0B3" w14:textId="77777777" w:rsidR="00F675FE" w:rsidRDefault="00F675FE">
      <w:pPr>
        <w:spacing w:line="355" w:lineRule="auto"/>
        <w:jc w:val="both"/>
        <w:sectPr w:rsidR="00F675FE">
          <w:headerReference w:type="default" r:id="rId106"/>
          <w:footerReference w:type="default" r:id="rId107"/>
          <w:pgSz w:w="12240" w:h="15840"/>
          <w:pgMar w:top="1020" w:right="220" w:bottom="280" w:left="1660" w:header="690" w:footer="0" w:gutter="0"/>
          <w:cols w:space="720"/>
        </w:sectPr>
      </w:pPr>
    </w:p>
    <w:p w14:paraId="0755A0B4" w14:textId="77777777" w:rsidR="00F675FE" w:rsidRDefault="00F675FE">
      <w:pPr>
        <w:pStyle w:val="BodyText"/>
        <w:spacing w:before="11"/>
        <w:rPr>
          <w:sz w:val="20"/>
        </w:rPr>
      </w:pPr>
    </w:p>
    <w:p w14:paraId="0755A0B5" w14:textId="77777777" w:rsidR="00F675FE" w:rsidRDefault="00000000">
      <w:pPr>
        <w:pStyle w:val="BodyText"/>
        <w:spacing w:before="118" w:line="355" w:lineRule="auto"/>
        <w:ind w:left="140" w:right="1216"/>
        <w:jc w:val="both"/>
      </w:pPr>
      <w:r>
        <w:rPr>
          <w:w w:val="95"/>
        </w:rPr>
        <w:t>fusiform face area.</w:t>
      </w:r>
      <w:r>
        <w:rPr>
          <w:spacing w:val="40"/>
        </w:rPr>
        <w:t xml:space="preserve"> </w:t>
      </w:r>
      <w:r>
        <w:rPr>
          <w:w w:val="95"/>
        </w:rPr>
        <w:t xml:space="preserve">Effective connectivity analyses reveal dynamic modulation between occipital, frontal, and subcortical regions, but early visual areas remain relatively stable across emotion conditions, with emotional discrimination only arising in higher circuits </w:t>
      </w:r>
      <w:r>
        <w:t>(</w:t>
      </w:r>
      <w:hyperlink w:anchor="_bookmark128" w:history="1">
        <w:r w:rsidR="00F675FE">
          <w:rPr>
            <w:color w:val="0000FF"/>
          </w:rPr>
          <w:t>Underwood</w:t>
        </w:r>
        <w:r w:rsidR="00F675FE">
          <w:rPr>
            <w:color w:val="0000FF"/>
            <w:spacing w:val="-10"/>
          </w:rPr>
          <w:t xml:space="preserve"> </w:t>
        </w:r>
        <w:r w:rsidR="00F675FE">
          <w:rPr>
            <w:color w:val="0000FF"/>
          </w:rPr>
          <w:t>et</w:t>
        </w:r>
        <w:r w:rsidR="00F675FE">
          <w:rPr>
            <w:color w:val="0000FF"/>
            <w:spacing w:val="-10"/>
          </w:rPr>
          <w:t xml:space="preserve"> </w:t>
        </w:r>
        <w:r w:rsidR="00F675FE">
          <w:rPr>
            <w:color w:val="0000FF"/>
          </w:rPr>
          <w:t>al.</w:t>
        </w:r>
      </w:hyperlink>
      <w:r>
        <w:t>,</w:t>
      </w:r>
      <w:r>
        <w:rPr>
          <w:spacing w:val="-10"/>
        </w:rPr>
        <w:t xml:space="preserve"> </w:t>
      </w:r>
      <w:hyperlink w:anchor="_bookmark128" w:history="1">
        <w:r w:rsidR="00F675FE">
          <w:rPr>
            <w:color w:val="0000FF"/>
          </w:rPr>
          <w:t>2021</w:t>
        </w:r>
      </w:hyperlink>
      <w:r>
        <w:t>).</w:t>
      </w:r>
      <w:r>
        <w:rPr>
          <w:spacing w:val="11"/>
        </w:rPr>
        <w:t xml:space="preserve"> </w:t>
      </w:r>
      <w:r>
        <w:t>This</w:t>
      </w:r>
      <w:r>
        <w:rPr>
          <w:spacing w:val="-10"/>
        </w:rPr>
        <w:t xml:space="preserve"> </w:t>
      </w:r>
      <w:r>
        <w:t>suggests</w:t>
      </w:r>
      <w:r>
        <w:rPr>
          <w:spacing w:val="-10"/>
        </w:rPr>
        <w:t xml:space="preserve"> </w:t>
      </w:r>
      <w:r>
        <w:t>that</w:t>
      </w:r>
      <w:r>
        <w:rPr>
          <w:spacing w:val="-10"/>
        </w:rPr>
        <w:t xml:space="preserve"> </w:t>
      </w:r>
      <w:r>
        <w:t>while</w:t>
      </w:r>
      <w:r>
        <w:rPr>
          <w:spacing w:val="-10"/>
        </w:rPr>
        <w:t xml:space="preserve"> </w:t>
      </w:r>
      <w:r>
        <w:t>occipital</w:t>
      </w:r>
      <w:r>
        <w:rPr>
          <w:spacing w:val="-10"/>
        </w:rPr>
        <w:t xml:space="preserve"> </w:t>
      </w:r>
      <w:r>
        <w:t>areas</w:t>
      </w:r>
      <w:r>
        <w:rPr>
          <w:spacing w:val="-10"/>
        </w:rPr>
        <w:t xml:space="preserve"> </w:t>
      </w:r>
      <w:r>
        <w:t>are</w:t>
      </w:r>
      <w:r>
        <w:rPr>
          <w:spacing w:val="-10"/>
        </w:rPr>
        <w:t xml:space="preserve"> </w:t>
      </w:r>
      <w:r>
        <w:t>crucial</w:t>
      </w:r>
      <w:r>
        <w:rPr>
          <w:spacing w:val="-10"/>
        </w:rPr>
        <w:t xml:space="preserve"> </w:t>
      </w:r>
      <w:r>
        <w:t>for</w:t>
      </w:r>
      <w:r>
        <w:rPr>
          <w:spacing w:val="-10"/>
        </w:rPr>
        <w:t xml:space="preserve"> </w:t>
      </w:r>
      <w:r>
        <w:t xml:space="preserve">initial </w:t>
      </w:r>
      <w:r>
        <w:rPr>
          <w:w w:val="95"/>
        </w:rPr>
        <w:t>face</w:t>
      </w:r>
      <w:r>
        <w:rPr>
          <w:spacing w:val="-7"/>
          <w:w w:val="95"/>
        </w:rPr>
        <w:t xml:space="preserve"> </w:t>
      </w:r>
      <w:r>
        <w:rPr>
          <w:w w:val="95"/>
        </w:rPr>
        <w:t>processing,</w:t>
      </w:r>
      <w:r>
        <w:rPr>
          <w:spacing w:val="-5"/>
          <w:w w:val="95"/>
        </w:rPr>
        <w:t xml:space="preserve"> </w:t>
      </w:r>
      <w:r>
        <w:rPr>
          <w:w w:val="95"/>
        </w:rPr>
        <w:t>the</w:t>
      </w:r>
      <w:r>
        <w:rPr>
          <w:spacing w:val="-7"/>
          <w:w w:val="95"/>
        </w:rPr>
        <w:t xml:space="preserve"> </w:t>
      </w:r>
      <w:r>
        <w:rPr>
          <w:w w:val="95"/>
        </w:rPr>
        <w:t>emotional</w:t>
      </w:r>
      <w:r>
        <w:rPr>
          <w:spacing w:val="-7"/>
          <w:w w:val="95"/>
        </w:rPr>
        <w:t xml:space="preserve"> </w:t>
      </w:r>
      <w:r>
        <w:rPr>
          <w:w w:val="95"/>
        </w:rPr>
        <w:t>nuances</w:t>
      </w:r>
      <w:r>
        <w:rPr>
          <w:spacing w:val="-7"/>
          <w:w w:val="95"/>
        </w:rPr>
        <w:t xml:space="preserve"> </w:t>
      </w:r>
      <w:r>
        <w:rPr>
          <w:w w:val="95"/>
        </w:rPr>
        <w:t>of</w:t>
      </w:r>
      <w:r>
        <w:rPr>
          <w:spacing w:val="-7"/>
          <w:w w:val="95"/>
        </w:rPr>
        <w:t xml:space="preserve"> </w:t>
      </w:r>
      <w:r>
        <w:rPr>
          <w:w w:val="95"/>
        </w:rPr>
        <w:t>faces</w:t>
      </w:r>
      <w:r>
        <w:rPr>
          <w:spacing w:val="-7"/>
          <w:w w:val="95"/>
        </w:rPr>
        <w:t xml:space="preserve"> </w:t>
      </w:r>
      <w:r>
        <w:rPr>
          <w:w w:val="95"/>
        </w:rPr>
        <w:t>are</w:t>
      </w:r>
      <w:r>
        <w:rPr>
          <w:spacing w:val="-7"/>
          <w:w w:val="95"/>
        </w:rPr>
        <w:t xml:space="preserve"> </w:t>
      </w:r>
      <w:r>
        <w:rPr>
          <w:w w:val="95"/>
        </w:rPr>
        <w:t>primarily</w:t>
      </w:r>
      <w:r>
        <w:rPr>
          <w:spacing w:val="-7"/>
          <w:w w:val="95"/>
        </w:rPr>
        <w:t xml:space="preserve"> </w:t>
      </w:r>
      <w:r>
        <w:rPr>
          <w:w w:val="95"/>
        </w:rPr>
        <w:t>encoded</w:t>
      </w:r>
      <w:r>
        <w:rPr>
          <w:spacing w:val="-7"/>
          <w:w w:val="95"/>
        </w:rPr>
        <w:t xml:space="preserve"> </w:t>
      </w:r>
      <w:r>
        <w:rPr>
          <w:w w:val="95"/>
        </w:rPr>
        <w:t>in</w:t>
      </w:r>
      <w:r>
        <w:rPr>
          <w:spacing w:val="-7"/>
          <w:w w:val="95"/>
        </w:rPr>
        <w:t xml:space="preserve"> </w:t>
      </w:r>
      <w:r>
        <w:rPr>
          <w:w w:val="95"/>
        </w:rPr>
        <w:t>more</w:t>
      </w:r>
      <w:r>
        <w:rPr>
          <w:spacing w:val="-7"/>
          <w:w w:val="95"/>
        </w:rPr>
        <w:t xml:space="preserve"> </w:t>
      </w:r>
      <w:r>
        <w:rPr>
          <w:w w:val="95"/>
        </w:rPr>
        <w:t xml:space="preserve">distributed networks involving parietal and central/temporal regions, regardless of the emotion pre- </w:t>
      </w:r>
      <w:r>
        <w:rPr>
          <w:spacing w:val="-2"/>
        </w:rPr>
        <w:t>sented.</w:t>
      </w:r>
    </w:p>
    <w:p w14:paraId="0755A0B6" w14:textId="77777777" w:rsidR="00F675FE" w:rsidRDefault="00000000">
      <w:pPr>
        <w:pStyle w:val="BodyText"/>
        <w:spacing w:before="2" w:line="355" w:lineRule="auto"/>
        <w:ind w:left="140" w:right="1215" w:firstLine="351"/>
        <w:jc w:val="both"/>
      </w:pPr>
      <w:r>
        <w:rPr>
          <w:w w:val="95"/>
        </w:rPr>
        <w:t xml:space="preserve">The functional connectivity analysis revealed distinct emotional clusters that reflect underlying similarities in neural processing patterns and arousal characteristics, as seen in Figure </w:t>
      </w:r>
      <w:hyperlink w:anchor="_bookmark46" w:history="1">
        <w:r w:rsidR="00F675FE">
          <w:rPr>
            <w:color w:val="0000FF"/>
            <w:w w:val="95"/>
          </w:rPr>
          <w:t>3.7</w:t>
        </w:r>
      </w:hyperlink>
      <w:r>
        <w:rPr>
          <w:w w:val="95"/>
        </w:rPr>
        <w:t>.</w:t>
      </w:r>
      <w:r>
        <w:t xml:space="preserve"> </w:t>
      </w:r>
      <w:r>
        <w:rPr>
          <w:w w:val="95"/>
        </w:rPr>
        <w:t>Anger and Joy also produced notably strong connectivity, clustering with Fear</w:t>
      </w:r>
      <w:r>
        <w:rPr>
          <w:spacing w:val="-3"/>
          <w:w w:val="95"/>
        </w:rPr>
        <w:t xml:space="preserve"> </w:t>
      </w:r>
      <w:r>
        <w:rPr>
          <w:w w:val="95"/>
        </w:rPr>
        <w:t>in</w:t>
      </w:r>
      <w:r>
        <w:rPr>
          <w:spacing w:val="-3"/>
          <w:w w:val="95"/>
        </w:rPr>
        <w:t xml:space="preserve"> </w:t>
      </w:r>
      <w:r>
        <w:rPr>
          <w:w w:val="95"/>
        </w:rPr>
        <w:t>our</w:t>
      </w:r>
      <w:r>
        <w:rPr>
          <w:spacing w:val="-4"/>
          <w:w w:val="95"/>
        </w:rPr>
        <w:t xml:space="preserve"> </w:t>
      </w:r>
      <w:r>
        <w:rPr>
          <w:w w:val="95"/>
        </w:rPr>
        <w:t>summary</w:t>
      </w:r>
      <w:r>
        <w:rPr>
          <w:spacing w:val="-3"/>
          <w:w w:val="95"/>
        </w:rPr>
        <w:t xml:space="preserve"> </w:t>
      </w:r>
      <w:r>
        <w:rPr>
          <w:w w:val="95"/>
        </w:rPr>
        <w:t>heatmap,</w:t>
      </w:r>
      <w:r>
        <w:rPr>
          <w:spacing w:val="-3"/>
          <w:w w:val="95"/>
        </w:rPr>
        <w:t xml:space="preserve"> </w:t>
      </w:r>
      <w:r>
        <w:rPr>
          <w:w w:val="95"/>
        </w:rPr>
        <w:t>suggesting</w:t>
      </w:r>
      <w:r>
        <w:rPr>
          <w:spacing w:val="-3"/>
          <w:w w:val="95"/>
        </w:rPr>
        <w:t xml:space="preserve"> </w:t>
      </w:r>
      <w:r>
        <w:rPr>
          <w:w w:val="95"/>
        </w:rPr>
        <w:t>these</w:t>
      </w:r>
      <w:r>
        <w:rPr>
          <w:spacing w:val="-3"/>
          <w:w w:val="95"/>
        </w:rPr>
        <w:t xml:space="preserve"> </w:t>
      </w:r>
      <w:r>
        <w:rPr>
          <w:w w:val="95"/>
        </w:rPr>
        <w:t>emotions</w:t>
      </w:r>
      <w:r>
        <w:rPr>
          <w:spacing w:val="-3"/>
          <w:w w:val="95"/>
        </w:rPr>
        <w:t xml:space="preserve"> </w:t>
      </w:r>
      <w:r>
        <w:rPr>
          <w:w w:val="95"/>
        </w:rPr>
        <w:t>share</w:t>
      </w:r>
      <w:r>
        <w:rPr>
          <w:spacing w:val="-3"/>
          <w:w w:val="95"/>
        </w:rPr>
        <w:t xml:space="preserve"> </w:t>
      </w:r>
      <w:r>
        <w:rPr>
          <w:w w:val="95"/>
        </w:rPr>
        <w:t>common</w:t>
      </w:r>
      <w:r>
        <w:rPr>
          <w:spacing w:val="-3"/>
          <w:w w:val="95"/>
        </w:rPr>
        <w:t xml:space="preserve"> </w:t>
      </w:r>
      <w:r>
        <w:rPr>
          <w:w w:val="95"/>
        </w:rPr>
        <w:t>neural</w:t>
      </w:r>
      <w:r>
        <w:rPr>
          <w:spacing w:val="-4"/>
          <w:w w:val="95"/>
        </w:rPr>
        <w:t xml:space="preserve"> </w:t>
      </w:r>
      <w:r>
        <w:rPr>
          <w:w w:val="95"/>
        </w:rPr>
        <w:t>network engagement</w:t>
      </w:r>
      <w:r>
        <w:rPr>
          <w:spacing w:val="-12"/>
          <w:w w:val="95"/>
        </w:rPr>
        <w:t xml:space="preserve"> </w:t>
      </w:r>
      <w:r>
        <w:rPr>
          <w:w w:val="95"/>
        </w:rPr>
        <w:t>patterns</w:t>
      </w:r>
      <w:r>
        <w:rPr>
          <w:spacing w:val="-12"/>
          <w:w w:val="95"/>
        </w:rPr>
        <w:t xml:space="preserve"> </w:t>
      </w:r>
      <w:r>
        <w:rPr>
          <w:w w:val="95"/>
        </w:rPr>
        <w:t>despite</w:t>
      </w:r>
      <w:r>
        <w:rPr>
          <w:spacing w:val="-12"/>
          <w:w w:val="95"/>
        </w:rPr>
        <w:t xml:space="preserve"> </w:t>
      </w:r>
      <w:r>
        <w:rPr>
          <w:w w:val="95"/>
        </w:rPr>
        <w:t>their</w:t>
      </w:r>
      <w:r>
        <w:rPr>
          <w:spacing w:val="-12"/>
          <w:w w:val="95"/>
        </w:rPr>
        <w:t xml:space="preserve"> </w:t>
      </w:r>
      <w:r>
        <w:rPr>
          <w:w w:val="95"/>
        </w:rPr>
        <w:t>different</w:t>
      </w:r>
      <w:r>
        <w:rPr>
          <w:spacing w:val="-12"/>
          <w:w w:val="95"/>
        </w:rPr>
        <w:t xml:space="preserve"> </w:t>
      </w:r>
      <w:r>
        <w:rPr>
          <w:w w:val="95"/>
        </w:rPr>
        <w:t>valence</w:t>
      </w:r>
      <w:r>
        <w:rPr>
          <w:spacing w:val="-12"/>
          <w:w w:val="95"/>
        </w:rPr>
        <w:t xml:space="preserve"> </w:t>
      </w:r>
      <w:r>
        <w:rPr>
          <w:w w:val="95"/>
        </w:rPr>
        <w:t>profiles.</w:t>
      </w:r>
      <w:r>
        <w:rPr>
          <w:spacing w:val="1"/>
        </w:rPr>
        <w:t xml:space="preserve"> </w:t>
      </w:r>
      <w:r>
        <w:rPr>
          <w:w w:val="95"/>
        </w:rPr>
        <w:t>This</w:t>
      </w:r>
      <w:r>
        <w:rPr>
          <w:spacing w:val="-12"/>
          <w:w w:val="95"/>
        </w:rPr>
        <w:t xml:space="preserve"> </w:t>
      </w:r>
      <w:r>
        <w:rPr>
          <w:w w:val="95"/>
        </w:rPr>
        <w:t>clustering</w:t>
      </w:r>
      <w:r>
        <w:rPr>
          <w:spacing w:val="-12"/>
          <w:w w:val="95"/>
        </w:rPr>
        <w:t xml:space="preserve"> </w:t>
      </w:r>
      <w:r>
        <w:rPr>
          <w:w w:val="95"/>
        </w:rPr>
        <w:t>pattern</w:t>
      </w:r>
      <w:r>
        <w:rPr>
          <w:spacing w:val="-12"/>
          <w:w w:val="95"/>
        </w:rPr>
        <w:t xml:space="preserve"> </w:t>
      </w:r>
      <w:r>
        <w:rPr>
          <w:w w:val="95"/>
        </w:rPr>
        <w:t xml:space="preserve">aligns with dimensional models of emotion that emphasize arousal as a key organizing princi- </w:t>
      </w:r>
      <w:r>
        <w:rPr>
          <w:spacing w:val="-2"/>
        </w:rPr>
        <w:t>ple,</w:t>
      </w:r>
      <w:r>
        <w:rPr>
          <w:spacing w:val="-7"/>
        </w:rPr>
        <w:t xml:space="preserve"> </w:t>
      </w:r>
      <w:r>
        <w:rPr>
          <w:spacing w:val="-2"/>
        </w:rPr>
        <w:t>where</w:t>
      </w:r>
      <w:r>
        <w:rPr>
          <w:spacing w:val="-8"/>
        </w:rPr>
        <w:t xml:space="preserve"> </w:t>
      </w:r>
      <w:r>
        <w:rPr>
          <w:spacing w:val="-2"/>
        </w:rPr>
        <w:t>high-arousal</w:t>
      </w:r>
      <w:r>
        <w:rPr>
          <w:spacing w:val="-8"/>
        </w:rPr>
        <w:t xml:space="preserve"> </w:t>
      </w:r>
      <w:r>
        <w:rPr>
          <w:spacing w:val="-2"/>
        </w:rPr>
        <w:t>emotions</w:t>
      </w:r>
      <w:r>
        <w:rPr>
          <w:spacing w:val="-8"/>
        </w:rPr>
        <w:t xml:space="preserve"> </w:t>
      </w:r>
      <w:r>
        <w:rPr>
          <w:spacing w:val="-2"/>
        </w:rPr>
        <w:t>like</w:t>
      </w:r>
      <w:r>
        <w:rPr>
          <w:spacing w:val="-8"/>
        </w:rPr>
        <w:t xml:space="preserve"> </w:t>
      </w:r>
      <w:r>
        <w:rPr>
          <w:spacing w:val="-2"/>
        </w:rPr>
        <w:t>Fear,</w:t>
      </w:r>
      <w:r>
        <w:rPr>
          <w:spacing w:val="-7"/>
        </w:rPr>
        <w:t xml:space="preserve"> </w:t>
      </w:r>
      <w:r>
        <w:rPr>
          <w:spacing w:val="-2"/>
        </w:rPr>
        <w:t>Anger,</w:t>
      </w:r>
      <w:r>
        <w:rPr>
          <w:spacing w:val="-7"/>
        </w:rPr>
        <w:t xml:space="preserve"> </w:t>
      </w:r>
      <w:r>
        <w:rPr>
          <w:spacing w:val="-2"/>
        </w:rPr>
        <w:t>and</w:t>
      </w:r>
      <w:r>
        <w:rPr>
          <w:spacing w:val="-8"/>
        </w:rPr>
        <w:t xml:space="preserve"> </w:t>
      </w:r>
      <w:r>
        <w:rPr>
          <w:spacing w:val="-2"/>
        </w:rPr>
        <w:t>Joy</w:t>
      </w:r>
      <w:r>
        <w:rPr>
          <w:spacing w:val="-8"/>
        </w:rPr>
        <w:t xml:space="preserve"> </w:t>
      </w:r>
      <w:r>
        <w:rPr>
          <w:spacing w:val="-2"/>
        </w:rPr>
        <w:t>engage</w:t>
      </w:r>
      <w:r>
        <w:rPr>
          <w:spacing w:val="-8"/>
        </w:rPr>
        <w:t xml:space="preserve"> </w:t>
      </w:r>
      <w:r>
        <w:rPr>
          <w:spacing w:val="-2"/>
        </w:rPr>
        <w:t>more</w:t>
      </w:r>
      <w:r>
        <w:rPr>
          <w:spacing w:val="-8"/>
        </w:rPr>
        <w:t xml:space="preserve"> </w:t>
      </w:r>
      <w:r>
        <w:rPr>
          <w:spacing w:val="-2"/>
        </w:rPr>
        <w:t>extensive</w:t>
      </w:r>
      <w:r>
        <w:rPr>
          <w:spacing w:val="-8"/>
        </w:rPr>
        <w:t xml:space="preserve"> </w:t>
      </w:r>
      <w:r>
        <w:rPr>
          <w:spacing w:val="-2"/>
        </w:rPr>
        <w:t xml:space="preserve">and </w:t>
      </w:r>
      <w:r>
        <w:t>coherent</w:t>
      </w:r>
      <w:r>
        <w:rPr>
          <w:spacing w:val="-9"/>
        </w:rPr>
        <w:t xml:space="preserve"> </w:t>
      </w:r>
      <w:r>
        <w:t>neural</w:t>
      </w:r>
      <w:r>
        <w:rPr>
          <w:spacing w:val="-9"/>
        </w:rPr>
        <w:t xml:space="preserve"> </w:t>
      </w:r>
      <w:r>
        <w:t>networks</w:t>
      </w:r>
      <w:r>
        <w:rPr>
          <w:spacing w:val="-9"/>
        </w:rPr>
        <w:t xml:space="preserve"> </w:t>
      </w:r>
      <w:r>
        <w:t>than</w:t>
      </w:r>
      <w:r>
        <w:rPr>
          <w:spacing w:val="-9"/>
        </w:rPr>
        <w:t xml:space="preserve"> </w:t>
      </w:r>
      <w:r>
        <w:t>their</w:t>
      </w:r>
      <w:r>
        <w:rPr>
          <w:spacing w:val="-9"/>
        </w:rPr>
        <w:t xml:space="preserve"> </w:t>
      </w:r>
      <w:r>
        <w:t>low-arousal</w:t>
      </w:r>
      <w:r>
        <w:rPr>
          <w:spacing w:val="-9"/>
        </w:rPr>
        <w:t xml:space="preserve"> </w:t>
      </w:r>
      <w:r>
        <w:t>counterparts</w:t>
      </w:r>
      <w:r>
        <w:rPr>
          <w:spacing w:val="-9"/>
        </w:rPr>
        <w:t xml:space="preserve"> </w:t>
      </w:r>
      <w:r>
        <w:t>(</w:t>
      </w:r>
      <w:hyperlink w:anchor="_bookmark92" w:history="1">
        <w:r w:rsidR="00F675FE">
          <w:rPr>
            <w:color w:val="0000FF"/>
          </w:rPr>
          <w:t>Ke</w:t>
        </w:r>
        <w:r w:rsidR="00F675FE">
          <w:rPr>
            <w:color w:val="0000FF"/>
            <w:spacing w:val="-9"/>
          </w:rPr>
          <w:t xml:space="preserve"> </w:t>
        </w:r>
        <w:r w:rsidR="00F675FE">
          <w:rPr>
            <w:color w:val="0000FF"/>
          </w:rPr>
          <w:t>et</w:t>
        </w:r>
        <w:r w:rsidR="00F675FE">
          <w:rPr>
            <w:color w:val="0000FF"/>
            <w:spacing w:val="-9"/>
          </w:rPr>
          <w:t xml:space="preserve"> </w:t>
        </w:r>
        <w:r w:rsidR="00F675FE">
          <w:rPr>
            <w:color w:val="0000FF"/>
          </w:rPr>
          <w:t>al.</w:t>
        </w:r>
      </w:hyperlink>
      <w:r>
        <w:t>,</w:t>
      </w:r>
      <w:r>
        <w:rPr>
          <w:spacing w:val="-9"/>
        </w:rPr>
        <w:t xml:space="preserve"> </w:t>
      </w:r>
      <w:hyperlink w:anchor="_bookmark92" w:history="1">
        <w:r w:rsidR="00F675FE">
          <w:rPr>
            <w:color w:val="0000FF"/>
          </w:rPr>
          <w:t>2025</w:t>
        </w:r>
      </w:hyperlink>
      <w:r>
        <w:t>).</w:t>
      </w:r>
      <w:r>
        <w:rPr>
          <w:spacing w:val="23"/>
        </w:rPr>
        <w:t xml:space="preserve"> </w:t>
      </w:r>
      <w:r>
        <w:t xml:space="preserve">Lower connectivity for Disgust, Sadness, Surprise, and Neutral faces supports the idea that </w:t>
      </w:r>
      <w:r>
        <w:rPr>
          <w:spacing w:val="-2"/>
        </w:rPr>
        <w:t>these</w:t>
      </w:r>
      <w:r>
        <w:rPr>
          <w:spacing w:val="-9"/>
        </w:rPr>
        <w:t xml:space="preserve"> </w:t>
      </w:r>
      <w:r>
        <w:rPr>
          <w:spacing w:val="-2"/>
        </w:rPr>
        <w:t>emotions</w:t>
      </w:r>
      <w:r>
        <w:rPr>
          <w:spacing w:val="-9"/>
        </w:rPr>
        <w:t xml:space="preserve"> </w:t>
      </w:r>
      <w:r>
        <w:rPr>
          <w:spacing w:val="-2"/>
        </w:rPr>
        <w:t>have</w:t>
      </w:r>
      <w:r>
        <w:rPr>
          <w:spacing w:val="-9"/>
        </w:rPr>
        <w:t xml:space="preserve"> </w:t>
      </w:r>
      <w:r>
        <w:rPr>
          <w:spacing w:val="-2"/>
        </w:rPr>
        <w:t>lower</w:t>
      </w:r>
      <w:r>
        <w:rPr>
          <w:spacing w:val="-9"/>
        </w:rPr>
        <w:t xml:space="preserve"> </w:t>
      </w:r>
      <w:r>
        <w:rPr>
          <w:spacing w:val="-2"/>
        </w:rPr>
        <w:t>arousal</w:t>
      </w:r>
      <w:r>
        <w:rPr>
          <w:spacing w:val="-9"/>
        </w:rPr>
        <w:t xml:space="preserve"> </w:t>
      </w:r>
      <w:r>
        <w:rPr>
          <w:spacing w:val="-2"/>
        </w:rPr>
        <w:t>or</w:t>
      </w:r>
      <w:r>
        <w:rPr>
          <w:spacing w:val="-9"/>
        </w:rPr>
        <w:t xml:space="preserve"> </w:t>
      </w:r>
      <w:r>
        <w:rPr>
          <w:spacing w:val="-2"/>
        </w:rPr>
        <w:t>social</w:t>
      </w:r>
      <w:r>
        <w:rPr>
          <w:spacing w:val="-9"/>
        </w:rPr>
        <w:t xml:space="preserve"> </w:t>
      </w:r>
      <w:r>
        <w:rPr>
          <w:spacing w:val="-2"/>
        </w:rPr>
        <w:t>salience</w:t>
      </w:r>
      <w:r>
        <w:rPr>
          <w:spacing w:val="-9"/>
        </w:rPr>
        <w:t xml:space="preserve"> </w:t>
      </w:r>
      <w:r>
        <w:rPr>
          <w:spacing w:val="-2"/>
        </w:rPr>
        <w:t>compared</w:t>
      </w:r>
      <w:r>
        <w:rPr>
          <w:spacing w:val="-9"/>
        </w:rPr>
        <w:t xml:space="preserve"> </w:t>
      </w:r>
      <w:r>
        <w:rPr>
          <w:spacing w:val="-2"/>
        </w:rPr>
        <w:t>to</w:t>
      </w:r>
      <w:r>
        <w:rPr>
          <w:spacing w:val="-9"/>
        </w:rPr>
        <w:t xml:space="preserve"> </w:t>
      </w:r>
      <w:r>
        <w:rPr>
          <w:spacing w:val="-2"/>
        </w:rPr>
        <w:t>Fear,</w:t>
      </w:r>
      <w:r>
        <w:rPr>
          <w:spacing w:val="-8"/>
        </w:rPr>
        <w:t xml:space="preserve"> </w:t>
      </w:r>
      <w:r>
        <w:rPr>
          <w:spacing w:val="-2"/>
        </w:rPr>
        <w:t>Anger,</w:t>
      </w:r>
      <w:r>
        <w:rPr>
          <w:spacing w:val="-8"/>
        </w:rPr>
        <w:t xml:space="preserve"> </w:t>
      </w:r>
      <w:r>
        <w:rPr>
          <w:spacing w:val="-2"/>
        </w:rPr>
        <w:t>and</w:t>
      </w:r>
      <w:r>
        <w:rPr>
          <w:spacing w:val="-9"/>
        </w:rPr>
        <w:t xml:space="preserve"> </w:t>
      </w:r>
      <w:r>
        <w:rPr>
          <w:spacing w:val="-2"/>
        </w:rPr>
        <w:t xml:space="preserve">Joy. </w:t>
      </w:r>
      <w:r>
        <w:t>The emergence of these two distinct clusters, one characterized by high connectivity (Fear,</w:t>
      </w:r>
      <w:r>
        <w:rPr>
          <w:spacing w:val="-15"/>
        </w:rPr>
        <w:t xml:space="preserve"> </w:t>
      </w:r>
      <w:r>
        <w:t>Anger,</w:t>
      </w:r>
      <w:r>
        <w:rPr>
          <w:spacing w:val="-15"/>
        </w:rPr>
        <w:t xml:space="preserve"> </w:t>
      </w:r>
      <w:r>
        <w:t>Joy)</w:t>
      </w:r>
      <w:r>
        <w:rPr>
          <w:spacing w:val="-15"/>
        </w:rPr>
        <w:t xml:space="preserve"> </w:t>
      </w:r>
      <w:r>
        <w:t>and</w:t>
      </w:r>
      <w:r>
        <w:rPr>
          <w:spacing w:val="-15"/>
        </w:rPr>
        <w:t xml:space="preserve"> </w:t>
      </w:r>
      <w:r>
        <w:t>another</w:t>
      </w:r>
      <w:r>
        <w:rPr>
          <w:spacing w:val="-15"/>
        </w:rPr>
        <w:t xml:space="preserve"> </w:t>
      </w:r>
      <w:r>
        <w:t>by</w:t>
      </w:r>
      <w:r>
        <w:rPr>
          <w:spacing w:val="-15"/>
        </w:rPr>
        <w:t xml:space="preserve"> </w:t>
      </w:r>
      <w:r>
        <w:t>relatively</w:t>
      </w:r>
      <w:r>
        <w:rPr>
          <w:spacing w:val="-15"/>
        </w:rPr>
        <w:t xml:space="preserve"> </w:t>
      </w:r>
      <w:r>
        <w:t>lower</w:t>
      </w:r>
      <w:r>
        <w:rPr>
          <w:spacing w:val="-15"/>
        </w:rPr>
        <w:t xml:space="preserve"> </w:t>
      </w:r>
      <w:r>
        <w:t>connectivity</w:t>
      </w:r>
      <w:r>
        <w:rPr>
          <w:spacing w:val="-15"/>
        </w:rPr>
        <w:t xml:space="preserve"> </w:t>
      </w:r>
      <w:r>
        <w:t>(Disgust,</w:t>
      </w:r>
      <w:r>
        <w:rPr>
          <w:spacing w:val="-15"/>
        </w:rPr>
        <w:t xml:space="preserve"> </w:t>
      </w:r>
      <w:r>
        <w:t>Sadness,</w:t>
      </w:r>
      <w:r>
        <w:rPr>
          <w:spacing w:val="-15"/>
        </w:rPr>
        <w:t xml:space="preserve"> </w:t>
      </w:r>
      <w:r>
        <w:t xml:space="preserve">Sur- </w:t>
      </w:r>
      <w:r>
        <w:rPr>
          <w:w w:val="95"/>
        </w:rPr>
        <w:t xml:space="preserve">prise, Neutral), suggests that the brain’s functional architecture organizes emotional face </w:t>
      </w:r>
      <w:r>
        <w:rPr>
          <w:spacing w:val="-2"/>
        </w:rPr>
        <w:t>processing</w:t>
      </w:r>
      <w:r>
        <w:rPr>
          <w:spacing w:val="-7"/>
        </w:rPr>
        <w:t xml:space="preserve"> </w:t>
      </w:r>
      <w:r>
        <w:rPr>
          <w:spacing w:val="-2"/>
        </w:rPr>
        <w:t>along</w:t>
      </w:r>
      <w:r>
        <w:rPr>
          <w:spacing w:val="-7"/>
        </w:rPr>
        <w:t xml:space="preserve"> </w:t>
      </w:r>
      <w:r>
        <w:rPr>
          <w:spacing w:val="-2"/>
        </w:rPr>
        <w:t>arousal</w:t>
      </w:r>
      <w:r>
        <w:rPr>
          <w:spacing w:val="-7"/>
        </w:rPr>
        <w:t xml:space="preserve"> </w:t>
      </w:r>
      <w:r>
        <w:rPr>
          <w:spacing w:val="-2"/>
        </w:rPr>
        <w:t>dimensions.</w:t>
      </w:r>
      <w:r>
        <w:rPr>
          <w:spacing w:val="26"/>
        </w:rPr>
        <w:t xml:space="preserve"> </w:t>
      </w:r>
      <w:r>
        <w:rPr>
          <w:spacing w:val="-2"/>
        </w:rPr>
        <w:t>This</w:t>
      </w:r>
      <w:r>
        <w:rPr>
          <w:spacing w:val="-7"/>
        </w:rPr>
        <w:t xml:space="preserve"> </w:t>
      </w:r>
      <w:r>
        <w:rPr>
          <w:spacing w:val="-2"/>
        </w:rPr>
        <w:t>finding</w:t>
      </w:r>
      <w:r>
        <w:rPr>
          <w:spacing w:val="-7"/>
        </w:rPr>
        <w:t xml:space="preserve"> </w:t>
      </w:r>
      <w:r>
        <w:rPr>
          <w:spacing w:val="-2"/>
        </w:rPr>
        <w:t>is</w:t>
      </w:r>
      <w:r>
        <w:rPr>
          <w:spacing w:val="-7"/>
        </w:rPr>
        <w:t xml:space="preserve"> </w:t>
      </w:r>
      <w:r>
        <w:rPr>
          <w:spacing w:val="-2"/>
        </w:rPr>
        <w:t>particularly</w:t>
      </w:r>
      <w:r>
        <w:rPr>
          <w:spacing w:val="-8"/>
        </w:rPr>
        <w:t xml:space="preserve"> </w:t>
      </w:r>
      <w:r>
        <w:rPr>
          <w:spacing w:val="-2"/>
        </w:rPr>
        <w:t>important</w:t>
      </w:r>
      <w:r>
        <w:rPr>
          <w:spacing w:val="-7"/>
        </w:rPr>
        <w:t xml:space="preserve"> </w:t>
      </w:r>
      <w:r>
        <w:rPr>
          <w:spacing w:val="-2"/>
        </w:rPr>
        <w:t>for</w:t>
      </w:r>
      <w:r>
        <w:rPr>
          <w:spacing w:val="-7"/>
        </w:rPr>
        <w:t xml:space="preserve"> </w:t>
      </w:r>
      <w:r>
        <w:rPr>
          <w:spacing w:val="-2"/>
        </w:rPr>
        <w:t>under- standing</w:t>
      </w:r>
      <w:r>
        <w:rPr>
          <w:spacing w:val="-5"/>
        </w:rPr>
        <w:t xml:space="preserve"> </w:t>
      </w:r>
      <w:r>
        <w:rPr>
          <w:spacing w:val="-2"/>
        </w:rPr>
        <w:t>how</w:t>
      </w:r>
      <w:r>
        <w:rPr>
          <w:spacing w:val="-4"/>
        </w:rPr>
        <w:t xml:space="preserve"> </w:t>
      </w:r>
      <w:r>
        <w:rPr>
          <w:spacing w:val="-2"/>
        </w:rPr>
        <w:t>virtual</w:t>
      </w:r>
      <w:r>
        <w:rPr>
          <w:spacing w:val="-5"/>
        </w:rPr>
        <w:t xml:space="preserve"> </w:t>
      </w:r>
      <w:r>
        <w:rPr>
          <w:spacing w:val="-2"/>
        </w:rPr>
        <w:t>characters</w:t>
      </w:r>
      <w:r>
        <w:rPr>
          <w:spacing w:val="-5"/>
        </w:rPr>
        <w:t xml:space="preserve"> </w:t>
      </w:r>
      <w:r>
        <w:rPr>
          <w:spacing w:val="-2"/>
        </w:rPr>
        <w:t>and</w:t>
      </w:r>
      <w:r>
        <w:rPr>
          <w:spacing w:val="-5"/>
        </w:rPr>
        <w:t xml:space="preserve"> </w:t>
      </w:r>
      <w:r>
        <w:rPr>
          <w:spacing w:val="-2"/>
        </w:rPr>
        <w:t>avatars</w:t>
      </w:r>
      <w:r>
        <w:rPr>
          <w:spacing w:val="-5"/>
        </w:rPr>
        <w:t xml:space="preserve"> </w:t>
      </w:r>
      <w:r>
        <w:rPr>
          <w:spacing w:val="-2"/>
        </w:rPr>
        <w:t>might</w:t>
      </w:r>
      <w:r>
        <w:rPr>
          <w:spacing w:val="-4"/>
        </w:rPr>
        <w:t xml:space="preserve"> </w:t>
      </w:r>
      <w:r>
        <w:rPr>
          <w:spacing w:val="-2"/>
        </w:rPr>
        <w:t>be</w:t>
      </w:r>
      <w:r>
        <w:rPr>
          <w:spacing w:val="-5"/>
        </w:rPr>
        <w:t xml:space="preserve"> </w:t>
      </w:r>
      <w:r>
        <w:rPr>
          <w:spacing w:val="-2"/>
        </w:rPr>
        <w:t>designed</w:t>
      </w:r>
      <w:r>
        <w:rPr>
          <w:spacing w:val="-4"/>
        </w:rPr>
        <w:t xml:space="preserve"> </w:t>
      </w:r>
      <w:r>
        <w:rPr>
          <w:spacing w:val="-2"/>
        </w:rPr>
        <w:t>to</w:t>
      </w:r>
      <w:r>
        <w:rPr>
          <w:spacing w:val="-5"/>
        </w:rPr>
        <w:t xml:space="preserve"> </w:t>
      </w:r>
      <w:r>
        <w:rPr>
          <w:spacing w:val="-2"/>
        </w:rPr>
        <w:t xml:space="preserve">maximize/minimize </w:t>
      </w:r>
      <w:r>
        <w:rPr>
          <w:w w:val="95"/>
        </w:rPr>
        <w:t>neural</w:t>
      </w:r>
      <w:r>
        <w:rPr>
          <w:spacing w:val="-12"/>
          <w:w w:val="95"/>
        </w:rPr>
        <w:t xml:space="preserve"> </w:t>
      </w:r>
      <w:r>
        <w:rPr>
          <w:w w:val="95"/>
        </w:rPr>
        <w:t>engagement,</w:t>
      </w:r>
      <w:r>
        <w:rPr>
          <w:spacing w:val="-10"/>
          <w:w w:val="95"/>
        </w:rPr>
        <w:t xml:space="preserve"> </w:t>
      </w:r>
      <w:r>
        <w:rPr>
          <w:w w:val="95"/>
        </w:rPr>
        <w:t>as</w:t>
      </w:r>
      <w:r>
        <w:rPr>
          <w:spacing w:val="-12"/>
          <w:w w:val="95"/>
        </w:rPr>
        <w:t xml:space="preserve"> </w:t>
      </w:r>
      <w:r>
        <w:rPr>
          <w:w w:val="95"/>
        </w:rPr>
        <w:t>high-arousal</w:t>
      </w:r>
      <w:r>
        <w:rPr>
          <w:spacing w:val="-12"/>
          <w:w w:val="95"/>
        </w:rPr>
        <w:t xml:space="preserve"> </w:t>
      </w:r>
      <w:r>
        <w:rPr>
          <w:w w:val="95"/>
        </w:rPr>
        <w:t>emotional</w:t>
      </w:r>
      <w:r>
        <w:rPr>
          <w:spacing w:val="-12"/>
          <w:w w:val="95"/>
        </w:rPr>
        <w:t xml:space="preserve"> </w:t>
      </w:r>
      <w:r>
        <w:rPr>
          <w:w w:val="95"/>
        </w:rPr>
        <w:t>expressions</w:t>
      </w:r>
      <w:r>
        <w:rPr>
          <w:spacing w:val="-12"/>
          <w:w w:val="95"/>
        </w:rPr>
        <w:t xml:space="preserve"> </w:t>
      </w:r>
      <w:r>
        <w:rPr>
          <w:w w:val="95"/>
        </w:rPr>
        <w:t>appear</w:t>
      </w:r>
      <w:r>
        <w:rPr>
          <w:spacing w:val="-12"/>
          <w:w w:val="95"/>
        </w:rPr>
        <w:t xml:space="preserve"> </w:t>
      </w:r>
      <w:r>
        <w:rPr>
          <w:w w:val="95"/>
        </w:rPr>
        <w:t>to</w:t>
      </w:r>
      <w:r>
        <w:rPr>
          <w:spacing w:val="-12"/>
          <w:w w:val="95"/>
        </w:rPr>
        <w:t xml:space="preserve"> </w:t>
      </w:r>
      <w:r>
        <w:rPr>
          <w:w w:val="95"/>
        </w:rPr>
        <w:t>recruit</w:t>
      </w:r>
      <w:r>
        <w:rPr>
          <w:spacing w:val="-12"/>
          <w:w w:val="95"/>
        </w:rPr>
        <w:t xml:space="preserve"> </w:t>
      </w:r>
      <w:r>
        <w:rPr>
          <w:w w:val="95"/>
        </w:rPr>
        <w:t>broader</w:t>
      </w:r>
      <w:r>
        <w:rPr>
          <w:spacing w:val="-12"/>
          <w:w w:val="95"/>
        </w:rPr>
        <w:t xml:space="preserve"> </w:t>
      </w:r>
      <w:r>
        <w:rPr>
          <w:w w:val="95"/>
        </w:rPr>
        <w:t xml:space="preserve">brain </w:t>
      </w:r>
      <w:r>
        <w:t>networks</w:t>
      </w:r>
      <w:r>
        <w:rPr>
          <w:spacing w:val="-10"/>
        </w:rPr>
        <w:t xml:space="preserve"> </w:t>
      </w:r>
      <w:r>
        <w:t>regardless</w:t>
      </w:r>
      <w:r>
        <w:rPr>
          <w:spacing w:val="-10"/>
        </w:rPr>
        <w:t xml:space="preserve"> </w:t>
      </w:r>
      <w:r>
        <w:t>of</w:t>
      </w:r>
      <w:r>
        <w:rPr>
          <w:spacing w:val="-10"/>
        </w:rPr>
        <w:t xml:space="preserve"> </w:t>
      </w:r>
      <w:r>
        <w:t>face</w:t>
      </w:r>
      <w:r>
        <w:rPr>
          <w:spacing w:val="-9"/>
        </w:rPr>
        <w:t xml:space="preserve"> </w:t>
      </w:r>
      <w:r>
        <w:t>realism.</w:t>
      </w:r>
    </w:p>
    <w:p w14:paraId="0755A0B7" w14:textId="77777777" w:rsidR="00F675FE" w:rsidRDefault="00000000">
      <w:pPr>
        <w:pStyle w:val="BodyText"/>
        <w:spacing w:before="7" w:line="355" w:lineRule="auto"/>
        <w:ind w:left="140" w:right="1218" w:firstLine="351"/>
        <w:jc w:val="both"/>
      </w:pPr>
      <w:r>
        <w:t>Our</w:t>
      </w:r>
      <w:r>
        <w:rPr>
          <w:spacing w:val="-8"/>
        </w:rPr>
        <w:t xml:space="preserve"> </w:t>
      </w:r>
      <w:r>
        <w:t>findings</w:t>
      </w:r>
      <w:r>
        <w:rPr>
          <w:spacing w:val="-8"/>
        </w:rPr>
        <w:t xml:space="preserve"> </w:t>
      </w:r>
      <w:r>
        <w:t>align</w:t>
      </w:r>
      <w:r>
        <w:rPr>
          <w:spacing w:val="-8"/>
        </w:rPr>
        <w:t xml:space="preserve"> </w:t>
      </w:r>
      <w:r>
        <w:t>with</w:t>
      </w:r>
      <w:r>
        <w:rPr>
          <w:spacing w:val="-8"/>
        </w:rPr>
        <w:t xml:space="preserve"> </w:t>
      </w:r>
      <w:r>
        <w:t>a</w:t>
      </w:r>
      <w:r>
        <w:rPr>
          <w:spacing w:val="-8"/>
        </w:rPr>
        <w:t xml:space="preserve"> </w:t>
      </w:r>
      <w:r>
        <w:t>growing</w:t>
      </w:r>
      <w:r>
        <w:rPr>
          <w:spacing w:val="-8"/>
        </w:rPr>
        <w:t xml:space="preserve"> </w:t>
      </w:r>
      <w:r>
        <w:t>consensus:</w:t>
      </w:r>
      <w:r>
        <w:rPr>
          <w:spacing w:val="18"/>
        </w:rPr>
        <w:t xml:space="preserve"> </w:t>
      </w:r>
      <w:r>
        <w:t>real</w:t>
      </w:r>
      <w:r>
        <w:rPr>
          <w:spacing w:val="-8"/>
        </w:rPr>
        <w:t xml:space="preserve"> </w:t>
      </w:r>
      <w:r>
        <w:t>faces</w:t>
      </w:r>
      <w:r>
        <w:rPr>
          <w:spacing w:val="-8"/>
        </w:rPr>
        <w:t xml:space="preserve"> </w:t>
      </w:r>
      <w:r>
        <w:t>are</w:t>
      </w:r>
      <w:r>
        <w:rPr>
          <w:spacing w:val="-8"/>
        </w:rPr>
        <w:t xml:space="preserve"> </w:t>
      </w:r>
      <w:r>
        <w:t>remembered</w:t>
      </w:r>
      <w:r>
        <w:rPr>
          <w:spacing w:val="-8"/>
        </w:rPr>
        <w:t xml:space="preserve"> </w:t>
      </w:r>
      <w:r>
        <w:t>more</w:t>
      </w:r>
      <w:r>
        <w:rPr>
          <w:spacing w:val="-8"/>
        </w:rPr>
        <w:t xml:space="preserve"> </w:t>
      </w:r>
      <w:r>
        <w:t>ac- curately than artificial ones, even though both are processed as faces.</w:t>
      </w:r>
      <w:r>
        <w:rPr>
          <w:spacing w:val="40"/>
        </w:rPr>
        <w:t xml:space="preserve"> </w:t>
      </w:r>
      <w:r>
        <w:t xml:space="preserve">Artificial faces </w:t>
      </w:r>
      <w:r>
        <w:rPr>
          <w:w w:val="95"/>
        </w:rPr>
        <w:t>are</w:t>
      </w:r>
      <w:r>
        <w:rPr>
          <w:spacing w:val="30"/>
        </w:rPr>
        <w:t xml:space="preserve"> </w:t>
      </w:r>
      <w:r>
        <w:rPr>
          <w:w w:val="95"/>
        </w:rPr>
        <w:t>remembered</w:t>
      </w:r>
      <w:r>
        <w:rPr>
          <w:spacing w:val="30"/>
        </w:rPr>
        <w:t xml:space="preserve"> </w:t>
      </w:r>
      <w:r>
        <w:rPr>
          <w:w w:val="95"/>
        </w:rPr>
        <w:t>less</w:t>
      </w:r>
      <w:r>
        <w:rPr>
          <w:spacing w:val="30"/>
        </w:rPr>
        <w:t xml:space="preserve"> </w:t>
      </w:r>
      <w:r>
        <w:rPr>
          <w:w w:val="95"/>
        </w:rPr>
        <w:t>efficiently</w:t>
      </w:r>
      <w:r>
        <w:rPr>
          <w:spacing w:val="30"/>
        </w:rPr>
        <w:t xml:space="preserve"> </w:t>
      </w:r>
      <w:r>
        <w:rPr>
          <w:w w:val="95"/>
        </w:rPr>
        <w:t>and</w:t>
      </w:r>
      <w:r>
        <w:rPr>
          <w:spacing w:val="30"/>
        </w:rPr>
        <w:t xml:space="preserve"> </w:t>
      </w:r>
      <w:r>
        <w:rPr>
          <w:w w:val="95"/>
        </w:rPr>
        <w:t>discriminated</w:t>
      </w:r>
      <w:r>
        <w:rPr>
          <w:spacing w:val="31"/>
        </w:rPr>
        <w:t xml:space="preserve"> </w:t>
      </w:r>
      <w:r>
        <w:rPr>
          <w:w w:val="95"/>
        </w:rPr>
        <w:t>slightly</w:t>
      </w:r>
      <w:r>
        <w:rPr>
          <w:spacing w:val="30"/>
        </w:rPr>
        <w:t xml:space="preserve"> </w:t>
      </w:r>
      <w:r>
        <w:rPr>
          <w:w w:val="95"/>
        </w:rPr>
        <w:t>worse</w:t>
      </w:r>
      <w:r>
        <w:rPr>
          <w:spacing w:val="30"/>
        </w:rPr>
        <w:t xml:space="preserve"> </w:t>
      </w:r>
      <w:r>
        <w:rPr>
          <w:w w:val="95"/>
        </w:rPr>
        <w:t>than</w:t>
      </w:r>
      <w:r>
        <w:rPr>
          <w:spacing w:val="30"/>
        </w:rPr>
        <w:t xml:space="preserve"> </w:t>
      </w:r>
      <w:r>
        <w:rPr>
          <w:w w:val="95"/>
        </w:rPr>
        <w:t>real</w:t>
      </w:r>
      <w:r>
        <w:rPr>
          <w:spacing w:val="30"/>
        </w:rPr>
        <w:t xml:space="preserve"> </w:t>
      </w:r>
      <w:r>
        <w:rPr>
          <w:w w:val="95"/>
        </w:rPr>
        <w:t>faces,</w:t>
      </w:r>
      <w:r>
        <w:rPr>
          <w:spacing w:val="37"/>
        </w:rPr>
        <w:t xml:space="preserve"> </w:t>
      </w:r>
      <w:r>
        <w:rPr>
          <w:spacing w:val="-4"/>
          <w:w w:val="95"/>
        </w:rPr>
        <w:t>sup-</w:t>
      </w:r>
    </w:p>
    <w:p w14:paraId="0755A0B8" w14:textId="77777777" w:rsidR="00F675FE" w:rsidRDefault="00F675FE">
      <w:pPr>
        <w:spacing w:line="355" w:lineRule="auto"/>
        <w:jc w:val="both"/>
        <w:sectPr w:rsidR="00F675FE">
          <w:headerReference w:type="default" r:id="rId108"/>
          <w:footerReference w:type="default" r:id="rId109"/>
          <w:pgSz w:w="12240" w:h="15840"/>
          <w:pgMar w:top="1020" w:right="220" w:bottom="280" w:left="1660" w:header="690" w:footer="0" w:gutter="0"/>
          <w:cols w:space="720"/>
        </w:sectPr>
      </w:pPr>
    </w:p>
    <w:p w14:paraId="0755A0B9" w14:textId="77777777" w:rsidR="00F675FE" w:rsidRDefault="00F675FE">
      <w:pPr>
        <w:pStyle w:val="BodyText"/>
        <w:spacing w:before="11"/>
        <w:rPr>
          <w:sz w:val="20"/>
        </w:rPr>
      </w:pPr>
    </w:p>
    <w:p w14:paraId="0755A0BA" w14:textId="77777777" w:rsidR="00F675FE" w:rsidRDefault="00000000">
      <w:pPr>
        <w:pStyle w:val="BodyText"/>
        <w:spacing w:before="118" w:line="355" w:lineRule="auto"/>
        <w:ind w:left="140" w:right="1215"/>
        <w:jc w:val="both"/>
      </w:pPr>
      <w:r>
        <w:t>porting</w:t>
      </w:r>
      <w:r>
        <w:rPr>
          <w:spacing w:val="-1"/>
        </w:rPr>
        <w:t xml:space="preserve"> </w:t>
      </w:r>
      <w:r>
        <w:t>the</w:t>
      </w:r>
      <w:r>
        <w:rPr>
          <w:spacing w:val="-1"/>
        </w:rPr>
        <w:t xml:space="preserve"> </w:t>
      </w:r>
      <w:r>
        <w:t>hypothesis</w:t>
      </w:r>
      <w:r>
        <w:rPr>
          <w:spacing w:val="-1"/>
        </w:rPr>
        <w:t xml:space="preserve"> </w:t>
      </w:r>
      <w:r>
        <w:t>that</w:t>
      </w:r>
      <w:r>
        <w:rPr>
          <w:spacing w:val="-1"/>
        </w:rPr>
        <w:t xml:space="preserve"> </w:t>
      </w:r>
      <w:r>
        <w:t>”out-group”</w:t>
      </w:r>
      <w:r>
        <w:rPr>
          <w:spacing w:val="-1"/>
        </w:rPr>
        <w:t xml:space="preserve"> </w:t>
      </w:r>
      <w:r>
        <w:t>faces, those</w:t>
      </w:r>
      <w:r>
        <w:rPr>
          <w:spacing w:val="-1"/>
        </w:rPr>
        <w:t xml:space="preserve"> </w:t>
      </w:r>
      <w:r>
        <w:t>that</w:t>
      </w:r>
      <w:r>
        <w:rPr>
          <w:spacing w:val="-1"/>
        </w:rPr>
        <w:t xml:space="preserve"> </w:t>
      </w:r>
      <w:r>
        <w:t>are</w:t>
      </w:r>
      <w:r>
        <w:rPr>
          <w:spacing w:val="-1"/>
        </w:rPr>
        <w:t xml:space="preserve"> </w:t>
      </w:r>
      <w:r>
        <w:t>less</w:t>
      </w:r>
      <w:r>
        <w:rPr>
          <w:spacing w:val="-1"/>
        </w:rPr>
        <w:t xml:space="preserve"> </w:t>
      </w:r>
      <w:r>
        <w:t>familiar</w:t>
      </w:r>
      <w:r>
        <w:rPr>
          <w:spacing w:val="-1"/>
        </w:rPr>
        <w:t xml:space="preserve"> </w:t>
      </w:r>
      <w:r>
        <w:t>or</w:t>
      </w:r>
      <w:r>
        <w:rPr>
          <w:spacing w:val="-1"/>
        </w:rPr>
        <w:t xml:space="preserve"> </w:t>
      </w:r>
      <w:r>
        <w:t>realistic, are</w:t>
      </w:r>
      <w:r>
        <w:rPr>
          <w:spacing w:val="-7"/>
        </w:rPr>
        <w:t xml:space="preserve"> </w:t>
      </w:r>
      <w:r>
        <w:t>processed</w:t>
      </w:r>
      <w:r>
        <w:rPr>
          <w:spacing w:val="-7"/>
        </w:rPr>
        <w:t xml:space="preserve"> </w:t>
      </w:r>
      <w:r>
        <w:t>differently</w:t>
      </w:r>
      <w:r>
        <w:rPr>
          <w:spacing w:val="-7"/>
        </w:rPr>
        <w:t xml:space="preserve"> </w:t>
      </w:r>
      <w:r>
        <w:t>(</w:t>
      </w:r>
      <w:hyperlink w:anchor="_bookmark56" w:history="1">
        <w:r w:rsidR="00F675FE">
          <w:rPr>
            <w:color w:val="0000FF"/>
          </w:rPr>
          <w:t>Balas</w:t>
        </w:r>
        <w:r w:rsidR="00F675FE">
          <w:rPr>
            <w:color w:val="0000FF"/>
            <w:spacing w:val="-7"/>
          </w:rPr>
          <w:t xml:space="preserve"> </w:t>
        </w:r>
        <w:r w:rsidR="00F675FE">
          <w:rPr>
            <w:color w:val="0000FF"/>
          </w:rPr>
          <w:t>and</w:t>
        </w:r>
        <w:r w:rsidR="00F675FE">
          <w:rPr>
            <w:color w:val="0000FF"/>
            <w:spacing w:val="-7"/>
          </w:rPr>
          <w:t xml:space="preserve"> </w:t>
        </w:r>
        <w:r w:rsidR="00F675FE">
          <w:rPr>
            <w:color w:val="0000FF"/>
          </w:rPr>
          <w:t>Pacella</w:t>
        </w:r>
      </w:hyperlink>
      <w:r>
        <w:t>,</w:t>
      </w:r>
      <w:r>
        <w:rPr>
          <w:spacing w:val="-7"/>
        </w:rPr>
        <w:t xml:space="preserve"> </w:t>
      </w:r>
      <w:hyperlink w:anchor="_bookmark56" w:history="1">
        <w:r w:rsidR="00F675FE">
          <w:rPr>
            <w:color w:val="0000FF"/>
          </w:rPr>
          <w:t>2015</w:t>
        </w:r>
      </w:hyperlink>
      <w:r>
        <w:t>).</w:t>
      </w:r>
      <w:r>
        <w:rPr>
          <w:spacing w:val="27"/>
        </w:rPr>
        <w:t xml:space="preserve"> </w:t>
      </w:r>
      <w:r>
        <w:t>Complementing</w:t>
      </w:r>
      <w:r>
        <w:rPr>
          <w:spacing w:val="-7"/>
        </w:rPr>
        <w:t xml:space="preserve"> </w:t>
      </w:r>
      <w:r>
        <w:t>this,</w:t>
      </w:r>
      <w:r>
        <w:rPr>
          <w:spacing w:val="-5"/>
        </w:rPr>
        <w:t xml:space="preserve"> </w:t>
      </w:r>
      <w:r>
        <w:t>virtual</w:t>
      </w:r>
      <w:r>
        <w:rPr>
          <w:spacing w:val="-7"/>
        </w:rPr>
        <w:t xml:space="preserve"> </w:t>
      </w:r>
      <w:r>
        <w:t xml:space="preserve">faces </w:t>
      </w:r>
      <w:r>
        <w:rPr>
          <w:w w:val="95"/>
        </w:rPr>
        <w:t>trigger</w:t>
      </w:r>
      <w:r>
        <w:rPr>
          <w:spacing w:val="-7"/>
          <w:w w:val="95"/>
        </w:rPr>
        <w:t xml:space="preserve"> </w:t>
      </w:r>
      <w:r>
        <w:rPr>
          <w:w w:val="95"/>
        </w:rPr>
        <w:t>higher</w:t>
      </w:r>
      <w:r>
        <w:rPr>
          <w:spacing w:val="-7"/>
          <w:w w:val="95"/>
        </w:rPr>
        <w:t xml:space="preserve"> </w:t>
      </w:r>
      <w:r>
        <w:rPr>
          <w:w w:val="95"/>
        </w:rPr>
        <w:t>false</w:t>
      </w:r>
      <w:r>
        <w:rPr>
          <w:spacing w:val="-7"/>
          <w:w w:val="95"/>
        </w:rPr>
        <w:t xml:space="preserve"> </w:t>
      </w:r>
      <w:r>
        <w:rPr>
          <w:w w:val="95"/>
        </w:rPr>
        <w:t>alarm</w:t>
      </w:r>
      <w:r>
        <w:rPr>
          <w:spacing w:val="-7"/>
          <w:w w:val="95"/>
        </w:rPr>
        <w:t xml:space="preserve"> </w:t>
      </w:r>
      <w:r>
        <w:rPr>
          <w:w w:val="95"/>
        </w:rPr>
        <w:t>rates,</w:t>
      </w:r>
      <w:r>
        <w:rPr>
          <w:spacing w:val="-4"/>
          <w:w w:val="95"/>
        </w:rPr>
        <w:t xml:space="preserve"> </w:t>
      </w:r>
      <w:r>
        <w:rPr>
          <w:w w:val="95"/>
        </w:rPr>
        <w:t>a</w:t>
      </w:r>
      <w:r>
        <w:rPr>
          <w:spacing w:val="-7"/>
          <w:w w:val="95"/>
        </w:rPr>
        <w:t xml:space="preserve"> </w:t>
      </w:r>
      <w:r>
        <w:rPr>
          <w:w w:val="95"/>
        </w:rPr>
        <w:t>sign</w:t>
      </w:r>
      <w:r>
        <w:rPr>
          <w:spacing w:val="-7"/>
          <w:w w:val="95"/>
        </w:rPr>
        <w:t xml:space="preserve"> </w:t>
      </w:r>
      <w:r>
        <w:rPr>
          <w:w w:val="95"/>
        </w:rPr>
        <w:t>of</w:t>
      </w:r>
      <w:r>
        <w:rPr>
          <w:spacing w:val="-7"/>
          <w:w w:val="95"/>
        </w:rPr>
        <w:t xml:space="preserve"> </w:t>
      </w:r>
      <w:r>
        <w:rPr>
          <w:w w:val="95"/>
        </w:rPr>
        <w:t>reduced</w:t>
      </w:r>
      <w:r>
        <w:rPr>
          <w:spacing w:val="-7"/>
          <w:w w:val="95"/>
        </w:rPr>
        <w:t xml:space="preserve"> </w:t>
      </w:r>
      <w:r>
        <w:rPr>
          <w:w w:val="95"/>
        </w:rPr>
        <w:t>memory</w:t>
      </w:r>
      <w:r>
        <w:rPr>
          <w:spacing w:val="-7"/>
          <w:w w:val="95"/>
        </w:rPr>
        <w:t xml:space="preserve"> </w:t>
      </w:r>
      <w:r>
        <w:rPr>
          <w:w w:val="95"/>
        </w:rPr>
        <w:t>specificity,</w:t>
      </w:r>
      <w:r>
        <w:rPr>
          <w:spacing w:val="-4"/>
          <w:w w:val="95"/>
        </w:rPr>
        <w:t xml:space="preserve"> </w:t>
      </w:r>
      <w:r>
        <w:rPr>
          <w:w w:val="95"/>
        </w:rPr>
        <w:t>despite</w:t>
      </w:r>
      <w:r>
        <w:rPr>
          <w:spacing w:val="-7"/>
          <w:w w:val="95"/>
        </w:rPr>
        <w:t xml:space="preserve"> </w:t>
      </w:r>
      <w:r>
        <w:rPr>
          <w:w w:val="95"/>
        </w:rPr>
        <w:t>matched</w:t>
      </w:r>
      <w:r>
        <w:rPr>
          <w:spacing w:val="-7"/>
          <w:w w:val="95"/>
        </w:rPr>
        <w:t xml:space="preserve"> </w:t>
      </w:r>
      <w:r>
        <w:rPr>
          <w:w w:val="95"/>
        </w:rPr>
        <w:t xml:space="preserve">vi- </w:t>
      </w:r>
      <w:r>
        <w:rPr>
          <w:spacing w:val="-2"/>
        </w:rPr>
        <w:t>sual</w:t>
      </w:r>
      <w:r>
        <w:rPr>
          <w:spacing w:val="-13"/>
        </w:rPr>
        <w:t xml:space="preserve"> </w:t>
      </w:r>
      <w:r>
        <w:rPr>
          <w:spacing w:val="-2"/>
        </w:rPr>
        <w:t>features</w:t>
      </w:r>
      <w:r>
        <w:rPr>
          <w:spacing w:val="-13"/>
        </w:rPr>
        <w:t xml:space="preserve"> </w:t>
      </w:r>
      <w:r>
        <w:rPr>
          <w:spacing w:val="-2"/>
        </w:rPr>
        <w:t>and</w:t>
      </w:r>
      <w:r>
        <w:rPr>
          <w:spacing w:val="-13"/>
        </w:rPr>
        <w:t xml:space="preserve"> </w:t>
      </w:r>
      <w:r>
        <w:rPr>
          <w:spacing w:val="-2"/>
        </w:rPr>
        <w:t>equivalent</w:t>
      </w:r>
      <w:r>
        <w:rPr>
          <w:spacing w:val="-13"/>
        </w:rPr>
        <w:t xml:space="preserve"> </w:t>
      </w:r>
      <w:r>
        <w:rPr>
          <w:spacing w:val="-2"/>
        </w:rPr>
        <w:t>overall</w:t>
      </w:r>
      <w:r>
        <w:rPr>
          <w:spacing w:val="-13"/>
        </w:rPr>
        <w:t xml:space="preserve"> </w:t>
      </w:r>
      <w:r>
        <w:rPr>
          <w:spacing w:val="-2"/>
        </w:rPr>
        <w:t>recognition</w:t>
      </w:r>
      <w:r>
        <w:rPr>
          <w:spacing w:val="-13"/>
        </w:rPr>
        <w:t xml:space="preserve"> </w:t>
      </w:r>
      <w:r>
        <w:rPr>
          <w:spacing w:val="-2"/>
        </w:rPr>
        <w:t>sensitivity</w:t>
      </w:r>
      <w:r>
        <w:rPr>
          <w:spacing w:val="-13"/>
        </w:rPr>
        <w:t xml:space="preserve"> </w:t>
      </w:r>
      <w:r>
        <w:rPr>
          <w:spacing w:val="9"/>
          <w:w w:val="107"/>
        </w:rPr>
        <w:t>(</w:t>
      </w:r>
      <w:hyperlink w:anchor="_bookmark98" w:history="1">
        <w:r>
          <w:rPr>
            <w:color w:val="0000FF"/>
            <w:spacing w:val="10"/>
            <w:w w:val="98"/>
          </w:rPr>
          <w:t>K</w:t>
        </w:r>
        <w:r>
          <w:rPr>
            <w:color w:val="0000FF"/>
            <w:spacing w:val="-108"/>
            <w:w w:val="140"/>
          </w:rPr>
          <w:t>¨</w:t>
        </w:r>
        <w:r>
          <w:rPr>
            <w:color w:val="0000FF"/>
            <w:spacing w:val="9"/>
            <w:w w:val="91"/>
          </w:rPr>
          <w:t>atsyri</w:t>
        </w:r>
      </w:hyperlink>
      <w:r>
        <w:rPr>
          <w:spacing w:val="10"/>
          <w:w w:val="102"/>
        </w:rPr>
        <w:t>,</w:t>
      </w:r>
      <w:r>
        <w:rPr>
          <w:spacing w:val="-12"/>
          <w:w w:val="99"/>
        </w:rPr>
        <w:t xml:space="preserve"> </w:t>
      </w:r>
      <w:hyperlink w:anchor="_bookmark98" w:history="1">
        <w:r w:rsidR="00F675FE">
          <w:rPr>
            <w:color w:val="0000FF"/>
            <w:spacing w:val="-2"/>
          </w:rPr>
          <w:t>2018</w:t>
        </w:r>
      </w:hyperlink>
      <w:r>
        <w:rPr>
          <w:spacing w:val="-2"/>
        </w:rPr>
        <w:t>).</w:t>
      </w:r>
      <w:r>
        <w:rPr>
          <w:spacing w:val="-13"/>
        </w:rPr>
        <w:t xml:space="preserve"> </w:t>
      </w:r>
      <w:r>
        <w:rPr>
          <w:spacing w:val="-2"/>
        </w:rPr>
        <w:t xml:space="preserve">Participants </w:t>
      </w:r>
      <w:r>
        <w:t>also</w:t>
      </w:r>
      <w:r>
        <w:rPr>
          <w:spacing w:val="-12"/>
        </w:rPr>
        <w:t xml:space="preserve"> </w:t>
      </w:r>
      <w:r>
        <w:t>rated</w:t>
      </w:r>
      <w:r>
        <w:rPr>
          <w:spacing w:val="-12"/>
        </w:rPr>
        <w:t xml:space="preserve"> </w:t>
      </w:r>
      <w:r>
        <w:t>these</w:t>
      </w:r>
      <w:r>
        <w:rPr>
          <w:spacing w:val="-12"/>
        </w:rPr>
        <w:t xml:space="preserve"> </w:t>
      </w:r>
      <w:r>
        <w:t>faces</w:t>
      </w:r>
      <w:r>
        <w:rPr>
          <w:spacing w:val="-12"/>
        </w:rPr>
        <w:t xml:space="preserve"> </w:t>
      </w:r>
      <w:r>
        <w:t>as</w:t>
      </w:r>
      <w:r>
        <w:rPr>
          <w:spacing w:val="-12"/>
        </w:rPr>
        <w:t xml:space="preserve"> </w:t>
      </w:r>
      <w:r>
        <w:t>eerier,</w:t>
      </w:r>
      <w:r>
        <w:rPr>
          <w:spacing w:val="-9"/>
        </w:rPr>
        <w:t xml:space="preserve"> </w:t>
      </w:r>
      <w:r>
        <w:t>highlighting</w:t>
      </w:r>
      <w:r>
        <w:rPr>
          <w:spacing w:val="-12"/>
        </w:rPr>
        <w:t xml:space="preserve"> </w:t>
      </w:r>
      <w:r>
        <w:t>a</w:t>
      </w:r>
      <w:r>
        <w:rPr>
          <w:spacing w:val="-12"/>
        </w:rPr>
        <w:t xml:space="preserve"> </w:t>
      </w:r>
      <w:r>
        <w:t>connection</w:t>
      </w:r>
      <w:r>
        <w:rPr>
          <w:spacing w:val="-12"/>
        </w:rPr>
        <w:t xml:space="preserve"> </w:t>
      </w:r>
      <w:r>
        <w:t>between</w:t>
      </w:r>
      <w:r>
        <w:rPr>
          <w:spacing w:val="-12"/>
        </w:rPr>
        <w:t xml:space="preserve"> </w:t>
      </w:r>
      <w:r>
        <w:t>reduced</w:t>
      </w:r>
      <w:r>
        <w:rPr>
          <w:spacing w:val="-12"/>
        </w:rPr>
        <w:t xml:space="preserve"> </w:t>
      </w:r>
      <w:r>
        <w:t>perceptual expertise</w:t>
      </w:r>
      <w:r>
        <w:rPr>
          <w:spacing w:val="-12"/>
        </w:rPr>
        <w:t xml:space="preserve"> </w:t>
      </w:r>
      <w:r>
        <w:t>and</w:t>
      </w:r>
      <w:r>
        <w:rPr>
          <w:spacing w:val="-12"/>
        </w:rPr>
        <w:t xml:space="preserve"> </w:t>
      </w:r>
      <w:r>
        <w:t>the</w:t>
      </w:r>
      <w:r>
        <w:rPr>
          <w:spacing w:val="-12"/>
        </w:rPr>
        <w:t xml:space="preserve"> </w:t>
      </w:r>
      <w:r>
        <w:t>uncanny</w:t>
      </w:r>
      <w:r>
        <w:rPr>
          <w:spacing w:val="-12"/>
        </w:rPr>
        <w:t xml:space="preserve"> </w:t>
      </w:r>
      <w:r>
        <w:t>valley</w:t>
      </w:r>
      <w:r>
        <w:rPr>
          <w:spacing w:val="-12"/>
        </w:rPr>
        <w:t xml:space="preserve"> </w:t>
      </w:r>
      <w:r>
        <w:t>experience.</w:t>
      </w:r>
      <w:r>
        <w:rPr>
          <w:spacing w:val="16"/>
        </w:rPr>
        <w:t xml:space="preserve"> </w:t>
      </w:r>
      <w:r>
        <w:t>This</w:t>
      </w:r>
      <w:r>
        <w:rPr>
          <w:spacing w:val="-12"/>
        </w:rPr>
        <w:t xml:space="preserve"> </w:t>
      </w:r>
      <w:r>
        <w:t>suggests</w:t>
      </w:r>
      <w:r>
        <w:rPr>
          <w:spacing w:val="-12"/>
        </w:rPr>
        <w:t xml:space="preserve"> </w:t>
      </w:r>
      <w:r>
        <w:t>that</w:t>
      </w:r>
      <w:r>
        <w:rPr>
          <w:spacing w:val="-12"/>
        </w:rPr>
        <w:t xml:space="preserve"> </w:t>
      </w:r>
      <w:r>
        <w:t>artificial</w:t>
      </w:r>
      <w:r>
        <w:rPr>
          <w:spacing w:val="-12"/>
        </w:rPr>
        <w:t xml:space="preserve"> </w:t>
      </w:r>
      <w:r>
        <w:t>faces</w:t>
      </w:r>
      <w:r>
        <w:rPr>
          <w:spacing w:val="-12"/>
        </w:rPr>
        <w:t xml:space="preserve"> </w:t>
      </w:r>
      <w:r>
        <w:t>engage face-specific</w:t>
      </w:r>
      <w:r>
        <w:rPr>
          <w:spacing w:val="-14"/>
        </w:rPr>
        <w:t xml:space="preserve"> </w:t>
      </w:r>
      <w:r>
        <w:t>processing</w:t>
      </w:r>
      <w:r>
        <w:rPr>
          <w:spacing w:val="-14"/>
        </w:rPr>
        <w:t xml:space="preserve"> </w:t>
      </w:r>
      <w:r>
        <w:t>yet</w:t>
      </w:r>
      <w:r>
        <w:rPr>
          <w:spacing w:val="-14"/>
        </w:rPr>
        <w:t xml:space="preserve"> </w:t>
      </w:r>
      <w:r>
        <w:t>are</w:t>
      </w:r>
      <w:r>
        <w:rPr>
          <w:spacing w:val="-14"/>
        </w:rPr>
        <w:t xml:space="preserve"> </w:t>
      </w:r>
      <w:r>
        <w:t>represented</w:t>
      </w:r>
      <w:r>
        <w:rPr>
          <w:spacing w:val="-14"/>
        </w:rPr>
        <w:t xml:space="preserve"> </w:t>
      </w:r>
      <w:r>
        <w:t>more</w:t>
      </w:r>
      <w:r>
        <w:rPr>
          <w:spacing w:val="-14"/>
        </w:rPr>
        <w:t xml:space="preserve"> </w:t>
      </w:r>
      <w:r>
        <w:t>weakly</w:t>
      </w:r>
      <w:r>
        <w:rPr>
          <w:spacing w:val="-14"/>
        </w:rPr>
        <w:t xml:space="preserve"> </w:t>
      </w:r>
      <w:r>
        <w:t>in</w:t>
      </w:r>
      <w:r>
        <w:rPr>
          <w:spacing w:val="-14"/>
        </w:rPr>
        <w:t xml:space="preserve"> </w:t>
      </w:r>
      <w:r>
        <w:t>memory.</w:t>
      </w:r>
      <w:r>
        <w:rPr>
          <w:spacing w:val="19"/>
        </w:rPr>
        <w:t xml:space="preserve"> </w:t>
      </w:r>
      <w:r>
        <w:t>Real</w:t>
      </w:r>
      <w:r>
        <w:rPr>
          <w:spacing w:val="-14"/>
        </w:rPr>
        <w:t xml:space="preserve"> </w:t>
      </w:r>
      <w:r>
        <w:t>faces,</w:t>
      </w:r>
      <w:r>
        <w:rPr>
          <w:spacing w:val="-11"/>
        </w:rPr>
        <w:t xml:space="preserve"> </w:t>
      </w:r>
      <w:r>
        <w:t xml:space="preserve">com- </w:t>
      </w:r>
      <w:r>
        <w:rPr>
          <w:w w:val="95"/>
        </w:rPr>
        <w:t xml:space="preserve">pared to computer-generated faces, have been associated with poorer performance in an </w:t>
      </w:r>
      <w:r>
        <w:t>implicit</w:t>
      </w:r>
      <w:r>
        <w:rPr>
          <w:spacing w:val="-14"/>
        </w:rPr>
        <w:t xml:space="preserve"> </w:t>
      </w:r>
      <w:r>
        <w:t>catch</w:t>
      </w:r>
      <w:r>
        <w:rPr>
          <w:spacing w:val="-14"/>
        </w:rPr>
        <w:t xml:space="preserve"> </w:t>
      </w:r>
      <w:r>
        <w:t>trial</w:t>
      </w:r>
      <w:r>
        <w:rPr>
          <w:spacing w:val="-14"/>
        </w:rPr>
        <w:t xml:space="preserve"> </w:t>
      </w:r>
      <w:r>
        <w:t>task,</w:t>
      </w:r>
      <w:r>
        <w:rPr>
          <w:spacing w:val="-12"/>
        </w:rPr>
        <w:t xml:space="preserve"> </w:t>
      </w:r>
      <w:r>
        <w:t>which</w:t>
      </w:r>
      <w:r>
        <w:rPr>
          <w:spacing w:val="-14"/>
        </w:rPr>
        <w:t xml:space="preserve"> </w:t>
      </w:r>
      <w:r>
        <w:t>was</w:t>
      </w:r>
      <w:r>
        <w:rPr>
          <w:spacing w:val="-14"/>
        </w:rPr>
        <w:t xml:space="preserve"> </w:t>
      </w:r>
      <w:r>
        <w:t>interpreted</w:t>
      </w:r>
      <w:r>
        <w:rPr>
          <w:spacing w:val="-14"/>
        </w:rPr>
        <w:t xml:space="preserve"> </w:t>
      </w:r>
      <w:r>
        <w:t>as</w:t>
      </w:r>
      <w:r>
        <w:rPr>
          <w:spacing w:val="-14"/>
        </w:rPr>
        <w:t xml:space="preserve"> </w:t>
      </w:r>
      <w:r>
        <w:t>reflecting</w:t>
      </w:r>
      <w:r>
        <w:rPr>
          <w:spacing w:val="-14"/>
        </w:rPr>
        <w:t xml:space="preserve"> </w:t>
      </w:r>
      <w:r>
        <w:t>an</w:t>
      </w:r>
      <w:r>
        <w:rPr>
          <w:spacing w:val="-13"/>
        </w:rPr>
        <w:t xml:space="preserve"> </w:t>
      </w:r>
      <w:r>
        <w:t>involuntary</w:t>
      </w:r>
      <w:r>
        <w:rPr>
          <w:spacing w:val="-14"/>
        </w:rPr>
        <w:t xml:space="preserve"> </w:t>
      </w:r>
      <w:r>
        <w:t xml:space="preserve">attentional </w:t>
      </w:r>
      <w:r>
        <w:rPr>
          <w:w w:val="95"/>
        </w:rPr>
        <w:t>response</w:t>
      </w:r>
      <w:r>
        <w:rPr>
          <w:spacing w:val="-11"/>
          <w:w w:val="95"/>
        </w:rPr>
        <w:t xml:space="preserve"> </w:t>
      </w:r>
      <w:r>
        <w:rPr>
          <w:w w:val="95"/>
        </w:rPr>
        <w:t>toward</w:t>
      </w:r>
      <w:r>
        <w:rPr>
          <w:spacing w:val="-11"/>
          <w:w w:val="95"/>
        </w:rPr>
        <w:t xml:space="preserve"> </w:t>
      </w:r>
      <w:r>
        <w:rPr>
          <w:w w:val="95"/>
        </w:rPr>
        <w:t>human</w:t>
      </w:r>
      <w:r>
        <w:rPr>
          <w:spacing w:val="-11"/>
          <w:w w:val="95"/>
        </w:rPr>
        <w:t xml:space="preserve"> </w:t>
      </w:r>
      <w:r>
        <w:rPr>
          <w:w w:val="95"/>
        </w:rPr>
        <w:t>faces,</w:t>
      </w:r>
      <w:r>
        <w:rPr>
          <w:spacing w:val="-9"/>
          <w:w w:val="95"/>
        </w:rPr>
        <w:t xml:space="preserve"> </w:t>
      </w:r>
      <w:r>
        <w:rPr>
          <w:w w:val="95"/>
        </w:rPr>
        <w:t>which</w:t>
      </w:r>
      <w:r>
        <w:rPr>
          <w:spacing w:val="-11"/>
          <w:w w:val="95"/>
        </w:rPr>
        <w:t xml:space="preserve"> </w:t>
      </w:r>
      <w:r>
        <w:rPr>
          <w:w w:val="95"/>
        </w:rPr>
        <w:t>are</w:t>
      </w:r>
      <w:r>
        <w:rPr>
          <w:spacing w:val="-11"/>
          <w:w w:val="95"/>
        </w:rPr>
        <w:t xml:space="preserve"> </w:t>
      </w:r>
      <w:r>
        <w:rPr>
          <w:w w:val="95"/>
        </w:rPr>
        <w:t>highly</w:t>
      </w:r>
      <w:r>
        <w:rPr>
          <w:spacing w:val="-11"/>
          <w:w w:val="95"/>
        </w:rPr>
        <w:t xml:space="preserve"> </w:t>
      </w:r>
      <w:r>
        <w:rPr>
          <w:w w:val="95"/>
        </w:rPr>
        <w:t>familiar</w:t>
      </w:r>
      <w:r>
        <w:rPr>
          <w:spacing w:val="-11"/>
          <w:w w:val="95"/>
        </w:rPr>
        <w:t xml:space="preserve"> </w:t>
      </w:r>
      <w:r>
        <w:rPr>
          <w:w w:val="95"/>
        </w:rPr>
        <w:t>and</w:t>
      </w:r>
      <w:r>
        <w:rPr>
          <w:spacing w:val="-11"/>
          <w:w w:val="95"/>
        </w:rPr>
        <w:t xml:space="preserve"> </w:t>
      </w:r>
      <w:r>
        <w:rPr>
          <w:w w:val="95"/>
        </w:rPr>
        <w:t>socially</w:t>
      </w:r>
      <w:r>
        <w:rPr>
          <w:spacing w:val="-11"/>
          <w:w w:val="95"/>
        </w:rPr>
        <w:t xml:space="preserve"> </w:t>
      </w:r>
      <w:r>
        <w:rPr>
          <w:w w:val="95"/>
        </w:rPr>
        <w:t>salient</w:t>
      </w:r>
      <w:r>
        <w:rPr>
          <w:spacing w:val="-11"/>
          <w:w w:val="95"/>
        </w:rPr>
        <w:t xml:space="preserve"> </w:t>
      </w:r>
      <w:r>
        <w:rPr>
          <w:w w:val="95"/>
        </w:rPr>
        <w:t>visual</w:t>
      </w:r>
      <w:r>
        <w:rPr>
          <w:spacing w:val="-11"/>
          <w:w w:val="95"/>
        </w:rPr>
        <w:t xml:space="preserve"> </w:t>
      </w:r>
      <w:r>
        <w:rPr>
          <w:w w:val="95"/>
        </w:rPr>
        <w:t xml:space="preserve">stimuli </w:t>
      </w:r>
      <w:r>
        <w:rPr>
          <w:spacing w:val="12"/>
          <w:w w:val="108"/>
        </w:rPr>
        <w:t>(</w:t>
      </w:r>
      <w:hyperlink w:anchor="_bookmark99" w:history="1">
        <w:r>
          <w:rPr>
            <w:color w:val="0000FF"/>
            <w:spacing w:val="13"/>
            <w:w w:val="99"/>
          </w:rPr>
          <w:t>K</w:t>
        </w:r>
        <w:r>
          <w:rPr>
            <w:color w:val="0000FF"/>
            <w:spacing w:val="-105"/>
            <w:w w:val="141"/>
          </w:rPr>
          <w:t>¨</w:t>
        </w:r>
        <w:r>
          <w:rPr>
            <w:color w:val="0000FF"/>
            <w:spacing w:val="12"/>
            <w:w w:val="92"/>
          </w:rPr>
          <w:t>atsyr</w:t>
        </w:r>
        <w:r>
          <w:rPr>
            <w:color w:val="0000FF"/>
            <w:spacing w:val="13"/>
            <w:w w:val="92"/>
          </w:rPr>
          <w:t>i</w:t>
        </w:r>
        <w:r>
          <w:rPr>
            <w:color w:val="0000FF"/>
            <w:spacing w:val="-1"/>
          </w:rPr>
          <w:t xml:space="preserve"> </w:t>
        </w:r>
        <w:r>
          <w:rPr>
            <w:color w:val="0000FF"/>
          </w:rPr>
          <w:t>et al.</w:t>
        </w:r>
      </w:hyperlink>
      <w:r>
        <w:t xml:space="preserve">, </w:t>
      </w:r>
      <w:hyperlink w:anchor="_bookmark99" w:history="1">
        <w:r w:rsidR="00F675FE">
          <w:rPr>
            <w:color w:val="0000FF"/>
          </w:rPr>
          <w:t>2020</w:t>
        </w:r>
      </w:hyperlink>
      <w:r>
        <w:t>).</w:t>
      </w:r>
      <w:r>
        <w:rPr>
          <w:spacing w:val="28"/>
        </w:rPr>
        <w:t xml:space="preserve"> </w:t>
      </w:r>
      <w:r>
        <w:t xml:space="preserve">The automatic allocation of attention to real faces may have in- </w:t>
      </w:r>
      <w:r>
        <w:rPr>
          <w:w w:val="95"/>
        </w:rPr>
        <w:t xml:space="preserve">terfered with participants’ ability to withhold a motor response until the catch stimulus </w:t>
      </w:r>
      <w:r>
        <w:t>appeared,</w:t>
      </w:r>
      <w:r>
        <w:rPr>
          <w:spacing w:val="-10"/>
        </w:rPr>
        <w:t xml:space="preserve"> </w:t>
      </w:r>
      <w:r>
        <w:t>as</w:t>
      </w:r>
      <w:r>
        <w:rPr>
          <w:spacing w:val="-11"/>
        </w:rPr>
        <w:t xml:space="preserve"> </w:t>
      </w:r>
      <w:r>
        <w:t>required</w:t>
      </w:r>
      <w:r>
        <w:rPr>
          <w:spacing w:val="-11"/>
        </w:rPr>
        <w:t xml:space="preserve"> </w:t>
      </w:r>
      <w:r>
        <w:t>by</w:t>
      </w:r>
      <w:r>
        <w:rPr>
          <w:spacing w:val="-11"/>
        </w:rPr>
        <w:t xml:space="preserve"> </w:t>
      </w:r>
      <w:r>
        <w:t>the</w:t>
      </w:r>
      <w:r>
        <w:rPr>
          <w:spacing w:val="-11"/>
        </w:rPr>
        <w:t xml:space="preserve"> </w:t>
      </w:r>
      <w:r>
        <w:t>task.</w:t>
      </w:r>
      <w:r>
        <w:rPr>
          <w:spacing w:val="11"/>
        </w:rPr>
        <w:t xml:space="preserve"> </w:t>
      </w:r>
      <w:r>
        <w:t>This</w:t>
      </w:r>
      <w:r>
        <w:rPr>
          <w:spacing w:val="-11"/>
        </w:rPr>
        <w:t xml:space="preserve"> </w:t>
      </w:r>
      <w:r>
        <w:t>is</w:t>
      </w:r>
      <w:r>
        <w:rPr>
          <w:spacing w:val="-11"/>
        </w:rPr>
        <w:t xml:space="preserve"> </w:t>
      </w:r>
      <w:r>
        <w:t>consistent</w:t>
      </w:r>
      <w:r>
        <w:rPr>
          <w:spacing w:val="-11"/>
        </w:rPr>
        <w:t xml:space="preserve"> </w:t>
      </w:r>
      <w:r>
        <w:t>with</w:t>
      </w:r>
      <w:r>
        <w:rPr>
          <w:spacing w:val="-11"/>
        </w:rPr>
        <w:t xml:space="preserve"> </w:t>
      </w:r>
      <w:r>
        <w:t>our</w:t>
      </w:r>
      <w:r>
        <w:rPr>
          <w:spacing w:val="-11"/>
        </w:rPr>
        <w:t xml:space="preserve"> </w:t>
      </w:r>
      <w:r>
        <w:t>finding</w:t>
      </w:r>
      <w:r>
        <w:rPr>
          <w:spacing w:val="-11"/>
        </w:rPr>
        <w:t xml:space="preserve"> </w:t>
      </w:r>
      <w:r>
        <w:t>that</w:t>
      </w:r>
      <w:r>
        <w:rPr>
          <w:spacing w:val="-11"/>
        </w:rPr>
        <w:t xml:space="preserve"> </w:t>
      </w:r>
      <w:r>
        <w:t>participants performed better on our memory task for real faces than virtual ones.</w:t>
      </w:r>
      <w:r>
        <w:rPr>
          <w:spacing w:val="40"/>
        </w:rPr>
        <w:t xml:space="preserve"> </w:t>
      </w:r>
      <w:r>
        <w:t>Enhancing fa- miliarity</w:t>
      </w:r>
      <w:r>
        <w:rPr>
          <w:spacing w:val="-1"/>
        </w:rPr>
        <w:t xml:space="preserve"> </w:t>
      </w:r>
      <w:r>
        <w:t>through</w:t>
      </w:r>
      <w:r>
        <w:rPr>
          <w:spacing w:val="-1"/>
        </w:rPr>
        <w:t xml:space="preserve"> </w:t>
      </w:r>
      <w:r>
        <w:t>exposure</w:t>
      </w:r>
      <w:r>
        <w:rPr>
          <w:spacing w:val="-1"/>
        </w:rPr>
        <w:t xml:space="preserve"> </w:t>
      </w:r>
      <w:r>
        <w:t>(</w:t>
      </w:r>
      <w:hyperlink w:anchor="_bookmark111" w:history="1">
        <w:r w:rsidR="00F675FE">
          <w:rPr>
            <w:color w:val="0000FF"/>
          </w:rPr>
          <w:t>Park</w:t>
        </w:r>
        <w:r w:rsidR="00F675FE">
          <w:rPr>
            <w:color w:val="0000FF"/>
            <w:spacing w:val="-1"/>
          </w:rPr>
          <w:t xml:space="preserve"> </w:t>
        </w:r>
        <w:r w:rsidR="00F675FE">
          <w:rPr>
            <w:color w:val="0000FF"/>
          </w:rPr>
          <w:t>et</w:t>
        </w:r>
        <w:r w:rsidR="00F675FE">
          <w:rPr>
            <w:color w:val="0000FF"/>
            <w:spacing w:val="-1"/>
          </w:rPr>
          <w:t xml:space="preserve"> </w:t>
        </w:r>
        <w:r w:rsidR="00F675FE">
          <w:rPr>
            <w:color w:val="0000FF"/>
          </w:rPr>
          <w:t>al.</w:t>
        </w:r>
      </w:hyperlink>
      <w:r>
        <w:t>,</w:t>
      </w:r>
      <w:r>
        <w:rPr>
          <w:spacing w:val="-1"/>
        </w:rPr>
        <w:t xml:space="preserve"> </w:t>
      </w:r>
      <w:hyperlink w:anchor="_bookmark111" w:history="1">
        <w:r w:rsidR="00F675FE">
          <w:rPr>
            <w:color w:val="0000FF"/>
          </w:rPr>
          <w:t>2021</w:t>
        </w:r>
      </w:hyperlink>
      <w:r>
        <w:t>)</w:t>
      </w:r>
      <w:r>
        <w:rPr>
          <w:spacing w:val="-1"/>
        </w:rPr>
        <w:t xml:space="preserve"> </w:t>
      </w:r>
      <w:r>
        <w:t>or</w:t>
      </w:r>
      <w:r>
        <w:rPr>
          <w:spacing w:val="-1"/>
        </w:rPr>
        <w:t xml:space="preserve"> </w:t>
      </w:r>
      <w:r>
        <w:t>increasing</w:t>
      </w:r>
      <w:r>
        <w:rPr>
          <w:spacing w:val="-1"/>
        </w:rPr>
        <w:t xml:space="preserve"> </w:t>
      </w:r>
      <w:r>
        <w:t>realism</w:t>
      </w:r>
      <w:r>
        <w:rPr>
          <w:spacing w:val="-1"/>
        </w:rPr>
        <w:t xml:space="preserve"> </w:t>
      </w:r>
      <w:r>
        <w:t>could</w:t>
      </w:r>
      <w:r>
        <w:rPr>
          <w:spacing w:val="-1"/>
        </w:rPr>
        <w:t xml:space="preserve"> </w:t>
      </w:r>
      <w:r>
        <w:t>help</w:t>
      </w:r>
      <w:r>
        <w:rPr>
          <w:spacing w:val="-1"/>
        </w:rPr>
        <w:t xml:space="preserve"> </w:t>
      </w:r>
      <w:r>
        <w:t>bridge this</w:t>
      </w:r>
      <w:r>
        <w:rPr>
          <w:spacing w:val="-11"/>
        </w:rPr>
        <w:t xml:space="preserve"> </w:t>
      </w:r>
      <w:r>
        <w:t>memory</w:t>
      </w:r>
      <w:r>
        <w:rPr>
          <w:spacing w:val="-11"/>
        </w:rPr>
        <w:t xml:space="preserve"> </w:t>
      </w:r>
      <w:r>
        <w:t>gap.</w:t>
      </w:r>
      <w:r>
        <w:rPr>
          <w:spacing w:val="24"/>
        </w:rPr>
        <w:t xml:space="preserve"> </w:t>
      </w:r>
      <w:r>
        <w:t>Neuroscientific</w:t>
      </w:r>
      <w:r>
        <w:rPr>
          <w:spacing w:val="-11"/>
        </w:rPr>
        <w:t xml:space="preserve"> </w:t>
      </w:r>
      <w:r>
        <w:t>and</w:t>
      </w:r>
      <w:r>
        <w:rPr>
          <w:spacing w:val="-11"/>
        </w:rPr>
        <w:t xml:space="preserve"> </w:t>
      </w:r>
      <w:r>
        <w:t>evolutionary</w:t>
      </w:r>
      <w:r>
        <w:rPr>
          <w:spacing w:val="-11"/>
        </w:rPr>
        <w:t xml:space="preserve"> </w:t>
      </w:r>
      <w:r>
        <w:t>theories</w:t>
      </w:r>
      <w:r>
        <w:rPr>
          <w:spacing w:val="-11"/>
        </w:rPr>
        <w:t xml:space="preserve"> </w:t>
      </w:r>
      <w:r>
        <w:t>also</w:t>
      </w:r>
      <w:r>
        <w:rPr>
          <w:spacing w:val="-11"/>
        </w:rPr>
        <w:t xml:space="preserve"> </w:t>
      </w:r>
      <w:r>
        <w:t>propose</w:t>
      </w:r>
      <w:r>
        <w:rPr>
          <w:spacing w:val="-11"/>
        </w:rPr>
        <w:t xml:space="preserve"> </w:t>
      </w:r>
      <w:r>
        <w:t>that</w:t>
      </w:r>
      <w:r>
        <w:rPr>
          <w:spacing w:val="-11"/>
        </w:rPr>
        <w:t xml:space="preserve"> </w:t>
      </w:r>
      <w:r>
        <w:t>the</w:t>
      </w:r>
      <w:r>
        <w:rPr>
          <w:spacing w:val="-11"/>
        </w:rPr>
        <w:t xml:space="preserve"> </w:t>
      </w:r>
      <w:r>
        <w:t xml:space="preserve">hu- </w:t>
      </w:r>
      <w:r>
        <w:rPr>
          <w:w w:val="95"/>
        </w:rPr>
        <w:t xml:space="preserve">man brain includes specialized modules (e.g., the fusiform face area), are highly attuned </w:t>
      </w:r>
      <w:r>
        <w:t>to</w:t>
      </w:r>
      <w:r>
        <w:rPr>
          <w:spacing w:val="-5"/>
        </w:rPr>
        <w:t xml:space="preserve"> </w:t>
      </w:r>
      <w:r>
        <w:t>natural</w:t>
      </w:r>
      <w:r>
        <w:rPr>
          <w:spacing w:val="-5"/>
        </w:rPr>
        <w:t xml:space="preserve"> </w:t>
      </w:r>
      <w:r>
        <w:t>facial</w:t>
      </w:r>
      <w:r>
        <w:rPr>
          <w:spacing w:val="-5"/>
        </w:rPr>
        <w:t xml:space="preserve"> </w:t>
      </w:r>
      <w:r>
        <w:t>features</w:t>
      </w:r>
      <w:r>
        <w:rPr>
          <w:spacing w:val="-5"/>
        </w:rPr>
        <w:t xml:space="preserve"> </w:t>
      </w:r>
      <w:r>
        <w:t>(</w:t>
      </w:r>
      <w:hyperlink w:anchor="_bookmark64" w:history="1">
        <w:r w:rsidR="00F675FE">
          <w:rPr>
            <w:color w:val="0000FF"/>
          </w:rPr>
          <w:t>Burke</w:t>
        </w:r>
        <w:r w:rsidR="00F675FE">
          <w:rPr>
            <w:color w:val="0000FF"/>
            <w:spacing w:val="-5"/>
          </w:rPr>
          <w:t xml:space="preserve"> </w:t>
        </w:r>
        <w:r w:rsidR="00F675FE">
          <w:rPr>
            <w:color w:val="0000FF"/>
          </w:rPr>
          <w:t>and</w:t>
        </w:r>
        <w:r w:rsidR="00F675FE">
          <w:rPr>
            <w:color w:val="0000FF"/>
            <w:spacing w:val="-5"/>
          </w:rPr>
          <w:t xml:space="preserve"> </w:t>
        </w:r>
        <w:r w:rsidR="00F675FE">
          <w:rPr>
            <w:color w:val="0000FF"/>
          </w:rPr>
          <w:t>Sulikowski</w:t>
        </w:r>
      </w:hyperlink>
      <w:r>
        <w:t>,</w:t>
      </w:r>
      <w:r>
        <w:rPr>
          <w:spacing w:val="-6"/>
        </w:rPr>
        <w:t xml:space="preserve"> </w:t>
      </w:r>
      <w:hyperlink w:anchor="_bookmark64" w:history="1">
        <w:r w:rsidR="00F675FE">
          <w:rPr>
            <w:color w:val="0000FF"/>
          </w:rPr>
          <w:t>2013</w:t>
        </w:r>
      </w:hyperlink>
      <w:r>
        <w:t>).</w:t>
      </w:r>
      <w:r>
        <w:rPr>
          <w:spacing w:val="29"/>
        </w:rPr>
        <w:t xml:space="preserve"> </w:t>
      </w:r>
      <w:r>
        <w:t>These</w:t>
      </w:r>
      <w:r>
        <w:rPr>
          <w:spacing w:val="-5"/>
        </w:rPr>
        <w:t xml:space="preserve"> </w:t>
      </w:r>
      <w:r>
        <w:t>modules</w:t>
      </w:r>
      <w:r>
        <w:rPr>
          <w:spacing w:val="-5"/>
        </w:rPr>
        <w:t xml:space="preserve"> </w:t>
      </w:r>
      <w:r>
        <w:t>are</w:t>
      </w:r>
      <w:r>
        <w:rPr>
          <w:spacing w:val="-5"/>
        </w:rPr>
        <w:t xml:space="preserve"> </w:t>
      </w:r>
      <w:r>
        <w:t>refined</w:t>
      </w:r>
      <w:r>
        <w:rPr>
          <w:spacing w:val="-6"/>
        </w:rPr>
        <w:t xml:space="preserve"> </w:t>
      </w:r>
      <w:r>
        <w:t xml:space="preserve">by </w:t>
      </w:r>
      <w:r>
        <w:rPr>
          <w:spacing w:val="-2"/>
        </w:rPr>
        <w:t>experience</w:t>
      </w:r>
      <w:r>
        <w:rPr>
          <w:spacing w:val="-10"/>
        </w:rPr>
        <w:t xml:space="preserve"> </w:t>
      </w:r>
      <w:r>
        <w:rPr>
          <w:spacing w:val="-2"/>
        </w:rPr>
        <w:t>and</w:t>
      </w:r>
      <w:r>
        <w:rPr>
          <w:spacing w:val="-10"/>
        </w:rPr>
        <w:t xml:space="preserve"> </w:t>
      </w:r>
      <w:r>
        <w:rPr>
          <w:spacing w:val="-2"/>
        </w:rPr>
        <w:t>optimized</w:t>
      </w:r>
      <w:r>
        <w:rPr>
          <w:spacing w:val="-10"/>
        </w:rPr>
        <w:t xml:space="preserve"> </w:t>
      </w:r>
      <w:r>
        <w:rPr>
          <w:spacing w:val="-2"/>
        </w:rPr>
        <w:t>for</w:t>
      </w:r>
      <w:r>
        <w:rPr>
          <w:spacing w:val="-10"/>
        </w:rPr>
        <w:t xml:space="preserve"> </w:t>
      </w:r>
      <w:r>
        <w:rPr>
          <w:spacing w:val="-2"/>
        </w:rPr>
        <w:t>identity</w:t>
      </w:r>
      <w:r>
        <w:rPr>
          <w:spacing w:val="-10"/>
        </w:rPr>
        <w:t xml:space="preserve"> </w:t>
      </w:r>
      <w:r>
        <w:rPr>
          <w:spacing w:val="-2"/>
        </w:rPr>
        <w:t>recognition,</w:t>
      </w:r>
      <w:r>
        <w:rPr>
          <w:spacing w:val="-8"/>
        </w:rPr>
        <w:t xml:space="preserve"> </w:t>
      </w:r>
      <w:r>
        <w:rPr>
          <w:spacing w:val="-2"/>
        </w:rPr>
        <w:t>which</w:t>
      </w:r>
      <w:r>
        <w:rPr>
          <w:spacing w:val="-10"/>
        </w:rPr>
        <w:t xml:space="preserve"> </w:t>
      </w:r>
      <w:r>
        <w:rPr>
          <w:spacing w:val="-2"/>
        </w:rPr>
        <w:t>may</w:t>
      </w:r>
      <w:r>
        <w:rPr>
          <w:spacing w:val="-10"/>
        </w:rPr>
        <w:t xml:space="preserve"> </w:t>
      </w:r>
      <w:r>
        <w:rPr>
          <w:spacing w:val="-2"/>
        </w:rPr>
        <w:t>not</w:t>
      </w:r>
      <w:r>
        <w:rPr>
          <w:spacing w:val="-10"/>
        </w:rPr>
        <w:t xml:space="preserve"> </w:t>
      </w:r>
      <w:r>
        <w:rPr>
          <w:spacing w:val="-2"/>
        </w:rPr>
        <w:t>be</w:t>
      </w:r>
      <w:r>
        <w:rPr>
          <w:spacing w:val="-10"/>
        </w:rPr>
        <w:t xml:space="preserve"> </w:t>
      </w:r>
      <w:r>
        <w:rPr>
          <w:spacing w:val="-2"/>
        </w:rPr>
        <w:t>fully</w:t>
      </w:r>
      <w:r>
        <w:rPr>
          <w:spacing w:val="-10"/>
        </w:rPr>
        <w:t xml:space="preserve"> </w:t>
      </w:r>
      <w:r>
        <w:rPr>
          <w:spacing w:val="-2"/>
        </w:rPr>
        <w:t>triggered</w:t>
      </w:r>
      <w:r>
        <w:rPr>
          <w:spacing w:val="-10"/>
        </w:rPr>
        <w:t xml:space="preserve"> </w:t>
      </w:r>
      <w:r>
        <w:rPr>
          <w:spacing w:val="-2"/>
        </w:rPr>
        <w:t xml:space="preserve">by </w:t>
      </w:r>
      <w:r>
        <w:t>virtual</w:t>
      </w:r>
      <w:r>
        <w:rPr>
          <w:spacing w:val="-15"/>
        </w:rPr>
        <w:t xml:space="preserve"> </w:t>
      </w:r>
      <w:r>
        <w:t>faces,</w:t>
      </w:r>
      <w:r>
        <w:rPr>
          <w:spacing w:val="-14"/>
        </w:rPr>
        <w:t xml:space="preserve"> </w:t>
      </w:r>
      <w:r>
        <w:t>due</w:t>
      </w:r>
      <w:r>
        <w:rPr>
          <w:spacing w:val="-15"/>
        </w:rPr>
        <w:t xml:space="preserve"> </w:t>
      </w:r>
      <w:r>
        <w:t>to</w:t>
      </w:r>
      <w:r>
        <w:rPr>
          <w:spacing w:val="-15"/>
        </w:rPr>
        <w:t xml:space="preserve"> </w:t>
      </w:r>
      <w:r>
        <w:t>limited</w:t>
      </w:r>
      <w:r>
        <w:rPr>
          <w:spacing w:val="-15"/>
        </w:rPr>
        <w:t xml:space="preserve"> </w:t>
      </w:r>
      <w:r>
        <w:t>exposure</w:t>
      </w:r>
      <w:r>
        <w:rPr>
          <w:spacing w:val="-15"/>
        </w:rPr>
        <w:t xml:space="preserve"> </w:t>
      </w:r>
      <w:r>
        <w:t>or</w:t>
      </w:r>
      <w:r>
        <w:rPr>
          <w:spacing w:val="-15"/>
        </w:rPr>
        <w:t xml:space="preserve"> </w:t>
      </w:r>
      <w:r>
        <w:t>differences</w:t>
      </w:r>
      <w:r>
        <w:rPr>
          <w:spacing w:val="-15"/>
        </w:rPr>
        <w:t xml:space="preserve"> </w:t>
      </w:r>
      <w:r>
        <w:t>in</w:t>
      </w:r>
      <w:r>
        <w:rPr>
          <w:spacing w:val="-15"/>
        </w:rPr>
        <w:t xml:space="preserve"> </w:t>
      </w:r>
      <w:r>
        <w:t>visual</w:t>
      </w:r>
      <w:r>
        <w:rPr>
          <w:spacing w:val="-15"/>
        </w:rPr>
        <w:t xml:space="preserve"> </w:t>
      </w:r>
      <w:r>
        <w:t>features.</w:t>
      </w:r>
      <w:r>
        <w:rPr>
          <w:spacing w:val="8"/>
        </w:rPr>
        <w:t xml:space="preserve"> </w:t>
      </w:r>
      <w:r>
        <w:t>This</w:t>
      </w:r>
      <w:r>
        <w:rPr>
          <w:spacing w:val="-15"/>
        </w:rPr>
        <w:t xml:space="preserve"> </w:t>
      </w:r>
      <w:r>
        <w:t>may</w:t>
      </w:r>
      <w:r>
        <w:rPr>
          <w:spacing w:val="-15"/>
        </w:rPr>
        <w:t xml:space="preserve"> </w:t>
      </w:r>
      <w:r>
        <w:t xml:space="preserve">signal </w:t>
      </w:r>
      <w:r>
        <w:rPr>
          <w:w w:val="95"/>
        </w:rPr>
        <w:t xml:space="preserve">evolutionary utility in processing real, familiar faces, and why virtual faces, even when </w:t>
      </w:r>
      <w:r>
        <w:t>perceived</w:t>
      </w:r>
      <w:r>
        <w:rPr>
          <w:spacing w:val="-10"/>
        </w:rPr>
        <w:t xml:space="preserve"> </w:t>
      </w:r>
      <w:r>
        <w:t>as</w:t>
      </w:r>
      <w:r>
        <w:rPr>
          <w:spacing w:val="-9"/>
        </w:rPr>
        <w:t xml:space="preserve"> </w:t>
      </w:r>
      <w:r>
        <w:t>faces,</w:t>
      </w:r>
      <w:r>
        <w:rPr>
          <w:spacing w:val="-10"/>
        </w:rPr>
        <w:t xml:space="preserve"> </w:t>
      </w:r>
      <w:r>
        <w:t>do</w:t>
      </w:r>
      <w:r>
        <w:rPr>
          <w:spacing w:val="-10"/>
        </w:rPr>
        <w:t xml:space="preserve"> </w:t>
      </w:r>
      <w:r>
        <w:t>not</w:t>
      </w:r>
      <w:r>
        <w:rPr>
          <w:spacing w:val="-9"/>
        </w:rPr>
        <w:t xml:space="preserve"> </w:t>
      </w:r>
      <w:r>
        <w:t>engage</w:t>
      </w:r>
      <w:r>
        <w:rPr>
          <w:spacing w:val="-10"/>
        </w:rPr>
        <w:t xml:space="preserve"> </w:t>
      </w:r>
      <w:r>
        <w:t>the</w:t>
      </w:r>
      <w:r>
        <w:rPr>
          <w:spacing w:val="-10"/>
        </w:rPr>
        <w:t xml:space="preserve"> </w:t>
      </w:r>
      <w:r>
        <w:t>same</w:t>
      </w:r>
      <w:r>
        <w:rPr>
          <w:spacing w:val="-9"/>
        </w:rPr>
        <w:t xml:space="preserve"> </w:t>
      </w:r>
      <w:r>
        <w:t>neural</w:t>
      </w:r>
      <w:r>
        <w:rPr>
          <w:spacing w:val="-9"/>
        </w:rPr>
        <w:t xml:space="preserve"> </w:t>
      </w:r>
      <w:r>
        <w:t>mechanisms</w:t>
      </w:r>
      <w:r>
        <w:rPr>
          <w:spacing w:val="-10"/>
        </w:rPr>
        <w:t xml:space="preserve"> </w:t>
      </w:r>
      <w:r>
        <w:t>as</w:t>
      </w:r>
      <w:r>
        <w:rPr>
          <w:spacing w:val="-10"/>
        </w:rPr>
        <w:t xml:space="preserve"> </w:t>
      </w:r>
      <w:r>
        <w:t>real</w:t>
      </w:r>
      <w:r>
        <w:rPr>
          <w:spacing w:val="-9"/>
        </w:rPr>
        <w:t xml:space="preserve"> </w:t>
      </w:r>
      <w:r>
        <w:t>faces.</w:t>
      </w:r>
    </w:p>
    <w:p w14:paraId="0755A0BB" w14:textId="77777777" w:rsidR="00F675FE" w:rsidRDefault="00F675FE">
      <w:pPr>
        <w:pStyle w:val="BodyText"/>
        <w:spacing w:before="12"/>
        <w:rPr>
          <w:sz w:val="37"/>
        </w:rPr>
      </w:pPr>
    </w:p>
    <w:p w14:paraId="0755A0BC" w14:textId="77777777" w:rsidR="00F675FE" w:rsidRDefault="00000000">
      <w:pPr>
        <w:pStyle w:val="Heading2"/>
        <w:numPr>
          <w:ilvl w:val="1"/>
          <w:numId w:val="3"/>
        </w:numPr>
        <w:tabs>
          <w:tab w:val="left" w:pos="1022"/>
          <w:tab w:val="left" w:pos="1023"/>
        </w:tabs>
        <w:spacing w:before="0"/>
      </w:pPr>
      <w:bookmarkStart w:id="124" w:name="Limitations_and_Future_Directions"/>
      <w:bookmarkStart w:id="125" w:name="_bookmark52"/>
      <w:bookmarkEnd w:id="124"/>
      <w:bookmarkEnd w:id="125"/>
      <w:r>
        <w:rPr>
          <w:w w:val="105"/>
        </w:rPr>
        <w:t>Limitations</w:t>
      </w:r>
      <w:r>
        <w:rPr>
          <w:spacing w:val="65"/>
          <w:w w:val="105"/>
        </w:rPr>
        <w:t xml:space="preserve"> </w:t>
      </w:r>
      <w:r>
        <w:rPr>
          <w:w w:val="105"/>
        </w:rPr>
        <w:t>and</w:t>
      </w:r>
      <w:r>
        <w:rPr>
          <w:spacing w:val="65"/>
          <w:w w:val="105"/>
        </w:rPr>
        <w:t xml:space="preserve"> </w:t>
      </w:r>
      <w:r>
        <w:rPr>
          <w:w w:val="105"/>
        </w:rPr>
        <w:t>Future</w:t>
      </w:r>
      <w:r>
        <w:rPr>
          <w:spacing w:val="65"/>
          <w:w w:val="105"/>
        </w:rPr>
        <w:t xml:space="preserve"> </w:t>
      </w:r>
      <w:r>
        <w:rPr>
          <w:spacing w:val="-2"/>
          <w:w w:val="105"/>
        </w:rPr>
        <w:t>Directions</w:t>
      </w:r>
    </w:p>
    <w:p w14:paraId="0755A0BD" w14:textId="77777777" w:rsidR="00F675FE" w:rsidRDefault="00000000">
      <w:pPr>
        <w:pStyle w:val="BodyText"/>
        <w:spacing w:before="363" w:line="355" w:lineRule="auto"/>
        <w:ind w:left="140" w:right="1216"/>
        <w:jc w:val="both"/>
      </w:pPr>
      <w:r>
        <w:t>This</w:t>
      </w:r>
      <w:r>
        <w:rPr>
          <w:spacing w:val="-15"/>
        </w:rPr>
        <w:t xml:space="preserve"> </w:t>
      </w:r>
      <w:r>
        <w:t>study</w:t>
      </w:r>
      <w:r>
        <w:rPr>
          <w:spacing w:val="-15"/>
        </w:rPr>
        <w:t xml:space="preserve"> </w:t>
      </w:r>
      <w:r>
        <w:t>was</w:t>
      </w:r>
      <w:r>
        <w:rPr>
          <w:spacing w:val="-15"/>
        </w:rPr>
        <w:t xml:space="preserve"> </w:t>
      </w:r>
      <w:r>
        <w:t>the</w:t>
      </w:r>
      <w:r>
        <w:rPr>
          <w:spacing w:val="-15"/>
        </w:rPr>
        <w:t xml:space="preserve"> </w:t>
      </w:r>
      <w:r>
        <w:t>first</w:t>
      </w:r>
      <w:r>
        <w:rPr>
          <w:spacing w:val="-15"/>
        </w:rPr>
        <w:t xml:space="preserve"> </w:t>
      </w:r>
      <w:r>
        <w:t>to</w:t>
      </w:r>
      <w:r>
        <w:rPr>
          <w:spacing w:val="-15"/>
        </w:rPr>
        <w:t xml:space="preserve"> </w:t>
      </w:r>
      <w:r>
        <w:t>use</w:t>
      </w:r>
      <w:r>
        <w:rPr>
          <w:spacing w:val="-15"/>
        </w:rPr>
        <w:t xml:space="preserve"> </w:t>
      </w:r>
      <w:r>
        <w:t>fNIRS</w:t>
      </w:r>
      <w:r>
        <w:rPr>
          <w:spacing w:val="-15"/>
        </w:rPr>
        <w:t xml:space="preserve"> </w:t>
      </w:r>
      <w:r>
        <w:t>to</w:t>
      </w:r>
      <w:r>
        <w:rPr>
          <w:spacing w:val="-15"/>
        </w:rPr>
        <w:t xml:space="preserve"> </w:t>
      </w:r>
      <w:r>
        <w:t>examine</w:t>
      </w:r>
      <w:r>
        <w:rPr>
          <w:spacing w:val="-15"/>
        </w:rPr>
        <w:t xml:space="preserve"> </w:t>
      </w:r>
      <w:r>
        <w:t>neural</w:t>
      </w:r>
      <w:r>
        <w:rPr>
          <w:spacing w:val="-15"/>
        </w:rPr>
        <w:t xml:space="preserve"> </w:t>
      </w:r>
      <w:r>
        <w:t>responses</w:t>
      </w:r>
      <w:r>
        <w:rPr>
          <w:spacing w:val="-15"/>
        </w:rPr>
        <w:t xml:space="preserve"> </w:t>
      </w:r>
      <w:r>
        <w:t>to</w:t>
      </w:r>
      <w:r>
        <w:rPr>
          <w:spacing w:val="-15"/>
        </w:rPr>
        <w:t xml:space="preserve"> </w:t>
      </w:r>
      <w:r>
        <w:t>real</w:t>
      </w:r>
      <w:r>
        <w:rPr>
          <w:spacing w:val="-15"/>
        </w:rPr>
        <w:t xml:space="preserve"> </w:t>
      </w:r>
      <w:r>
        <w:t>versus</w:t>
      </w:r>
      <w:r>
        <w:rPr>
          <w:spacing w:val="-15"/>
        </w:rPr>
        <w:t xml:space="preserve"> </w:t>
      </w:r>
      <w:r>
        <w:t xml:space="preserve">virtual </w:t>
      </w:r>
      <w:r>
        <w:rPr>
          <w:w w:val="95"/>
        </w:rPr>
        <w:t>emotional</w:t>
      </w:r>
      <w:r>
        <w:rPr>
          <w:spacing w:val="8"/>
        </w:rPr>
        <w:t xml:space="preserve"> </w:t>
      </w:r>
      <w:r>
        <w:rPr>
          <w:w w:val="95"/>
        </w:rPr>
        <w:t>faces,</w:t>
      </w:r>
      <w:r>
        <w:rPr>
          <w:spacing w:val="11"/>
        </w:rPr>
        <w:t xml:space="preserve"> </w:t>
      </w:r>
      <w:r>
        <w:rPr>
          <w:w w:val="95"/>
        </w:rPr>
        <w:t>providing</w:t>
      </w:r>
      <w:r>
        <w:rPr>
          <w:spacing w:val="9"/>
        </w:rPr>
        <w:t xml:space="preserve"> </w:t>
      </w:r>
      <w:r>
        <w:rPr>
          <w:w w:val="95"/>
        </w:rPr>
        <w:t>novel</w:t>
      </w:r>
      <w:r>
        <w:rPr>
          <w:spacing w:val="9"/>
        </w:rPr>
        <w:t xml:space="preserve"> </w:t>
      </w:r>
      <w:r>
        <w:rPr>
          <w:w w:val="95"/>
        </w:rPr>
        <w:t>insights</w:t>
      </w:r>
      <w:r>
        <w:rPr>
          <w:spacing w:val="9"/>
        </w:rPr>
        <w:t xml:space="preserve"> </w:t>
      </w:r>
      <w:r>
        <w:rPr>
          <w:w w:val="95"/>
        </w:rPr>
        <w:t>into</w:t>
      </w:r>
      <w:r>
        <w:rPr>
          <w:spacing w:val="8"/>
        </w:rPr>
        <w:t xml:space="preserve"> </w:t>
      </w:r>
      <w:r>
        <w:rPr>
          <w:w w:val="95"/>
        </w:rPr>
        <w:t>how</w:t>
      </w:r>
      <w:r>
        <w:rPr>
          <w:spacing w:val="9"/>
        </w:rPr>
        <w:t xml:space="preserve"> </w:t>
      </w:r>
      <w:r>
        <w:rPr>
          <w:w w:val="95"/>
        </w:rPr>
        <w:t>face</w:t>
      </w:r>
      <w:r>
        <w:rPr>
          <w:spacing w:val="9"/>
        </w:rPr>
        <w:t xml:space="preserve"> </w:t>
      </w:r>
      <w:r>
        <w:rPr>
          <w:w w:val="95"/>
        </w:rPr>
        <w:t>realism</w:t>
      </w:r>
      <w:r>
        <w:rPr>
          <w:spacing w:val="9"/>
        </w:rPr>
        <w:t xml:space="preserve"> </w:t>
      </w:r>
      <w:r>
        <w:rPr>
          <w:w w:val="95"/>
        </w:rPr>
        <w:t>and</w:t>
      </w:r>
      <w:r>
        <w:rPr>
          <w:spacing w:val="8"/>
        </w:rPr>
        <w:t xml:space="preserve"> </w:t>
      </w:r>
      <w:r>
        <w:rPr>
          <w:w w:val="95"/>
        </w:rPr>
        <w:t>emotion</w:t>
      </w:r>
      <w:r>
        <w:rPr>
          <w:spacing w:val="9"/>
        </w:rPr>
        <w:t xml:space="preserve"> </w:t>
      </w:r>
      <w:r>
        <w:rPr>
          <w:w w:val="95"/>
        </w:rPr>
        <w:t>interact</w:t>
      </w:r>
      <w:r>
        <w:rPr>
          <w:spacing w:val="9"/>
        </w:rPr>
        <w:t xml:space="preserve"> </w:t>
      </w:r>
      <w:r>
        <w:rPr>
          <w:spacing w:val="-5"/>
          <w:w w:val="95"/>
        </w:rPr>
        <w:t>in</w:t>
      </w:r>
    </w:p>
    <w:p w14:paraId="0755A0BE" w14:textId="77777777" w:rsidR="00F675FE" w:rsidRDefault="00F675FE">
      <w:pPr>
        <w:spacing w:line="355" w:lineRule="auto"/>
        <w:jc w:val="both"/>
        <w:sectPr w:rsidR="00F675FE">
          <w:headerReference w:type="default" r:id="rId110"/>
          <w:footerReference w:type="default" r:id="rId111"/>
          <w:pgSz w:w="12240" w:h="15840"/>
          <w:pgMar w:top="1020" w:right="220" w:bottom="280" w:left="1660" w:header="690" w:footer="0" w:gutter="0"/>
          <w:cols w:space="720"/>
        </w:sectPr>
      </w:pPr>
    </w:p>
    <w:p w14:paraId="0755A0BF" w14:textId="77777777" w:rsidR="00F675FE" w:rsidRDefault="00F675FE">
      <w:pPr>
        <w:pStyle w:val="BodyText"/>
        <w:spacing w:before="11"/>
        <w:rPr>
          <w:sz w:val="20"/>
        </w:rPr>
      </w:pPr>
    </w:p>
    <w:p w14:paraId="0755A0C0" w14:textId="77777777" w:rsidR="00F675FE" w:rsidRDefault="00000000">
      <w:pPr>
        <w:pStyle w:val="BodyText"/>
        <w:spacing w:before="118" w:line="355" w:lineRule="auto"/>
        <w:ind w:left="140" w:right="1214"/>
        <w:jc w:val="both"/>
      </w:pPr>
      <w:r>
        <w:rPr>
          <w:w w:val="95"/>
        </w:rPr>
        <w:t>the</w:t>
      </w:r>
      <w:r>
        <w:rPr>
          <w:spacing w:val="-11"/>
          <w:w w:val="95"/>
        </w:rPr>
        <w:t xml:space="preserve"> </w:t>
      </w:r>
      <w:r>
        <w:rPr>
          <w:w w:val="95"/>
        </w:rPr>
        <w:t>brain.</w:t>
      </w:r>
      <w:r>
        <w:rPr>
          <w:spacing w:val="12"/>
        </w:rPr>
        <w:t xml:space="preserve"> </w:t>
      </w:r>
      <w:r>
        <w:rPr>
          <w:w w:val="95"/>
        </w:rPr>
        <w:t>However,</w:t>
      </w:r>
      <w:r>
        <w:rPr>
          <w:spacing w:val="-9"/>
          <w:w w:val="95"/>
        </w:rPr>
        <w:t xml:space="preserve"> </w:t>
      </w:r>
      <w:r>
        <w:rPr>
          <w:w w:val="95"/>
        </w:rPr>
        <w:t>several</w:t>
      </w:r>
      <w:r>
        <w:rPr>
          <w:spacing w:val="-11"/>
          <w:w w:val="95"/>
        </w:rPr>
        <w:t xml:space="preserve"> </w:t>
      </w:r>
      <w:r>
        <w:rPr>
          <w:w w:val="95"/>
        </w:rPr>
        <w:t>limitations</w:t>
      </w:r>
      <w:r>
        <w:rPr>
          <w:spacing w:val="-11"/>
          <w:w w:val="95"/>
        </w:rPr>
        <w:t xml:space="preserve"> </w:t>
      </w:r>
      <w:r>
        <w:rPr>
          <w:w w:val="95"/>
        </w:rPr>
        <w:t>should</w:t>
      </w:r>
      <w:r>
        <w:rPr>
          <w:spacing w:val="-11"/>
          <w:w w:val="95"/>
        </w:rPr>
        <w:t xml:space="preserve"> </w:t>
      </w:r>
      <w:r>
        <w:rPr>
          <w:w w:val="95"/>
        </w:rPr>
        <w:t>be</w:t>
      </w:r>
      <w:r>
        <w:rPr>
          <w:spacing w:val="-11"/>
          <w:w w:val="95"/>
        </w:rPr>
        <w:t xml:space="preserve"> </w:t>
      </w:r>
      <w:r>
        <w:rPr>
          <w:w w:val="95"/>
        </w:rPr>
        <w:t>acknowledged.</w:t>
      </w:r>
      <w:r>
        <w:rPr>
          <w:spacing w:val="12"/>
        </w:rPr>
        <w:t xml:space="preserve"> </w:t>
      </w:r>
      <w:r>
        <w:rPr>
          <w:w w:val="95"/>
        </w:rPr>
        <w:t>First,</w:t>
      </w:r>
      <w:r>
        <w:rPr>
          <w:spacing w:val="-9"/>
          <w:w w:val="95"/>
        </w:rPr>
        <w:t xml:space="preserve"> </w:t>
      </w:r>
      <w:r>
        <w:rPr>
          <w:w w:val="95"/>
        </w:rPr>
        <w:t>since</w:t>
      </w:r>
      <w:r>
        <w:rPr>
          <w:spacing w:val="-11"/>
          <w:w w:val="95"/>
        </w:rPr>
        <w:t xml:space="preserve"> </w:t>
      </w:r>
      <w:r>
        <w:rPr>
          <w:w w:val="95"/>
        </w:rPr>
        <w:t>we</w:t>
      </w:r>
      <w:r>
        <w:rPr>
          <w:spacing w:val="-11"/>
          <w:w w:val="95"/>
        </w:rPr>
        <w:t xml:space="preserve"> </w:t>
      </w:r>
      <w:r>
        <w:rPr>
          <w:w w:val="95"/>
        </w:rPr>
        <w:t>recruited only</w:t>
      </w:r>
      <w:r>
        <w:rPr>
          <w:spacing w:val="-8"/>
          <w:w w:val="95"/>
        </w:rPr>
        <w:t xml:space="preserve"> </w:t>
      </w:r>
      <w:r>
        <w:rPr>
          <w:w w:val="95"/>
        </w:rPr>
        <w:t>from</w:t>
      </w:r>
      <w:r>
        <w:rPr>
          <w:spacing w:val="-8"/>
          <w:w w:val="95"/>
        </w:rPr>
        <w:t xml:space="preserve"> </w:t>
      </w:r>
      <w:r>
        <w:rPr>
          <w:w w:val="95"/>
        </w:rPr>
        <w:t>Ontario</w:t>
      </w:r>
      <w:r>
        <w:rPr>
          <w:spacing w:val="-8"/>
          <w:w w:val="95"/>
        </w:rPr>
        <w:t xml:space="preserve"> </w:t>
      </w:r>
      <w:r>
        <w:rPr>
          <w:w w:val="95"/>
        </w:rPr>
        <w:t>Tech</w:t>
      </w:r>
      <w:r>
        <w:rPr>
          <w:spacing w:val="-8"/>
          <w:w w:val="95"/>
        </w:rPr>
        <w:t xml:space="preserve"> </w:t>
      </w:r>
      <w:r>
        <w:rPr>
          <w:w w:val="95"/>
        </w:rPr>
        <w:t>University’s</w:t>
      </w:r>
      <w:r>
        <w:rPr>
          <w:spacing w:val="-8"/>
          <w:w w:val="95"/>
        </w:rPr>
        <w:t xml:space="preserve"> </w:t>
      </w:r>
      <w:r>
        <w:rPr>
          <w:w w:val="95"/>
        </w:rPr>
        <w:t>undergraduate</w:t>
      </w:r>
      <w:r>
        <w:rPr>
          <w:spacing w:val="-8"/>
          <w:w w:val="95"/>
        </w:rPr>
        <w:t xml:space="preserve"> </w:t>
      </w:r>
      <w:r>
        <w:rPr>
          <w:w w:val="95"/>
        </w:rPr>
        <w:t>student</w:t>
      </w:r>
      <w:r>
        <w:rPr>
          <w:spacing w:val="-8"/>
          <w:w w:val="95"/>
        </w:rPr>
        <w:t xml:space="preserve"> </w:t>
      </w:r>
      <w:r>
        <w:rPr>
          <w:w w:val="95"/>
        </w:rPr>
        <w:t>body,</w:t>
      </w:r>
      <w:r>
        <w:rPr>
          <w:spacing w:val="-6"/>
          <w:w w:val="95"/>
        </w:rPr>
        <w:t xml:space="preserve"> </w:t>
      </w:r>
      <w:r>
        <w:rPr>
          <w:w w:val="95"/>
        </w:rPr>
        <w:t>our</w:t>
      </w:r>
      <w:r>
        <w:rPr>
          <w:spacing w:val="-8"/>
          <w:w w:val="95"/>
        </w:rPr>
        <w:t xml:space="preserve"> </w:t>
      </w:r>
      <w:r>
        <w:rPr>
          <w:w w:val="95"/>
        </w:rPr>
        <w:t>sample</w:t>
      </w:r>
      <w:r>
        <w:rPr>
          <w:spacing w:val="-8"/>
          <w:w w:val="95"/>
        </w:rPr>
        <w:t xml:space="preserve"> </w:t>
      </w:r>
      <w:r>
        <w:rPr>
          <w:w w:val="95"/>
        </w:rPr>
        <w:t>of</w:t>
      </w:r>
      <w:r>
        <w:rPr>
          <w:spacing w:val="-8"/>
          <w:w w:val="95"/>
        </w:rPr>
        <w:t xml:space="preserve"> </w:t>
      </w:r>
      <w:r>
        <w:rPr>
          <w:w w:val="95"/>
        </w:rPr>
        <w:t xml:space="preserve">students </w:t>
      </w:r>
      <w:r>
        <w:t>were limited to that relatively young age range and community, and likely are more educated and technologically savvy than the general population.</w:t>
      </w:r>
      <w:r>
        <w:rPr>
          <w:spacing w:val="40"/>
        </w:rPr>
        <w:t xml:space="preserve"> </w:t>
      </w:r>
      <w:r>
        <w:t xml:space="preserve">This may limit the </w:t>
      </w:r>
      <w:r>
        <w:rPr>
          <w:w w:val="95"/>
        </w:rPr>
        <w:t>generalizability of our findings to broader populations, particularly older adults or those with less exposure to virtual characters/avatars.</w:t>
      </w:r>
      <w:r>
        <w:rPr>
          <w:spacing w:val="32"/>
        </w:rPr>
        <w:t xml:space="preserve"> </w:t>
      </w:r>
      <w:r>
        <w:rPr>
          <w:w w:val="95"/>
        </w:rPr>
        <w:t xml:space="preserve">As well, many participants did not pass </w:t>
      </w:r>
      <w:r>
        <w:t>our</w:t>
      </w:r>
      <w:r>
        <w:rPr>
          <w:spacing w:val="-11"/>
        </w:rPr>
        <w:t xml:space="preserve"> </w:t>
      </w:r>
      <w:r>
        <w:t>signal</w:t>
      </w:r>
      <w:r>
        <w:rPr>
          <w:spacing w:val="-11"/>
        </w:rPr>
        <w:t xml:space="preserve"> </w:t>
      </w:r>
      <w:r>
        <w:t>quality</w:t>
      </w:r>
      <w:r>
        <w:rPr>
          <w:spacing w:val="-11"/>
        </w:rPr>
        <w:t xml:space="preserve"> </w:t>
      </w:r>
      <w:r>
        <w:t>checks,</w:t>
      </w:r>
      <w:r>
        <w:rPr>
          <w:spacing w:val="-10"/>
        </w:rPr>
        <w:t xml:space="preserve"> </w:t>
      </w:r>
      <w:r>
        <w:t>due</w:t>
      </w:r>
      <w:r>
        <w:rPr>
          <w:spacing w:val="-11"/>
        </w:rPr>
        <w:t xml:space="preserve"> </w:t>
      </w:r>
      <w:r>
        <w:t>to</w:t>
      </w:r>
      <w:r>
        <w:rPr>
          <w:spacing w:val="-11"/>
        </w:rPr>
        <w:t xml:space="preserve"> </w:t>
      </w:r>
      <w:r>
        <w:t>reasons</w:t>
      </w:r>
      <w:r>
        <w:rPr>
          <w:spacing w:val="-11"/>
        </w:rPr>
        <w:t xml:space="preserve"> </w:t>
      </w:r>
      <w:r>
        <w:t>such</w:t>
      </w:r>
      <w:r>
        <w:rPr>
          <w:spacing w:val="-11"/>
        </w:rPr>
        <w:t xml:space="preserve"> </w:t>
      </w:r>
      <w:r>
        <w:t>as</w:t>
      </w:r>
      <w:r>
        <w:rPr>
          <w:spacing w:val="-11"/>
        </w:rPr>
        <w:t xml:space="preserve"> </w:t>
      </w:r>
      <w:r>
        <w:t>hair</w:t>
      </w:r>
      <w:r>
        <w:rPr>
          <w:spacing w:val="-11"/>
        </w:rPr>
        <w:t xml:space="preserve"> </w:t>
      </w:r>
      <w:r>
        <w:t>color/texture</w:t>
      </w:r>
      <w:r>
        <w:rPr>
          <w:spacing w:val="-11"/>
        </w:rPr>
        <w:t xml:space="preserve"> </w:t>
      </w:r>
      <w:r>
        <w:t>affecting</w:t>
      </w:r>
      <w:r>
        <w:rPr>
          <w:spacing w:val="-11"/>
        </w:rPr>
        <w:t xml:space="preserve"> </w:t>
      </w:r>
      <w:r>
        <w:t>the</w:t>
      </w:r>
      <w:r>
        <w:rPr>
          <w:spacing w:val="-11"/>
        </w:rPr>
        <w:t xml:space="preserve"> </w:t>
      </w:r>
      <w:r>
        <w:t xml:space="preserve">signal </w:t>
      </w:r>
      <w:r>
        <w:rPr>
          <w:w w:val="95"/>
        </w:rPr>
        <w:t>quality</w:t>
      </w:r>
      <w:r>
        <w:rPr>
          <w:spacing w:val="-3"/>
          <w:w w:val="95"/>
        </w:rPr>
        <w:t xml:space="preserve"> </w:t>
      </w:r>
      <w:r>
        <w:rPr>
          <w:w w:val="95"/>
        </w:rPr>
        <w:t>(</w:t>
      </w:r>
      <w:hyperlink w:anchor="_bookmark85" w:history="1">
        <w:r w:rsidR="00F675FE">
          <w:rPr>
            <w:color w:val="0000FF"/>
            <w:w w:val="95"/>
          </w:rPr>
          <w:t>Holmes</w:t>
        </w:r>
        <w:r w:rsidR="00F675FE">
          <w:rPr>
            <w:color w:val="0000FF"/>
            <w:spacing w:val="-4"/>
            <w:w w:val="95"/>
          </w:rPr>
          <w:t xml:space="preserve"> </w:t>
        </w:r>
        <w:r w:rsidR="00F675FE">
          <w:rPr>
            <w:color w:val="0000FF"/>
            <w:w w:val="95"/>
          </w:rPr>
          <w:t>et</w:t>
        </w:r>
        <w:r w:rsidR="00F675FE">
          <w:rPr>
            <w:color w:val="0000FF"/>
            <w:spacing w:val="-3"/>
            <w:w w:val="95"/>
          </w:rPr>
          <w:t xml:space="preserve"> </w:t>
        </w:r>
        <w:r w:rsidR="00F675FE">
          <w:rPr>
            <w:color w:val="0000FF"/>
            <w:w w:val="95"/>
          </w:rPr>
          <w:t>al.</w:t>
        </w:r>
      </w:hyperlink>
      <w:r>
        <w:rPr>
          <w:w w:val="95"/>
        </w:rPr>
        <w:t>,</w:t>
      </w:r>
      <w:r>
        <w:rPr>
          <w:spacing w:val="-3"/>
          <w:w w:val="95"/>
        </w:rPr>
        <w:t xml:space="preserve"> </w:t>
      </w:r>
      <w:hyperlink w:anchor="_bookmark85" w:history="1">
        <w:r w:rsidR="00F675FE">
          <w:rPr>
            <w:color w:val="0000FF"/>
            <w:w w:val="95"/>
          </w:rPr>
          <w:t>2024</w:t>
        </w:r>
      </w:hyperlink>
      <w:r>
        <w:rPr>
          <w:w w:val="95"/>
        </w:rPr>
        <w:t>).</w:t>
      </w:r>
      <w:r>
        <w:rPr>
          <w:spacing w:val="19"/>
        </w:rPr>
        <w:t xml:space="preserve"> </w:t>
      </w:r>
      <w:r>
        <w:rPr>
          <w:w w:val="95"/>
        </w:rPr>
        <w:t>Additionally,</w:t>
      </w:r>
      <w:r>
        <w:rPr>
          <w:spacing w:val="-2"/>
          <w:w w:val="95"/>
        </w:rPr>
        <w:t xml:space="preserve"> </w:t>
      </w:r>
      <w:r>
        <w:rPr>
          <w:w w:val="95"/>
        </w:rPr>
        <w:t>our</w:t>
      </w:r>
      <w:r>
        <w:rPr>
          <w:spacing w:val="-3"/>
          <w:w w:val="95"/>
        </w:rPr>
        <w:t xml:space="preserve"> </w:t>
      </w:r>
      <w:r>
        <w:rPr>
          <w:w w:val="95"/>
        </w:rPr>
        <w:t>sample</w:t>
      </w:r>
      <w:r>
        <w:rPr>
          <w:spacing w:val="-3"/>
          <w:w w:val="95"/>
        </w:rPr>
        <w:t xml:space="preserve"> </w:t>
      </w:r>
      <w:r>
        <w:rPr>
          <w:w w:val="95"/>
        </w:rPr>
        <w:t>was</w:t>
      </w:r>
      <w:r>
        <w:rPr>
          <w:spacing w:val="-3"/>
          <w:w w:val="95"/>
        </w:rPr>
        <w:t xml:space="preserve"> </w:t>
      </w:r>
      <w:r>
        <w:rPr>
          <w:w w:val="95"/>
        </w:rPr>
        <w:t>predominantly</w:t>
      </w:r>
      <w:r>
        <w:rPr>
          <w:spacing w:val="-3"/>
          <w:w w:val="95"/>
        </w:rPr>
        <w:t xml:space="preserve"> </w:t>
      </w:r>
      <w:r>
        <w:rPr>
          <w:w w:val="95"/>
        </w:rPr>
        <w:t>female,</w:t>
      </w:r>
      <w:r>
        <w:rPr>
          <w:spacing w:val="-2"/>
          <w:w w:val="95"/>
        </w:rPr>
        <w:t xml:space="preserve"> </w:t>
      </w:r>
      <w:r>
        <w:rPr>
          <w:w w:val="95"/>
        </w:rPr>
        <w:t xml:space="preserve">which </w:t>
      </w:r>
      <w:r>
        <w:t>may</w:t>
      </w:r>
      <w:r>
        <w:rPr>
          <w:spacing w:val="-15"/>
        </w:rPr>
        <w:t xml:space="preserve"> </w:t>
      </w:r>
      <w:r>
        <w:t>have</w:t>
      </w:r>
      <w:r>
        <w:rPr>
          <w:spacing w:val="-15"/>
        </w:rPr>
        <w:t xml:space="preserve"> </w:t>
      </w:r>
      <w:r>
        <w:t>influenced</w:t>
      </w:r>
      <w:r>
        <w:rPr>
          <w:spacing w:val="-15"/>
        </w:rPr>
        <w:t xml:space="preserve"> </w:t>
      </w:r>
      <w:r>
        <w:t>our</w:t>
      </w:r>
      <w:r>
        <w:rPr>
          <w:spacing w:val="-15"/>
        </w:rPr>
        <w:t xml:space="preserve"> </w:t>
      </w:r>
      <w:r>
        <w:t>results</w:t>
      </w:r>
      <w:r>
        <w:rPr>
          <w:spacing w:val="-15"/>
        </w:rPr>
        <w:t xml:space="preserve"> </w:t>
      </w:r>
      <w:r>
        <w:t>as</w:t>
      </w:r>
      <w:r>
        <w:rPr>
          <w:spacing w:val="-15"/>
        </w:rPr>
        <w:t xml:space="preserve"> </w:t>
      </w:r>
      <w:r>
        <w:t>females</w:t>
      </w:r>
      <w:r>
        <w:rPr>
          <w:spacing w:val="-15"/>
        </w:rPr>
        <w:t xml:space="preserve"> </w:t>
      </w:r>
      <w:r>
        <w:t>and</w:t>
      </w:r>
      <w:r>
        <w:rPr>
          <w:spacing w:val="-15"/>
        </w:rPr>
        <w:t xml:space="preserve"> </w:t>
      </w:r>
      <w:r>
        <w:t>males</w:t>
      </w:r>
      <w:r>
        <w:rPr>
          <w:spacing w:val="-15"/>
        </w:rPr>
        <w:t xml:space="preserve"> </w:t>
      </w:r>
      <w:r>
        <w:t>may</w:t>
      </w:r>
      <w:r>
        <w:rPr>
          <w:spacing w:val="-15"/>
        </w:rPr>
        <w:t xml:space="preserve"> </w:t>
      </w:r>
      <w:r>
        <w:t>differ</w:t>
      </w:r>
      <w:r>
        <w:rPr>
          <w:spacing w:val="-15"/>
        </w:rPr>
        <w:t xml:space="preserve"> </w:t>
      </w:r>
      <w:r>
        <w:t>in</w:t>
      </w:r>
      <w:r>
        <w:rPr>
          <w:spacing w:val="-15"/>
        </w:rPr>
        <w:t xml:space="preserve"> </w:t>
      </w:r>
      <w:r>
        <w:t>their</w:t>
      </w:r>
      <w:r>
        <w:rPr>
          <w:spacing w:val="-15"/>
        </w:rPr>
        <w:t xml:space="preserve"> </w:t>
      </w:r>
      <w:r>
        <w:t>accuracy</w:t>
      </w:r>
      <w:r>
        <w:rPr>
          <w:spacing w:val="-15"/>
        </w:rPr>
        <w:t xml:space="preserve"> </w:t>
      </w:r>
      <w:r>
        <w:t xml:space="preserve">and </w:t>
      </w:r>
      <w:r>
        <w:rPr>
          <w:w w:val="95"/>
        </w:rPr>
        <w:t xml:space="preserve">sensitivity when categorizing facial emotions; for example, females have been shown to </w:t>
      </w:r>
      <w:r>
        <w:t>outperform</w:t>
      </w:r>
      <w:r>
        <w:rPr>
          <w:spacing w:val="-12"/>
        </w:rPr>
        <w:t xml:space="preserve"> </w:t>
      </w:r>
      <w:r>
        <w:t>males</w:t>
      </w:r>
      <w:r>
        <w:rPr>
          <w:spacing w:val="-12"/>
        </w:rPr>
        <w:t xml:space="preserve"> </w:t>
      </w:r>
      <w:r>
        <w:t>in</w:t>
      </w:r>
      <w:r>
        <w:rPr>
          <w:spacing w:val="-12"/>
        </w:rPr>
        <w:t xml:space="preserve"> </w:t>
      </w:r>
      <w:r>
        <w:t>identifying</w:t>
      </w:r>
      <w:r>
        <w:rPr>
          <w:spacing w:val="-12"/>
        </w:rPr>
        <w:t xml:space="preserve"> </w:t>
      </w:r>
      <w:r>
        <w:t>fearful</w:t>
      </w:r>
      <w:r>
        <w:rPr>
          <w:spacing w:val="-12"/>
        </w:rPr>
        <w:t xml:space="preserve"> </w:t>
      </w:r>
      <w:r>
        <w:t>faces</w:t>
      </w:r>
      <w:r>
        <w:rPr>
          <w:spacing w:val="-12"/>
        </w:rPr>
        <w:t xml:space="preserve"> </w:t>
      </w:r>
      <w:r>
        <w:t>(</w:t>
      </w:r>
      <w:hyperlink w:anchor="_bookmark129" w:history="1">
        <w:r w:rsidR="00F675FE">
          <w:rPr>
            <w:color w:val="0000FF"/>
          </w:rPr>
          <w:t>Weisenbach</w:t>
        </w:r>
        <w:r w:rsidR="00F675FE">
          <w:rPr>
            <w:color w:val="0000FF"/>
            <w:spacing w:val="-12"/>
          </w:rPr>
          <w:t xml:space="preserve"> </w:t>
        </w:r>
        <w:r w:rsidR="00F675FE">
          <w:rPr>
            <w:color w:val="0000FF"/>
          </w:rPr>
          <w:t>et</w:t>
        </w:r>
        <w:r w:rsidR="00F675FE">
          <w:rPr>
            <w:color w:val="0000FF"/>
            <w:spacing w:val="-12"/>
          </w:rPr>
          <w:t xml:space="preserve"> </w:t>
        </w:r>
        <w:r w:rsidR="00F675FE">
          <w:rPr>
            <w:color w:val="0000FF"/>
          </w:rPr>
          <w:t>al.</w:t>
        </w:r>
      </w:hyperlink>
      <w:r>
        <w:t>,</w:t>
      </w:r>
      <w:r>
        <w:rPr>
          <w:spacing w:val="-12"/>
        </w:rPr>
        <w:t xml:space="preserve"> </w:t>
      </w:r>
      <w:hyperlink w:anchor="_bookmark129" w:history="1">
        <w:r w:rsidR="00F675FE">
          <w:rPr>
            <w:color w:val="0000FF"/>
          </w:rPr>
          <w:t>2014</w:t>
        </w:r>
      </w:hyperlink>
      <w:r>
        <w:t>).</w:t>
      </w:r>
      <w:r>
        <w:rPr>
          <w:spacing w:val="16"/>
        </w:rPr>
        <w:t xml:space="preserve"> </w:t>
      </w:r>
      <w:r>
        <w:t>Men</w:t>
      </w:r>
      <w:r>
        <w:rPr>
          <w:spacing w:val="-12"/>
        </w:rPr>
        <w:t xml:space="preserve"> </w:t>
      </w:r>
      <w:r>
        <w:t>have</w:t>
      </w:r>
      <w:r>
        <w:rPr>
          <w:spacing w:val="-12"/>
        </w:rPr>
        <w:t xml:space="preserve"> </w:t>
      </w:r>
      <w:r>
        <w:t xml:space="preserve">also </w:t>
      </w:r>
      <w:r>
        <w:rPr>
          <w:w w:val="95"/>
        </w:rPr>
        <w:t>been</w:t>
      </w:r>
      <w:r>
        <w:rPr>
          <w:spacing w:val="-4"/>
          <w:w w:val="95"/>
        </w:rPr>
        <w:t xml:space="preserve"> </w:t>
      </w:r>
      <w:r>
        <w:rPr>
          <w:w w:val="95"/>
        </w:rPr>
        <w:t>found</w:t>
      </w:r>
      <w:r>
        <w:rPr>
          <w:spacing w:val="-4"/>
          <w:w w:val="95"/>
        </w:rPr>
        <w:t xml:space="preserve"> </w:t>
      </w:r>
      <w:r>
        <w:rPr>
          <w:w w:val="95"/>
        </w:rPr>
        <w:t>to</w:t>
      </w:r>
      <w:r>
        <w:rPr>
          <w:spacing w:val="-4"/>
          <w:w w:val="95"/>
        </w:rPr>
        <w:t xml:space="preserve"> </w:t>
      </w:r>
      <w:r>
        <w:rPr>
          <w:w w:val="95"/>
        </w:rPr>
        <w:t>have</w:t>
      </w:r>
      <w:r>
        <w:rPr>
          <w:spacing w:val="-4"/>
          <w:w w:val="95"/>
        </w:rPr>
        <w:t xml:space="preserve"> </w:t>
      </w:r>
      <w:r>
        <w:rPr>
          <w:w w:val="95"/>
        </w:rPr>
        <w:t>a</w:t>
      </w:r>
      <w:r>
        <w:rPr>
          <w:spacing w:val="-4"/>
          <w:w w:val="95"/>
        </w:rPr>
        <w:t xml:space="preserve"> </w:t>
      </w:r>
      <w:r>
        <w:rPr>
          <w:w w:val="95"/>
        </w:rPr>
        <w:t>differential</w:t>
      </w:r>
      <w:r>
        <w:rPr>
          <w:spacing w:val="-4"/>
          <w:w w:val="95"/>
        </w:rPr>
        <w:t xml:space="preserve"> </w:t>
      </w:r>
      <w:r>
        <w:rPr>
          <w:w w:val="95"/>
        </w:rPr>
        <w:t>neural</w:t>
      </w:r>
      <w:r>
        <w:rPr>
          <w:spacing w:val="-4"/>
          <w:w w:val="95"/>
        </w:rPr>
        <w:t xml:space="preserve"> </w:t>
      </w:r>
      <w:r>
        <w:rPr>
          <w:w w:val="95"/>
        </w:rPr>
        <w:t>response</w:t>
      </w:r>
      <w:r>
        <w:rPr>
          <w:spacing w:val="-4"/>
          <w:w w:val="95"/>
        </w:rPr>
        <w:t xml:space="preserve"> </w:t>
      </w:r>
      <w:r>
        <w:rPr>
          <w:w w:val="95"/>
        </w:rPr>
        <w:t>depending</w:t>
      </w:r>
      <w:r>
        <w:rPr>
          <w:spacing w:val="-4"/>
          <w:w w:val="95"/>
        </w:rPr>
        <w:t xml:space="preserve"> </w:t>
      </w:r>
      <w:r>
        <w:rPr>
          <w:w w:val="95"/>
        </w:rPr>
        <w:t>upon</w:t>
      </w:r>
      <w:r>
        <w:rPr>
          <w:spacing w:val="-4"/>
          <w:w w:val="95"/>
        </w:rPr>
        <w:t xml:space="preserve"> </w:t>
      </w:r>
      <w:r>
        <w:rPr>
          <w:w w:val="95"/>
        </w:rPr>
        <w:t>the</w:t>
      </w:r>
      <w:r>
        <w:rPr>
          <w:spacing w:val="-4"/>
          <w:w w:val="95"/>
        </w:rPr>
        <w:t xml:space="preserve"> </w:t>
      </w:r>
      <w:r>
        <w:rPr>
          <w:w w:val="95"/>
        </w:rPr>
        <w:t>emotion</w:t>
      </w:r>
      <w:r>
        <w:rPr>
          <w:spacing w:val="-4"/>
          <w:w w:val="95"/>
        </w:rPr>
        <w:t xml:space="preserve"> </w:t>
      </w:r>
      <w:r>
        <w:rPr>
          <w:w w:val="95"/>
        </w:rPr>
        <w:t xml:space="preserve">presented </w:t>
      </w:r>
      <w:r>
        <w:t>(</w:t>
      </w:r>
      <w:hyperlink w:anchor="_bookmark94" w:history="1">
        <w:r w:rsidR="00F675FE">
          <w:rPr>
            <w:color w:val="0000FF"/>
          </w:rPr>
          <w:t>Kesler/West</w:t>
        </w:r>
        <w:r w:rsidR="00F675FE">
          <w:rPr>
            <w:color w:val="0000FF"/>
            <w:spacing w:val="-12"/>
          </w:rPr>
          <w:t xml:space="preserve"> </w:t>
        </w:r>
        <w:r w:rsidR="00F675FE">
          <w:rPr>
            <w:color w:val="0000FF"/>
          </w:rPr>
          <w:t>et</w:t>
        </w:r>
        <w:r w:rsidR="00F675FE">
          <w:rPr>
            <w:color w:val="0000FF"/>
            <w:spacing w:val="-12"/>
          </w:rPr>
          <w:t xml:space="preserve"> </w:t>
        </w:r>
        <w:r w:rsidR="00F675FE">
          <w:rPr>
            <w:color w:val="0000FF"/>
          </w:rPr>
          <w:t>al.</w:t>
        </w:r>
      </w:hyperlink>
      <w:r>
        <w:t>,</w:t>
      </w:r>
      <w:r>
        <w:rPr>
          <w:spacing w:val="-13"/>
        </w:rPr>
        <w:t xml:space="preserve"> </w:t>
      </w:r>
      <w:hyperlink w:anchor="_bookmark94" w:history="1">
        <w:r w:rsidR="00F675FE">
          <w:rPr>
            <w:color w:val="0000FF"/>
          </w:rPr>
          <w:t>2001</w:t>
        </w:r>
      </w:hyperlink>
      <w:r>
        <w:t>).</w:t>
      </w:r>
      <w:r>
        <w:rPr>
          <w:spacing w:val="9"/>
        </w:rPr>
        <w:t xml:space="preserve"> </w:t>
      </w:r>
      <w:r>
        <w:t>Future</w:t>
      </w:r>
      <w:r>
        <w:rPr>
          <w:spacing w:val="-12"/>
        </w:rPr>
        <w:t xml:space="preserve"> </w:t>
      </w:r>
      <w:r>
        <w:t>studies</w:t>
      </w:r>
      <w:r>
        <w:rPr>
          <w:spacing w:val="-13"/>
        </w:rPr>
        <w:t xml:space="preserve"> </w:t>
      </w:r>
      <w:r>
        <w:t>should</w:t>
      </w:r>
      <w:r>
        <w:rPr>
          <w:spacing w:val="-12"/>
        </w:rPr>
        <w:t xml:space="preserve"> </w:t>
      </w:r>
      <w:r>
        <w:t>include</w:t>
      </w:r>
      <w:r>
        <w:rPr>
          <w:spacing w:val="-12"/>
        </w:rPr>
        <w:t xml:space="preserve"> </w:t>
      </w:r>
      <w:r>
        <w:t>a</w:t>
      </w:r>
      <w:r>
        <w:rPr>
          <w:spacing w:val="-13"/>
        </w:rPr>
        <w:t xml:space="preserve"> </w:t>
      </w:r>
      <w:r>
        <w:t>wider</w:t>
      </w:r>
      <w:r>
        <w:rPr>
          <w:spacing w:val="-12"/>
        </w:rPr>
        <w:t xml:space="preserve"> </w:t>
      </w:r>
      <w:r>
        <w:t>range</w:t>
      </w:r>
      <w:r>
        <w:rPr>
          <w:spacing w:val="-13"/>
        </w:rPr>
        <w:t xml:space="preserve"> </w:t>
      </w:r>
      <w:r>
        <w:t>of</w:t>
      </w:r>
      <w:r>
        <w:rPr>
          <w:spacing w:val="-12"/>
        </w:rPr>
        <w:t xml:space="preserve"> </w:t>
      </w:r>
      <w:r>
        <w:t xml:space="preserve">participants, </w:t>
      </w:r>
      <w:r>
        <w:rPr>
          <w:spacing w:val="-2"/>
        </w:rPr>
        <w:t>ideally</w:t>
      </w:r>
      <w:r>
        <w:rPr>
          <w:spacing w:val="-3"/>
        </w:rPr>
        <w:t xml:space="preserve"> </w:t>
      </w:r>
      <w:r>
        <w:rPr>
          <w:spacing w:val="-2"/>
        </w:rPr>
        <w:t>representing</w:t>
      </w:r>
      <w:r>
        <w:rPr>
          <w:spacing w:val="-3"/>
        </w:rPr>
        <w:t xml:space="preserve"> </w:t>
      </w:r>
      <w:r>
        <w:rPr>
          <w:spacing w:val="-2"/>
        </w:rPr>
        <w:t>the general</w:t>
      </w:r>
      <w:r>
        <w:rPr>
          <w:spacing w:val="-3"/>
        </w:rPr>
        <w:t xml:space="preserve"> </w:t>
      </w:r>
      <w:r>
        <w:rPr>
          <w:spacing w:val="-2"/>
        </w:rPr>
        <w:t>population.</w:t>
      </w:r>
    </w:p>
    <w:p w14:paraId="0755A0C1" w14:textId="77777777" w:rsidR="00F675FE" w:rsidRDefault="00000000">
      <w:pPr>
        <w:pStyle w:val="BodyText"/>
        <w:spacing w:before="5" w:line="355" w:lineRule="auto"/>
        <w:ind w:left="140" w:right="1217" w:firstLine="351"/>
        <w:jc w:val="both"/>
      </w:pPr>
      <w:r>
        <w:t xml:space="preserve">Second, since the virtual faces used in this study were all from one dataset (UIB- </w:t>
      </w:r>
      <w:r>
        <w:rPr>
          <w:w w:val="95"/>
        </w:rPr>
        <w:t>VFED), they were all of similar realism and stylization.</w:t>
      </w:r>
      <w:r>
        <w:rPr>
          <w:spacing w:val="35"/>
        </w:rPr>
        <w:t xml:space="preserve"> </w:t>
      </w:r>
      <w:r>
        <w:rPr>
          <w:w w:val="95"/>
        </w:rPr>
        <w:t xml:space="preserve">Since neural responses to virtual </w:t>
      </w:r>
      <w:r>
        <w:t>faces</w:t>
      </w:r>
      <w:r>
        <w:rPr>
          <w:spacing w:val="-7"/>
        </w:rPr>
        <w:t xml:space="preserve"> </w:t>
      </w:r>
      <w:r>
        <w:t>vary</w:t>
      </w:r>
      <w:r>
        <w:rPr>
          <w:spacing w:val="-7"/>
        </w:rPr>
        <w:t xml:space="preserve"> </w:t>
      </w:r>
      <w:r>
        <w:t>with</w:t>
      </w:r>
      <w:r>
        <w:rPr>
          <w:spacing w:val="-7"/>
        </w:rPr>
        <w:t xml:space="preserve"> </w:t>
      </w:r>
      <w:r>
        <w:t>realism,</w:t>
      </w:r>
      <w:r>
        <w:rPr>
          <w:spacing w:val="-4"/>
        </w:rPr>
        <w:t xml:space="preserve"> </w:t>
      </w:r>
      <w:r>
        <w:t>our</w:t>
      </w:r>
      <w:r>
        <w:rPr>
          <w:spacing w:val="-7"/>
        </w:rPr>
        <w:t xml:space="preserve"> </w:t>
      </w:r>
      <w:r>
        <w:t>findings</w:t>
      </w:r>
      <w:r>
        <w:rPr>
          <w:spacing w:val="-7"/>
        </w:rPr>
        <w:t xml:space="preserve"> </w:t>
      </w:r>
      <w:r>
        <w:t>may</w:t>
      </w:r>
      <w:r>
        <w:rPr>
          <w:spacing w:val="-7"/>
        </w:rPr>
        <w:t xml:space="preserve"> </w:t>
      </w:r>
      <w:r>
        <w:t>not</w:t>
      </w:r>
      <w:r>
        <w:rPr>
          <w:spacing w:val="-7"/>
        </w:rPr>
        <w:t xml:space="preserve"> </w:t>
      </w:r>
      <w:r>
        <w:t>generalize</w:t>
      </w:r>
      <w:r>
        <w:rPr>
          <w:spacing w:val="-7"/>
        </w:rPr>
        <w:t xml:space="preserve"> </w:t>
      </w:r>
      <w:r>
        <w:t>to</w:t>
      </w:r>
      <w:r>
        <w:rPr>
          <w:spacing w:val="-7"/>
        </w:rPr>
        <w:t xml:space="preserve"> </w:t>
      </w:r>
      <w:r>
        <w:t>other</w:t>
      </w:r>
      <w:r>
        <w:rPr>
          <w:spacing w:val="-7"/>
        </w:rPr>
        <w:t xml:space="preserve"> </w:t>
      </w:r>
      <w:r>
        <w:t>virtual</w:t>
      </w:r>
      <w:r>
        <w:rPr>
          <w:spacing w:val="-7"/>
        </w:rPr>
        <w:t xml:space="preserve"> </w:t>
      </w:r>
      <w:r>
        <w:t>face</w:t>
      </w:r>
      <w:r>
        <w:rPr>
          <w:spacing w:val="-7"/>
        </w:rPr>
        <w:t xml:space="preserve"> </w:t>
      </w:r>
      <w:r>
        <w:t xml:space="preserve">datasets </w:t>
      </w:r>
      <w:r>
        <w:rPr>
          <w:w w:val="95"/>
        </w:rPr>
        <w:t>with different levels of realism or stylization (</w:t>
      </w:r>
      <w:hyperlink w:anchor="_bookmark119" w:history="1">
        <w:r w:rsidR="00F675FE">
          <w:rPr>
            <w:color w:val="0000FF"/>
            <w:w w:val="95"/>
          </w:rPr>
          <w:t>Schindler et al.</w:t>
        </w:r>
      </w:hyperlink>
      <w:r>
        <w:rPr>
          <w:w w:val="95"/>
        </w:rPr>
        <w:t xml:space="preserve">, </w:t>
      </w:r>
      <w:hyperlink w:anchor="_bookmark119" w:history="1">
        <w:r w:rsidR="00F675FE">
          <w:rPr>
            <w:color w:val="0000FF"/>
            <w:w w:val="95"/>
          </w:rPr>
          <w:t>2017</w:t>
        </w:r>
      </w:hyperlink>
      <w:r>
        <w:rPr>
          <w:w w:val="95"/>
        </w:rPr>
        <w:t>).</w:t>
      </w:r>
      <w:r>
        <w:rPr>
          <w:spacing w:val="28"/>
        </w:rPr>
        <w:t xml:space="preserve"> </w:t>
      </w:r>
      <w:r>
        <w:rPr>
          <w:w w:val="95"/>
        </w:rPr>
        <w:t xml:space="preserve">Future work should explore a wider range of virtual face styles and realism levels to better understand how </w:t>
      </w:r>
      <w:r>
        <w:t>these</w:t>
      </w:r>
      <w:r>
        <w:rPr>
          <w:spacing w:val="-10"/>
        </w:rPr>
        <w:t xml:space="preserve"> </w:t>
      </w:r>
      <w:r>
        <w:t>factors</w:t>
      </w:r>
      <w:r>
        <w:rPr>
          <w:spacing w:val="-10"/>
        </w:rPr>
        <w:t xml:space="preserve"> </w:t>
      </w:r>
      <w:r>
        <w:t>influence</w:t>
      </w:r>
      <w:r>
        <w:rPr>
          <w:spacing w:val="-9"/>
        </w:rPr>
        <w:t xml:space="preserve"> </w:t>
      </w:r>
      <w:r>
        <w:t>neural</w:t>
      </w:r>
      <w:r>
        <w:rPr>
          <w:spacing w:val="-10"/>
        </w:rPr>
        <w:t xml:space="preserve"> </w:t>
      </w:r>
      <w:r>
        <w:t>processing.</w:t>
      </w:r>
    </w:p>
    <w:p w14:paraId="0755A0C2" w14:textId="77777777" w:rsidR="00F675FE" w:rsidRDefault="00F675FE">
      <w:pPr>
        <w:pStyle w:val="BodyText"/>
        <w:spacing w:before="7"/>
        <w:rPr>
          <w:sz w:val="37"/>
        </w:rPr>
      </w:pPr>
    </w:p>
    <w:p w14:paraId="0755A0C3" w14:textId="77777777" w:rsidR="00F675FE" w:rsidRDefault="00000000">
      <w:pPr>
        <w:pStyle w:val="Heading2"/>
        <w:numPr>
          <w:ilvl w:val="1"/>
          <w:numId w:val="3"/>
        </w:numPr>
        <w:tabs>
          <w:tab w:val="left" w:pos="1022"/>
          <w:tab w:val="left" w:pos="1023"/>
        </w:tabs>
        <w:spacing w:before="0"/>
      </w:pPr>
      <w:bookmarkStart w:id="126" w:name="Conclusion"/>
      <w:bookmarkStart w:id="127" w:name="Bibliography"/>
      <w:bookmarkStart w:id="128" w:name="_bookmark53"/>
      <w:bookmarkEnd w:id="126"/>
      <w:bookmarkEnd w:id="127"/>
      <w:bookmarkEnd w:id="128"/>
      <w:r>
        <w:rPr>
          <w:spacing w:val="-2"/>
          <w:w w:val="105"/>
        </w:rPr>
        <w:t>Conclusion</w:t>
      </w:r>
    </w:p>
    <w:p w14:paraId="0755A0C4" w14:textId="77777777" w:rsidR="00F675FE" w:rsidRDefault="00000000">
      <w:pPr>
        <w:pStyle w:val="BodyText"/>
        <w:spacing w:before="362" w:line="355" w:lineRule="auto"/>
        <w:ind w:left="140" w:right="1215"/>
        <w:jc w:val="both"/>
      </w:pPr>
      <w:r>
        <w:rPr>
          <w:w w:val="95"/>
        </w:rPr>
        <w:t>The</w:t>
      </w:r>
      <w:r>
        <w:rPr>
          <w:spacing w:val="-3"/>
          <w:w w:val="95"/>
        </w:rPr>
        <w:t xml:space="preserve"> </w:t>
      </w:r>
      <w:r>
        <w:rPr>
          <w:w w:val="95"/>
        </w:rPr>
        <w:t>present</w:t>
      </w:r>
      <w:r>
        <w:rPr>
          <w:spacing w:val="-3"/>
          <w:w w:val="95"/>
        </w:rPr>
        <w:t xml:space="preserve"> </w:t>
      </w:r>
      <w:r>
        <w:rPr>
          <w:w w:val="95"/>
        </w:rPr>
        <w:t>study</w:t>
      </w:r>
      <w:r>
        <w:rPr>
          <w:spacing w:val="-3"/>
          <w:w w:val="95"/>
        </w:rPr>
        <w:t xml:space="preserve"> </w:t>
      </w:r>
      <w:r>
        <w:rPr>
          <w:w w:val="95"/>
        </w:rPr>
        <w:t>investigated</w:t>
      </w:r>
      <w:r>
        <w:rPr>
          <w:spacing w:val="-3"/>
          <w:w w:val="95"/>
        </w:rPr>
        <w:t xml:space="preserve"> </w:t>
      </w:r>
      <w:r>
        <w:rPr>
          <w:w w:val="95"/>
        </w:rPr>
        <w:t>how</w:t>
      </w:r>
      <w:r>
        <w:rPr>
          <w:spacing w:val="-3"/>
          <w:w w:val="95"/>
        </w:rPr>
        <w:t xml:space="preserve"> </w:t>
      </w:r>
      <w:r>
        <w:rPr>
          <w:w w:val="95"/>
        </w:rPr>
        <w:t>the</w:t>
      </w:r>
      <w:r>
        <w:rPr>
          <w:spacing w:val="-3"/>
          <w:w w:val="95"/>
        </w:rPr>
        <w:t xml:space="preserve"> </w:t>
      </w:r>
      <w:r>
        <w:rPr>
          <w:w w:val="95"/>
        </w:rPr>
        <w:t>human</w:t>
      </w:r>
      <w:r>
        <w:rPr>
          <w:spacing w:val="-3"/>
          <w:w w:val="95"/>
        </w:rPr>
        <w:t xml:space="preserve"> </w:t>
      </w:r>
      <w:r>
        <w:rPr>
          <w:w w:val="95"/>
        </w:rPr>
        <w:t>brain</w:t>
      </w:r>
      <w:r>
        <w:rPr>
          <w:spacing w:val="-3"/>
          <w:w w:val="95"/>
        </w:rPr>
        <w:t xml:space="preserve"> </w:t>
      </w:r>
      <w:r>
        <w:rPr>
          <w:w w:val="95"/>
        </w:rPr>
        <w:t>processes</w:t>
      </w:r>
      <w:r>
        <w:rPr>
          <w:spacing w:val="-3"/>
          <w:w w:val="95"/>
        </w:rPr>
        <w:t xml:space="preserve"> </w:t>
      </w:r>
      <w:r>
        <w:rPr>
          <w:w w:val="95"/>
        </w:rPr>
        <w:t>emotional</w:t>
      </w:r>
      <w:r>
        <w:rPr>
          <w:spacing w:val="-3"/>
          <w:w w:val="95"/>
        </w:rPr>
        <w:t xml:space="preserve"> </w:t>
      </w:r>
      <w:r>
        <w:rPr>
          <w:w w:val="95"/>
        </w:rPr>
        <w:t>expressions</w:t>
      </w:r>
      <w:r>
        <w:rPr>
          <w:spacing w:val="-3"/>
          <w:w w:val="95"/>
        </w:rPr>
        <w:t xml:space="preserve"> </w:t>
      </w:r>
      <w:r>
        <w:rPr>
          <w:w w:val="95"/>
        </w:rPr>
        <w:t xml:space="preserve">on </w:t>
      </w:r>
      <w:r>
        <w:t>real</w:t>
      </w:r>
      <w:r>
        <w:rPr>
          <w:spacing w:val="-15"/>
        </w:rPr>
        <w:t xml:space="preserve"> </w:t>
      </w:r>
      <w:r>
        <w:t>versus</w:t>
      </w:r>
      <w:r>
        <w:rPr>
          <w:spacing w:val="-15"/>
        </w:rPr>
        <w:t xml:space="preserve"> </w:t>
      </w:r>
      <w:r>
        <w:t>virtual</w:t>
      </w:r>
      <w:r>
        <w:rPr>
          <w:spacing w:val="-15"/>
        </w:rPr>
        <w:t xml:space="preserve"> </w:t>
      </w:r>
      <w:r>
        <w:t>faces,</w:t>
      </w:r>
      <w:r>
        <w:rPr>
          <w:spacing w:val="-15"/>
        </w:rPr>
        <w:t xml:space="preserve"> </w:t>
      </w:r>
      <w:r>
        <w:t>using</w:t>
      </w:r>
      <w:r>
        <w:rPr>
          <w:spacing w:val="-15"/>
        </w:rPr>
        <w:t xml:space="preserve"> </w:t>
      </w:r>
      <w:r>
        <w:t>functional</w:t>
      </w:r>
      <w:r>
        <w:rPr>
          <w:spacing w:val="-15"/>
        </w:rPr>
        <w:t xml:space="preserve"> </w:t>
      </w:r>
      <w:r>
        <w:t>near-infrared</w:t>
      </w:r>
      <w:r>
        <w:rPr>
          <w:spacing w:val="-15"/>
        </w:rPr>
        <w:t xml:space="preserve"> </w:t>
      </w:r>
      <w:r>
        <w:t>spectroscopy</w:t>
      </w:r>
      <w:r>
        <w:rPr>
          <w:spacing w:val="-15"/>
        </w:rPr>
        <w:t xml:space="preserve"> </w:t>
      </w:r>
      <w:r>
        <w:t>(fNIRS)</w:t>
      </w:r>
      <w:r>
        <w:rPr>
          <w:spacing w:val="-15"/>
        </w:rPr>
        <w:t xml:space="preserve"> </w:t>
      </w:r>
      <w:r>
        <w:t>to</w:t>
      </w:r>
      <w:r>
        <w:rPr>
          <w:spacing w:val="-15"/>
        </w:rPr>
        <w:t xml:space="preserve"> </w:t>
      </w:r>
      <w:r>
        <w:t xml:space="preserve">assess </w:t>
      </w:r>
      <w:r>
        <w:rPr>
          <w:w w:val="95"/>
        </w:rPr>
        <w:t>both activation magnitude and functional connectivity.</w:t>
      </w:r>
      <w:r>
        <w:t xml:space="preserve"> </w:t>
      </w:r>
      <w:r>
        <w:rPr>
          <w:w w:val="95"/>
        </w:rPr>
        <w:t>By directly comparing hemody- namic</w:t>
      </w:r>
      <w:r>
        <w:t xml:space="preserve"> </w:t>
      </w:r>
      <w:r>
        <w:rPr>
          <w:w w:val="95"/>
        </w:rPr>
        <w:t>responses</w:t>
      </w:r>
      <w:r>
        <w:t xml:space="preserve"> </w:t>
      </w:r>
      <w:r>
        <w:rPr>
          <w:w w:val="95"/>
        </w:rPr>
        <w:t>to</w:t>
      </w:r>
      <w:r>
        <w:t xml:space="preserve"> </w:t>
      </w:r>
      <w:r>
        <w:rPr>
          <w:w w:val="95"/>
        </w:rPr>
        <w:t>real</w:t>
      </w:r>
      <w:r>
        <w:t xml:space="preserve"> </w:t>
      </w:r>
      <w:r>
        <w:rPr>
          <w:w w:val="95"/>
        </w:rPr>
        <w:t>and</w:t>
      </w:r>
      <w:r>
        <w:t xml:space="preserve"> </w:t>
      </w:r>
      <w:r>
        <w:rPr>
          <w:w w:val="95"/>
        </w:rPr>
        <w:t>virtual</w:t>
      </w:r>
      <w:r>
        <w:t xml:space="preserve"> </w:t>
      </w:r>
      <w:r>
        <w:rPr>
          <w:w w:val="95"/>
        </w:rPr>
        <w:t>faces</w:t>
      </w:r>
      <w:r>
        <w:t xml:space="preserve"> </w:t>
      </w:r>
      <w:r>
        <w:rPr>
          <w:w w:val="95"/>
        </w:rPr>
        <w:t>across</w:t>
      </w:r>
      <w:r>
        <w:t xml:space="preserve"> </w:t>
      </w:r>
      <w:r>
        <w:rPr>
          <w:w w:val="95"/>
        </w:rPr>
        <w:t>a</w:t>
      </w:r>
      <w:r>
        <w:t xml:space="preserve"> </w:t>
      </w:r>
      <w:r>
        <w:rPr>
          <w:w w:val="95"/>
        </w:rPr>
        <w:t>range</w:t>
      </w:r>
      <w:r>
        <w:t xml:space="preserve"> </w:t>
      </w:r>
      <w:r>
        <w:rPr>
          <w:w w:val="95"/>
        </w:rPr>
        <w:t>of</w:t>
      </w:r>
      <w:r>
        <w:t xml:space="preserve"> </w:t>
      </w:r>
      <w:r>
        <w:rPr>
          <w:w w:val="95"/>
        </w:rPr>
        <w:t>basic</w:t>
      </w:r>
      <w:r>
        <w:t xml:space="preserve"> </w:t>
      </w:r>
      <w:r>
        <w:rPr>
          <w:w w:val="95"/>
        </w:rPr>
        <w:t>emotions,</w:t>
      </w:r>
      <w:r>
        <w:t xml:space="preserve"> </w:t>
      </w:r>
      <w:r>
        <w:rPr>
          <w:w w:val="95"/>
        </w:rPr>
        <w:t>we</w:t>
      </w:r>
      <w:r>
        <w:t xml:space="preserve"> </w:t>
      </w:r>
      <w:r>
        <w:rPr>
          <w:w w:val="95"/>
        </w:rPr>
        <w:t>aimed</w:t>
      </w:r>
      <w:r>
        <w:t xml:space="preserve"> </w:t>
      </w:r>
      <w:r>
        <w:rPr>
          <w:w w:val="95"/>
        </w:rPr>
        <w:t>to</w:t>
      </w:r>
    </w:p>
    <w:p w14:paraId="0755A0C5" w14:textId="77777777" w:rsidR="00F675FE" w:rsidRDefault="00F675FE">
      <w:pPr>
        <w:spacing w:line="355" w:lineRule="auto"/>
        <w:jc w:val="both"/>
        <w:sectPr w:rsidR="00F675FE">
          <w:headerReference w:type="default" r:id="rId112"/>
          <w:footerReference w:type="default" r:id="rId113"/>
          <w:pgSz w:w="12240" w:h="15840"/>
          <w:pgMar w:top="1020" w:right="220" w:bottom="280" w:left="1660" w:header="690" w:footer="0" w:gutter="0"/>
          <w:cols w:space="720"/>
        </w:sectPr>
      </w:pPr>
    </w:p>
    <w:p w14:paraId="0755A0C6" w14:textId="77777777" w:rsidR="00F675FE" w:rsidRDefault="00F675FE">
      <w:pPr>
        <w:pStyle w:val="BodyText"/>
        <w:spacing w:before="11"/>
        <w:rPr>
          <w:sz w:val="20"/>
        </w:rPr>
      </w:pPr>
    </w:p>
    <w:p w14:paraId="0755A0C7" w14:textId="77777777" w:rsidR="00F675FE" w:rsidRDefault="00000000">
      <w:pPr>
        <w:pStyle w:val="BodyText"/>
        <w:spacing w:before="118" w:line="355" w:lineRule="auto"/>
        <w:ind w:left="140" w:right="1216"/>
        <w:jc w:val="both"/>
      </w:pPr>
      <w:r>
        <w:rPr>
          <w:w w:val="95"/>
        </w:rPr>
        <w:t>determine whether face realism modulates neural responses, and whether these effects extend</w:t>
      </w:r>
      <w:r>
        <w:rPr>
          <w:spacing w:val="-4"/>
          <w:w w:val="95"/>
        </w:rPr>
        <w:t xml:space="preserve"> </w:t>
      </w:r>
      <w:r>
        <w:rPr>
          <w:w w:val="95"/>
        </w:rPr>
        <w:t>beyond</w:t>
      </w:r>
      <w:r>
        <w:rPr>
          <w:spacing w:val="-4"/>
          <w:w w:val="95"/>
        </w:rPr>
        <w:t xml:space="preserve"> </w:t>
      </w:r>
      <w:r>
        <w:rPr>
          <w:w w:val="95"/>
        </w:rPr>
        <w:t>local</w:t>
      </w:r>
      <w:r>
        <w:rPr>
          <w:spacing w:val="-4"/>
          <w:w w:val="95"/>
        </w:rPr>
        <w:t xml:space="preserve"> </w:t>
      </w:r>
      <w:r>
        <w:rPr>
          <w:w w:val="95"/>
        </w:rPr>
        <w:t>activation</w:t>
      </w:r>
      <w:r>
        <w:rPr>
          <w:spacing w:val="-4"/>
          <w:w w:val="95"/>
        </w:rPr>
        <w:t xml:space="preserve"> </w:t>
      </w:r>
      <w:r>
        <w:rPr>
          <w:w w:val="95"/>
        </w:rPr>
        <w:t>to</w:t>
      </w:r>
      <w:r>
        <w:rPr>
          <w:spacing w:val="-4"/>
          <w:w w:val="95"/>
        </w:rPr>
        <w:t xml:space="preserve"> </w:t>
      </w:r>
      <w:r>
        <w:rPr>
          <w:w w:val="95"/>
        </w:rPr>
        <w:t>distributed</w:t>
      </w:r>
      <w:r>
        <w:rPr>
          <w:spacing w:val="-4"/>
          <w:w w:val="95"/>
        </w:rPr>
        <w:t xml:space="preserve"> </w:t>
      </w:r>
      <w:r>
        <w:rPr>
          <w:w w:val="95"/>
        </w:rPr>
        <w:t>network</w:t>
      </w:r>
      <w:r>
        <w:rPr>
          <w:spacing w:val="-4"/>
          <w:w w:val="95"/>
        </w:rPr>
        <w:t xml:space="preserve"> </w:t>
      </w:r>
      <w:r>
        <w:rPr>
          <w:w w:val="95"/>
        </w:rPr>
        <w:t>interactions.</w:t>
      </w:r>
      <w:r>
        <w:rPr>
          <w:spacing w:val="30"/>
        </w:rPr>
        <w:t xml:space="preserve"> </w:t>
      </w:r>
      <w:r>
        <w:rPr>
          <w:w w:val="95"/>
        </w:rPr>
        <w:t>We</w:t>
      </w:r>
      <w:r>
        <w:rPr>
          <w:spacing w:val="-4"/>
          <w:w w:val="95"/>
        </w:rPr>
        <w:t xml:space="preserve"> </w:t>
      </w:r>
      <w:r>
        <w:rPr>
          <w:w w:val="95"/>
        </w:rPr>
        <w:t>found</w:t>
      </w:r>
      <w:r>
        <w:rPr>
          <w:spacing w:val="-4"/>
          <w:w w:val="95"/>
        </w:rPr>
        <w:t xml:space="preserve"> </w:t>
      </w:r>
      <w:r>
        <w:rPr>
          <w:w w:val="95"/>
        </w:rPr>
        <w:t>that</w:t>
      </w:r>
      <w:r>
        <w:rPr>
          <w:spacing w:val="-4"/>
          <w:w w:val="95"/>
        </w:rPr>
        <w:t xml:space="preserve"> </w:t>
      </w:r>
      <w:r>
        <w:rPr>
          <w:w w:val="95"/>
        </w:rPr>
        <w:t>virtual faces elicited greater activation in the left occipital region, suggesting increased percep- tual</w:t>
      </w:r>
      <w:r>
        <w:rPr>
          <w:spacing w:val="-7"/>
          <w:w w:val="95"/>
        </w:rPr>
        <w:t xml:space="preserve"> </w:t>
      </w:r>
      <w:r>
        <w:rPr>
          <w:w w:val="95"/>
        </w:rPr>
        <w:t>demands,</w:t>
      </w:r>
      <w:r>
        <w:rPr>
          <w:spacing w:val="-5"/>
          <w:w w:val="95"/>
        </w:rPr>
        <w:t xml:space="preserve"> </w:t>
      </w:r>
      <w:r>
        <w:rPr>
          <w:w w:val="95"/>
        </w:rPr>
        <w:t>while</w:t>
      </w:r>
      <w:r>
        <w:rPr>
          <w:spacing w:val="-7"/>
          <w:w w:val="95"/>
        </w:rPr>
        <w:t xml:space="preserve"> </w:t>
      </w:r>
      <w:r>
        <w:rPr>
          <w:w w:val="95"/>
        </w:rPr>
        <w:t>real</w:t>
      </w:r>
      <w:r>
        <w:rPr>
          <w:spacing w:val="-8"/>
          <w:w w:val="95"/>
        </w:rPr>
        <w:t xml:space="preserve"> </w:t>
      </w:r>
      <w:r>
        <w:rPr>
          <w:w w:val="95"/>
        </w:rPr>
        <w:t>faces</w:t>
      </w:r>
      <w:r>
        <w:rPr>
          <w:spacing w:val="-7"/>
          <w:w w:val="95"/>
        </w:rPr>
        <w:t xml:space="preserve"> </w:t>
      </w:r>
      <w:r>
        <w:rPr>
          <w:w w:val="95"/>
        </w:rPr>
        <w:t>were</w:t>
      </w:r>
      <w:r>
        <w:rPr>
          <w:spacing w:val="-8"/>
          <w:w w:val="95"/>
        </w:rPr>
        <w:t xml:space="preserve"> </w:t>
      </w:r>
      <w:r>
        <w:rPr>
          <w:w w:val="95"/>
        </w:rPr>
        <w:t>associated</w:t>
      </w:r>
      <w:r>
        <w:rPr>
          <w:spacing w:val="-7"/>
          <w:w w:val="95"/>
        </w:rPr>
        <w:t xml:space="preserve"> </w:t>
      </w:r>
      <w:r>
        <w:rPr>
          <w:w w:val="95"/>
        </w:rPr>
        <w:t>with</w:t>
      </w:r>
      <w:r>
        <w:rPr>
          <w:spacing w:val="-7"/>
          <w:w w:val="95"/>
        </w:rPr>
        <w:t xml:space="preserve"> </w:t>
      </w:r>
      <w:r>
        <w:rPr>
          <w:w w:val="95"/>
        </w:rPr>
        <w:t>stronger</w:t>
      </w:r>
      <w:r>
        <w:rPr>
          <w:spacing w:val="-8"/>
          <w:w w:val="95"/>
        </w:rPr>
        <w:t xml:space="preserve"> </w:t>
      </w:r>
      <w:r>
        <w:rPr>
          <w:w w:val="95"/>
        </w:rPr>
        <w:t>distributed</w:t>
      </w:r>
      <w:r>
        <w:rPr>
          <w:spacing w:val="-7"/>
          <w:w w:val="95"/>
        </w:rPr>
        <w:t xml:space="preserve"> </w:t>
      </w:r>
      <w:r>
        <w:rPr>
          <w:w w:val="95"/>
        </w:rPr>
        <w:t>connectivity</w:t>
      </w:r>
      <w:r>
        <w:rPr>
          <w:spacing w:val="-7"/>
          <w:w w:val="95"/>
        </w:rPr>
        <w:t xml:space="preserve"> </w:t>
      </w:r>
      <w:r>
        <w:rPr>
          <w:w w:val="95"/>
        </w:rPr>
        <w:t>and better</w:t>
      </w:r>
      <w:r>
        <w:rPr>
          <w:spacing w:val="-2"/>
          <w:w w:val="95"/>
        </w:rPr>
        <w:t xml:space="preserve"> </w:t>
      </w:r>
      <w:r>
        <w:rPr>
          <w:w w:val="95"/>
        </w:rPr>
        <w:t>recall</w:t>
      </w:r>
      <w:r>
        <w:rPr>
          <w:spacing w:val="-2"/>
          <w:w w:val="95"/>
        </w:rPr>
        <w:t xml:space="preserve"> </w:t>
      </w:r>
      <w:r>
        <w:rPr>
          <w:w w:val="95"/>
        </w:rPr>
        <w:t>performance</w:t>
      </w:r>
      <w:r>
        <w:rPr>
          <w:spacing w:val="-2"/>
          <w:w w:val="95"/>
        </w:rPr>
        <w:t xml:space="preserve"> </w:t>
      </w:r>
      <w:r>
        <w:rPr>
          <w:w w:val="95"/>
        </w:rPr>
        <w:t>in</w:t>
      </w:r>
      <w:r>
        <w:rPr>
          <w:spacing w:val="-2"/>
          <w:w w:val="95"/>
        </w:rPr>
        <w:t xml:space="preserve"> </w:t>
      </w:r>
      <w:r>
        <w:rPr>
          <w:w w:val="95"/>
        </w:rPr>
        <w:t>a</w:t>
      </w:r>
      <w:r>
        <w:rPr>
          <w:spacing w:val="-2"/>
          <w:w w:val="95"/>
        </w:rPr>
        <w:t xml:space="preserve"> </w:t>
      </w:r>
      <w:r>
        <w:rPr>
          <w:w w:val="95"/>
        </w:rPr>
        <w:t>memory</w:t>
      </w:r>
      <w:r>
        <w:rPr>
          <w:spacing w:val="-2"/>
          <w:w w:val="95"/>
        </w:rPr>
        <w:t xml:space="preserve"> </w:t>
      </w:r>
      <w:r>
        <w:rPr>
          <w:w w:val="95"/>
        </w:rPr>
        <w:t>task.</w:t>
      </w:r>
      <w:r>
        <w:rPr>
          <w:spacing w:val="22"/>
        </w:rPr>
        <w:t xml:space="preserve"> </w:t>
      </w:r>
      <w:r>
        <w:rPr>
          <w:w w:val="95"/>
        </w:rPr>
        <w:t>Neutral</w:t>
      </w:r>
      <w:r>
        <w:rPr>
          <w:spacing w:val="-2"/>
          <w:w w:val="95"/>
        </w:rPr>
        <w:t xml:space="preserve"> </w:t>
      </w:r>
      <w:r>
        <w:rPr>
          <w:w w:val="95"/>
        </w:rPr>
        <w:t>and</w:t>
      </w:r>
      <w:r>
        <w:rPr>
          <w:spacing w:val="-2"/>
          <w:w w:val="95"/>
        </w:rPr>
        <w:t xml:space="preserve"> </w:t>
      </w:r>
      <w:r>
        <w:rPr>
          <w:w w:val="95"/>
        </w:rPr>
        <w:t>surprise</w:t>
      </w:r>
      <w:r>
        <w:rPr>
          <w:spacing w:val="-2"/>
          <w:w w:val="95"/>
        </w:rPr>
        <w:t xml:space="preserve"> </w:t>
      </w:r>
      <w:r>
        <w:rPr>
          <w:w w:val="95"/>
        </w:rPr>
        <w:t>expressions</w:t>
      </w:r>
      <w:r>
        <w:rPr>
          <w:spacing w:val="-2"/>
          <w:w w:val="95"/>
        </w:rPr>
        <w:t xml:space="preserve"> </w:t>
      </w:r>
      <w:r>
        <w:rPr>
          <w:w w:val="95"/>
        </w:rPr>
        <w:t>evoked</w:t>
      </w:r>
      <w:r>
        <w:rPr>
          <w:spacing w:val="-2"/>
          <w:w w:val="95"/>
        </w:rPr>
        <w:t xml:space="preserve"> </w:t>
      </w:r>
      <w:r>
        <w:rPr>
          <w:w w:val="95"/>
        </w:rPr>
        <w:t xml:space="preserve">the </w:t>
      </w:r>
      <w:r>
        <w:t>strongest</w:t>
      </w:r>
      <w:r>
        <w:rPr>
          <w:spacing w:val="-15"/>
        </w:rPr>
        <w:t xml:space="preserve"> </w:t>
      </w:r>
      <w:r>
        <w:t>activation,</w:t>
      </w:r>
      <w:r>
        <w:rPr>
          <w:spacing w:val="-15"/>
        </w:rPr>
        <w:t xml:space="preserve"> </w:t>
      </w:r>
      <w:r>
        <w:t>whereas</w:t>
      </w:r>
      <w:r>
        <w:rPr>
          <w:spacing w:val="-15"/>
        </w:rPr>
        <w:t xml:space="preserve"> </w:t>
      </w:r>
      <w:r>
        <w:t>fear</w:t>
      </w:r>
      <w:r>
        <w:rPr>
          <w:spacing w:val="-15"/>
        </w:rPr>
        <w:t xml:space="preserve"> </w:t>
      </w:r>
      <w:r>
        <w:t>and</w:t>
      </w:r>
      <w:r>
        <w:rPr>
          <w:spacing w:val="-15"/>
        </w:rPr>
        <w:t xml:space="preserve"> </w:t>
      </w:r>
      <w:r>
        <w:t>anger</w:t>
      </w:r>
      <w:r>
        <w:rPr>
          <w:spacing w:val="-15"/>
        </w:rPr>
        <w:t xml:space="preserve"> </w:t>
      </w:r>
      <w:r>
        <w:t>engaged</w:t>
      </w:r>
      <w:r>
        <w:rPr>
          <w:spacing w:val="-15"/>
        </w:rPr>
        <w:t xml:space="preserve"> </w:t>
      </w:r>
      <w:r>
        <w:t>broader</w:t>
      </w:r>
      <w:r>
        <w:rPr>
          <w:spacing w:val="-15"/>
        </w:rPr>
        <w:t xml:space="preserve"> </w:t>
      </w:r>
      <w:r>
        <w:t>neural</w:t>
      </w:r>
      <w:r>
        <w:rPr>
          <w:spacing w:val="-15"/>
        </w:rPr>
        <w:t xml:space="preserve"> </w:t>
      </w:r>
      <w:r>
        <w:t>networks.</w:t>
      </w:r>
      <w:r>
        <w:rPr>
          <w:spacing w:val="15"/>
        </w:rPr>
        <w:t xml:space="preserve"> </w:t>
      </w:r>
      <w:r>
        <w:t xml:space="preserve">These </w:t>
      </w:r>
      <w:r>
        <w:rPr>
          <w:w w:val="95"/>
        </w:rPr>
        <w:t xml:space="preserve">findings highlight the complex interplay between face realism and emotion processing, </w:t>
      </w:r>
      <w:r>
        <w:t>suggesting</w:t>
      </w:r>
      <w:r>
        <w:rPr>
          <w:spacing w:val="-10"/>
        </w:rPr>
        <w:t xml:space="preserve"> </w:t>
      </w:r>
      <w:r>
        <w:t>that</w:t>
      </w:r>
      <w:r>
        <w:rPr>
          <w:spacing w:val="-10"/>
        </w:rPr>
        <w:t xml:space="preserve"> </w:t>
      </w:r>
      <w:r>
        <w:t>while</w:t>
      </w:r>
      <w:r>
        <w:rPr>
          <w:spacing w:val="-10"/>
        </w:rPr>
        <w:t xml:space="preserve"> </w:t>
      </w:r>
      <w:r>
        <w:t>virtual</w:t>
      </w:r>
      <w:r>
        <w:rPr>
          <w:spacing w:val="-10"/>
        </w:rPr>
        <w:t xml:space="preserve"> </w:t>
      </w:r>
      <w:r>
        <w:t>faces</w:t>
      </w:r>
      <w:r>
        <w:rPr>
          <w:spacing w:val="-10"/>
        </w:rPr>
        <w:t xml:space="preserve"> </w:t>
      </w:r>
      <w:r>
        <w:t>are</w:t>
      </w:r>
      <w:r>
        <w:rPr>
          <w:spacing w:val="-10"/>
        </w:rPr>
        <w:t xml:space="preserve"> </w:t>
      </w:r>
      <w:r>
        <w:t>perceived</w:t>
      </w:r>
      <w:r>
        <w:rPr>
          <w:spacing w:val="-10"/>
        </w:rPr>
        <w:t xml:space="preserve"> </w:t>
      </w:r>
      <w:r>
        <w:t>as</w:t>
      </w:r>
      <w:r>
        <w:rPr>
          <w:spacing w:val="-10"/>
        </w:rPr>
        <w:t xml:space="preserve"> </w:t>
      </w:r>
      <w:r>
        <w:t>faces,</w:t>
      </w:r>
      <w:r>
        <w:rPr>
          <w:spacing w:val="-8"/>
        </w:rPr>
        <w:t xml:space="preserve"> </w:t>
      </w:r>
      <w:r>
        <w:t>they</w:t>
      </w:r>
      <w:r>
        <w:rPr>
          <w:spacing w:val="-10"/>
        </w:rPr>
        <w:t xml:space="preserve"> </w:t>
      </w:r>
      <w:r>
        <w:t>do</w:t>
      </w:r>
      <w:r>
        <w:rPr>
          <w:spacing w:val="-10"/>
        </w:rPr>
        <w:t xml:space="preserve"> </w:t>
      </w:r>
      <w:r>
        <w:t>not</w:t>
      </w:r>
      <w:r>
        <w:rPr>
          <w:spacing w:val="-10"/>
        </w:rPr>
        <w:t xml:space="preserve"> </w:t>
      </w:r>
      <w:r>
        <w:t>recruit</w:t>
      </w:r>
      <w:r>
        <w:rPr>
          <w:spacing w:val="-10"/>
        </w:rPr>
        <w:t xml:space="preserve"> </w:t>
      </w:r>
      <w:r>
        <w:t>the</w:t>
      </w:r>
      <w:r>
        <w:rPr>
          <w:spacing w:val="-10"/>
        </w:rPr>
        <w:t xml:space="preserve"> </w:t>
      </w:r>
      <w:r>
        <w:t>same neural</w:t>
      </w:r>
      <w:r>
        <w:rPr>
          <w:spacing w:val="-2"/>
        </w:rPr>
        <w:t xml:space="preserve"> </w:t>
      </w:r>
      <w:r>
        <w:t>mechanisms</w:t>
      </w:r>
      <w:r>
        <w:rPr>
          <w:spacing w:val="-2"/>
        </w:rPr>
        <w:t xml:space="preserve"> </w:t>
      </w:r>
      <w:r>
        <w:t>as</w:t>
      </w:r>
      <w:r>
        <w:rPr>
          <w:spacing w:val="-2"/>
        </w:rPr>
        <w:t xml:space="preserve"> </w:t>
      </w:r>
      <w:r>
        <w:t>real</w:t>
      </w:r>
      <w:r>
        <w:rPr>
          <w:spacing w:val="-2"/>
        </w:rPr>
        <w:t xml:space="preserve"> </w:t>
      </w:r>
      <w:r>
        <w:t>ones.</w:t>
      </w:r>
      <w:r>
        <w:rPr>
          <w:spacing w:val="40"/>
        </w:rPr>
        <w:t xml:space="preserve"> </w:t>
      </w:r>
      <w:r>
        <w:t>Emotional</w:t>
      </w:r>
      <w:r>
        <w:rPr>
          <w:spacing w:val="-2"/>
        </w:rPr>
        <w:t xml:space="preserve"> </w:t>
      </w:r>
      <w:r>
        <w:t>expressions</w:t>
      </w:r>
      <w:r>
        <w:rPr>
          <w:spacing w:val="-2"/>
        </w:rPr>
        <w:t xml:space="preserve"> </w:t>
      </w:r>
      <w:r>
        <w:t>appear</w:t>
      </w:r>
      <w:r>
        <w:rPr>
          <w:spacing w:val="-2"/>
        </w:rPr>
        <w:t xml:space="preserve"> </w:t>
      </w:r>
      <w:r>
        <w:t>to</w:t>
      </w:r>
      <w:r>
        <w:rPr>
          <w:spacing w:val="-2"/>
        </w:rPr>
        <w:t xml:space="preserve"> </w:t>
      </w:r>
      <w:r>
        <w:t>be</w:t>
      </w:r>
      <w:r>
        <w:rPr>
          <w:spacing w:val="-2"/>
        </w:rPr>
        <w:t xml:space="preserve"> </w:t>
      </w:r>
      <w:r>
        <w:t>decoded</w:t>
      </w:r>
      <w:r>
        <w:rPr>
          <w:spacing w:val="-2"/>
        </w:rPr>
        <w:t xml:space="preserve"> </w:t>
      </w:r>
      <w:r>
        <w:t>in</w:t>
      </w:r>
      <w:r>
        <w:rPr>
          <w:spacing w:val="-2"/>
        </w:rPr>
        <w:t xml:space="preserve"> </w:t>
      </w:r>
      <w:r>
        <w:t>dis- tributed</w:t>
      </w:r>
      <w:r>
        <w:rPr>
          <w:spacing w:val="-15"/>
        </w:rPr>
        <w:t xml:space="preserve"> </w:t>
      </w:r>
      <w:r>
        <w:t>brain</w:t>
      </w:r>
      <w:r>
        <w:rPr>
          <w:spacing w:val="-15"/>
        </w:rPr>
        <w:t xml:space="preserve"> </w:t>
      </w:r>
      <w:r>
        <w:t>networks</w:t>
      </w:r>
      <w:r>
        <w:rPr>
          <w:spacing w:val="-15"/>
        </w:rPr>
        <w:t xml:space="preserve"> </w:t>
      </w:r>
      <w:r>
        <w:t>rather</w:t>
      </w:r>
      <w:r>
        <w:rPr>
          <w:spacing w:val="-15"/>
        </w:rPr>
        <w:t xml:space="preserve"> </w:t>
      </w:r>
      <w:r>
        <w:t>than</w:t>
      </w:r>
      <w:r>
        <w:rPr>
          <w:spacing w:val="-15"/>
        </w:rPr>
        <w:t xml:space="preserve"> </w:t>
      </w:r>
      <w:r>
        <w:t>isolated</w:t>
      </w:r>
      <w:r>
        <w:rPr>
          <w:spacing w:val="-15"/>
        </w:rPr>
        <w:t xml:space="preserve"> </w:t>
      </w:r>
      <w:r>
        <w:t>regions.</w:t>
      </w:r>
      <w:r>
        <w:rPr>
          <w:spacing w:val="-7"/>
        </w:rPr>
        <w:t xml:space="preserve"> </w:t>
      </w:r>
      <w:r>
        <w:t>These</w:t>
      </w:r>
      <w:r>
        <w:rPr>
          <w:spacing w:val="-15"/>
        </w:rPr>
        <w:t xml:space="preserve"> </w:t>
      </w:r>
      <w:r>
        <w:t>results</w:t>
      </w:r>
      <w:r>
        <w:rPr>
          <w:spacing w:val="-15"/>
        </w:rPr>
        <w:t xml:space="preserve"> </w:t>
      </w:r>
      <w:r>
        <w:t>offer</w:t>
      </w:r>
      <w:r>
        <w:rPr>
          <w:spacing w:val="-15"/>
        </w:rPr>
        <w:t xml:space="preserve"> </w:t>
      </w:r>
      <w:r>
        <w:t>novel</w:t>
      </w:r>
      <w:r>
        <w:rPr>
          <w:spacing w:val="-15"/>
        </w:rPr>
        <w:t xml:space="preserve"> </w:t>
      </w:r>
      <w:r>
        <w:t>insights into</w:t>
      </w:r>
      <w:r>
        <w:rPr>
          <w:spacing w:val="-14"/>
        </w:rPr>
        <w:t xml:space="preserve"> </w:t>
      </w:r>
      <w:r>
        <w:t>the</w:t>
      </w:r>
      <w:r>
        <w:rPr>
          <w:spacing w:val="-14"/>
        </w:rPr>
        <w:t xml:space="preserve"> </w:t>
      </w:r>
      <w:r>
        <w:t>neural</w:t>
      </w:r>
      <w:r>
        <w:rPr>
          <w:spacing w:val="-14"/>
        </w:rPr>
        <w:t xml:space="preserve"> </w:t>
      </w:r>
      <w:r>
        <w:t>mechanisms</w:t>
      </w:r>
      <w:r>
        <w:rPr>
          <w:spacing w:val="-14"/>
        </w:rPr>
        <w:t xml:space="preserve"> </w:t>
      </w:r>
      <w:r>
        <w:t>of</w:t>
      </w:r>
      <w:r>
        <w:rPr>
          <w:spacing w:val="-14"/>
        </w:rPr>
        <w:t xml:space="preserve"> </w:t>
      </w:r>
      <w:r>
        <w:t>emotional</w:t>
      </w:r>
      <w:r>
        <w:rPr>
          <w:spacing w:val="-14"/>
        </w:rPr>
        <w:t xml:space="preserve"> </w:t>
      </w:r>
      <w:r>
        <w:t>face</w:t>
      </w:r>
      <w:r>
        <w:rPr>
          <w:spacing w:val="-14"/>
        </w:rPr>
        <w:t xml:space="preserve"> </w:t>
      </w:r>
      <w:r>
        <w:t>perception</w:t>
      </w:r>
      <w:r>
        <w:rPr>
          <w:spacing w:val="-14"/>
        </w:rPr>
        <w:t xml:space="preserve"> </w:t>
      </w:r>
      <w:r>
        <w:t>in</w:t>
      </w:r>
      <w:r>
        <w:rPr>
          <w:spacing w:val="-14"/>
        </w:rPr>
        <w:t xml:space="preserve"> </w:t>
      </w:r>
      <w:r>
        <w:t>the</w:t>
      </w:r>
      <w:r>
        <w:rPr>
          <w:spacing w:val="-14"/>
        </w:rPr>
        <w:t xml:space="preserve"> </w:t>
      </w:r>
      <w:r>
        <w:t>context</w:t>
      </w:r>
      <w:r>
        <w:rPr>
          <w:spacing w:val="-14"/>
        </w:rPr>
        <w:t xml:space="preserve"> </w:t>
      </w:r>
      <w:r>
        <w:t>of</w:t>
      </w:r>
      <w:r>
        <w:rPr>
          <w:spacing w:val="-14"/>
        </w:rPr>
        <w:t xml:space="preserve"> </w:t>
      </w:r>
      <w:r>
        <w:t xml:space="preserve">increasingly </w:t>
      </w:r>
      <w:r>
        <w:rPr>
          <w:w w:val="95"/>
        </w:rPr>
        <w:t>prevalent virtual social interactions.</w:t>
      </w:r>
      <w:r>
        <w:rPr>
          <w:spacing w:val="25"/>
        </w:rPr>
        <w:t xml:space="preserve"> </w:t>
      </w:r>
      <w:r>
        <w:rPr>
          <w:w w:val="95"/>
        </w:rPr>
        <w:t>Future research should examine how varying levels of virtual face realism and stylization influence neural responses and social cognition.</w:t>
      </w:r>
    </w:p>
    <w:p w14:paraId="0755A0C8" w14:textId="77777777" w:rsidR="00F675FE" w:rsidRDefault="00F675FE">
      <w:pPr>
        <w:spacing w:line="355" w:lineRule="auto"/>
        <w:jc w:val="both"/>
        <w:sectPr w:rsidR="00F675FE">
          <w:headerReference w:type="default" r:id="rId114"/>
          <w:footerReference w:type="default" r:id="rId115"/>
          <w:pgSz w:w="12240" w:h="15840"/>
          <w:pgMar w:top="1020" w:right="220" w:bottom="280" w:left="1660" w:header="690" w:footer="0" w:gutter="0"/>
          <w:cols w:space="720"/>
        </w:sectPr>
      </w:pPr>
    </w:p>
    <w:p w14:paraId="0755A0C9" w14:textId="77777777" w:rsidR="00F675FE" w:rsidRDefault="00F675FE">
      <w:pPr>
        <w:pStyle w:val="BodyText"/>
        <w:rPr>
          <w:sz w:val="20"/>
        </w:rPr>
      </w:pPr>
    </w:p>
    <w:p w14:paraId="0755A0CA" w14:textId="77777777" w:rsidR="00F675FE" w:rsidRDefault="00F675FE">
      <w:pPr>
        <w:pStyle w:val="BodyText"/>
        <w:rPr>
          <w:sz w:val="20"/>
        </w:rPr>
      </w:pPr>
    </w:p>
    <w:p w14:paraId="0755A0CB" w14:textId="77777777" w:rsidR="00F675FE" w:rsidRDefault="00F675FE">
      <w:pPr>
        <w:pStyle w:val="BodyText"/>
        <w:rPr>
          <w:sz w:val="20"/>
        </w:rPr>
      </w:pPr>
    </w:p>
    <w:p w14:paraId="0755A0CC" w14:textId="77777777" w:rsidR="00F675FE" w:rsidRDefault="00F675FE">
      <w:pPr>
        <w:pStyle w:val="BodyText"/>
        <w:spacing w:before="10"/>
        <w:rPr>
          <w:sz w:val="27"/>
        </w:rPr>
      </w:pPr>
    </w:p>
    <w:p w14:paraId="0755A0CD" w14:textId="77777777" w:rsidR="00F675FE" w:rsidRDefault="00000000">
      <w:pPr>
        <w:pStyle w:val="Heading1"/>
      </w:pPr>
      <w:r>
        <w:rPr>
          <w:spacing w:val="-2"/>
          <w:w w:val="105"/>
        </w:rPr>
        <w:t>Bibliography</w:t>
      </w:r>
    </w:p>
    <w:p w14:paraId="0755A0CE" w14:textId="77777777" w:rsidR="00F675FE" w:rsidRDefault="00F675FE">
      <w:pPr>
        <w:pStyle w:val="BodyText"/>
        <w:spacing w:before="1"/>
        <w:rPr>
          <w:b/>
          <w:sz w:val="65"/>
        </w:rPr>
      </w:pPr>
    </w:p>
    <w:p w14:paraId="0755A0CF" w14:textId="77777777" w:rsidR="00F675FE" w:rsidRDefault="00000000">
      <w:pPr>
        <w:pStyle w:val="BodyText"/>
        <w:spacing w:line="355" w:lineRule="auto"/>
        <w:ind w:left="374" w:right="1217" w:hanging="235"/>
        <w:jc w:val="both"/>
      </w:pPr>
      <w:bookmarkStart w:id="129" w:name="_bookmark54"/>
      <w:bookmarkEnd w:id="129"/>
      <w:r>
        <w:t xml:space="preserve">Adolphs, R. (2013). The Biology of Fear. </w:t>
      </w:r>
      <w:r>
        <w:rPr>
          <w:i/>
        </w:rPr>
        <w:t>Current Biology</w:t>
      </w:r>
      <w:r>
        <w:t xml:space="preserve">, 23(2):R79–R93. Publisher: </w:t>
      </w:r>
      <w:r>
        <w:rPr>
          <w:spacing w:val="-2"/>
        </w:rPr>
        <w:t>Elsevier.</w:t>
      </w:r>
    </w:p>
    <w:p w14:paraId="0755A0D0" w14:textId="77777777" w:rsidR="00F675FE" w:rsidRDefault="00000000">
      <w:pPr>
        <w:pStyle w:val="BodyText"/>
        <w:spacing w:before="200" w:line="355" w:lineRule="auto"/>
        <w:ind w:left="374" w:right="1219" w:hanging="235"/>
        <w:jc w:val="both"/>
      </w:pPr>
      <w:bookmarkStart w:id="130" w:name="_bookmark55"/>
      <w:bookmarkEnd w:id="130"/>
      <w:r>
        <w:t>Aviezer, H., Bentin, S., Dudarev, V., and Hassin, R. R. (2011).</w:t>
      </w:r>
      <w:r>
        <w:rPr>
          <w:spacing w:val="40"/>
        </w:rPr>
        <w:t xml:space="preserve"> </w:t>
      </w:r>
      <w:r>
        <w:t>The automaticity of emotional face-context integration.</w:t>
      </w:r>
      <w:r>
        <w:rPr>
          <w:spacing w:val="40"/>
        </w:rPr>
        <w:t xml:space="preserve"> </w:t>
      </w:r>
      <w:r>
        <w:rPr>
          <w:i/>
        </w:rPr>
        <w:t>Emotion (Washington, D.C.)</w:t>
      </w:r>
      <w:r>
        <w:t>, 11(6):1406–1414.</w:t>
      </w:r>
    </w:p>
    <w:p w14:paraId="0755A0D1" w14:textId="77777777" w:rsidR="00F675FE" w:rsidRDefault="00000000">
      <w:pPr>
        <w:spacing w:before="200" w:line="355" w:lineRule="auto"/>
        <w:ind w:left="374" w:right="1217" w:hanging="235"/>
        <w:jc w:val="both"/>
        <w:rPr>
          <w:sz w:val="24"/>
        </w:rPr>
      </w:pPr>
      <w:bookmarkStart w:id="131" w:name="_bookmark56"/>
      <w:bookmarkEnd w:id="131"/>
      <w:r>
        <w:rPr>
          <w:sz w:val="24"/>
        </w:rPr>
        <w:t xml:space="preserve">Balas, B. and Pacella, J. (2015). Artificial faces are harder to remember. </w:t>
      </w:r>
      <w:r>
        <w:rPr>
          <w:i/>
          <w:sz w:val="24"/>
        </w:rPr>
        <w:t xml:space="preserve">Computers in </w:t>
      </w:r>
      <w:r>
        <w:rPr>
          <w:i/>
          <w:w w:val="105"/>
          <w:sz w:val="24"/>
        </w:rPr>
        <w:t>human behavior</w:t>
      </w:r>
      <w:r>
        <w:rPr>
          <w:w w:val="105"/>
          <w:sz w:val="24"/>
        </w:rPr>
        <w:t>, 52:331–337.</w:t>
      </w:r>
    </w:p>
    <w:p w14:paraId="0755A0D2" w14:textId="77777777" w:rsidR="00F675FE" w:rsidRDefault="00000000">
      <w:pPr>
        <w:spacing w:before="200" w:line="355" w:lineRule="auto"/>
        <w:ind w:left="374" w:right="1216" w:hanging="235"/>
        <w:jc w:val="both"/>
        <w:rPr>
          <w:sz w:val="24"/>
        </w:rPr>
      </w:pPr>
      <w:bookmarkStart w:id="132" w:name="_bookmark57"/>
      <w:bookmarkEnd w:id="132"/>
      <w:r>
        <w:rPr>
          <w:w w:val="105"/>
          <w:sz w:val="24"/>
        </w:rPr>
        <w:t>Barrett, L. F. (2006a).</w:t>
      </w:r>
      <w:r>
        <w:rPr>
          <w:spacing w:val="40"/>
          <w:w w:val="105"/>
          <w:sz w:val="24"/>
        </w:rPr>
        <w:t xml:space="preserve"> </w:t>
      </w:r>
      <w:r>
        <w:rPr>
          <w:w w:val="105"/>
          <w:sz w:val="24"/>
        </w:rPr>
        <w:t>Are Emotions Natural Kinds?</w:t>
      </w:r>
      <w:r>
        <w:rPr>
          <w:spacing w:val="40"/>
          <w:w w:val="105"/>
          <w:sz w:val="24"/>
        </w:rPr>
        <w:t xml:space="preserve"> </w:t>
      </w:r>
      <w:r>
        <w:rPr>
          <w:i/>
          <w:w w:val="105"/>
          <w:sz w:val="24"/>
        </w:rPr>
        <w:t>Perspectives on Psychological Science</w:t>
      </w:r>
      <w:r>
        <w:rPr>
          <w:w w:val="105"/>
          <w:sz w:val="24"/>
        </w:rPr>
        <w:t>, 1(1):28–58.</w:t>
      </w:r>
    </w:p>
    <w:p w14:paraId="0755A0D3" w14:textId="77777777" w:rsidR="00F675FE" w:rsidRDefault="00000000">
      <w:pPr>
        <w:spacing w:before="200" w:line="355" w:lineRule="auto"/>
        <w:ind w:left="374" w:right="1216" w:hanging="235"/>
        <w:jc w:val="both"/>
        <w:rPr>
          <w:sz w:val="24"/>
        </w:rPr>
      </w:pPr>
      <w:bookmarkStart w:id="133" w:name="_bookmark58"/>
      <w:bookmarkEnd w:id="133"/>
      <w:r>
        <w:rPr>
          <w:sz w:val="24"/>
        </w:rPr>
        <w:t>Barrett,</w:t>
      </w:r>
      <w:r>
        <w:rPr>
          <w:spacing w:val="-14"/>
          <w:sz w:val="24"/>
        </w:rPr>
        <w:t xml:space="preserve"> </w:t>
      </w:r>
      <w:r>
        <w:rPr>
          <w:sz w:val="24"/>
        </w:rPr>
        <w:t>L.</w:t>
      </w:r>
      <w:r>
        <w:rPr>
          <w:spacing w:val="-14"/>
          <w:sz w:val="24"/>
        </w:rPr>
        <w:t xml:space="preserve"> </w:t>
      </w:r>
      <w:r>
        <w:rPr>
          <w:sz w:val="24"/>
        </w:rPr>
        <w:t>F.</w:t>
      </w:r>
      <w:r>
        <w:rPr>
          <w:spacing w:val="-14"/>
          <w:sz w:val="24"/>
        </w:rPr>
        <w:t xml:space="preserve"> </w:t>
      </w:r>
      <w:r>
        <w:rPr>
          <w:sz w:val="24"/>
        </w:rPr>
        <w:t>(2006b). Solving</w:t>
      </w:r>
      <w:r>
        <w:rPr>
          <w:spacing w:val="-14"/>
          <w:sz w:val="24"/>
        </w:rPr>
        <w:t xml:space="preserve"> </w:t>
      </w:r>
      <w:r>
        <w:rPr>
          <w:sz w:val="24"/>
        </w:rPr>
        <w:t>the</w:t>
      </w:r>
      <w:r>
        <w:rPr>
          <w:spacing w:val="-14"/>
          <w:sz w:val="24"/>
        </w:rPr>
        <w:t xml:space="preserve"> </w:t>
      </w:r>
      <w:r>
        <w:rPr>
          <w:sz w:val="24"/>
        </w:rPr>
        <w:t>emotion</w:t>
      </w:r>
      <w:r>
        <w:rPr>
          <w:spacing w:val="-14"/>
          <w:sz w:val="24"/>
        </w:rPr>
        <w:t xml:space="preserve"> </w:t>
      </w:r>
      <w:r>
        <w:rPr>
          <w:sz w:val="24"/>
        </w:rPr>
        <w:t>paradox: Categorization</w:t>
      </w:r>
      <w:r>
        <w:rPr>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experience of</w:t>
      </w:r>
      <w:r>
        <w:rPr>
          <w:spacing w:val="12"/>
          <w:sz w:val="24"/>
        </w:rPr>
        <w:t xml:space="preserve"> </w:t>
      </w:r>
      <w:r>
        <w:rPr>
          <w:sz w:val="24"/>
        </w:rPr>
        <w:t>emotion.</w:t>
      </w:r>
      <w:r>
        <w:rPr>
          <w:spacing w:val="34"/>
          <w:sz w:val="24"/>
        </w:rPr>
        <w:t xml:space="preserve"> </w:t>
      </w:r>
      <w:r>
        <w:rPr>
          <w:i/>
          <w:sz w:val="24"/>
        </w:rPr>
        <w:t>Personality</w:t>
      </w:r>
      <w:r>
        <w:rPr>
          <w:i/>
          <w:spacing w:val="18"/>
          <w:sz w:val="24"/>
        </w:rPr>
        <w:t xml:space="preserve"> </w:t>
      </w:r>
      <w:r>
        <w:rPr>
          <w:i/>
          <w:sz w:val="24"/>
        </w:rPr>
        <w:t>and</w:t>
      </w:r>
      <w:r>
        <w:rPr>
          <w:i/>
          <w:spacing w:val="18"/>
          <w:sz w:val="24"/>
        </w:rPr>
        <w:t xml:space="preserve"> </w:t>
      </w:r>
      <w:r>
        <w:rPr>
          <w:i/>
          <w:sz w:val="24"/>
        </w:rPr>
        <w:t>Social</w:t>
      </w:r>
      <w:r>
        <w:rPr>
          <w:i/>
          <w:spacing w:val="18"/>
          <w:sz w:val="24"/>
        </w:rPr>
        <w:t xml:space="preserve"> </w:t>
      </w:r>
      <w:r>
        <w:rPr>
          <w:i/>
          <w:sz w:val="24"/>
        </w:rPr>
        <w:t>Psychology</w:t>
      </w:r>
      <w:r>
        <w:rPr>
          <w:i/>
          <w:spacing w:val="18"/>
          <w:sz w:val="24"/>
        </w:rPr>
        <w:t xml:space="preserve"> </w:t>
      </w:r>
      <w:r>
        <w:rPr>
          <w:i/>
          <w:sz w:val="24"/>
        </w:rPr>
        <w:t>Review</w:t>
      </w:r>
      <w:r>
        <w:rPr>
          <w:sz w:val="24"/>
        </w:rPr>
        <w:t>,</w:t>
      </w:r>
      <w:r>
        <w:rPr>
          <w:spacing w:val="13"/>
          <w:sz w:val="24"/>
        </w:rPr>
        <w:t xml:space="preserve"> </w:t>
      </w:r>
      <w:r>
        <w:rPr>
          <w:sz w:val="24"/>
        </w:rPr>
        <w:t>10(1):20–46.</w:t>
      </w:r>
      <w:r>
        <w:rPr>
          <w:spacing w:val="35"/>
          <w:sz w:val="24"/>
        </w:rPr>
        <w:t xml:space="preserve"> </w:t>
      </w:r>
      <w:r>
        <w:rPr>
          <w:sz w:val="24"/>
        </w:rPr>
        <w:t>PMID:</w:t>
      </w:r>
      <w:r>
        <w:rPr>
          <w:spacing w:val="12"/>
          <w:sz w:val="24"/>
        </w:rPr>
        <w:t xml:space="preserve"> </w:t>
      </w:r>
      <w:r>
        <w:rPr>
          <w:spacing w:val="-2"/>
          <w:sz w:val="24"/>
        </w:rPr>
        <w:t>16430327.</w:t>
      </w:r>
    </w:p>
    <w:p w14:paraId="0755A0D4" w14:textId="77777777" w:rsidR="00F675FE" w:rsidRDefault="00000000">
      <w:pPr>
        <w:pStyle w:val="BodyText"/>
        <w:spacing w:before="200" w:line="355" w:lineRule="auto"/>
        <w:ind w:left="374" w:right="1217" w:hanging="235"/>
        <w:jc w:val="both"/>
      </w:pPr>
      <w:bookmarkStart w:id="134" w:name="_bookmark59"/>
      <w:bookmarkEnd w:id="134"/>
      <w:r>
        <w:t>Bastos, A. M. and Schoffelen, J.-M. (2016).</w:t>
      </w:r>
      <w:r>
        <w:rPr>
          <w:spacing w:val="40"/>
        </w:rPr>
        <w:t xml:space="preserve"> </w:t>
      </w:r>
      <w:r>
        <w:t>A Tutorial Review of Functional Con- nectivity Analysis Methods and Their Interpretational Pitfalls.</w:t>
      </w:r>
      <w:r>
        <w:rPr>
          <w:spacing w:val="35"/>
        </w:rPr>
        <w:t xml:space="preserve"> </w:t>
      </w:r>
      <w:r>
        <w:rPr>
          <w:i/>
        </w:rPr>
        <w:t>Frontiers in Systems Neuroscience</w:t>
      </w:r>
      <w:r>
        <w:t>, 9.</w:t>
      </w:r>
      <w:r>
        <w:rPr>
          <w:spacing w:val="40"/>
        </w:rPr>
        <w:t xml:space="preserve"> </w:t>
      </w:r>
      <w:r>
        <w:t>Publisher:</w:t>
      </w:r>
      <w:r>
        <w:rPr>
          <w:spacing w:val="40"/>
        </w:rPr>
        <w:t xml:space="preserve"> </w:t>
      </w:r>
      <w:r>
        <w:t>Frontiers.</w:t>
      </w:r>
    </w:p>
    <w:p w14:paraId="0755A0D5" w14:textId="77777777" w:rsidR="00F675FE" w:rsidRDefault="00000000">
      <w:pPr>
        <w:pStyle w:val="BodyText"/>
        <w:spacing w:before="201" w:line="355" w:lineRule="auto"/>
        <w:ind w:left="374" w:right="1216" w:hanging="235"/>
        <w:jc w:val="both"/>
      </w:pPr>
      <w:bookmarkStart w:id="135" w:name="_bookmark60"/>
      <w:bookmarkEnd w:id="135"/>
      <w:r>
        <w:t>Bendall,</w:t>
      </w:r>
      <w:r>
        <w:rPr>
          <w:spacing w:val="-15"/>
        </w:rPr>
        <w:t xml:space="preserve"> </w:t>
      </w:r>
      <w:r>
        <w:t>R.</w:t>
      </w:r>
      <w:r>
        <w:rPr>
          <w:spacing w:val="-15"/>
        </w:rPr>
        <w:t xml:space="preserve"> </w:t>
      </w:r>
      <w:r>
        <w:t>C.</w:t>
      </w:r>
      <w:r>
        <w:rPr>
          <w:spacing w:val="-15"/>
        </w:rPr>
        <w:t xml:space="preserve"> </w:t>
      </w:r>
      <w:r>
        <w:t>A.,</w:t>
      </w:r>
      <w:r>
        <w:rPr>
          <w:spacing w:val="-15"/>
        </w:rPr>
        <w:t xml:space="preserve"> </w:t>
      </w:r>
      <w:r>
        <w:t>Eachus,</w:t>
      </w:r>
      <w:r>
        <w:rPr>
          <w:spacing w:val="-13"/>
        </w:rPr>
        <w:t xml:space="preserve"> </w:t>
      </w:r>
      <w:r>
        <w:t>P.,</w:t>
      </w:r>
      <w:r>
        <w:rPr>
          <w:spacing w:val="-14"/>
        </w:rPr>
        <w:t xml:space="preserve"> </w:t>
      </w:r>
      <w:r>
        <w:t>and</w:t>
      </w:r>
      <w:r>
        <w:rPr>
          <w:spacing w:val="-15"/>
        </w:rPr>
        <w:t xml:space="preserve"> </w:t>
      </w:r>
      <w:r>
        <w:t>Thompson,</w:t>
      </w:r>
      <w:r>
        <w:rPr>
          <w:spacing w:val="-14"/>
        </w:rPr>
        <w:t xml:space="preserve"> </w:t>
      </w:r>
      <w:r>
        <w:t>C.</w:t>
      </w:r>
      <w:r>
        <w:rPr>
          <w:spacing w:val="-15"/>
        </w:rPr>
        <w:t xml:space="preserve"> </w:t>
      </w:r>
      <w:r>
        <w:t>(2016).</w:t>
      </w:r>
      <w:r>
        <w:rPr>
          <w:spacing w:val="-4"/>
        </w:rPr>
        <w:t xml:space="preserve"> </w:t>
      </w:r>
      <w:r>
        <w:t>A</w:t>
      </w:r>
      <w:r>
        <w:rPr>
          <w:spacing w:val="-15"/>
        </w:rPr>
        <w:t xml:space="preserve"> </w:t>
      </w:r>
      <w:r>
        <w:t>Brief</w:t>
      </w:r>
      <w:r>
        <w:rPr>
          <w:spacing w:val="-15"/>
        </w:rPr>
        <w:t xml:space="preserve"> </w:t>
      </w:r>
      <w:r>
        <w:t>Review</w:t>
      </w:r>
      <w:r>
        <w:rPr>
          <w:spacing w:val="-15"/>
        </w:rPr>
        <w:t xml:space="preserve"> </w:t>
      </w:r>
      <w:r>
        <w:t>of</w:t>
      </w:r>
      <w:r>
        <w:rPr>
          <w:spacing w:val="-15"/>
        </w:rPr>
        <w:t xml:space="preserve"> </w:t>
      </w:r>
      <w:r>
        <w:t>Research</w:t>
      </w:r>
      <w:r>
        <w:rPr>
          <w:spacing w:val="-15"/>
        </w:rPr>
        <w:t xml:space="preserve"> </w:t>
      </w:r>
      <w:r>
        <w:t xml:space="preserve">Us- </w:t>
      </w:r>
      <w:r>
        <w:rPr>
          <w:w w:val="95"/>
        </w:rPr>
        <w:t xml:space="preserve">ing Near-Infrared Spectroscopy to Measure Activation of the Prefrontal Cortex during </w:t>
      </w:r>
      <w:r>
        <w:t>Emotional</w:t>
      </w:r>
      <w:r>
        <w:rPr>
          <w:spacing w:val="-8"/>
        </w:rPr>
        <w:t xml:space="preserve"> </w:t>
      </w:r>
      <w:r>
        <w:t>Processing: The</w:t>
      </w:r>
      <w:r>
        <w:rPr>
          <w:spacing w:val="-8"/>
        </w:rPr>
        <w:t xml:space="preserve"> </w:t>
      </w:r>
      <w:r>
        <w:t>Importance</w:t>
      </w:r>
      <w:r>
        <w:rPr>
          <w:spacing w:val="-8"/>
        </w:rPr>
        <w:t xml:space="preserve"> </w:t>
      </w:r>
      <w:r>
        <w:t>of</w:t>
      </w:r>
      <w:r>
        <w:rPr>
          <w:spacing w:val="-8"/>
        </w:rPr>
        <w:t xml:space="preserve"> </w:t>
      </w:r>
      <w:r>
        <w:t>Experimental</w:t>
      </w:r>
      <w:r>
        <w:rPr>
          <w:spacing w:val="-8"/>
        </w:rPr>
        <w:t xml:space="preserve"> </w:t>
      </w:r>
      <w:r>
        <w:t xml:space="preserve">Design. </w:t>
      </w:r>
      <w:r>
        <w:rPr>
          <w:i/>
        </w:rPr>
        <w:t>Frontiers</w:t>
      </w:r>
      <w:r>
        <w:rPr>
          <w:i/>
          <w:spacing w:val="-4"/>
        </w:rPr>
        <w:t xml:space="preserve"> </w:t>
      </w:r>
      <w:r>
        <w:rPr>
          <w:i/>
        </w:rPr>
        <w:t>in</w:t>
      </w:r>
      <w:r>
        <w:rPr>
          <w:i/>
          <w:spacing w:val="-4"/>
        </w:rPr>
        <w:t xml:space="preserve"> </w:t>
      </w:r>
      <w:r>
        <w:rPr>
          <w:i/>
        </w:rPr>
        <w:t>Human Neuroscience</w:t>
      </w:r>
      <w:r>
        <w:t>, 10.</w:t>
      </w:r>
      <w:r>
        <w:rPr>
          <w:spacing w:val="40"/>
        </w:rPr>
        <w:t xml:space="preserve"> </w:t>
      </w:r>
      <w:r>
        <w:t>Publisher:</w:t>
      </w:r>
      <w:r>
        <w:rPr>
          <w:spacing w:val="40"/>
        </w:rPr>
        <w:t xml:space="preserve"> </w:t>
      </w:r>
      <w:r>
        <w:t>Frontiers.</w:t>
      </w:r>
    </w:p>
    <w:p w14:paraId="0755A0D6" w14:textId="77777777" w:rsidR="00F675FE" w:rsidRDefault="00F675FE">
      <w:pPr>
        <w:pStyle w:val="BodyText"/>
        <w:rPr>
          <w:sz w:val="34"/>
        </w:rPr>
      </w:pPr>
    </w:p>
    <w:p w14:paraId="0755A0D7" w14:textId="77777777" w:rsidR="00F675FE" w:rsidRDefault="00F675FE">
      <w:pPr>
        <w:pStyle w:val="BodyText"/>
        <w:spacing w:before="5"/>
        <w:rPr>
          <w:sz w:val="27"/>
        </w:rPr>
      </w:pPr>
    </w:p>
    <w:p w14:paraId="0755A0D8" w14:textId="77777777" w:rsidR="00F675FE" w:rsidRDefault="00000000">
      <w:pPr>
        <w:pStyle w:val="BodyText"/>
        <w:spacing w:before="1"/>
        <w:ind w:left="167" w:right="1244"/>
        <w:jc w:val="center"/>
      </w:pPr>
      <w:r>
        <w:rPr>
          <w:spacing w:val="-5"/>
        </w:rPr>
        <w:t>47</w:t>
      </w:r>
    </w:p>
    <w:p w14:paraId="0755A0D9" w14:textId="77777777" w:rsidR="00F675FE" w:rsidRDefault="00F675FE">
      <w:pPr>
        <w:jc w:val="center"/>
        <w:sectPr w:rsidR="00F675FE">
          <w:headerReference w:type="default" r:id="rId116"/>
          <w:footerReference w:type="default" r:id="rId117"/>
          <w:pgSz w:w="12240" w:h="15840"/>
          <w:pgMar w:top="1820" w:right="220" w:bottom="280" w:left="1660" w:header="0" w:footer="0" w:gutter="0"/>
          <w:cols w:space="720"/>
        </w:sectPr>
      </w:pPr>
    </w:p>
    <w:p w14:paraId="0755A0DA" w14:textId="77777777" w:rsidR="00F675FE" w:rsidRDefault="00F675FE">
      <w:pPr>
        <w:pStyle w:val="BodyText"/>
        <w:rPr>
          <w:sz w:val="21"/>
        </w:rPr>
      </w:pPr>
    </w:p>
    <w:p w14:paraId="0755A0DB" w14:textId="77777777" w:rsidR="00F675FE" w:rsidRDefault="00000000">
      <w:pPr>
        <w:pStyle w:val="BodyText"/>
        <w:spacing w:before="117" w:line="355" w:lineRule="auto"/>
        <w:ind w:left="374" w:right="1216" w:hanging="235"/>
        <w:jc w:val="both"/>
      </w:pPr>
      <w:bookmarkStart w:id="136" w:name="_bookmark61"/>
      <w:bookmarkEnd w:id="136"/>
      <w:r>
        <w:t>Bergmann,</w:t>
      </w:r>
      <w:r>
        <w:rPr>
          <w:spacing w:val="-2"/>
        </w:rPr>
        <w:t xml:space="preserve"> </w:t>
      </w:r>
      <w:r>
        <w:t>T.,</w:t>
      </w:r>
      <w:r>
        <w:rPr>
          <w:spacing w:val="-2"/>
        </w:rPr>
        <w:t xml:space="preserve"> </w:t>
      </w:r>
      <w:r>
        <w:t>Froese,</w:t>
      </w:r>
      <w:r>
        <w:rPr>
          <w:spacing w:val="-2"/>
        </w:rPr>
        <w:t xml:space="preserve"> </w:t>
      </w:r>
      <w:r>
        <w:t>L.,</w:t>
      </w:r>
      <w:r>
        <w:rPr>
          <w:spacing w:val="-2"/>
        </w:rPr>
        <w:t xml:space="preserve"> </w:t>
      </w:r>
      <w:r>
        <w:t>Gomez,</w:t>
      </w:r>
      <w:r>
        <w:rPr>
          <w:spacing w:val="-2"/>
        </w:rPr>
        <w:t xml:space="preserve"> </w:t>
      </w:r>
      <w:r>
        <w:t>A.,</w:t>
      </w:r>
      <w:r>
        <w:rPr>
          <w:spacing w:val="-2"/>
        </w:rPr>
        <w:t xml:space="preserve"> </w:t>
      </w:r>
      <w:r>
        <w:t>Sainbhi,</w:t>
      </w:r>
      <w:r>
        <w:rPr>
          <w:spacing w:val="-2"/>
        </w:rPr>
        <w:t xml:space="preserve"> </w:t>
      </w:r>
      <w:r>
        <w:t>A.</w:t>
      </w:r>
      <w:r>
        <w:rPr>
          <w:spacing w:val="-3"/>
        </w:rPr>
        <w:t xml:space="preserve"> </w:t>
      </w:r>
      <w:r>
        <w:t>S.,</w:t>
      </w:r>
      <w:r>
        <w:rPr>
          <w:spacing w:val="-2"/>
        </w:rPr>
        <w:t xml:space="preserve"> </w:t>
      </w:r>
      <w:r>
        <w:t>Vakitbilir,</w:t>
      </w:r>
      <w:r>
        <w:rPr>
          <w:spacing w:val="-2"/>
        </w:rPr>
        <w:t xml:space="preserve"> </w:t>
      </w:r>
      <w:r>
        <w:t>N.,</w:t>
      </w:r>
      <w:r>
        <w:rPr>
          <w:spacing w:val="-2"/>
        </w:rPr>
        <w:t xml:space="preserve"> </w:t>
      </w:r>
      <w:r>
        <w:t>Islam,</w:t>
      </w:r>
      <w:r>
        <w:rPr>
          <w:spacing w:val="-2"/>
        </w:rPr>
        <w:t xml:space="preserve"> </w:t>
      </w:r>
      <w:r>
        <w:t>A.,</w:t>
      </w:r>
      <w:r>
        <w:rPr>
          <w:spacing w:val="-2"/>
        </w:rPr>
        <w:t xml:space="preserve"> </w:t>
      </w:r>
      <w:r>
        <w:t>Stein,</w:t>
      </w:r>
      <w:r>
        <w:rPr>
          <w:spacing w:val="-2"/>
        </w:rPr>
        <w:t xml:space="preserve"> </w:t>
      </w:r>
      <w:r>
        <w:t>K., Marquez,</w:t>
      </w:r>
      <w:r>
        <w:rPr>
          <w:spacing w:val="-9"/>
        </w:rPr>
        <w:t xml:space="preserve"> </w:t>
      </w:r>
      <w:r>
        <w:t>I.,</w:t>
      </w:r>
      <w:r>
        <w:rPr>
          <w:spacing w:val="-10"/>
        </w:rPr>
        <w:t xml:space="preserve"> </w:t>
      </w:r>
      <w:r>
        <w:t>Amenta,</w:t>
      </w:r>
      <w:r>
        <w:rPr>
          <w:spacing w:val="-10"/>
        </w:rPr>
        <w:t xml:space="preserve"> </w:t>
      </w:r>
      <w:r>
        <w:t>F.,</w:t>
      </w:r>
      <w:r>
        <w:rPr>
          <w:spacing w:val="-9"/>
        </w:rPr>
        <w:t xml:space="preserve"> </w:t>
      </w:r>
      <w:r>
        <w:t>Park,</w:t>
      </w:r>
      <w:r>
        <w:rPr>
          <w:spacing w:val="-10"/>
        </w:rPr>
        <w:t xml:space="preserve"> </w:t>
      </w:r>
      <w:r>
        <w:t>K.,</w:t>
      </w:r>
      <w:r>
        <w:rPr>
          <w:spacing w:val="-9"/>
        </w:rPr>
        <w:t xml:space="preserve"> </w:t>
      </w:r>
      <w:r>
        <w:t>Ibrahim,</w:t>
      </w:r>
      <w:r>
        <w:rPr>
          <w:spacing w:val="-9"/>
        </w:rPr>
        <w:t xml:space="preserve"> </w:t>
      </w:r>
      <w:r>
        <w:t>Y.,</w:t>
      </w:r>
      <w:r>
        <w:rPr>
          <w:spacing w:val="-10"/>
        </w:rPr>
        <w:t xml:space="preserve"> </w:t>
      </w:r>
      <w:r>
        <w:t>and</w:t>
      </w:r>
      <w:r>
        <w:rPr>
          <w:spacing w:val="-12"/>
        </w:rPr>
        <w:t xml:space="preserve"> </w:t>
      </w:r>
      <w:r>
        <w:t>Zeiler,</w:t>
      </w:r>
      <w:r>
        <w:rPr>
          <w:spacing w:val="-10"/>
        </w:rPr>
        <w:t xml:space="preserve"> </w:t>
      </w:r>
      <w:r>
        <w:t>F.</w:t>
      </w:r>
      <w:r>
        <w:rPr>
          <w:spacing w:val="-12"/>
        </w:rPr>
        <w:t xml:space="preserve"> </w:t>
      </w:r>
      <w:r>
        <w:t>A.</w:t>
      </w:r>
      <w:r>
        <w:rPr>
          <w:spacing w:val="-12"/>
        </w:rPr>
        <w:t xml:space="preserve"> </w:t>
      </w:r>
      <w:r>
        <w:t>(2023). Evaluation</w:t>
      </w:r>
      <w:r>
        <w:rPr>
          <w:spacing w:val="-12"/>
        </w:rPr>
        <w:t xml:space="preserve"> </w:t>
      </w:r>
      <w:r>
        <w:t xml:space="preserve">of </w:t>
      </w:r>
      <w:r>
        <w:rPr>
          <w:w w:val="95"/>
        </w:rPr>
        <w:t xml:space="preserve">Morlet Wavelet Analysis for Artifact Detection in Low-Frequency Commercial Near- </w:t>
      </w:r>
      <w:r>
        <w:t>Infrared Spectroscopy Systems.</w:t>
      </w:r>
      <w:r>
        <w:rPr>
          <w:spacing w:val="40"/>
        </w:rPr>
        <w:t xml:space="preserve"> </w:t>
      </w:r>
      <w:r>
        <w:rPr>
          <w:i/>
        </w:rPr>
        <w:t>Bioengineering</w:t>
      </w:r>
      <w:r>
        <w:t>, 11(1):0.</w:t>
      </w:r>
    </w:p>
    <w:p w14:paraId="0755A0DC" w14:textId="77777777" w:rsidR="00F675FE" w:rsidRDefault="00000000">
      <w:pPr>
        <w:pStyle w:val="BodyText"/>
        <w:spacing w:before="201" w:line="355" w:lineRule="auto"/>
        <w:ind w:left="374" w:right="1218" w:hanging="235"/>
        <w:jc w:val="both"/>
      </w:pPr>
      <w:bookmarkStart w:id="137" w:name="_bookmark62"/>
      <w:bookmarkEnd w:id="137"/>
      <w:r>
        <w:t>Brooks,</w:t>
      </w:r>
      <w:r>
        <w:rPr>
          <w:spacing w:val="-15"/>
        </w:rPr>
        <w:t xml:space="preserve"> </w:t>
      </w:r>
      <w:r>
        <w:rPr>
          <w:w w:val="105"/>
        </w:rPr>
        <w:t>J.</w:t>
      </w:r>
      <w:r>
        <w:rPr>
          <w:spacing w:val="-16"/>
          <w:w w:val="105"/>
        </w:rPr>
        <w:t xml:space="preserve"> </w:t>
      </w:r>
      <w:r>
        <w:t>A.</w:t>
      </w:r>
      <w:r>
        <w:rPr>
          <w:spacing w:val="-15"/>
        </w:rPr>
        <w:t xml:space="preserve"> </w:t>
      </w:r>
      <w:r>
        <w:t>and</w:t>
      </w:r>
      <w:r>
        <w:rPr>
          <w:spacing w:val="-15"/>
        </w:rPr>
        <w:t xml:space="preserve"> </w:t>
      </w:r>
      <w:r>
        <w:t>Freeman,</w:t>
      </w:r>
      <w:r>
        <w:rPr>
          <w:spacing w:val="-15"/>
        </w:rPr>
        <w:t xml:space="preserve"> </w:t>
      </w:r>
      <w:r>
        <w:rPr>
          <w:w w:val="105"/>
        </w:rPr>
        <w:t>J.</w:t>
      </w:r>
      <w:r>
        <w:rPr>
          <w:spacing w:val="-16"/>
          <w:w w:val="105"/>
        </w:rPr>
        <w:t xml:space="preserve"> </w:t>
      </w:r>
      <w:r>
        <w:t>B.</w:t>
      </w:r>
      <w:r>
        <w:rPr>
          <w:spacing w:val="-15"/>
        </w:rPr>
        <w:t xml:space="preserve"> </w:t>
      </w:r>
      <w:r>
        <w:t>(2018).</w:t>
      </w:r>
      <w:r>
        <w:rPr>
          <w:spacing w:val="-15"/>
        </w:rPr>
        <w:t xml:space="preserve"> </w:t>
      </w:r>
      <w:r>
        <w:t>Conceptual</w:t>
      </w:r>
      <w:r>
        <w:rPr>
          <w:spacing w:val="-15"/>
        </w:rPr>
        <w:t xml:space="preserve"> </w:t>
      </w:r>
      <w:r>
        <w:t>knowledge</w:t>
      </w:r>
      <w:r>
        <w:rPr>
          <w:spacing w:val="-15"/>
        </w:rPr>
        <w:t xml:space="preserve"> </w:t>
      </w:r>
      <w:r>
        <w:t>predicts</w:t>
      </w:r>
      <w:r>
        <w:rPr>
          <w:spacing w:val="-15"/>
        </w:rPr>
        <w:t xml:space="preserve"> </w:t>
      </w:r>
      <w:r>
        <w:t>the</w:t>
      </w:r>
      <w:r>
        <w:rPr>
          <w:spacing w:val="-15"/>
        </w:rPr>
        <w:t xml:space="preserve"> </w:t>
      </w:r>
      <w:r>
        <w:t>representa- tional</w:t>
      </w:r>
      <w:r>
        <w:rPr>
          <w:spacing w:val="-1"/>
        </w:rPr>
        <w:t xml:space="preserve"> </w:t>
      </w:r>
      <w:r>
        <w:t>structure</w:t>
      </w:r>
      <w:r>
        <w:rPr>
          <w:spacing w:val="-1"/>
        </w:rPr>
        <w:t xml:space="preserve"> </w:t>
      </w:r>
      <w:r>
        <w:t>of</w:t>
      </w:r>
      <w:r>
        <w:rPr>
          <w:spacing w:val="-1"/>
        </w:rPr>
        <w:t xml:space="preserve"> </w:t>
      </w:r>
      <w:r>
        <w:t>facial</w:t>
      </w:r>
      <w:r>
        <w:rPr>
          <w:spacing w:val="-1"/>
        </w:rPr>
        <w:t xml:space="preserve"> </w:t>
      </w:r>
      <w:r>
        <w:t>emotion</w:t>
      </w:r>
      <w:r>
        <w:rPr>
          <w:spacing w:val="-1"/>
        </w:rPr>
        <w:t xml:space="preserve"> </w:t>
      </w:r>
      <w:r>
        <w:t>perception.</w:t>
      </w:r>
      <w:r>
        <w:rPr>
          <w:spacing w:val="18"/>
        </w:rPr>
        <w:t xml:space="preserve"> </w:t>
      </w:r>
      <w:r>
        <w:rPr>
          <w:i/>
        </w:rPr>
        <w:t>Nature human behaviour</w:t>
      </w:r>
      <w:r>
        <w:t>,</w:t>
      </w:r>
      <w:r>
        <w:rPr>
          <w:spacing w:val="-1"/>
        </w:rPr>
        <w:t xml:space="preserve"> </w:t>
      </w:r>
      <w:r>
        <w:t>2(8):581–591.</w:t>
      </w:r>
    </w:p>
    <w:p w14:paraId="0755A0DD" w14:textId="77777777" w:rsidR="00F675FE" w:rsidRDefault="00000000">
      <w:pPr>
        <w:pStyle w:val="BodyText"/>
        <w:spacing w:before="200" w:line="355" w:lineRule="auto"/>
        <w:ind w:left="374" w:right="1214" w:hanging="235"/>
        <w:jc w:val="both"/>
      </w:pPr>
      <w:bookmarkStart w:id="138" w:name="_bookmark63"/>
      <w:bookmarkEnd w:id="138"/>
      <w:r>
        <w:t>Bulgarelli, C., Blasi, A., McCann, S., Milosavljevic, B., Ghillia, G., Mbye, E., Touray, E.,</w:t>
      </w:r>
      <w:r>
        <w:rPr>
          <w:spacing w:val="25"/>
        </w:rPr>
        <w:t xml:space="preserve"> </w:t>
      </w:r>
      <w:r>
        <w:t>Fadera,</w:t>
      </w:r>
      <w:r>
        <w:rPr>
          <w:spacing w:val="26"/>
        </w:rPr>
        <w:t xml:space="preserve"> </w:t>
      </w:r>
      <w:r>
        <w:t>T.,</w:t>
      </w:r>
      <w:r>
        <w:rPr>
          <w:spacing w:val="26"/>
        </w:rPr>
        <w:t xml:space="preserve"> </w:t>
      </w:r>
      <w:r>
        <w:t>Acolatse,</w:t>
      </w:r>
      <w:r>
        <w:rPr>
          <w:spacing w:val="26"/>
        </w:rPr>
        <w:t xml:space="preserve"> </w:t>
      </w:r>
      <w:r>
        <w:t>L.,</w:t>
      </w:r>
      <w:r>
        <w:rPr>
          <w:spacing w:val="26"/>
        </w:rPr>
        <w:t xml:space="preserve"> </w:t>
      </w:r>
      <w:r>
        <w:t>Moore,</w:t>
      </w:r>
      <w:r>
        <w:rPr>
          <w:spacing w:val="26"/>
        </w:rPr>
        <w:t xml:space="preserve"> </w:t>
      </w:r>
      <w:r>
        <w:t>S.</w:t>
      </w:r>
      <w:r>
        <w:rPr>
          <w:spacing w:val="22"/>
        </w:rPr>
        <w:t xml:space="preserve"> </w:t>
      </w:r>
      <w:r>
        <w:t>E.,</w:t>
      </w:r>
      <w:r>
        <w:rPr>
          <w:spacing w:val="26"/>
        </w:rPr>
        <w:t xml:space="preserve"> </w:t>
      </w:r>
      <w:r>
        <w:t>Lloyd-Fox,</w:t>
      </w:r>
      <w:r>
        <w:rPr>
          <w:spacing w:val="26"/>
        </w:rPr>
        <w:t xml:space="preserve"> </w:t>
      </w:r>
      <w:r>
        <w:t>S.,</w:t>
      </w:r>
      <w:r>
        <w:rPr>
          <w:spacing w:val="26"/>
        </w:rPr>
        <w:t xml:space="preserve"> </w:t>
      </w:r>
      <w:r>
        <w:t>Elwell,</w:t>
      </w:r>
      <w:r>
        <w:rPr>
          <w:spacing w:val="26"/>
        </w:rPr>
        <w:t xml:space="preserve"> </w:t>
      </w:r>
      <w:r>
        <w:t>C.</w:t>
      </w:r>
      <w:r>
        <w:rPr>
          <w:spacing w:val="23"/>
        </w:rPr>
        <w:t xml:space="preserve"> </w:t>
      </w:r>
      <w:r>
        <w:t>E.,</w:t>
      </w:r>
      <w:r>
        <w:rPr>
          <w:spacing w:val="26"/>
        </w:rPr>
        <w:t xml:space="preserve"> </w:t>
      </w:r>
      <w:r>
        <w:rPr>
          <w:spacing w:val="-2"/>
        </w:rPr>
        <w:t>Eggebrecht,</w:t>
      </w:r>
    </w:p>
    <w:p w14:paraId="0755A0DE" w14:textId="77777777" w:rsidR="00F675FE" w:rsidRDefault="00000000">
      <w:pPr>
        <w:pStyle w:val="BodyText"/>
        <w:spacing w:before="1" w:line="355" w:lineRule="auto"/>
        <w:ind w:left="374" w:right="1216"/>
        <w:jc w:val="both"/>
      </w:pPr>
      <w:r>
        <w:t>A. T., and Team, t. B. S. (2025).</w:t>
      </w:r>
      <w:r>
        <w:rPr>
          <w:spacing w:val="40"/>
        </w:rPr>
        <w:t xml:space="preserve"> </w:t>
      </w:r>
      <w:r>
        <w:t xml:space="preserve">Growth in early infancy drives optimal brain </w:t>
      </w:r>
      <w:r>
        <w:rPr>
          <w:spacing w:val="-2"/>
        </w:rPr>
        <w:t>functional</w:t>
      </w:r>
      <w:r>
        <w:rPr>
          <w:spacing w:val="-9"/>
        </w:rPr>
        <w:t xml:space="preserve"> </w:t>
      </w:r>
      <w:r>
        <w:rPr>
          <w:spacing w:val="-2"/>
        </w:rPr>
        <w:t>connectivity</w:t>
      </w:r>
      <w:r>
        <w:rPr>
          <w:spacing w:val="-9"/>
        </w:rPr>
        <w:t xml:space="preserve"> </w:t>
      </w:r>
      <w:r>
        <w:rPr>
          <w:spacing w:val="-2"/>
        </w:rPr>
        <w:t>which</w:t>
      </w:r>
      <w:r>
        <w:rPr>
          <w:spacing w:val="-9"/>
        </w:rPr>
        <w:t xml:space="preserve"> </w:t>
      </w:r>
      <w:r>
        <w:rPr>
          <w:spacing w:val="-2"/>
        </w:rPr>
        <w:t>predicts</w:t>
      </w:r>
      <w:r>
        <w:rPr>
          <w:spacing w:val="-9"/>
        </w:rPr>
        <w:t xml:space="preserve"> </w:t>
      </w:r>
      <w:r>
        <w:rPr>
          <w:spacing w:val="-2"/>
        </w:rPr>
        <w:t>cognitive</w:t>
      </w:r>
      <w:r>
        <w:rPr>
          <w:spacing w:val="-9"/>
        </w:rPr>
        <w:t xml:space="preserve"> </w:t>
      </w:r>
      <w:r>
        <w:rPr>
          <w:spacing w:val="-2"/>
        </w:rPr>
        <w:t>flexibility</w:t>
      </w:r>
      <w:r>
        <w:rPr>
          <w:spacing w:val="-9"/>
        </w:rPr>
        <w:t xml:space="preserve"> </w:t>
      </w:r>
      <w:r>
        <w:rPr>
          <w:spacing w:val="-2"/>
        </w:rPr>
        <w:t>in</w:t>
      </w:r>
      <w:r>
        <w:rPr>
          <w:spacing w:val="-9"/>
        </w:rPr>
        <w:t xml:space="preserve"> </w:t>
      </w:r>
      <w:r>
        <w:rPr>
          <w:spacing w:val="-2"/>
        </w:rPr>
        <w:t>later</w:t>
      </w:r>
      <w:r>
        <w:rPr>
          <w:spacing w:val="-9"/>
        </w:rPr>
        <w:t xml:space="preserve"> </w:t>
      </w:r>
      <w:r>
        <w:rPr>
          <w:spacing w:val="-2"/>
        </w:rPr>
        <w:t>childhood.</w:t>
      </w:r>
      <w:r>
        <w:rPr>
          <w:spacing w:val="21"/>
        </w:rPr>
        <w:t xml:space="preserve"> </w:t>
      </w:r>
      <w:r>
        <w:rPr>
          <w:spacing w:val="-2"/>
        </w:rPr>
        <w:t xml:space="preserve">Pages: </w:t>
      </w:r>
      <w:r>
        <w:t>2024.01.02.573930 Section:</w:t>
      </w:r>
      <w:r>
        <w:rPr>
          <w:spacing w:val="40"/>
        </w:rPr>
        <w:t xml:space="preserve"> </w:t>
      </w:r>
      <w:r>
        <w:t>New Results.</w:t>
      </w:r>
    </w:p>
    <w:p w14:paraId="0755A0DF" w14:textId="77777777" w:rsidR="00F675FE" w:rsidRDefault="00000000">
      <w:pPr>
        <w:pStyle w:val="BodyText"/>
        <w:spacing w:before="201"/>
        <w:ind w:left="140"/>
        <w:jc w:val="both"/>
      </w:pPr>
      <w:bookmarkStart w:id="139" w:name="_bookmark64"/>
      <w:bookmarkEnd w:id="139"/>
      <w:r>
        <w:t>Burke,</w:t>
      </w:r>
      <w:r>
        <w:rPr>
          <w:spacing w:val="19"/>
        </w:rPr>
        <w:t xml:space="preserve"> </w:t>
      </w:r>
      <w:r>
        <w:t>D.</w:t>
      </w:r>
      <w:r>
        <w:rPr>
          <w:spacing w:val="14"/>
        </w:rPr>
        <w:t xml:space="preserve"> </w:t>
      </w:r>
      <w:r>
        <w:t>and</w:t>
      </w:r>
      <w:r>
        <w:rPr>
          <w:spacing w:val="14"/>
        </w:rPr>
        <w:t xml:space="preserve"> </w:t>
      </w:r>
      <w:r>
        <w:t>Sulikowski,</w:t>
      </w:r>
      <w:r>
        <w:rPr>
          <w:spacing w:val="19"/>
        </w:rPr>
        <w:t xml:space="preserve"> </w:t>
      </w:r>
      <w:r>
        <w:t>D.</w:t>
      </w:r>
      <w:r>
        <w:rPr>
          <w:spacing w:val="15"/>
        </w:rPr>
        <w:t xml:space="preserve"> </w:t>
      </w:r>
      <w:r>
        <w:t>(2013).</w:t>
      </w:r>
      <w:r>
        <w:rPr>
          <w:spacing w:val="71"/>
        </w:rPr>
        <w:t xml:space="preserve"> </w:t>
      </w:r>
      <w:r>
        <w:t>The</w:t>
      </w:r>
      <w:r>
        <w:rPr>
          <w:spacing w:val="14"/>
        </w:rPr>
        <w:t xml:space="preserve"> </w:t>
      </w:r>
      <w:r>
        <w:t>Evolution</w:t>
      </w:r>
      <w:r>
        <w:rPr>
          <w:spacing w:val="14"/>
        </w:rPr>
        <w:t xml:space="preserve"> </w:t>
      </w:r>
      <w:r>
        <w:t>of</w:t>
      </w:r>
      <w:r>
        <w:rPr>
          <w:spacing w:val="14"/>
        </w:rPr>
        <w:t xml:space="preserve"> </w:t>
      </w:r>
      <w:r>
        <w:t>Holistic</w:t>
      </w:r>
      <w:r>
        <w:rPr>
          <w:spacing w:val="15"/>
        </w:rPr>
        <w:t xml:space="preserve"> </w:t>
      </w:r>
      <w:r>
        <w:t>Processing</w:t>
      </w:r>
      <w:r>
        <w:rPr>
          <w:spacing w:val="14"/>
        </w:rPr>
        <w:t xml:space="preserve"> </w:t>
      </w:r>
      <w:r>
        <w:t>of</w:t>
      </w:r>
      <w:r>
        <w:rPr>
          <w:spacing w:val="14"/>
        </w:rPr>
        <w:t xml:space="preserve"> </w:t>
      </w:r>
      <w:r>
        <w:rPr>
          <w:spacing w:val="-2"/>
        </w:rPr>
        <w:t>Faces.</w:t>
      </w:r>
    </w:p>
    <w:p w14:paraId="0755A0E0" w14:textId="77777777" w:rsidR="00F675FE" w:rsidRDefault="00000000">
      <w:pPr>
        <w:spacing w:before="155"/>
        <w:ind w:left="374"/>
        <w:jc w:val="both"/>
        <w:rPr>
          <w:sz w:val="24"/>
        </w:rPr>
      </w:pPr>
      <w:r>
        <w:rPr>
          <w:i/>
          <w:sz w:val="24"/>
        </w:rPr>
        <w:t>Frontiers</w:t>
      </w:r>
      <w:r>
        <w:rPr>
          <w:i/>
          <w:spacing w:val="34"/>
          <w:sz w:val="24"/>
        </w:rPr>
        <w:t xml:space="preserve"> </w:t>
      </w:r>
      <w:r>
        <w:rPr>
          <w:i/>
          <w:sz w:val="24"/>
        </w:rPr>
        <w:t>in</w:t>
      </w:r>
      <w:r>
        <w:rPr>
          <w:i/>
          <w:spacing w:val="35"/>
          <w:sz w:val="24"/>
        </w:rPr>
        <w:t xml:space="preserve"> </w:t>
      </w:r>
      <w:r>
        <w:rPr>
          <w:i/>
          <w:sz w:val="24"/>
        </w:rPr>
        <w:t>Psychology</w:t>
      </w:r>
      <w:r>
        <w:rPr>
          <w:sz w:val="24"/>
        </w:rPr>
        <w:t>,</w:t>
      </w:r>
      <w:r>
        <w:rPr>
          <w:spacing w:val="28"/>
          <w:sz w:val="24"/>
        </w:rPr>
        <w:t xml:space="preserve"> </w:t>
      </w:r>
      <w:r>
        <w:rPr>
          <w:spacing w:val="-2"/>
          <w:sz w:val="24"/>
        </w:rPr>
        <w:t>4:11.</w:t>
      </w:r>
    </w:p>
    <w:p w14:paraId="0755A0E1" w14:textId="77777777" w:rsidR="00F675FE" w:rsidRDefault="00F675FE">
      <w:pPr>
        <w:pStyle w:val="BodyText"/>
        <w:spacing w:before="4"/>
        <w:rPr>
          <w:sz w:val="26"/>
        </w:rPr>
      </w:pPr>
    </w:p>
    <w:p w14:paraId="0755A0E2" w14:textId="77777777" w:rsidR="00F675FE" w:rsidRDefault="00000000">
      <w:pPr>
        <w:pStyle w:val="BodyText"/>
        <w:spacing w:before="1" w:line="355" w:lineRule="auto"/>
        <w:ind w:left="374" w:right="1215" w:hanging="235"/>
        <w:jc w:val="both"/>
      </w:pPr>
      <w:bookmarkStart w:id="140" w:name="_bookmark65"/>
      <w:bookmarkEnd w:id="140"/>
      <w:r>
        <w:t xml:space="preserve">Calbi, M., Heimann, K., Barratt, D., Siri, F., </w:t>
      </w:r>
      <w:r>
        <w:rPr>
          <w:spacing w:val="14"/>
          <w:w w:val="92"/>
        </w:rPr>
        <w:t>Umilt</w:t>
      </w:r>
      <w:r>
        <w:rPr>
          <w:spacing w:val="-104"/>
          <w:w w:val="143"/>
        </w:rPr>
        <w:t>`</w:t>
      </w:r>
      <w:r>
        <w:rPr>
          <w:spacing w:val="13"/>
          <w:w w:val="98"/>
        </w:rPr>
        <w:t>a</w:t>
      </w:r>
      <w:r>
        <w:rPr>
          <w:spacing w:val="14"/>
          <w:w w:val="98"/>
        </w:rPr>
        <w:t>,</w:t>
      </w:r>
      <w:r>
        <w:rPr>
          <w:spacing w:val="-1"/>
          <w:w w:val="99"/>
        </w:rPr>
        <w:t xml:space="preserve"> </w:t>
      </w:r>
      <w:r>
        <w:t>M. A., and Gallese, V. (2017). How</w:t>
      </w:r>
      <w:r>
        <w:rPr>
          <w:spacing w:val="-14"/>
        </w:rPr>
        <w:t xml:space="preserve"> </w:t>
      </w:r>
      <w:r>
        <w:t>Context</w:t>
      </w:r>
      <w:r>
        <w:rPr>
          <w:spacing w:val="-14"/>
        </w:rPr>
        <w:t xml:space="preserve"> </w:t>
      </w:r>
      <w:r>
        <w:t>Influences</w:t>
      </w:r>
      <w:r>
        <w:rPr>
          <w:spacing w:val="-14"/>
        </w:rPr>
        <w:t xml:space="preserve"> </w:t>
      </w:r>
      <w:r>
        <w:t>Our</w:t>
      </w:r>
      <w:r>
        <w:rPr>
          <w:spacing w:val="-14"/>
        </w:rPr>
        <w:t xml:space="preserve"> </w:t>
      </w:r>
      <w:r>
        <w:t>Perception</w:t>
      </w:r>
      <w:r>
        <w:rPr>
          <w:spacing w:val="-14"/>
        </w:rPr>
        <w:t xml:space="preserve"> </w:t>
      </w:r>
      <w:r>
        <w:t>of</w:t>
      </w:r>
      <w:r>
        <w:rPr>
          <w:spacing w:val="-14"/>
        </w:rPr>
        <w:t xml:space="preserve"> </w:t>
      </w:r>
      <w:r>
        <w:t>Emotional</w:t>
      </w:r>
      <w:r>
        <w:rPr>
          <w:spacing w:val="-14"/>
        </w:rPr>
        <w:t xml:space="preserve"> </w:t>
      </w:r>
      <w:r>
        <w:t>Faces:</w:t>
      </w:r>
      <w:r>
        <w:rPr>
          <w:spacing w:val="5"/>
        </w:rPr>
        <w:t xml:space="preserve"> </w:t>
      </w:r>
      <w:r>
        <w:t>A</w:t>
      </w:r>
      <w:r>
        <w:rPr>
          <w:spacing w:val="-14"/>
        </w:rPr>
        <w:t xml:space="preserve"> </w:t>
      </w:r>
      <w:r>
        <w:t>Behavioral</w:t>
      </w:r>
      <w:r>
        <w:rPr>
          <w:spacing w:val="-14"/>
        </w:rPr>
        <w:t xml:space="preserve"> </w:t>
      </w:r>
      <w:r>
        <w:t>Study</w:t>
      </w:r>
      <w:r>
        <w:rPr>
          <w:spacing w:val="-14"/>
        </w:rPr>
        <w:t xml:space="preserve"> </w:t>
      </w:r>
      <w:r>
        <w:t>on the Kuleshov Effect.</w:t>
      </w:r>
      <w:r>
        <w:rPr>
          <w:spacing w:val="40"/>
        </w:rPr>
        <w:t xml:space="preserve"> </w:t>
      </w:r>
      <w:r>
        <w:rPr>
          <w:i/>
        </w:rPr>
        <w:t>Frontiers in Psychology</w:t>
      </w:r>
      <w:r>
        <w:t>, 8.</w:t>
      </w:r>
      <w:r>
        <w:rPr>
          <w:spacing w:val="40"/>
        </w:rPr>
        <w:t xml:space="preserve"> </w:t>
      </w:r>
      <w:r>
        <w:t>Publisher:</w:t>
      </w:r>
      <w:r>
        <w:rPr>
          <w:spacing w:val="40"/>
        </w:rPr>
        <w:t xml:space="preserve"> </w:t>
      </w:r>
      <w:r>
        <w:t>Frontiers.</w:t>
      </w:r>
    </w:p>
    <w:p w14:paraId="0755A0E3" w14:textId="77777777" w:rsidR="00F675FE" w:rsidRDefault="00000000">
      <w:pPr>
        <w:pStyle w:val="BodyText"/>
        <w:spacing w:before="200" w:line="355" w:lineRule="auto"/>
        <w:ind w:left="374" w:right="1215" w:hanging="235"/>
        <w:jc w:val="both"/>
      </w:pPr>
      <w:bookmarkStart w:id="141" w:name="_bookmark66"/>
      <w:bookmarkEnd w:id="141"/>
      <w:r>
        <w:t>Chen, Y., Stephani, T., Bagdasarian, M. T., Hilsmann, A., Eisert, P., Villringer, A., Bosse, S., Gaebler, M., and Nikulin, V. V. (2024).</w:t>
      </w:r>
      <w:r>
        <w:rPr>
          <w:spacing w:val="40"/>
        </w:rPr>
        <w:t xml:space="preserve"> </w:t>
      </w:r>
      <w:r>
        <w:t xml:space="preserve">Realness of face images can be </w:t>
      </w:r>
      <w:r>
        <w:rPr>
          <w:spacing w:val="-2"/>
        </w:rPr>
        <w:t>decoded</w:t>
      </w:r>
      <w:r>
        <w:rPr>
          <w:spacing w:val="-8"/>
        </w:rPr>
        <w:t xml:space="preserve"> </w:t>
      </w:r>
      <w:r>
        <w:rPr>
          <w:spacing w:val="-2"/>
        </w:rPr>
        <w:t>from</w:t>
      </w:r>
      <w:r>
        <w:rPr>
          <w:spacing w:val="-8"/>
        </w:rPr>
        <w:t xml:space="preserve"> </w:t>
      </w:r>
      <w:r>
        <w:rPr>
          <w:spacing w:val="-2"/>
        </w:rPr>
        <w:t>non-linear</w:t>
      </w:r>
      <w:r>
        <w:rPr>
          <w:spacing w:val="-8"/>
        </w:rPr>
        <w:t xml:space="preserve"> </w:t>
      </w:r>
      <w:r>
        <w:rPr>
          <w:spacing w:val="-2"/>
        </w:rPr>
        <w:t>modulation</w:t>
      </w:r>
      <w:r>
        <w:rPr>
          <w:spacing w:val="-8"/>
        </w:rPr>
        <w:t xml:space="preserve"> </w:t>
      </w:r>
      <w:r>
        <w:rPr>
          <w:spacing w:val="-2"/>
        </w:rPr>
        <w:t>of</w:t>
      </w:r>
      <w:r>
        <w:rPr>
          <w:spacing w:val="-8"/>
        </w:rPr>
        <w:t xml:space="preserve"> </w:t>
      </w:r>
      <w:r>
        <w:rPr>
          <w:spacing w:val="-2"/>
        </w:rPr>
        <w:t>EEG</w:t>
      </w:r>
      <w:r>
        <w:rPr>
          <w:spacing w:val="-8"/>
        </w:rPr>
        <w:t xml:space="preserve"> </w:t>
      </w:r>
      <w:r>
        <w:rPr>
          <w:spacing w:val="-2"/>
        </w:rPr>
        <w:t>responses.</w:t>
      </w:r>
      <w:r>
        <w:t xml:space="preserve"> </w:t>
      </w:r>
      <w:r>
        <w:rPr>
          <w:i/>
          <w:spacing w:val="-2"/>
        </w:rPr>
        <w:t>Scientific</w:t>
      </w:r>
      <w:r>
        <w:rPr>
          <w:i/>
          <w:spacing w:val="-3"/>
        </w:rPr>
        <w:t xml:space="preserve"> </w:t>
      </w:r>
      <w:r>
        <w:rPr>
          <w:i/>
          <w:spacing w:val="-2"/>
        </w:rPr>
        <w:t>Reports</w:t>
      </w:r>
      <w:r>
        <w:rPr>
          <w:spacing w:val="-2"/>
        </w:rPr>
        <w:t>,</w:t>
      </w:r>
      <w:r>
        <w:rPr>
          <w:spacing w:val="-7"/>
        </w:rPr>
        <w:t xml:space="preserve"> </w:t>
      </w:r>
      <w:r>
        <w:rPr>
          <w:spacing w:val="-2"/>
        </w:rPr>
        <w:t xml:space="preserve">14(1):5683. </w:t>
      </w:r>
      <w:r>
        <w:t>Publisher:</w:t>
      </w:r>
      <w:r>
        <w:rPr>
          <w:spacing w:val="32"/>
        </w:rPr>
        <w:t xml:space="preserve"> </w:t>
      </w:r>
      <w:r>
        <w:t>Nature Publishing Group.</w:t>
      </w:r>
    </w:p>
    <w:p w14:paraId="0755A0E4" w14:textId="77777777" w:rsidR="00F675FE" w:rsidRDefault="00000000">
      <w:pPr>
        <w:pStyle w:val="BodyText"/>
        <w:spacing w:before="201" w:line="355" w:lineRule="auto"/>
        <w:ind w:left="374" w:right="1217" w:hanging="235"/>
        <w:jc w:val="both"/>
      </w:pPr>
      <w:bookmarkStart w:id="142" w:name="_bookmark67"/>
      <w:bookmarkEnd w:id="142"/>
      <w:r>
        <w:t>Conley, M. I., Dellarco, D. V., Rubien-Thomas, E., Cohen, A. O., Cervera, A., Totten- ham,</w:t>
      </w:r>
      <w:r>
        <w:rPr>
          <w:spacing w:val="-7"/>
        </w:rPr>
        <w:t xml:space="preserve"> </w:t>
      </w:r>
      <w:r>
        <w:t>N.,</w:t>
      </w:r>
      <w:r>
        <w:rPr>
          <w:spacing w:val="-7"/>
        </w:rPr>
        <w:t xml:space="preserve"> </w:t>
      </w:r>
      <w:r>
        <w:t>and</w:t>
      </w:r>
      <w:r>
        <w:rPr>
          <w:spacing w:val="-7"/>
        </w:rPr>
        <w:t xml:space="preserve"> </w:t>
      </w:r>
      <w:r>
        <w:t>Casey,</w:t>
      </w:r>
      <w:r>
        <w:rPr>
          <w:spacing w:val="-7"/>
        </w:rPr>
        <w:t xml:space="preserve"> </w:t>
      </w:r>
      <w:r>
        <w:t>B.</w:t>
      </w:r>
      <w:r>
        <w:rPr>
          <w:spacing w:val="-7"/>
        </w:rPr>
        <w:t xml:space="preserve"> </w:t>
      </w:r>
      <w:r>
        <w:t>(2018).</w:t>
      </w:r>
      <w:r>
        <w:rPr>
          <w:spacing w:val="16"/>
        </w:rPr>
        <w:t xml:space="preserve"> </w:t>
      </w:r>
      <w:r>
        <w:t>The</w:t>
      </w:r>
      <w:r>
        <w:rPr>
          <w:spacing w:val="-7"/>
        </w:rPr>
        <w:t xml:space="preserve"> </w:t>
      </w:r>
      <w:r>
        <w:t>racially</w:t>
      </w:r>
      <w:r>
        <w:rPr>
          <w:spacing w:val="-7"/>
        </w:rPr>
        <w:t xml:space="preserve"> </w:t>
      </w:r>
      <w:r>
        <w:t>diverse</w:t>
      </w:r>
      <w:r>
        <w:rPr>
          <w:spacing w:val="-7"/>
        </w:rPr>
        <w:t xml:space="preserve"> </w:t>
      </w:r>
      <w:r>
        <w:t>affective</w:t>
      </w:r>
      <w:r>
        <w:rPr>
          <w:spacing w:val="-7"/>
        </w:rPr>
        <w:t xml:space="preserve"> </w:t>
      </w:r>
      <w:r>
        <w:t>expression</w:t>
      </w:r>
      <w:r>
        <w:rPr>
          <w:spacing w:val="-7"/>
        </w:rPr>
        <w:t xml:space="preserve"> </w:t>
      </w:r>
      <w:r>
        <w:t>(RADIATE) face stimulus set.</w:t>
      </w:r>
      <w:r>
        <w:rPr>
          <w:spacing w:val="40"/>
        </w:rPr>
        <w:t xml:space="preserve"> </w:t>
      </w:r>
      <w:r>
        <w:rPr>
          <w:i/>
        </w:rPr>
        <w:t>Psychiatry Research</w:t>
      </w:r>
      <w:r>
        <w:t>, 270:1059–1067.</w:t>
      </w:r>
    </w:p>
    <w:p w14:paraId="0755A0E5" w14:textId="77777777" w:rsidR="00F675FE" w:rsidRDefault="00000000">
      <w:pPr>
        <w:pStyle w:val="BodyText"/>
        <w:spacing w:before="200"/>
        <w:ind w:left="140"/>
        <w:jc w:val="both"/>
      </w:pPr>
      <w:bookmarkStart w:id="143" w:name="_bookmark68"/>
      <w:bookmarkEnd w:id="143"/>
      <w:r>
        <w:t>Cowen,</w:t>
      </w:r>
      <w:r>
        <w:rPr>
          <w:spacing w:val="-7"/>
        </w:rPr>
        <w:t xml:space="preserve"> </w:t>
      </w:r>
      <w:r>
        <w:t>A.</w:t>
      </w:r>
      <w:r>
        <w:rPr>
          <w:spacing w:val="-9"/>
        </w:rPr>
        <w:t xml:space="preserve"> </w:t>
      </w:r>
      <w:r>
        <w:t>S.,</w:t>
      </w:r>
      <w:r>
        <w:rPr>
          <w:spacing w:val="-7"/>
        </w:rPr>
        <w:t xml:space="preserve"> </w:t>
      </w:r>
      <w:r>
        <w:t>Keltner,</w:t>
      </w:r>
      <w:r>
        <w:rPr>
          <w:spacing w:val="-6"/>
        </w:rPr>
        <w:t xml:space="preserve"> </w:t>
      </w:r>
      <w:r>
        <w:t>D.,</w:t>
      </w:r>
      <w:r>
        <w:rPr>
          <w:spacing w:val="-7"/>
        </w:rPr>
        <w:t xml:space="preserve"> </w:t>
      </w:r>
      <w:r>
        <w:t>Schroff,</w:t>
      </w:r>
      <w:r>
        <w:rPr>
          <w:spacing w:val="-6"/>
        </w:rPr>
        <w:t xml:space="preserve"> </w:t>
      </w:r>
      <w:r>
        <w:t>F.,</w:t>
      </w:r>
      <w:r>
        <w:rPr>
          <w:spacing w:val="-7"/>
        </w:rPr>
        <w:t xml:space="preserve"> </w:t>
      </w:r>
      <w:r>
        <w:t>Jou,</w:t>
      </w:r>
      <w:r>
        <w:rPr>
          <w:spacing w:val="-6"/>
        </w:rPr>
        <w:t xml:space="preserve"> </w:t>
      </w:r>
      <w:r>
        <w:t>B.,</w:t>
      </w:r>
      <w:r>
        <w:rPr>
          <w:spacing w:val="-6"/>
        </w:rPr>
        <w:t xml:space="preserve"> </w:t>
      </w:r>
      <w:r>
        <w:t>Adam,</w:t>
      </w:r>
      <w:r>
        <w:rPr>
          <w:spacing w:val="-7"/>
        </w:rPr>
        <w:t xml:space="preserve"> </w:t>
      </w:r>
      <w:r>
        <w:t>H.,</w:t>
      </w:r>
      <w:r>
        <w:rPr>
          <w:spacing w:val="-6"/>
        </w:rPr>
        <w:t xml:space="preserve"> </w:t>
      </w:r>
      <w:r>
        <w:t>and</w:t>
      </w:r>
      <w:r>
        <w:rPr>
          <w:spacing w:val="-9"/>
        </w:rPr>
        <w:t xml:space="preserve"> </w:t>
      </w:r>
      <w:r>
        <w:t>Prasad,</w:t>
      </w:r>
      <w:r>
        <w:rPr>
          <w:spacing w:val="-6"/>
        </w:rPr>
        <w:t xml:space="preserve"> </w:t>
      </w:r>
      <w:r>
        <w:t>G.</w:t>
      </w:r>
      <w:r>
        <w:rPr>
          <w:spacing w:val="-9"/>
        </w:rPr>
        <w:t xml:space="preserve"> </w:t>
      </w:r>
      <w:r>
        <w:t>(2021).</w:t>
      </w:r>
      <w:r>
        <w:rPr>
          <w:spacing w:val="5"/>
        </w:rPr>
        <w:t xml:space="preserve"> </w:t>
      </w:r>
      <w:r>
        <w:rPr>
          <w:spacing w:val="-2"/>
        </w:rPr>
        <w:t>Sixteen</w:t>
      </w:r>
    </w:p>
    <w:p w14:paraId="0755A0E6" w14:textId="77777777" w:rsidR="00F675FE" w:rsidRDefault="00F675FE">
      <w:pPr>
        <w:jc w:val="both"/>
        <w:sectPr w:rsidR="00F675FE">
          <w:headerReference w:type="default" r:id="rId118"/>
          <w:footerReference w:type="default" r:id="rId119"/>
          <w:pgSz w:w="12240" w:h="15840"/>
          <w:pgMar w:top="1020" w:right="220" w:bottom="280" w:left="1660" w:header="690" w:footer="0" w:gutter="0"/>
          <w:pgNumType w:start="48"/>
          <w:cols w:space="720"/>
        </w:sectPr>
      </w:pPr>
    </w:p>
    <w:p w14:paraId="0755A0E7" w14:textId="77777777" w:rsidR="00F675FE" w:rsidRDefault="00F675FE">
      <w:pPr>
        <w:pStyle w:val="BodyText"/>
        <w:rPr>
          <w:sz w:val="21"/>
        </w:rPr>
      </w:pPr>
    </w:p>
    <w:p w14:paraId="0755A0E8" w14:textId="77777777" w:rsidR="00F675FE" w:rsidRDefault="00000000">
      <w:pPr>
        <w:pStyle w:val="BodyText"/>
        <w:spacing w:before="117" w:line="355" w:lineRule="auto"/>
        <w:ind w:left="374" w:right="1218"/>
        <w:jc w:val="both"/>
      </w:pPr>
      <w:r>
        <w:t>facial expressions occur in similar contexts worldwide.</w:t>
      </w:r>
      <w:r>
        <w:rPr>
          <w:spacing w:val="40"/>
        </w:rPr>
        <w:t xml:space="preserve"> </w:t>
      </w:r>
      <w:r>
        <w:rPr>
          <w:i/>
        </w:rPr>
        <w:t>Nature</w:t>
      </w:r>
      <w:r>
        <w:t>, 589(7841):251–257. Publisher:</w:t>
      </w:r>
      <w:r>
        <w:rPr>
          <w:spacing w:val="32"/>
        </w:rPr>
        <w:t xml:space="preserve"> </w:t>
      </w:r>
      <w:r>
        <w:t>Nature Publishing Group.</w:t>
      </w:r>
    </w:p>
    <w:p w14:paraId="0755A0E9" w14:textId="77777777" w:rsidR="00F675FE" w:rsidRDefault="00000000">
      <w:pPr>
        <w:pStyle w:val="BodyText"/>
        <w:spacing w:before="201" w:line="355" w:lineRule="auto"/>
        <w:ind w:left="374" w:right="1216" w:hanging="235"/>
        <w:jc w:val="both"/>
      </w:pPr>
      <w:bookmarkStart w:id="144" w:name="_bookmark69"/>
      <w:bookmarkEnd w:id="144"/>
      <w:r>
        <w:t>Cui,</w:t>
      </w:r>
      <w:r>
        <w:rPr>
          <w:spacing w:val="-8"/>
        </w:rPr>
        <w:t xml:space="preserve"> </w:t>
      </w:r>
      <w:r>
        <w:t>X.,</w:t>
      </w:r>
      <w:r>
        <w:rPr>
          <w:spacing w:val="-8"/>
        </w:rPr>
        <w:t xml:space="preserve"> </w:t>
      </w:r>
      <w:r>
        <w:t>Bray,</w:t>
      </w:r>
      <w:r>
        <w:rPr>
          <w:spacing w:val="-8"/>
        </w:rPr>
        <w:t xml:space="preserve"> </w:t>
      </w:r>
      <w:r>
        <w:t>S.,</w:t>
      </w:r>
      <w:r>
        <w:rPr>
          <w:spacing w:val="-8"/>
        </w:rPr>
        <w:t xml:space="preserve"> </w:t>
      </w:r>
      <w:r>
        <w:t>and</w:t>
      </w:r>
      <w:r>
        <w:rPr>
          <w:spacing w:val="-9"/>
        </w:rPr>
        <w:t xml:space="preserve"> </w:t>
      </w:r>
      <w:r>
        <w:t>Reiss,</w:t>
      </w:r>
      <w:r>
        <w:rPr>
          <w:spacing w:val="-8"/>
        </w:rPr>
        <w:t xml:space="preserve"> </w:t>
      </w:r>
      <w:r>
        <w:t>A.</w:t>
      </w:r>
      <w:r>
        <w:rPr>
          <w:spacing w:val="-9"/>
        </w:rPr>
        <w:t xml:space="preserve"> </w:t>
      </w:r>
      <w:r>
        <w:t>L.</w:t>
      </w:r>
      <w:r>
        <w:rPr>
          <w:spacing w:val="-9"/>
        </w:rPr>
        <w:t xml:space="preserve"> </w:t>
      </w:r>
      <w:r>
        <w:t>(2010). Functional</w:t>
      </w:r>
      <w:r>
        <w:rPr>
          <w:spacing w:val="-9"/>
        </w:rPr>
        <w:t xml:space="preserve"> </w:t>
      </w:r>
      <w:r>
        <w:t>near</w:t>
      </w:r>
      <w:r>
        <w:rPr>
          <w:spacing w:val="-9"/>
        </w:rPr>
        <w:t xml:space="preserve"> </w:t>
      </w:r>
      <w:r>
        <w:t>infrared</w:t>
      </w:r>
      <w:r>
        <w:rPr>
          <w:spacing w:val="-9"/>
        </w:rPr>
        <w:t xml:space="preserve"> </w:t>
      </w:r>
      <w:r>
        <w:t>spectroscopy</w:t>
      </w:r>
      <w:r>
        <w:rPr>
          <w:spacing w:val="-9"/>
        </w:rPr>
        <w:t xml:space="preserve"> </w:t>
      </w:r>
      <w:r>
        <w:t>(NIRS) signal</w:t>
      </w:r>
      <w:r>
        <w:rPr>
          <w:spacing w:val="-12"/>
        </w:rPr>
        <w:t xml:space="preserve"> </w:t>
      </w:r>
      <w:r>
        <w:t>improvement</w:t>
      </w:r>
      <w:r>
        <w:rPr>
          <w:spacing w:val="-12"/>
        </w:rPr>
        <w:t xml:space="preserve"> </w:t>
      </w:r>
      <w:r>
        <w:t>based</w:t>
      </w:r>
      <w:r>
        <w:rPr>
          <w:spacing w:val="-12"/>
        </w:rPr>
        <w:t xml:space="preserve"> </w:t>
      </w:r>
      <w:r>
        <w:t>on</w:t>
      </w:r>
      <w:r>
        <w:rPr>
          <w:spacing w:val="-12"/>
        </w:rPr>
        <w:t xml:space="preserve"> </w:t>
      </w:r>
      <w:r>
        <w:t>negative</w:t>
      </w:r>
      <w:r>
        <w:rPr>
          <w:spacing w:val="-12"/>
        </w:rPr>
        <w:t xml:space="preserve"> </w:t>
      </w:r>
      <w:r>
        <w:t>correlation</w:t>
      </w:r>
      <w:r>
        <w:rPr>
          <w:spacing w:val="-12"/>
        </w:rPr>
        <w:t xml:space="preserve"> </w:t>
      </w:r>
      <w:r>
        <w:t>between</w:t>
      </w:r>
      <w:r>
        <w:rPr>
          <w:spacing w:val="-12"/>
        </w:rPr>
        <w:t xml:space="preserve"> </w:t>
      </w:r>
      <w:r>
        <w:t>oxygenated</w:t>
      </w:r>
      <w:r>
        <w:rPr>
          <w:spacing w:val="-12"/>
        </w:rPr>
        <w:t xml:space="preserve"> </w:t>
      </w:r>
      <w:r>
        <w:t>and</w:t>
      </w:r>
      <w:r>
        <w:rPr>
          <w:spacing w:val="-12"/>
        </w:rPr>
        <w:t xml:space="preserve"> </w:t>
      </w:r>
      <w:r>
        <w:t>deoxy- genated hemoglobin dynamics.</w:t>
      </w:r>
      <w:r>
        <w:rPr>
          <w:spacing w:val="25"/>
        </w:rPr>
        <w:t xml:space="preserve"> </w:t>
      </w:r>
      <w:r>
        <w:rPr>
          <w:i/>
        </w:rPr>
        <w:t>NeuroImage</w:t>
      </w:r>
      <w:r>
        <w:t>, 49(4):3039–3046.</w:t>
      </w:r>
    </w:p>
    <w:p w14:paraId="0755A0EA" w14:textId="77777777" w:rsidR="00F675FE" w:rsidRDefault="00000000">
      <w:pPr>
        <w:pStyle w:val="BodyText"/>
        <w:spacing w:before="200" w:line="355" w:lineRule="auto"/>
        <w:ind w:left="374" w:right="1215" w:hanging="235"/>
        <w:jc w:val="both"/>
      </w:pPr>
      <w:bookmarkStart w:id="145" w:name="_bookmark70"/>
      <w:bookmarkEnd w:id="145"/>
      <w:r>
        <w:t xml:space="preserve">Cushing, C. A., Im, H. Y., Adams, R. B., Ward, N., Albohn, D. N., Steiner, T. G., and </w:t>
      </w:r>
      <w:r>
        <w:rPr>
          <w:w w:val="95"/>
        </w:rPr>
        <w:t>Kveraga,</w:t>
      </w:r>
      <w:r>
        <w:rPr>
          <w:spacing w:val="-3"/>
          <w:w w:val="95"/>
        </w:rPr>
        <w:t xml:space="preserve"> </w:t>
      </w:r>
      <w:r>
        <w:rPr>
          <w:w w:val="95"/>
        </w:rPr>
        <w:t>K.</w:t>
      </w:r>
      <w:r>
        <w:rPr>
          <w:spacing w:val="-9"/>
          <w:w w:val="95"/>
        </w:rPr>
        <w:t xml:space="preserve"> </w:t>
      </w:r>
      <w:r>
        <w:rPr>
          <w:w w:val="95"/>
        </w:rPr>
        <w:t>(2018). Neurodynamics</w:t>
      </w:r>
      <w:r>
        <w:rPr>
          <w:spacing w:val="-9"/>
          <w:w w:val="95"/>
        </w:rPr>
        <w:t xml:space="preserve"> </w:t>
      </w:r>
      <w:r>
        <w:rPr>
          <w:w w:val="95"/>
        </w:rPr>
        <w:t>and</w:t>
      </w:r>
      <w:r>
        <w:rPr>
          <w:spacing w:val="-9"/>
          <w:w w:val="95"/>
        </w:rPr>
        <w:t xml:space="preserve"> </w:t>
      </w:r>
      <w:r>
        <w:rPr>
          <w:w w:val="95"/>
        </w:rPr>
        <w:t>connectivity</w:t>
      </w:r>
      <w:r>
        <w:rPr>
          <w:spacing w:val="-9"/>
          <w:w w:val="95"/>
        </w:rPr>
        <w:t xml:space="preserve"> </w:t>
      </w:r>
      <w:r>
        <w:rPr>
          <w:w w:val="95"/>
        </w:rPr>
        <w:t>during</w:t>
      </w:r>
      <w:r>
        <w:rPr>
          <w:spacing w:val="-8"/>
          <w:w w:val="95"/>
        </w:rPr>
        <w:t xml:space="preserve"> </w:t>
      </w:r>
      <w:r>
        <w:rPr>
          <w:w w:val="95"/>
        </w:rPr>
        <w:t>facial</w:t>
      </w:r>
      <w:r>
        <w:rPr>
          <w:spacing w:val="-8"/>
          <w:w w:val="95"/>
        </w:rPr>
        <w:t xml:space="preserve"> </w:t>
      </w:r>
      <w:r>
        <w:rPr>
          <w:w w:val="95"/>
        </w:rPr>
        <w:t>fear</w:t>
      </w:r>
      <w:r>
        <w:rPr>
          <w:spacing w:val="-9"/>
          <w:w w:val="95"/>
        </w:rPr>
        <w:t xml:space="preserve"> </w:t>
      </w:r>
      <w:r>
        <w:rPr>
          <w:w w:val="95"/>
        </w:rPr>
        <w:t>perception:</w:t>
      </w:r>
      <w:r>
        <w:rPr>
          <w:spacing w:val="25"/>
        </w:rPr>
        <w:t xml:space="preserve"> </w:t>
      </w:r>
      <w:r>
        <w:rPr>
          <w:w w:val="95"/>
        </w:rPr>
        <w:t xml:space="preserve">The </w:t>
      </w:r>
      <w:r>
        <w:t>role</w:t>
      </w:r>
      <w:r>
        <w:rPr>
          <w:spacing w:val="-6"/>
        </w:rPr>
        <w:t xml:space="preserve"> </w:t>
      </w:r>
      <w:r>
        <w:t>of</w:t>
      </w:r>
      <w:r>
        <w:rPr>
          <w:spacing w:val="-6"/>
        </w:rPr>
        <w:t xml:space="preserve"> </w:t>
      </w:r>
      <w:r>
        <w:t>threat</w:t>
      </w:r>
      <w:r>
        <w:rPr>
          <w:spacing w:val="-6"/>
        </w:rPr>
        <w:t xml:space="preserve"> </w:t>
      </w:r>
      <w:r>
        <w:t>exposure</w:t>
      </w:r>
      <w:r>
        <w:rPr>
          <w:spacing w:val="-6"/>
        </w:rPr>
        <w:t xml:space="preserve"> </w:t>
      </w:r>
      <w:r>
        <w:t>and</w:t>
      </w:r>
      <w:r>
        <w:rPr>
          <w:spacing w:val="-6"/>
        </w:rPr>
        <w:t xml:space="preserve"> </w:t>
      </w:r>
      <w:r>
        <w:t>signal</w:t>
      </w:r>
      <w:r>
        <w:rPr>
          <w:spacing w:val="-6"/>
        </w:rPr>
        <w:t xml:space="preserve"> </w:t>
      </w:r>
      <w:r>
        <w:t xml:space="preserve">congruity. </w:t>
      </w:r>
      <w:r>
        <w:rPr>
          <w:i/>
        </w:rPr>
        <w:t>Scientific</w:t>
      </w:r>
      <w:r>
        <w:rPr>
          <w:i/>
          <w:spacing w:val="-2"/>
        </w:rPr>
        <w:t xml:space="preserve"> </w:t>
      </w:r>
      <w:r>
        <w:rPr>
          <w:i/>
        </w:rPr>
        <w:t>Reports</w:t>
      </w:r>
      <w:r>
        <w:t>,</w:t>
      </w:r>
      <w:r>
        <w:rPr>
          <w:spacing w:val="-5"/>
        </w:rPr>
        <w:t xml:space="preserve"> </w:t>
      </w:r>
      <w:r>
        <w:t>8(1):2776. Publisher: Nature Publishing Group.</w:t>
      </w:r>
    </w:p>
    <w:p w14:paraId="0755A0EB" w14:textId="77777777" w:rsidR="00F675FE" w:rsidRDefault="00000000">
      <w:pPr>
        <w:pStyle w:val="BodyText"/>
        <w:spacing w:before="201" w:line="355" w:lineRule="auto"/>
        <w:ind w:left="374" w:right="1217" w:hanging="235"/>
        <w:jc w:val="both"/>
      </w:pPr>
      <w:bookmarkStart w:id="146" w:name="_bookmark71"/>
      <w:bookmarkEnd w:id="146"/>
      <w:r>
        <w:t>De Borst, A. W. and De Gelder, B. (2015).</w:t>
      </w:r>
      <w:r>
        <w:rPr>
          <w:spacing w:val="40"/>
        </w:rPr>
        <w:t xml:space="preserve"> </w:t>
      </w:r>
      <w:r>
        <w:t>Is it the real deal?</w:t>
      </w:r>
      <w:r>
        <w:rPr>
          <w:spacing w:val="40"/>
        </w:rPr>
        <w:t xml:space="preserve"> </w:t>
      </w:r>
      <w:r>
        <w:t>Perception of virtual characters</w:t>
      </w:r>
      <w:r>
        <w:rPr>
          <w:spacing w:val="-15"/>
        </w:rPr>
        <w:t xml:space="preserve"> </w:t>
      </w:r>
      <w:r>
        <w:t>versus</w:t>
      </w:r>
      <w:r>
        <w:rPr>
          <w:spacing w:val="-15"/>
        </w:rPr>
        <w:t xml:space="preserve"> </w:t>
      </w:r>
      <w:r>
        <w:t>humans:</w:t>
      </w:r>
      <w:r>
        <w:rPr>
          <w:spacing w:val="-15"/>
        </w:rPr>
        <w:t xml:space="preserve"> </w:t>
      </w:r>
      <w:r>
        <w:t>an</w:t>
      </w:r>
      <w:r>
        <w:rPr>
          <w:spacing w:val="-15"/>
        </w:rPr>
        <w:t xml:space="preserve"> </w:t>
      </w:r>
      <w:r>
        <w:t>affective</w:t>
      </w:r>
      <w:r>
        <w:rPr>
          <w:spacing w:val="-15"/>
        </w:rPr>
        <w:t xml:space="preserve"> </w:t>
      </w:r>
      <w:r>
        <w:t>cognitive</w:t>
      </w:r>
      <w:r>
        <w:rPr>
          <w:spacing w:val="-15"/>
        </w:rPr>
        <w:t xml:space="preserve"> </w:t>
      </w:r>
      <w:r>
        <w:t>neuroscience</w:t>
      </w:r>
      <w:r>
        <w:rPr>
          <w:spacing w:val="-15"/>
        </w:rPr>
        <w:t xml:space="preserve"> </w:t>
      </w:r>
      <w:r>
        <w:t>perspective.</w:t>
      </w:r>
      <w:r>
        <w:rPr>
          <w:spacing w:val="-15"/>
        </w:rPr>
        <w:t xml:space="preserve"> </w:t>
      </w:r>
      <w:r>
        <w:rPr>
          <w:i/>
        </w:rPr>
        <w:t>Frontiers in Psychology</w:t>
      </w:r>
      <w:r>
        <w:t>, 6.</w:t>
      </w:r>
    </w:p>
    <w:p w14:paraId="0755A0EC" w14:textId="77777777" w:rsidR="00F675FE" w:rsidRDefault="00000000">
      <w:pPr>
        <w:pStyle w:val="BodyText"/>
        <w:spacing w:before="200" w:line="355" w:lineRule="auto"/>
        <w:ind w:left="374" w:right="1216" w:hanging="235"/>
        <w:jc w:val="both"/>
      </w:pPr>
      <w:bookmarkStart w:id="147" w:name="_bookmark72"/>
      <w:bookmarkEnd w:id="147"/>
      <w:r>
        <w:t xml:space="preserve">Dyck, M., Winbeck, M., Leiberg, S., Chen, Y., Gur, R. C., and Mathiak, K. (2008). </w:t>
      </w:r>
      <w:r>
        <w:rPr>
          <w:w w:val="95"/>
        </w:rPr>
        <w:t xml:space="preserve">Recognition Profile of Emotions in Natural and Virtual Faces. </w:t>
      </w:r>
      <w:r>
        <w:rPr>
          <w:i/>
          <w:w w:val="95"/>
        </w:rPr>
        <w:t>PLOS ONE</w:t>
      </w:r>
      <w:r>
        <w:rPr>
          <w:w w:val="95"/>
        </w:rPr>
        <w:t xml:space="preserve">, 3(11):e3628. </w:t>
      </w:r>
      <w:r>
        <w:t>Publisher:</w:t>
      </w:r>
      <w:r>
        <w:rPr>
          <w:spacing w:val="40"/>
        </w:rPr>
        <w:t xml:space="preserve"> </w:t>
      </w:r>
      <w:r>
        <w:t>Public Library of Science.</w:t>
      </w:r>
    </w:p>
    <w:p w14:paraId="0755A0ED" w14:textId="77777777" w:rsidR="00F675FE" w:rsidRDefault="00000000">
      <w:pPr>
        <w:pStyle w:val="BodyText"/>
        <w:spacing w:before="201"/>
        <w:ind w:left="139"/>
        <w:jc w:val="both"/>
      </w:pPr>
      <w:bookmarkStart w:id="148" w:name="_bookmark73"/>
      <w:bookmarkEnd w:id="148"/>
      <w:r>
        <w:rPr>
          <w:spacing w:val="-2"/>
        </w:rPr>
        <w:t>Ekman,</w:t>
      </w:r>
      <w:r>
        <w:rPr>
          <w:spacing w:val="-6"/>
        </w:rPr>
        <w:t xml:space="preserve"> </w:t>
      </w:r>
      <w:r>
        <w:rPr>
          <w:spacing w:val="-2"/>
        </w:rPr>
        <w:t>P.</w:t>
      </w:r>
      <w:r>
        <w:rPr>
          <w:spacing w:val="-8"/>
        </w:rPr>
        <w:t xml:space="preserve"> </w:t>
      </w:r>
      <w:r>
        <w:rPr>
          <w:spacing w:val="-2"/>
        </w:rPr>
        <w:t>and</w:t>
      </w:r>
      <w:r>
        <w:rPr>
          <w:spacing w:val="-7"/>
        </w:rPr>
        <w:t xml:space="preserve"> </w:t>
      </w:r>
      <w:r>
        <w:rPr>
          <w:spacing w:val="-2"/>
        </w:rPr>
        <w:t>Friesen,</w:t>
      </w:r>
      <w:r>
        <w:rPr>
          <w:spacing w:val="-7"/>
        </w:rPr>
        <w:t xml:space="preserve"> </w:t>
      </w:r>
      <w:r>
        <w:rPr>
          <w:spacing w:val="-2"/>
        </w:rPr>
        <w:t>W.</w:t>
      </w:r>
      <w:r>
        <w:rPr>
          <w:spacing w:val="-7"/>
        </w:rPr>
        <w:t xml:space="preserve"> </w:t>
      </w:r>
      <w:r>
        <w:rPr>
          <w:spacing w:val="-2"/>
        </w:rPr>
        <w:t>V.</w:t>
      </w:r>
      <w:r>
        <w:rPr>
          <w:spacing w:val="-8"/>
        </w:rPr>
        <w:t xml:space="preserve"> </w:t>
      </w:r>
      <w:r>
        <w:rPr>
          <w:spacing w:val="-2"/>
        </w:rPr>
        <w:t>(1971).</w:t>
      </w:r>
      <w:r>
        <w:rPr>
          <w:spacing w:val="7"/>
        </w:rPr>
        <w:t xml:space="preserve"> </w:t>
      </w:r>
      <w:r>
        <w:rPr>
          <w:spacing w:val="-2"/>
        </w:rPr>
        <w:t>Constants</w:t>
      </w:r>
      <w:r>
        <w:rPr>
          <w:spacing w:val="-8"/>
        </w:rPr>
        <w:t xml:space="preserve"> </w:t>
      </w:r>
      <w:r>
        <w:rPr>
          <w:spacing w:val="-2"/>
        </w:rPr>
        <w:t>across</w:t>
      </w:r>
      <w:r>
        <w:rPr>
          <w:spacing w:val="-7"/>
        </w:rPr>
        <w:t xml:space="preserve"> </w:t>
      </w:r>
      <w:r>
        <w:rPr>
          <w:spacing w:val="-2"/>
        </w:rPr>
        <w:t>cultures</w:t>
      </w:r>
      <w:r>
        <w:rPr>
          <w:spacing w:val="-8"/>
        </w:rPr>
        <w:t xml:space="preserve"> </w:t>
      </w:r>
      <w:r>
        <w:rPr>
          <w:spacing w:val="-2"/>
        </w:rPr>
        <w:t>in</w:t>
      </w:r>
      <w:r>
        <w:rPr>
          <w:spacing w:val="-8"/>
        </w:rPr>
        <w:t xml:space="preserve"> </w:t>
      </w:r>
      <w:r>
        <w:rPr>
          <w:spacing w:val="-2"/>
        </w:rPr>
        <w:t>the</w:t>
      </w:r>
      <w:r>
        <w:rPr>
          <w:spacing w:val="-8"/>
        </w:rPr>
        <w:t xml:space="preserve"> </w:t>
      </w:r>
      <w:r>
        <w:rPr>
          <w:spacing w:val="-2"/>
        </w:rPr>
        <w:t>face</w:t>
      </w:r>
      <w:r>
        <w:rPr>
          <w:spacing w:val="-7"/>
        </w:rPr>
        <w:t xml:space="preserve"> </w:t>
      </w:r>
      <w:r>
        <w:rPr>
          <w:spacing w:val="-2"/>
        </w:rPr>
        <w:t>and</w:t>
      </w:r>
      <w:r>
        <w:rPr>
          <w:spacing w:val="-7"/>
        </w:rPr>
        <w:t xml:space="preserve"> </w:t>
      </w:r>
      <w:r>
        <w:rPr>
          <w:spacing w:val="-2"/>
        </w:rPr>
        <w:t>emotion.</w:t>
      </w:r>
    </w:p>
    <w:p w14:paraId="0755A0EE" w14:textId="77777777" w:rsidR="00F675FE" w:rsidRDefault="00000000">
      <w:pPr>
        <w:spacing w:before="155"/>
        <w:ind w:left="374"/>
        <w:jc w:val="both"/>
        <w:rPr>
          <w:sz w:val="24"/>
        </w:rPr>
      </w:pPr>
      <w:r>
        <w:rPr>
          <w:i/>
          <w:w w:val="105"/>
          <w:sz w:val="24"/>
        </w:rPr>
        <w:t>Journal</w:t>
      </w:r>
      <w:r>
        <w:rPr>
          <w:i/>
          <w:spacing w:val="3"/>
          <w:w w:val="105"/>
          <w:sz w:val="24"/>
        </w:rPr>
        <w:t xml:space="preserve"> </w:t>
      </w:r>
      <w:r>
        <w:rPr>
          <w:i/>
          <w:w w:val="105"/>
          <w:sz w:val="24"/>
        </w:rPr>
        <w:t>of</w:t>
      </w:r>
      <w:r>
        <w:rPr>
          <w:i/>
          <w:spacing w:val="3"/>
          <w:w w:val="105"/>
          <w:sz w:val="24"/>
        </w:rPr>
        <w:t xml:space="preserve"> </w:t>
      </w:r>
      <w:r>
        <w:rPr>
          <w:i/>
          <w:w w:val="105"/>
          <w:sz w:val="24"/>
        </w:rPr>
        <w:t>personality</w:t>
      </w:r>
      <w:r>
        <w:rPr>
          <w:i/>
          <w:spacing w:val="4"/>
          <w:w w:val="105"/>
          <w:sz w:val="24"/>
        </w:rPr>
        <w:t xml:space="preserve"> </w:t>
      </w:r>
      <w:r>
        <w:rPr>
          <w:i/>
          <w:w w:val="105"/>
          <w:sz w:val="24"/>
        </w:rPr>
        <w:t>and</w:t>
      </w:r>
      <w:r>
        <w:rPr>
          <w:i/>
          <w:spacing w:val="3"/>
          <w:w w:val="105"/>
          <w:sz w:val="24"/>
        </w:rPr>
        <w:t xml:space="preserve"> </w:t>
      </w:r>
      <w:r>
        <w:rPr>
          <w:i/>
          <w:w w:val="105"/>
          <w:sz w:val="24"/>
        </w:rPr>
        <w:t>social</w:t>
      </w:r>
      <w:r>
        <w:rPr>
          <w:i/>
          <w:spacing w:val="4"/>
          <w:w w:val="105"/>
          <w:sz w:val="24"/>
        </w:rPr>
        <w:t xml:space="preserve"> </w:t>
      </w:r>
      <w:r>
        <w:rPr>
          <w:i/>
          <w:w w:val="105"/>
          <w:sz w:val="24"/>
        </w:rPr>
        <w:t>psychology</w:t>
      </w:r>
      <w:r>
        <w:rPr>
          <w:w w:val="105"/>
          <w:sz w:val="24"/>
        </w:rPr>
        <w:t>,</w:t>
      </w:r>
      <w:r>
        <w:rPr>
          <w:spacing w:val="-2"/>
          <w:w w:val="105"/>
          <w:sz w:val="24"/>
        </w:rPr>
        <w:t xml:space="preserve"> 17(2):124.</w:t>
      </w:r>
    </w:p>
    <w:p w14:paraId="0755A0EF" w14:textId="77777777" w:rsidR="00F675FE" w:rsidRDefault="00F675FE">
      <w:pPr>
        <w:pStyle w:val="BodyText"/>
        <w:spacing w:before="5"/>
        <w:rPr>
          <w:sz w:val="26"/>
        </w:rPr>
      </w:pPr>
    </w:p>
    <w:p w14:paraId="0755A0F0" w14:textId="77777777" w:rsidR="00F675FE" w:rsidRDefault="00000000">
      <w:pPr>
        <w:spacing w:line="355" w:lineRule="auto"/>
        <w:ind w:left="374" w:right="1217" w:hanging="235"/>
        <w:jc w:val="both"/>
        <w:rPr>
          <w:sz w:val="24"/>
        </w:rPr>
      </w:pPr>
      <w:bookmarkStart w:id="149" w:name="_bookmark74"/>
      <w:bookmarkEnd w:id="149"/>
      <w:r>
        <w:rPr>
          <w:sz w:val="24"/>
        </w:rPr>
        <w:t>Ekman, P. and Friesen, W. V. (1978).</w:t>
      </w:r>
      <w:r>
        <w:rPr>
          <w:spacing w:val="40"/>
          <w:sz w:val="24"/>
        </w:rPr>
        <w:t xml:space="preserve"> </w:t>
      </w:r>
      <w:r>
        <w:rPr>
          <w:sz w:val="24"/>
        </w:rPr>
        <w:t>Facial action coding system.</w:t>
      </w:r>
      <w:r>
        <w:rPr>
          <w:spacing w:val="40"/>
          <w:sz w:val="24"/>
        </w:rPr>
        <w:t xml:space="preserve"> </w:t>
      </w:r>
      <w:r>
        <w:rPr>
          <w:i/>
          <w:sz w:val="24"/>
        </w:rPr>
        <w:t>Environmental Psychology &amp; Nonverbal Behavior</w:t>
      </w:r>
      <w:r>
        <w:rPr>
          <w:sz w:val="24"/>
        </w:rPr>
        <w:t>.</w:t>
      </w:r>
    </w:p>
    <w:p w14:paraId="0755A0F1" w14:textId="77777777" w:rsidR="00F675FE" w:rsidRDefault="00000000">
      <w:pPr>
        <w:pStyle w:val="BodyText"/>
        <w:spacing w:before="200" w:line="355" w:lineRule="auto"/>
        <w:ind w:left="374" w:right="1216" w:hanging="235"/>
        <w:jc w:val="both"/>
      </w:pPr>
      <w:bookmarkStart w:id="150" w:name="_bookmark75"/>
      <w:bookmarkEnd w:id="150"/>
      <w:r>
        <w:t>Faita, C., Vanni, F., Lorenzini, C., Carrozzino, M., Tanca, C., and Bergamasco, M. (2015).</w:t>
      </w:r>
      <w:r>
        <w:rPr>
          <w:spacing w:val="40"/>
        </w:rPr>
        <w:t xml:space="preserve"> </w:t>
      </w:r>
      <w:r>
        <w:t>Perception of Basic Emotions from Facial Expressions of Dynamic Virtual Avatars. In</w:t>
      </w:r>
      <w:r>
        <w:rPr>
          <w:spacing w:val="-8"/>
        </w:rPr>
        <w:t xml:space="preserve"> </w:t>
      </w:r>
      <w:r>
        <w:t>De</w:t>
      </w:r>
      <w:r>
        <w:rPr>
          <w:spacing w:val="-8"/>
        </w:rPr>
        <w:t xml:space="preserve"> </w:t>
      </w:r>
      <w:r>
        <w:t>Paolis,</w:t>
      </w:r>
      <w:r>
        <w:rPr>
          <w:spacing w:val="-6"/>
        </w:rPr>
        <w:t xml:space="preserve"> </w:t>
      </w:r>
      <w:r>
        <w:t>L.</w:t>
      </w:r>
      <w:r>
        <w:rPr>
          <w:spacing w:val="-8"/>
        </w:rPr>
        <w:t xml:space="preserve"> </w:t>
      </w:r>
      <w:r>
        <w:t>T.</w:t>
      </w:r>
      <w:r>
        <w:rPr>
          <w:spacing w:val="-8"/>
        </w:rPr>
        <w:t xml:space="preserve"> </w:t>
      </w:r>
      <w:r>
        <w:t>and</w:t>
      </w:r>
      <w:r>
        <w:rPr>
          <w:spacing w:val="-8"/>
        </w:rPr>
        <w:t xml:space="preserve"> </w:t>
      </w:r>
      <w:r>
        <w:t>Mongelli,</w:t>
      </w:r>
      <w:r>
        <w:rPr>
          <w:spacing w:val="-6"/>
        </w:rPr>
        <w:t xml:space="preserve"> </w:t>
      </w:r>
      <w:r>
        <w:t>A.,</w:t>
      </w:r>
      <w:r>
        <w:rPr>
          <w:spacing w:val="-6"/>
        </w:rPr>
        <w:t xml:space="preserve"> </w:t>
      </w:r>
      <w:r>
        <w:t>editors,</w:t>
      </w:r>
      <w:r>
        <w:rPr>
          <w:spacing w:val="-6"/>
        </w:rPr>
        <w:t xml:space="preserve"> </w:t>
      </w:r>
      <w:r>
        <w:rPr>
          <w:i/>
        </w:rPr>
        <w:t>Augmented</w:t>
      </w:r>
      <w:r>
        <w:rPr>
          <w:i/>
          <w:spacing w:val="-2"/>
        </w:rPr>
        <w:t xml:space="preserve"> </w:t>
      </w:r>
      <w:r>
        <w:rPr>
          <w:i/>
        </w:rPr>
        <w:t>and</w:t>
      </w:r>
      <w:r>
        <w:rPr>
          <w:i/>
          <w:spacing w:val="-2"/>
        </w:rPr>
        <w:t xml:space="preserve"> </w:t>
      </w:r>
      <w:r>
        <w:rPr>
          <w:i/>
        </w:rPr>
        <w:t>Virtual</w:t>
      </w:r>
      <w:r>
        <w:rPr>
          <w:i/>
          <w:spacing w:val="-2"/>
        </w:rPr>
        <w:t xml:space="preserve"> </w:t>
      </w:r>
      <w:r>
        <w:rPr>
          <w:i/>
        </w:rPr>
        <w:t>Reality</w:t>
      </w:r>
      <w:r>
        <w:t>, volume</w:t>
      </w:r>
      <w:r>
        <w:rPr>
          <w:spacing w:val="-9"/>
        </w:rPr>
        <w:t xml:space="preserve"> </w:t>
      </w:r>
      <w:r>
        <w:t>9254,</w:t>
      </w:r>
      <w:r>
        <w:rPr>
          <w:spacing w:val="-7"/>
        </w:rPr>
        <w:t xml:space="preserve"> </w:t>
      </w:r>
      <w:r>
        <w:t>pages</w:t>
      </w:r>
      <w:r>
        <w:rPr>
          <w:spacing w:val="-9"/>
        </w:rPr>
        <w:t xml:space="preserve"> </w:t>
      </w:r>
      <w:r>
        <w:t>409–419.</w:t>
      </w:r>
      <w:r>
        <w:rPr>
          <w:spacing w:val="-9"/>
        </w:rPr>
        <w:t xml:space="preserve"> </w:t>
      </w:r>
      <w:r>
        <w:t>Springer</w:t>
      </w:r>
      <w:r>
        <w:rPr>
          <w:spacing w:val="-9"/>
        </w:rPr>
        <w:t xml:space="preserve"> </w:t>
      </w:r>
      <w:r>
        <w:t>International</w:t>
      </w:r>
      <w:r>
        <w:rPr>
          <w:spacing w:val="-9"/>
        </w:rPr>
        <w:t xml:space="preserve"> </w:t>
      </w:r>
      <w:r>
        <w:t>Publishing,</w:t>
      </w:r>
      <w:r>
        <w:rPr>
          <w:spacing w:val="-6"/>
        </w:rPr>
        <w:t xml:space="preserve"> </w:t>
      </w:r>
      <w:r>
        <w:t>Cham.</w:t>
      </w:r>
      <w:r>
        <w:rPr>
          <w:spacing w:val="23"/>
        </w:rPr>
        <w:t xml:space="preserve"> </w:t>
      </w:r>
      <w:r>
        <w:t>Series</w:t>
      </w:r>
      <w:r>
        <w:rPr>
          <w:spacing w:val="-9"/>
        </w:rPr>
        <w:t xml:space="preserve"> </w:t>
      </w:r>
      <w:r>
        <w:t>Title: Lecture Notes in Computer Science.</w:t>
      </w:r>
    </w:p>
    <w:p w14:paraId="0755A0F2" w14:textId="77777777" w:rsidR="00F675FE" w:rsidRDefault="00F675FE">
      <w:pPr>
        <w:spacing w:line="355" w:lineRule="auto"/>
        <w:jc w:val="both"/>
        <w:sectPr w:rsidR="00F675FE">
          <w:headerReference w:type="default" r:id="rId120"/>
          <w:footerReference w:type="default" r:id="rId121"/>
          <w:pgSz w:w="12240" w:h="15840"/>
          <w:pgMar w:top="1020" w:right="220" w:bottom="280" w:left="1660" w:header="690" w:footer="0" w:gutter="0"/>
          <w:cols w:space="720"/>
        </w:sectPr>
      </w:pPr>
    </w:p>
    <w:p w14:paraId="0755A0F3" w14:textId="77777777" w:rsidR="00F675FE" w:rsidRDefault="00F675FE">
      <w:pPr>
        <w:pStyle w:val="BodyText"/>
        <w:rPr>
          <w:sz w:val="21"/>
        </w:rPr>
      </w:pPr>
    </w:p>
    <w:p w14:paraId="0755A0F4" w14:textId="77777777" w:rsidR="00F675FE" w:rsidRDefault="00000000">
      <w:pPr>
        <w:pStyle w:val="BodyText"/>
        <w:spacing w:before="117" w:line="355" w:lineRule="auto"/>
        <w:ind w:left="374" w:right="1217" w:hanging="235"/>
        <w:jc w:val="both"/>
      </w:pPr>
      <w:bookmarkStart w:id="151" w:name="_bookmark76"/>
      <w:bookmarkEnd w:id="151"/>
      <w:r>
        <w:t>Fishburn, F. A., Ludlum, R. S., Vaidya, C. J., and Medvedev, A. V. (2019).</w:t>
      </w:r>
      <w:r>
        <w:rPr>
          <w:spacing w:val="40"/>
        </w:rPr>
        <w:t xml:space="preserve"> </w:t>
      </w:r>
      <w:r>
        <w:t>Tempo-</w:t>
      </w:r>
      <w:r>
        <w:rPr>
          <w:spacing w:val="80"/>
        </w:rPr>
        <w:t xml:space="preserve"> </w:t>
      </w:r>
      <w:r>
        <w:t>ral</w:t>
      </w:r>
      <w:r>
        <w:rPr>
          <w:spacing w:val="-3"/>
        </w:rPr>
        <w:t xml:space="preserve"> </w:t>
      </w:r>
      <w:r>
        <w:t>Derivative</w:t>
      </w:r>
      <w:r>
        <w:rPr>
          <w:spacing w:val="-3"/>
        </w:rPr>
        <w:t xml:space="preserve"> </w:t>
      </w:r>
      <w:r>
        <w:t>Distribution</w:t>
      </w:r>
      <w:r>
        <w:rPr>
          <w:spacing w:val="-3"/>
        </w:rPr>
        <w:t xml:space="preserve"> </w:t>
      </w:r>
      <w:r>
        <w:t>Repair</w:t>
      </w:r>
      <w:r>
        <w:rPr>
          <w:spacing w:val="-3"/>
        </w:rPr>
        <w:t xml:space="preserve"> </w:t>
      </w:r>
      <w:r>
        <w:t>(TDDR):</w:t>
      </w:r>
      <w:r>
        <w:rPr>
          <w:spacing w:val="-3"/>
        </w:rPr>
        <w:t xml:space="preserve"> </w:t>
      </w:r>
      <w:r>
        <w:t>A</w:t>
      </w:r>
      <w:r>
        <w:rPr>
          <w:spacing w:val="-3"/>
        </w:rPr>
        <w:t xml:space="preserve"> </w:t>
      </w:r>
      <w:r>
        <w:t>motion</w:t>
      </w:r>
      <w:r>
        <w:rPr>
          <w:spacing w:val="-3"/>
        </w:rPr>
        <w:t xml:space="preserve"> </w:t>
      </w:r>
      <w:r>
        <w:t>correction</w:t>
      </w:r>
      <w:r>
        <w:rPr>
          <w:spacing w:val="-3"/>
        </w:rPr>
        <w:t xml:space="preserve"> </w:t>
      </w:r>
      <w:r>
        <w:t>method</w:t>
      </w:r>
      <w:r>
        <w:rPr>
          <w:spacing w:val="-3"/>
        </w:rPr>
        <w:t xml:space="preserve"> </w:t>
      </w:r>
      <w:r>
        <w:t>for</w:t>
      </w:r>
      <w:r>
        <w:rPr>
          <w:spacing w:val="-3"/>
        </w:rPr>
        <w:t xml:space="preserve"> </w:t>
      </w:r>
      <w:r>
        <w:t xml:space="preserve">fNIRS. </w:t>
      </w:r>
      <w:r>
        <w:rPr>
          <w:i/>
        </w:rPr>
        <w:t>NeuroImage</w:t>
      </w:r>
      <w:r>
        <w:t>, 184:171–179.</w:t>
      </w:r>
    </w:p>
    <w:p w14:paraId="0755A0F5" w14:textId="77777777" w:rsidR="00F675FE" w:rsidRDefault="00000000">
      <w:pPr>
        <w:spacing w:before="201" w:line="355" w:lineRule="auto"/>
        <w:ind w:left="374" w:right="1217" w:hanging="235"/>
        <w:jc w:val="both"/>
        <w:rPr>
          <w:sz w:val="24"/>
        </w:rPr>
      </w:pPr>
      <w:bookmarkStart w:id="152" w:name="_bookmark77"/>
      <w:bookmarkEnd w:id="152"/>
      <w:r>
        <w:rPr>
          <w:w w:val="105"/>
          <w:sz w:val="24"/>
        </w:rPr>
        <w:t xml:space="preserve">Friston, K. </w:t>
      </w:r>
      <w:r>
        <w:rPr>
          <w:w w:val="125"/>
          <w:sz w:val="24"/>
        </w:rPr>
        <w:t xml:space="preserve">J. </w:t>
      </w:r>
      <w:r>
        <w:rPr>
          <w:w w:val="105"/>
          <w:sz w:val="24"/>
        </w:rPr>
        <w:t>(2007).</w:t>
      </w:r>
      <w:r>
        <w:rPr>
          <w:spacing w:val="40"/>
          <w:w w:val="105"/>
          <w:sz w:val="24"/>
        </w:rPr>
        <w:t xml:space="preserve"> </w:t>
      </w:r>
      <w:r>
        <w:rPr>
          <w:i/>
          <w:w w:val="105"/>
          <w:sz w:val="24"/>
        </w:rPr>
        <w:t xml:space="preserve">Statistical parametric mapping: the analysis of functional brain </w:t>
      </w:r>
      <w:r>
        <w:rPr>
          <w:i/>
          <w:sz w:val="24"/>
        </w:rPr>
        <w:t>images</w:t>
      </w:r>
      <w:r>
        <w:rPr>
          <w:sz w:val="24"/>
        </w:rPr>
        <w:t>.</w:t>
      </w:r>
      <w:r>
        <w:rPr>
          <w:spacing w:val="34"/>
          <w:sz w:val="24"/>
        </w:rPr>
        <w:t xml:space="preserve"> </w:t>
      </w:r>
      <w:r>
        <w:rPr>
          <w:sz w:val="24"/>
        </w:rPr>
        <w:t>Elsevier / Academic Press, Amsterdam Boston, 1st ed edition.</w:t>
      </w:r>
    </w:p>
    <w:p w14:paraId="0755A0F6" w14:textId="77777777" w:rsidR="00F675FE" w:rsidRDefault="00000000">
      <w:pPr>
        <w:pStyle w:val="BodyText"/>
        <w:spacing w:before="200" w:line="355" w:lineRule="auto"/>
        <w:ind w:left="374" w:right="1217" w:hanging="235"/>
        <w:jc w:val="both"/>
      </w:pPr>
      <w:bookmarkStart w:id="153" w:name="_bookmark78"/>
      <w:bookmarkEnd w:id="153"/>
      <w:r>
        <w:t xml:space="preserve">Garc´ıa, A. S., </w:t>
      </w:r>
      <w:r>
        <w:rPr>
          <w:spacing w:val="-7"/>
          <w:w w:val="113"/>
        </w:rPr>
        <w:t>F</w:t>
      </w:r>
      <w:r>
        <w:rPr>
          <w:spacing w:val="13"/>
          <w:w w:val="92"/>
        </w:rPr>
        <w:t>ern</w:t>
      </w:r>
      <w:r>
        <w:rPr>
          <w:spacing w:val="-105"/>
          <w:w w:val="145"/>
        </w:rPr>
        <w:t>´</w:t>
      </w:r>
      <w:r>
        <w:rPr>
          <w:spacing w:val="12"/>
          <w:w w:val="93"/>
        </w:rPr>
        <w:t>andez-</w:t>
      </w:r>
      <w:r>
        <w:t>Sotos, P., Vicente-Querol, M. A., Lahera, G., Rodriguez- Jimenez, R., and</w:t>
      </w:r>
      <w:r>
        <w:rPr>
          <w:spacing w:val="-1"/>
        </w:rPr>
        <w:t xml:space="preserve"> </w:t>
      </w:r>
      <w:r>
        <w:rPr>
          <w:spacing w:val="-8"/>
          <w:w w:val="114"/>
        </w:rPr>
        <w:t>F</w:t>
      </w:r>
      <w:r>
        <w:rPr>
          <w:spacing w:val="12"/>
          <w:w w:val="93"/>
        </w:rPr>
        <w:t>ern</w:t>
      </w:r>
      <w:r>
        <w:rPr>
          <w:spacing w:val="-105"/>
          <w:w w:val="146"/>
        </w:rPr>
        <w:t>´</w:t>
      </w:r>
      <w:r>
        <w:rPr>
          <w:spacing w:val="11"/>
          <w:w w:val="91"/>
        </w:rPr>
        <w:t>andez</w:t>
      </w:r>
      <w:r>
        <w:rPr>
          <w:spacing w:val="12"/>
          <w:w w:val="96"/>
        </w:rPr>
        <w:t>-</w:t>
      </w:r>
      <w:r>
        <w:t>Caballero, A.</w:t>
      </w:r>
      <w:r>
        <w:rPr>
          <w:spacing w:val="-1"/>
        </w:rPr>
        <w:t xml:space="preserve"> </w:t>
      </w:r>
      <w:r>
        <w:t>(2020).</w:t>
      </w:r>
      <w:r>
        <w:rPr>
          <w:spacing w:val="40"/>
        </w:rPr>
        <w:t xml:space="preserve"> </w:t>
      </w:r>
      <w:r>
        <w:t>Design</w:t>
      </w:r>
      <w:r>
        <w:rPr>
          <w:spacing w:val="-1"/>
        </w:rPr>
        <w:t xml:space="preserve"> </w:t>
      </w:r>
      <w:r>
        <w:t>of</w:t>
      </w:r>
      <w:r>
        <w:rPr>
          <w:spacing w:val="-1"/>
        </w:rPr>
        <w:t xml:space="preserve"> </w:t>
      </w:r>
      <w:r>
        <w:t>reliable</w:t>
      </w:r>
      <w:r>
        <w:rPr>
          <w:spacing w:val="-1"/>
        </w:rPr>
        <w:t xml:space="preserve"> </w:t>
      </w:r>
      <w:r>
        <w:t>virtual</w:t>
      </w:r>
      <w:r>
        <w:rPr>
          <w:spacing w:val="-1"/>
        </w:rPr>
        <w:t xml:space="preserve"> </w:t>
      </w:r>
      <w:r>
        <w:t>human facial</w:t>
      </w:r>
      <w:r>
        <w:rPr>
          <w:spacing w:val="-15"/>
        </w:rPr>
        <w:t xml:space="preserve"> </w:t>
      </w:r>
      <w:r>
        <w:t>expressions</w:t>
      </w:r>
      <w:r>
        <w:rPr>
          <w:spacing w:val="-15"/>
        </w:rPr>
        <w:t xml:space="preserve"> </w:t>
      </w:r>
      <w:r>
        <w:t>and</w:t>
      </w:r>
      <w:r>
        <w:rPr>
          <w:spacing w:val="-15"/>
        </w:rPr>
        <w:t xml:space="preserve"> </w:t>
      </w:r>
      <w:r>
        <w:t>validation</w:t>
      </w:r>
      <w:r>
        <w:rPr>
          <w:spacing w:val="-15"/>
        </w:rPr>
        <w:t xml:space="preserve"> </w:t>
      </w:r>
      <w:r>
        <w:t>by</w:t>
      </w:r>
      <w:r>
        <w:rPr>
          <w:spacing w:val="-15"/>
        </w:rPr>
        <w:t xml:space="preserve"> </w:t>
      </w:r>
      <w:r>
        <w:t>healthy</w:t>
      </w:r>
      <w:r>
        <w:rPr>
          <w:spacing w:val="-15"/>
        </w:rPr>
        <w:t xml:space="preserve"> </w:t>
      </w:r>
      <w:r>
        <w:t>people.</w:t>
      </w:r>
      <w:r>
        <w:rPr>
          <w:spacing w:val="-4"/>
        </w:rPr>
        <w:t xml:space="preserve"> </w:t>
      </w:r>
      <w:r>
        <w:rPr>
          <w:i/>
        </w:rPr>
        <w:t>Integrated</w:t>
      </w:r>
      <w:r>
        <w:rPr>
          <w:i/>
          <w:spacing w:val="-12"/>
        </w:rPr>
        <w:t xml:space="preserve"> </w:t>
      </w:r>
      <w:r>
        <w:rPr>
          <w:i/>
        </w:rPr>
        <w:t>Computer-Aided</w:t>
      </w:r>
      <w:r>
        <w:rPr>
          <w:i/>
          <w:spacing w:val="-13"/>
        </w:rPr>
        <w:t xml:space="preserve"> </w:t>
      </w:r>
      <w:r>
        <w:rPr>
          <w:i/>
        </w:rPr>
        <w:t>Engi- neering</w:t>
      </w:r>
      <w:r>
        <w:t>, 27(3):287–299.</w:t>
      </w:r>
    </w:p>
    <w:p w14:paraId="0755A0F7" w14:textId="77777777" w:rsidR="00F675FE" w:rsidRDefault="00000000">
      <w:pPr>
        <w:pStyle w:val="BodyText"/>
        <w:spacing w:before="201" w:line="355" w:lineRule="auto"/>
        <w:ind w:left="374" w:right="1216" w:hanging="235"/>
        <w:jc w:val="both"/>
      </w:pPr>
      <w:bookmarkStart w:id="154" w:name="_bookmark79"/>
      <w:bookmarkEnd w:id="154"/>
      <w:r>
        <w:t>Gramfort,</w:t>
      </w:r>
      <w:r>
        <w:rPr>
          <w:spacing w:val="39"/>
        </w:rPr>
        <w:t xml:space="preserve"> </w:t>
      </w:r>
      <w:r>
        <w:t>A.,</w:t>
      </w:r>
      <w:r>
        <w:rPr>
          <w:spacing w:val="39"/>
        </w:rPr>
        <w:t xml:space="preserve"> </w:t>
      </w:r>
      <w:r>
        <w:t>Luessi,</w:t>
      </w:r>
      <w:r>
        <w:rPr>
          <w:spacing w:val="39"/>
        </w:rPr>
        <w:t xml:space="preserve"> </w:t>
      </w:r>
      <w:r>
        <w:t>M.,</w:t>
      </w:r>
      <w:r>
        <w:rPr>
          <w:spacing w:val="39"/>
        </w:rPr>
        <w:t xml:space="preserve"> </w:t>
      </w:r>
      <w:r>
        <w:t>Larson,</w:t>
      </w:r>
      <w:r>
        <w:rPr>
          <w:spacing w:val="39"/>
        </w:rPr>
        <w:t xml:space="preserve"> </w:t>
      </w:r>
      <w:r>
        <w:t>E.,</w:t>
      </w:r>
      <w:r>
        <w:rPr>
          <w:spacing w:val="39"/>
        </w:rPr>
        <w:t xml:space="preserve"> </w:t>
      </w:r>
      <w:r>
        <w:t>Engemann,</w:t>
      </w:r>
      <w:r>
        <w:rPr>
          <w:spacing w:val="39"/>
        </w:rPr>
        <w:t xml:space="preserve"> </w:t>
      </w:r>
      <w:r>
        <w:t>D.</w:t>
      </w:r>
      <w:r>
        <w:rPr>
          <w:spacing w:val="31"/>
        </w:rPr>
        <w:t xml:space="preserve"> </w:t>
      </w:r>
      <w:r>
        <w:t>A.,</w:t>
      </w:r>
      <w:r>
        <w:rPr>
          <w:spacing w:val="39"/>
        </w:rPr>
        <w:t xml:space="preserve"> </w:t>
      </w:r>
      <w:r>
        <w:t>Strohmeier,</w:t>
      </w:r>
      <w:r>
        <w:rPr>
          <w:spacing w:val="39"/>
        </w:rPr>
        <w:t xml:space="preserve"> </w:t>
      </w:r>
      <w:r>
        <w:t>D.,</w:t>
      </w:r>
      <w:r>
        <w:rPr>
          <w:spacing w:val="39"/>
        </w:rPr>
        <w:t xml:space="preserve"> </w:t>
      </w:r>
      <w:r>
        <w:t xml:space="preserve">Brodbeck, C., Goj, R., Jas, M., Brooks, T., Parkkonen, L., and </w:t>
      </w:r>
      <w:r>
        <w:rPr>
          <w:spacing w:val="25"/>
          <w:w w:val="82"/>
        </w:rPr>
        <w:t>H</w:t>
      </w:r>
      <w:r>
        <w:rPr>
          <w:spacing w:val="-92"/>
          <w:w w:val="141"/>
        </w:rPr>
        <w:t>¨</w:t>
      </w:r>
      <w:r>
        <w:rPr>
          <w:spacing w:val="24"/>
          <w:w w:val="89"/>
        </w:rPr>
        <w:t>am</w:t>
      </w:r>
      <w:r>
        <w:rPr>
          <w:spacing w:val="-93"/>
          <w:w w:val="141"/>
        </w:rPr>
        <w:t>¨</w:t>
      </w:r>
      <w:r>
        <w:rPr>
          <w:spacing w:val="24"/>
          <w:w w:val="90"/>
        </w:rPr>
        <w:t>al</w:t>
      </w:r>
      <w:r>
        <w:rPr>
          <w:spacing w:val="-93"/>
          <w:w w:val="141"/>
        </w:rPr>
        <w:t>¨</w:t>
      </w:r>
      <w:r>
        <w:rPr>
          <w:spacing w:val="24"/>
          <w:w w:val="89"/>
        </w:rPr>
        <w:t>ainen</w:t>
      </w:r>
      <w:r>
        <w:rPr>
          <w:spacing w:val="25"/>
          <w:w w:val="89"/>
        </w:rPr>
        <w:t>,</w:t>
      </w:r>
      <w:r>
        <w:rPr>
          <w:spacing w:val="-1"/>
          <w:w w:val="99"/>
        </w:rPr>
        <w:t xml:space="preserve"> </w:t>
      </w:r>
      <w:r>
        <w:t>M. (2013).</w:t>
      </w:r>
      <w:r>
        <w:rPr>
          <w:spacing w:val="40"/>
        </w:rPr>
        <w:t xml:space="preserve"> </w:t>
      </w:r>
      <w:r>
        <w:t>MEG and EEG data analysis with MNE-Python.</w:t>
      </w:r>
      <w:r>
        <w:rPr>
          <w:spacing w:val="40"/>
        </w:rPr>
        <w:t xml:space="preserve"> </w:t>
      </w:r>
      <w:r>
        <w:rPr>
          <w:i/>
        </w:rPr>
        <w:t>Frontiers in Neuroscience</w:t>
      </w:r>
      <w:r>
        <w:t>, 7.</w:t>
      </w:r>
      <w:r>
        <w:rPr>
          <w:spacing w:val="40"/>
        </w:rPr>
        <w:t xml:space="preserve"> </w:t>
      </w:r>
      <w:r>
        <w:t xml:space="preserve">Publisher: </w:t>
      </w:r>
      <w:r>
        <w:rPr>
          <w:spacing w:val="-2"/>
        </w:rPr>
        <w:t>Frontiers.</w:t>
      </w:r>
    </w:p>
    <w:p w14:paraId="0755A0F8" w14:textId="77777777" w:rsidR="00F675FE" w:rsidRDefault="00000000">
      <w:pPr>
        <w:pStyle w:val="BodyText"/>
        <w:spacing w:before="201" w:line="355" w:lineRule="auto"/>
        <w:ind w:left="374" w:right="1216" w:hanging="235"/>
        <w:jc w:val="both"/>
      </w:pPr>
      <w:bookmarkStart w:id="155" w:name="_bookmark80"/>
      <w:bookmarkEnd w:id="155"/>
      <w:r>
        <w:t>Hakim,</w:t>
      </w:r>
      <w:r>
        <w:rPr>
          <w:spacing w:val="-3"/>
        </w:rPr>
        <w:t xml:space="preserve"> </w:t>
      </w:r>
      <w:r>
        <w:t>U.,</w:t>
      </w:r>
      <w:r>
        <w:rPr>
          <w:spacing w:val="-3"/>
        </w:rPr>
        <w:t xml:space="preserve"> </w:t>
      </w:r>
      <w:r>
        <w:t>De</w:t>
      </w:r>
      <w:r>
        <w:rPr>
          <w:spacing w:val="-4"/>
        </w:rPr>
        <w:t xml:space="preserve"> </w:t>
      </w:r>
      <w:r>
        <w:t>Felice,</w:t>
      </w:r>
      <w:r>
        <w:rPr>
          <w:spacing w:val="-3"/>
        </w:rPr>
        <w:t xml:space="preserve"> </w:t>
      </w:r>
      <w:r>
        <w:t>S.,</w:t>
      </w:r>
      <w:r>
        <w:rPr>
          <w:spacing w:val="-3"/>
        </w:rPr>
        <w:t xml:space="preserve"> </w:t>
      </w:r>
      <w:r>
        <w:t>Pinti,</w:t>
      </w:r>
      <w:r>
        <w:rPr>
          <w:spacing w:val="-3"/>
        </w:rPr>
        <w:t xml:space="preserve"> </w:t>
      </w:r>
      <w:r>
        <w:t>P.,</w:t>
      </w:r>
      <w:r>
        <w:rPr>
          <w:spacing w:val="-3"/>
        </w:rPr>
        <w:t xml:space="preserve"> </w:t>
      </w:r>
      <w:r>
        <w:t>Zhang,</w:t>
      </w:r>
      <w:r>
        <w:rPr>
          <w:spacing w:val="-3"/>
        </w:rPr>
        <w:t xml:space="preserve"> </w:t>
      </w:r>
      <w:r>
        <w:t>X.,</w:t>
      </w:r>
      <w:r>
        <w:rPr>
          <w:spacing w:val="-3"/>
        </w:rPr>
        <w:t xml:space="preserve"> </w:t>
      </w:r>
      <w:r>
        <w:t>Noah,</w:t>
      </w:r>
      <w:r>
        <w:rPr>
          <w:spacing w:val="-3"/>
        </w:rPr>
        <w:t xml:space="preserve"> </w:t>
      </w:r>
      <w:r>
        <w:t>J.,</w:t>
      </w:r>
      <w:r>
        <w:rPr>
          <w:spacing w:val="-3"/>
        </w:rPr>
        <w:t xml:space="preserve"> </w:t>
      </w:r>
      <w:r>
        <w:t>Ono,</w:t>
      </w:r>
      <w:r>
        <w:rPr>
          <w:spacing w:val="-3"/>
        </w:rPr>
        <w:t xml:space="preserve"> </w:t>
      </w:r>
      <w:r>
        <w:t>Y.,</w:t>
      </w:r>
      <w:r>
        <w:rPr>
          <w:spacing w:val="-3"/>
        </w:rPr>
        <w:t xml:space="preserve"> </w:t>
      </w:r>
      <w:r>
        <w:t>Burgess,</w:t>
      </w:r>
      <w:r>
        <w:rPr>
          <w:spacing w:val="-3"/>
        </w:rPr>
        <w:t xml:space="preserve"> </w:t>
      </w:r>
      <w:r>
        <w:t>P.</w:t>
      </w:r>
      <w:r>
        <w:rPr>
          <w:spacing w:val="-4"/>
        </w:rPr>
        <w:t xml:space="preserve"> </w:t>
      </w:r>
      <w:r>
        <w:t>W.,</w:t>
      </w:r>
      <w:r>
        <w:rPr>
          <w:spacing w:val="-3"/>
        </w:rPr>
        <w:t xml:space="preserve"> </w:t>
      </w:r>
      <w:r>
        <w:t>Hamil- ton,</w:t>
      </w:r>
      <w:r>
        <w:rPr>
          <w:spacing w:val="-14"/>
        </w:rPr>
        <w:t xml:space="preserve"> </w:t>
      </w:r>
      <w:r>
        <w:t>A.,</w:t>
      </w:r>
      <w:r>
        <w:rPr>
          <w:spacing w:val="-14"/>
        </w:rPr>
        <w:t xml:space="preserve"> </w:t>
      </w:r>
      <w:r>
        <w:t>Hirsch,</w:t>
      </w:r>
      <w:r>
        <w:rPr>
          <w:spacing w:val="-14"/>
        </w:rPr>
        <w:t xml:space="preserve"> </w:t>
      </w:r>
      <w:r>
        <w:t>J.,</w:t>
      </w:r>
      <w:r>
        <w:rPr>
          <w:spacing w:val="-14"/>
        </w:rPr>
        <w:t xml:space="preserve"> </w:t>
      </w:r>
      <w:r>
        <w:t>and</w:t>
      </w:r>
      <w:r>
        <w:rPr>
          <w:spacing w:val="-15"/>
        </w:rPr>
        <w:t xml:space="preserve"> </w:t>
      </w:r>
      <w:r>
        <w:t>Tachtsidis,</w:t>
      </w:r>
      <w:r>
        <w:rPr>
          <w:spacing w:val="-14"/>
        </w:rPr>
        <w:t xml:space="preserve"> </w:t>
      </w:r>
      <w:r>
        <w:t>I.</w:t>
      </w:r>
      <w:r>
        <w:rPr>
          <w:spacing w:val="-15"/>
        </w:rPr>
        <w:t xml:space="preserve"> </w:t>
      </w:r>
      <w:r>
        <w:t>(2023).</w:t>
      </w:r>
      <w:r>
        <w:rPr>
          <w:spacing w:val="-1"/>
        </w:rPr>
        <w:t xml:space="preserve"> </w:t>
      </w:r>
      <w:r>
        <w:t>Quantification</w:t>
      </w:r>
      <w:r>
        <w:rPr>
          <w:spacing w:val="-15"/>
        </w:rPr>
        <w:t xml:space="preserve"> </w:t>
      </w:r>
      <w:r>
        <w:t>of</w:t>
      </w:r>
      <w:r>
        <w:rPr>
          <w:spacing w:val="-15"/>
        </w:rPr>
        <w:t xml:space="preserve"> </w:t>
      </w:r>
      <w:r>
        <w:t>inter-brain</w:t>
      </w:r>
      <w:r>
        <w:rPr>
          <w:spacing w:val="-15"/>
        </w:rPr>
        <w:t xml:space="preserve"> </w:t>
      </w:r>
      <w:r>
        <w:t xml:space="preserve">coupling: A </w:t>
      </w:r>
      <w:r>
        <w:rPr>
          <w:w w:val="95"/>
        </w:rPr>
        <w:t>review</w:t>
      </w:r>
      <w:r>
        <w:rPr>
          <w:spacing w:val="-7"/>
          <w:w w:val="95"/>
        </w:rPr>
        <w:t xml:space="preserve"> </w:t>
      </w:r>
      <w:r>
        <w:rPr>
          <w:w w:val="95"/>
        </w:rPr>
        <w:t>of</w:t>
      </w:r>
      <w:r>
        <w:rPr>
          <w:spacing w:val="-7"/>
          <w:w w:val="95"/>
        </w:rPr>
        <w:t xml:space="preserve"> </w:t>
      </w:r>
      <w:r>
        <w:rPr>
          <w:w w:val="95"/>
        </w:rPr>
        <w:t>current</w:t>
      </w:r>
      <w:r>
        <w:rPr>
          <w:spacing w:val="-7"/>
          <w:w w:val="95"/>
        </w:rPr>
        <w:t xml:space="preserve"> </w:t>
      </w:r>
      <w:r>
        <w:rPr>
          <w:w w:val="95"/>
        </w:rPr>
        <w:t>methods</w:t>
      </w:r>
      <w:r>
        <w:rPr>
          <w:spacing w:val="-7"/>
          <w:w w:val="95"/>
        </w:rPr>
        <w:t xml:space="preserve"> </w:t>
      </w:r>
      <w:r>
        <w:rPr>
          <w:w w:val="95"/>
        </w:rPr>
        <w:t>used</w:t>
      </w:r>
      <w:r>
        <w:rPr>
          <w:spacing w:val="-7"/>
          <w:w w:val="95"/>
        </w:rPr>
        <w:t xml:space="preserve"> </w:t>
      </w:r>
      <w:r>
        <w:rPr>
          <w:w w:val="95"/>
        </w:rPr>
        <w:t>in</w:t>
      </w:r>
      <w:r>
        <w:rPr>
          <w:spacing w:val="-7"/>
          <w:w w:val="95"/>
        </w:rPr>
        <w:t xml:space="preserve"> </w:t>
      </w:r>
      <w:r>
        <w:rPr>
          <w:w w:val="95"/>
        </w:rPr>
        <w:t>haemodynamic</w:t>
      </w:r>
      <w:r>
        <w:rPr>
          <w:spacing w:val="-7"/>
          <w:w w:val="95"/>
        </w:rPr>
        <w:t xml:space="preserve"> </w:t>
      </w:r>
      <w:r>
        <w:rPr>
          <w:w w:val="95"/>
        </w:rPr>
        <w:t>and</w:t>
      </w:r>
      <w:r>
        <w:rPr>
          <w:spacing w:val="-8"/>
          <w:w w:val="95"/>
        </w:rPr>
        <w:t xml:space="preserve"> </w:t>
      </w:r>
      <w:r>
        <w:rPr>
          <w:w w:val="95"/>
        </w:rPr>
        <w:t>electrophysiological</w:t>
      </w:r>
      <w:r>
        <w:rPr>
          <w:spacing w:val="-7"/>
          <w:w w:val="95"/>
        </w:rPr>
        <w:t xml:space="preserve"> </w:t>
      </w:r>
      <w:r>
        <w:rPr>
          <w:w w:val="95"/>
        </w:rPr>
        <w:t xml:space="preserve">hyperscan- </w:t>
      </w:r>
      <w:r>
        <w:t>ning studies.</w:t>
      </w:r>
      <w:r>
        <w:rPr>
          <w:spacing w:val="40"/>
        </w:rPr>
        <w:t xml:space="preserve"> </w:t>
      </w:r>
      <w:r>
        <w:rPr>
          <w:i/>
        </w:rPr>
        <w:t>NeuroImage</w:t>
      </w:r>
      <w:r>
        <w:t>, 280:120354.</w:t>
      </w:r>
    </w:p>
    <w:p w14:paraId="0755A0F9" w14:textId="77777777" w:rsidR="00F675FE" w:rsidRDefault="00000000">
      <w:pPr>
        <w:pStyle w:val="BodyText"/>
        <w:spacing w:before="200"/>
        <w:ind w:left="140"/>
        <w:jc w:val="both"/>
      </w:pPr>
      <w:bookmarkStart w:id="156" w:name="_bookmark81"/>
      <w:bookmarkEnd w:id="156"/>
      <w:r>
        <w:t>Haxby,</w:t>
      </w:r>
      <w:r>
        <w:rPr>
          <w:spacing w:val="15"/>
          <w:w w:val="105"/>
        </w:rPr>
        <w:t xml:space="preserve"> </w:t>
      </w:r>
      <w:r>
        <w:rPr>
          <w:w w:val="105"/>
        </w:rPr>
        <w:t>J.</w:t>
      </w:r>
      <w:r>
        <w:rPr>
          <w:spacing w:val="14"/>
          <w:w w:val="105"/>
        </w:rPr>
        <w:t xml:space="preserve"> </w:t>
      </w:r>
      <w:r>
        <w:t>V.,</w:t>
      </w:r>
      <w:r>
        <w:rPr>
          <w:spacing w:val="18"/>
        </w:rPr>
        <w:t xml:space="preserve"> </w:t>
      </w:r>
      <w:r>
        <w:t>Hoffman,</w:t>
      </w:r>
      <w:r>
        <w:rPr>
          <w:spacing w:val="19"/>
        </w:rPr>
        <w:t xml:space="preserve"> </w:t>
      </w:r>
      <w:r>
        <w:t>E.</w:t>
      </w:r>
      <w:r>
        <w:rPr>
          <w:spacing w:val="16"/>
        </w:rPr>
        <w:t xml:space="preserve"> </w:t>
      </w:r>
      <w:r>
        <w:t>A.,</w:t>
      </w:r>
      <w:r>
        <w:rPr>
          <w:spacing w:val="19"/>
        </w:rPr>
        <w:t xml:space="preserve"> </w:t>
      </w:r>
      <w:r>
        <w:t>Gobbini,</w:t>
      </w:r>
      <w:r>
        <w:rPr>
          <w:spacing w:val="19"/>
        </w:rPr>
        <w:t xml:space="preserve"> </w:t>
      </w:r>
      <w:r>
        <w:t>M.</w:t>
      </w:r>
      <w:r>
        <w:rPr>
          <w:spacing w:val="16"/>
        </w:rPr>
        <w:t xml:space="preserve"> </w:t>
      </w:r>
      <w:r>
        <w:t>I.,</w:t>
      </w:r>
      <w:r>
        <w:rPr>
          <w:spacing w:val="19"/>
        </w:rPr>
        <w:t xml:space="preserve"> </w:t>
      </w:r>
      <w:r>
        <w:t>Haxby,</w:t>
      </w:r>
      <w:r>
        <w:rPr>
          <w:spacing w:val="16"/>
          <w:w w:val="105"/>
        </w:rPr>
        <w:t xml:space="preserve"> </w:t>
      </w:r>
      <w:r>
        <w:rPr>
          <w:w w:val="105"/>
        </w:rPr>
        <w:t>J.</w:t>
      </w:r>
      <w:r>
        <w:rPr>
          <w:spacing w:val="13"/>
          <w:w w:val="105"/>
        </w:rPr>
        <w:t xml:space="preserve"> </w:t>
      </w:r>
      <w:r>
        <w:t>V.,</w:t>
      </w:r>
      <w:r>
        <w:rPr>
          <w:spacing w:val="18"/>
        </w:rPr>
        <w:t xml:space="preserve"> </w:t>
      </w:r>
      <w:r>
        <w:t>Hoffman,</w:t>
      </w:r>
      <w:r>
        <w:rPr>
          <w:spacing w:val="19"/>
        </w:rPr>
        <w:t xml:space="preserve"> </w:t>
      </w:r>
      <w:r>
        <w:t>E.</w:t>
      </w:r>
      <w:r>
        <w:rPr>
          <w:spacing w:val="16"/>
        </w:rPr>
        <w:t xml:space="preserve"> </w:t>
      </w:r>
      <w:r>
        <w:t>A.,</w:t>
      </w:r>
      <w:r>
        <w:rPr>
          <w:spacing w:val="19"/>
        </w:rPr>
        <w:t xml:space="preserve"> </w:t>
      </w:r>
      <w:r>
        <w:rPr>
          <w:spacing w:val="-2"/>
        </w:rPr>
        <w:t>Gobbini,</w:t>
      </w:r>
    </w:p>
    <w:p w14:paraId="0755A0FA" w14:textId="77777777" w:rsidR="00F675FE" w:rsidRDefault="00000000">
      <w:pPr>
        <w:pStyle w:val="BodyText"/>
        <w:spacing w:before="156" w:line="355" w:lineRule="auto"/>
        <w:ind w:left="374" w:right="1216"/>
        <w:jc w:val="both"/>
      </w:pPr>
      <w:r>
        <w:rPr>
          <w:w w:val="105"/>
        </w:rPr>
        <w:t>M. I., Haxby, J. V., Hoffman, E. A., and Gobbini, M. I. (2000).</w:t>
      </w:r>
      <w:r>
        <w:rPr>
          <w:spacing w:val="40"/>
          <w:w w:val="105"/>
        </w:rPr>
        <w:t xml:space="preserve"> </w:t>
      </w:r>
      <w:r>
        <w:rPr>
          <w:w w:val="105"/>
        </w:rPr>
        <w:t xml:space="preserve">The distributed </w:t>
      </w:r>
      <w:r>
        <w:t>human</w:t>
      </w:r>
      <w:r>
        <w:rPr>
          <w:spacing w:val="-7"/>
        </w:rPr>
        <w:t xml:space="preserve"> </w:t>
      </w:r>
      <w:r>
        <w:t>neural</w:t>
      </w:r>
      <w:r>
        <w:rPr>
          <w:spacing w:val="-7"/>
        </w:rPr>
        <w:t xml:space="preserve"> </w:t>
      </w:r>
      <w:r>
        <w:t>system</w:t>
      </w:r>
      <w:r>
        <w:rPr>
          <w:spacing w:val="-7"/>
        </w:rPr>
        <w:t xml:space="preserve"> </w:t>
      </w:r>
      <w:r>
        <w:t>for</w:t>
      </w:r>
      <w:r>
        <w:rPr>
          <w:spacing w:val="-7"/>
        </w:rPr>
        <w:t xml:space="preserve"> </w:t>
      </w:r>
      <w:r>
        <w:t>face</w:t>
      </w:r>
      <w:r>
        <w:rPr>
          <w:spacing w:val="-7"/>
        </w:rPr>
        <w:t xml:space="preserve"> </w:t>
      </w:r>
      <w:r>
        <w:t xml:space="preserve">perception. </w:t>
      </w:r>
      <w:r>
        <w:rPr>
          <w:i/>
        </w:rPr>
        <w:t>Trends</w:t>
      </w:r>
      <w:r>
        <w:rPr>
          <w:i/>
          <w:spacing w:val="-3"/>
        </w:rPr>
        <w:t xml:space="preserve"> </w:t>
      </w:r>
      <w:r>
        <w:rPr>
          <w:i/>
        </w:rPr>
        <w:t>in</w:t>
      </w:r>
      <w:r>
        <w:rPr>
          <w:i/>
          <w:spacing w:val="-3"/>
        </w:rPr>
        <w:t xml:space="preserve"> </w:t>
      </w:r>
      <w:r>
        <w:rPr>
          <w:i/>
        </w:rPr>
        <w:t>Cognitive</w:t>
      </w:r>
      <w:r>
        <w:rPr>
          <w:i/>
          <w:spacing w:val="-3"/>
        </w:rPr>
        <w:t xml:space="preserve"> </w:t>
      </w:r>
      <w:r>
        <w:rPr>
          <w:i/>
        </w:rPr>
        <w:t>Sciences</w:t>
      </w:r>
      <w:r>
        <w:t>,</w:t>
      </w:r>
      <w:r>
        <w:rPr>
          <w:spacing w:val="-7"/>
        </w:rPr>
        <w:t xml:space="preserve"> </w:t>
      </w:r>
      <w:r>
        <w:t xml:space="preserve">4(6):223–233. </w:t>
      </w:r>
      <w:r>
        <w:rPr>
          <w:w w:val="105"/>
        </w:rPr>
        <w:t>Publisher:</w:t>
      </w:r>
      <w:r>
        <w:rPr>
          <w:spacing w:val="21"/>
          <w:w w:val="105"/>
        </w:rPr>
        <w:t xml:space="preserve"> </w:t>
      </w:r>
      <w:r>
        <w:rPr>
          <w:w w:val="105"/>
        </w:rPr>
        <w:t>Elsevier.</w:t>
      </w:r>
    </w:p>
    <w:p w14:paraId="0755A0FB" w14:textId="77777777" w:rsidR="00F675FE" w:rsidRDefault="00000000">
      <w:pPr>
        <w:spacing w:before="201" w:line="355" w:lineRule="auto"/>
        <w:ind w:left="374" w:right="1216" w:hanging="235"/>
        <w:jc w:val="both"/>
        <w:rPr>
          <w:sz w:val="24"/>
        </w:rPr>
      </w:pPr>
      <w:bookmarkStart w:id="157" w:name="_bookmark82"/>
      <w:bookmarkEnd w:id="157"/>
      <w:r>
        <w:rPr>
          <w:sz w:val="24"/>
        </w:rPr>
        <w:t>Hernandez, S. M. and Pollonini, L. (2020).</w:t>
      </w:r>
      <w:r>
        <w:rPr>
          <w:spacing w:val="40"/>
          <w:sz w:val="24"/>
        </w:rPr>
        <w:t xml:space="preserve"> </w:t>
      </w:r>
      <w:r>
        <w:rPr>
          <w:sz w:val="24"/>
        </w:rPr>
        <w:t>NIRSplot: A Tool for Quality Assessment of fNIRS Scans.</w:t>
      </w:r>
      <w:r>
        <w:rPr>
          <w:spacing w:val="40"/>
          <w:sz w:val="24"/>
        </w:rPr>
        <w:t xml:space="preserve"> </w:t>
      </w:r>
      <w:r>
        <w:rPr>
          <w:sz w:val="24"/>
        </w:rPr>
        <w:t xml:space="preserve">In </w:t>
      </w:r>
      <w:r>
        <w:rPr>
          <w:i/>
          <w:sz w:val="24"/>
        </w:rPr>
        <w:t>Biophotonics Congress: Biomedical Optics 2020 (Translational, Microscopy, OCT, OTS, BRAIN)</w:t>
      </w:r>
      <w:r>
        <w:rPr>
          <w:sz w:val="24"/>
        </w:rPr>
        <w:t>,</w:t>
      </w:r>
      <w:r>
        <w:rPr>
          <w:spacing w:val="-3"/>
          <w:sz w:val="24"/>
        </w:rPr>
        <w:t xml:space="preserve"> </w:t>
      </w:r>
      <w:r>
        <w:rPr>
          <w:sz w:val="24"/>
        </w:rPr>
        <w:t>page</w:t>
      </w:r>
      <w:r>
        <w:rPr>
          <w:spacing w:val="-3"/>
          <w:sz w:val="24"/>
        </w:rPr>
        <w:t xml:space="preserve"> </w:t>
      </w:r>
      <w:r>
        <w:rPr>
          <w:sz w:val="24"/>
        </w:rPr>
        <w:t>BM2C.5,</w:t>
      </w:r>
      <w:r>
        <w:rPr>
          <w:spacing w:val="-2"/>
          <w:sz w:val="24"/>
        </w:rPr>
        <w:t xml:space="preserve"> </w:t>
      </w:r>
      <w:r>
        <w:rPr>
          <w:sz w:val="24"/>
        </w:rPr>
        <w:t>Washington,</w:t>
      </w:r>
      <w:r>
        <w:rPr>
          <w:spacing w:val="-2"/>
          <w:sz w:val="24"/>
        </w:rPr>
        <w:t xml:space="preserve"> </w:t>
      </w:r>
      <w:r>
        <w:rPr>
          <w:sz w:val="24"/>
        </w:rPr>
        <w:t>DC.</w:t>
      </w:r>
      <w:r>
        <w:rPr>
          <w:spacing w:val="-3"/>
          <w:sz w:val="24"/>
        </w:rPr>
        <w:t xml:space="preserve"> </w:t>
      </w:r>
      <w:r>
        <w:rPr>
          <w:sz w:val="24"/>
        </w:rPr>
        <w:t>Optica</w:t>
      </w:r>
      <w:r>
        <w:rPr>
          <w:spacing w:val="-3"/>
          <w:sz w:val="24"/>
        </w:rPr>
        <w:t xml:space="preserve"> </w:t>
      </w:r>
      <w:r>
        <w:rPr>
          <w:sz w:val="24"/>
        </w:rPr>
        <w:t xml:space="preserve">Publishing </w:t>
      </w:r>
      <w:r>
        <w:rPr>
          <w:spacing w:val="-2"/>
          <w:sz w:val="24"/>
        </w:rPr>
        <w:t>Group.</w:t>
      </w:r>
    </w:p>
    <w:p w14:paraId="0755A0FC" w14:textId="77777777" w:rsidR="00F675FE" w:rsidRDefault="00F675FE">
      <w:pPr>
        <w:spacing w:line="355" w:lineRule="auto"/>
        <w:jc w:val="both"/>
        <w:rPr>
          <w:sz w:val="24"/>
        </w:rPr>
        <w:sectPr w:rsidR="00F675FE">
          <w:headerReference w:type="default" r:id="rId122"/>
          <w:footerReference w:type="default" r:id="rId123"/>
          <w:pgSz w:w="12240" w:h="15840"/>
          <w:pgMar w:top="1020" w:right="220" w:bottom="280" w:left="1660" w:header="690" w:footer="0" w:gutter="0"/>
          <w:cols w:space="720"/>
        </w:sectPr>
      </w:pPr>
    </w:p>
    <w:p w14:paraId="0755A0FD" w14:textId="77777777" w:rsidR="00F675FE" w:rsidRDefault="00F675FE">
      <w:pPr>
        <w:pStyle w:val="BodyText"/>
        <w:rPr>
          <w:sz w:val="21"/>
        </w:rPr>
      </w:pPr>
    </w:p>
    <w:p w14:paraId="0755A0FE" w14:textId="77777777" w:rsidR="00F675FE" w:rsidRDefault="00000000">
      <w:pPr>
        <w:pStyle w:val="BodyText"/>
        <w:spacing w:before="117" w:line="355" w:lineRule="auto"/>
        <w:ind w:left="374" w:right="1217" w:hanging="235"/>
        <w:jc w:val="both"/>
      </w:pPr>
      <w:bookmarkStart w:id="158" w:name="_bookmark83"/>
      <w:bookmarkEnd w:id="158"/>
      <w:r>
        <w:t>Hirsch,</w:t>
      </w:r>
      <w:r>
        <w:rPr>
          <w:spacing w:val="-15"/>
        </w:rPr>
        <w:t xml:space="preserve"> </w:t>
      </w:r>
      <w:r>
        <w:t>J.,</w:t>
      </w:r>
      <w:r>
        <w:rPr>
          <w:spacing w:val="-15"/>
        </w:rPr>
        <w:t xml:space="preserve"> </w:t>
      </w:r>
      <w:r>
        <w:t>Zhang,</w:t>
      </w:r>
      <w:r>
        <w:rPr>
          <w:spacing w:val="-15"/>
        </w:rPr>
        <w:t xml:space="preserve"> </w:t>
      </w:r>
      <w:r>
        <w:t>X.,</w:t>
      </w:r>
      <w:r>
        <w:rPr>
          <w:spacing w:val="-15"/>
        </w:rPr>
        <w:t xml:space="preserve"> </w:t>
      </w:r>
      <w:r>
        <w:t>Noah,</w:t>
      </w:r>
      <w:r>
        <w:rPr>
          <w:spacing w:val="-15"/>
        </w:rPr>
        <w:t xml:space="preserve"> </w:t>
      </w:r>
      <w:r>
        <w:t>J.</w:t>
      </w:r>
      <w:r>
        <w:rPr>
          <w:spacing w:val="-15"/>
        </w:rPr>
        <w:t xml:space="preserve"> </w:t>
      </w:r>
      <w:r>
        <w:t>A.,</w:t>
      </w:r>
      <w:r>
        <w:rPr>
          <w:spacing w:val="-15"/>
        </w:rPr>
        <w:t xml:space="preserve"> </w:t>
      </w:r>
      <w:r>
        <w:t>and</w:t>
      </w:r>
      <w:r>
        <w:rPr>
          <w:spacing w:val="-15"/>
        </w:rPr>
        <w:t xml:space="preserve"> </w:t>
      </w:r>
      <w:r>
        <w:t>Ono,</w:t>
      </w:r>
      <w:r>
        <w:rPr>
          <w:spacing w:val="-15"/>
        </w:rPr>
        <w:t xml:space="preserve"> </w:t>
      </w:r>
      <w:r>
        <w:t>Y.</w:t>
      </w:r>
      <w:r>
        <w:rPr>
          <w:spacing w:val="-15"/>
        </w:rPr>
        <w:t xml:space="preserve"> </w:t>
      </w:r>
      <w:r>
        <w:t>(2017).</w:t>
      </w:r>
      <w:r>
        <w:rPr>
          <w:spacing w:val="-15"/>
        </w:rPr>
        <w:t xml:space="preserve"> </w:t>
      </w:r>
      <w:r>
        <w:t>Frontal</w:t>
      </w:r>
      <w:r>
        <w:rPr>
          <w:spacing w:val="-15"/>
        </w:rPr>
        <w:t xml:space="preserve"> </w:t>
      </w:r>
      <w:r>
        <w:t>temporal</w:t>
      </w:r>
      <w:r>
        <w:rPr>
          <w:spacing w:val="-15"/>
        </w:rPr>
        <w:t xml:space="preserve"> </w:t>
      </w:r>
      <w:r>
        <w:t>and</w:t>
      </w:r>
      <w:r>
        <w:rPr>
          <w:spacing w:val="-15"/>
        </w:rPr>
        <w:t xml:space="preserve"> </w:t>
      </w:r>
      <w:r>
        <w:t>parietal</w:t>
      </w:r>
      <w:r>
        <w:rPr>
          <w:spacing w:val="-15"/>
        </w:rPr>
        <w:t xml:space="preserve"> </w:t>
      </w:r>
      <w:r>
        <w:t xml:space="preserve">sys- </w:t>
      </w:r>
      <w:r>
        <w:rPr>
          <w:w w:val="95"/>
        </w:rPr>
        <w:t xml:space="preserve">tems synchronize within and across brains during live eye-to-eye contact. </w:t>
      </w:r>
      <w:r>
        <w:rPr>
          <w:i/>
          <w:w w:val="95"/>
        </w:rPr>
        <w:t>NeuroImage</w:t>
      </w:r>
      <w:r>
        <w:rPr>
          <w:w w:val="95"/>
        </w:rPr>
        <w:t xml:space="preserve">, </w:t>
      </w:r>
      <w:r>
        <w:rPr>
          <w:spacing w:val="-2"/>
          <w:w w:val="105"/>
        </w:rPr>
        <w:t>157:314–330.</w:t>
      </w:r>
    </w:p>
    <w:p w14:paraId="0755A0FF" w14:textId="77777777" w:rsidR="00F675FE" w:rsidRDefault="00000000">
      <w:pPr>
        <w:pStyle w:val="BodyText"/>
        <w:spacing w:before="201"/>
        <w:ind w:left="140"/>
        <w:jc w:val="both"/>
      </w:pPr>
      <w:bookmarkStart w:id="159" w:name="_bookmark84"/>
      <w:bookmarkEnd w:id="159"/>
      <w:r>
        <w:t>Hocke,</w:t>
      </w:r>
      <w:r>
        <w:rPr>
          <w:spacing w:val="-8"/>
        </w:rPr>
        <w:t xml:space="preserve"> </w:t>
      </w:r>
      <w:r>
        <w:t>L.</w:t>
      </w:r>
      <w:r>
        <w:rPr>
          <w:spacing w:val="-8"/>
        </w:rPr>
        <w:t xml:space="preserve"> </w:t>
      </w:r>
      <w:r>
        <w:t>M.,</w:t>
      </w:r>
      <w:r>
        <w:rPr>
          <w:spacing w:val="-7"/>
        </w:rPr>
        <w:t xml:space="preserve"> </w:t>
      </w:r>
      <w:r>
        <w:t>Oni,</w:t>
      </w:r>
      <w:r>
        <w:rPr>
          <w:spacing w:val="-7"/>
        </w:rPr>
        <w:t xml:space="preserve"> </w:t>
      </w:r>
      <w:r>
        <w:t>I.</w:t>
      </w:r>
      <w:r>
        <w:rPr>
          <w:spacing w:val="-8"/>
        </w:rPr>
        <w:t xml:space="preserve"> </w:t>
      </w:r>
      <w:r>
        <w:t>K.,</w:t>
      </w:r>
      <w:r>
        <w:rPr>
          <w:spacing w:val="-7"/>
        </w:rPr>
        <w:t xml:space="preserve"> </w:t>
      </w:r>
      <w:r>
        <w:t>Duszynski,</w:t>
      </w:r>
      <w:r>
        <w:rPr>
          <w:spacing w:val="-7"/>
        </w:rPr>
        <w:t xml:space="preserve"> </w:t>
      </w:r>
      <w:r>
        <w:t>C.</w:t>
      </w:r>
      <w:r>
        <w:rPr>
          <w:spacing w:val="-8"/>
        </w:rPr>
        <w:t xml:space="preserve"> </w:t>
      </w:r>
      <w:r>
        <w:t>C.,</w:t>
      </w:r>
      <w:r>
        <w:rPr>
          <w:spacing w:val="-7"/>
        </w:rPr>
        <w:t xml:space="preserve"> </w:t>
      </w:r>
      <w:r>
        <w:t>Corrigan,</w:t>
      </w:r>
      <w:r>
        <w:rPr>
          <w:spacing w:val="-7"/>
        </w:rPr>
        <w:t xml:space="preserve"> </w:t>
      </w:r>
      <w:r>
        <w:t>A.</w:t>
      </w:r>
      <w:r>
        <w:rPr>
          <w:spacing w:val="-8"/>
        </w:rPr>
        <w:t xml:space="preserve"> </w:t>
      </w:r>
      <w:r>
        <w:t>V.,</w:t>
      </w:r>
      <w:r>
        <w:rPr>
          <w:spacing w:val="-7"/>
        </w:rPr>
        <w:t xml:space="preserve"> </w:t>
      </w:r>
      <w:r>
        <w:t>Frederick,</w:t>
      </w:r>
      <w:r>
        <w:rPr>
          <w:spacing w:val="-8"/>
        </w:rPr>
        <w:t xml:space="preserve"> </w:t>
      </w:r>
      <w:r>
        <w:t>B.</w:t>
      </w:r>
      <w:r>
        <w:rPr>
          <w:spacing w:val="-7"/>
        </w:rPr>
        <w:t xml:space="preserve"> </w:t>
      </w:r>
      <w:r>
        <w:t>D.,</w:t>
      </w:r>
      <w:r>
        <w:rPr>
          <w:spacing w:val="-8"/>
        </w:rPr>
        <w:t xml:space="preserve"> </w:t>
      </w:r>
      <w:r>
        <w:t>and</w:t>
      </w:r>
      <w:r>
        <w:rPr>
          <w:spacing w:val="-8"/>
        </w:rPr>
        <w:t xml:space="preserve"> </w:t>
      </w:r>
      <w:r>
        <w:rPr>
          <w:spacing w:val="-2"/>
        </w:rPr>
        <w:t>Dunn,</w:t>
      </w:r>
    </w:p>
    <w:p w14:paraId="0755A100" w14:textId="77777777" w:rsidR="00F675FE" w:rsidRDefault="00000000">
      <w:pPr>
        <w:pStyle w:val="BodyText"/>
        <w:spacing w:before="156" w:line="355" w:lineRule="auto"/>
        <w:ind w:left="374" w:right="1216"/>
        <w:jc w:val="both"/>
      </w:pPr>
      <w:r>
        <w:rPr>
          <w:spacing w:val="-2"/>
        </w:rPr>
        <w:t>J.</w:t>
      </w:r>
      <w:r>
        <w:rPr>
          <w:spacing w:val="-9"/>
        </w:rPr>
        <w:t xml:space="preserve"> </w:t>
      </w:r>
      <w:r>
        <w:rPr>
          <w:spacing w:val="-2"/>
        </w:rPr>
        <w:t>F.</w:t>
      </w:r>
      <w:r>
        <w:rPr>
          <w:spacing w:val="-10"/>
        </w:rPr>
        <w:t xml:space="preserve"> </w:t>
      </w:r>
      <w:r>
        <w:rPr>
          <w:spacing w:val="-2"/>
        </w:rPr>
        <w:t>(2018). Automated</w:t>
      </w:r>
      <w:r>
        <w:rPr>
          <w:spacing w:val="-9"/>
        </w:rPr>
        <w:t xml:space="preserve"> </w:t>
      </w:r>
      <w:r>
        <w:rPr>
          <w:spacing w:val="-2"/>
        </w:rPr>
        <w:t>Processing</w:t>
      </w:r>
      <w:r>
        <w:rPr>
          <w:spacing w:val="-10"/>
        </w:rPr>
        <w:t xml:space="preserve"> </w:t>
      </w:r>
      <w:r>
        <w:rPr>
          <w:spacing w:val="-2"/>
        </w:rPr>
        <w:t>of</w:t>
      </w:r>
      <w:r>
        <w:rPr>
          <w:spacing w:val="-10"/>
        </w:rPr>
        <w:t xml:space="preserve"> </w:t>
      </w:r>
      <w:r>
        <w:rPr>
          <w:spacing w:val="-2"/>
        </w:rPr>
        <w:t>fNIRS</w:t>
      </w:r>
      <w:r>
        <w:rPr>
          <w:spacing w:val="-10"/>
        </w:rPr>
        <w:t xml:space="preserve"> </w:t>
      </w:r>
      <w:r>
        <w:rPr>
          <w:spacing w:val="-2"/>
        </w:rPr>
        <w:t>Data—A</w:t>
      </w:r>
      <w:r>
        <w:rPr>
          <w:spacing w:val="-10"/>
        </w:rPr>
        <w:t xml:space="preserve"> </w:t>
      </w:r>
      <w:r>
        <w:rPr>
          <w:spacing w:val="-2"/>
        </w:rPr>
        <w:t>Visual</w:t>
      </w:r>
      <w:r>
        <w:rPr>
          <w:spacing w:val="-10"/>
        </w:rPr>
        <w:t xml:space="preserve"> </w:t>
      </w:r>
      <w:r>
        <w:rPr>
          <w:spacing w:val="-2"/>
        </w:rPr>
        <w:t>Guide</w:t>
      </w:r>
      <w:r>
        <w:rPr>
          <w:spacing w:val="-9"/>
        </w:rPr>
        <w:t xml:space="preserve"> </w:t>
      </w:r>
      <w:r>
        <w:rPr>
          <w:spacing w:val="-2"/>
        </w:rPr>
        <w:t>to</w:t>
      </w:r>
      <w:r>
        <w:rPr>
          <w:spacing w:val="-10"/>
        </w:rPr>
        <w:t xml:space="preserve"> </w:t>
      </w:r>
      <w:r>
        <w:rPr>
          <w:spacing w:val="-2"/>
        </w:rPr>
        <w:t>the</w:t>
      </w:r>
      <w:r>
        <w:rPr>
          <w:spacing w:val="-10"/>
        </w:rPr>
        <w:t xml:space="preserve"> </w:t>
      </w:r>
      <w:r>
        <w:rPr>
          <w:spacing w:val="-2"/>
        </w:rPr>
        <w:t>Pitfalls</w:t>
      </w:r>
      <w:r>
        <w:rPr>
          <w:spacing w:val="-10"/>
        </w:rPr>
        <w:t xml:space="preserve"> </w:t>
      </w:r>
      <w:r>
        <w:rPr>
          <w:spacing w:val="-2"/>
        </w:rPr>
        <w:t xml:space="preserve">and </w:t>
      </w:r>
      <w:r>
        <w:t>Consequences.</w:t>
      </w:r>
      <w:r>
        <w:rPr>
          <w:spacing w:val="-3"/>
        </w:rPr>
        <w:t xml:space="preserve"> </w:t>
      </w:r>
      <w:r>
        <w:rPr>
          <w:i/>
        </w:rPr>
        <w:t>Algorithms</w:t>
      </w:r>
      <w:r>
        <w:t>,</w:t>
      </w:r>
      <w:r>
        <w:rPr>
          <w:spacing w:val="-15"/>
        </w:rPr>
        <w:t xml:space="preserve"> </w:t>
      </w:r>
      <w:r>
        <w:t>11(5):67. Number:</w:t>
      </w:r>
      <w:r>
        <w:rPr>
          <w:spacing w:val="-1"/>
        </w:rPr>
        <w:t xml:space="preserve"> </w:t>
      </w:r>
      <w:r>
        <w:t>5</w:t>
      </w:r>
      <w:r>
        <w:rPr>
          <w:spacing w:val="-15"/>
        </w:rPr>
        <w:t xml:space="preserve"> </w:t>
      </w:r>
      <w:r>
        <w:t>Publisher:</w:t>
      </w:r>
      <w:r>
        <w:rPr>
          <w:spacing w:val="-1"/>
        </w:rPr>
        <w:t xml:space="preserve"> </w:t>
      </w:r>
      <w:r>
        <w:t>Multidisciplinary</w:t>
      </w:r>
      <w:r>
        <w:rPr>
          <w:spacing w:val="-15"/>
        </w:rPr>
        <w:t xml:space="preserve"> </w:t>
      </w:r>
      <w:r>
        <w:t>Digital Publishing Institute.</w:t>
      </w:r>
    </w:p>
    <w:p w14:paraId="0755A101" w14:textId="77777777" w:rsidR="00F675FE" w:rsidRDefault="00000000">
      <w:pPr>
        <w:pStyle w:val="BodyText"/>
        <w:spacing w:before="200" w:line="355" w:lineRule="auto"/>
        <w:ind w:left="374" w:right="1215" w:hanging="235"/>
        <w:jc w:val="both"/>
      </w:pPr>
      <w:bookmarkStart w:id="160" w:name="_bookmark85"/>
      <w:bookmarkEnd w:id="160"/>
      <w:r>
        <w:t>Holmes,</w:t>
      </w:r>
      <w:r>
        <w:rPr>
          <w:spacing w:val="-5"/>
        </w:rPr>
        <w:t xml:space="preserve"> </w:t>
      </w:r>
      <w:r>
        <w:t>M.,</w:t>
      </w:r>
      <w:r>
        <w:rPr>
          <w:spacing w:val="-5"/>
        </w:rPr>
        <w:t xml:space="preserve"> </w:t>
      </w:r>
      <w:r>
        <w:t>Aalto,</w:t>
      </w:r>
      <w:r>
        <w:rPr>
          <w:spacing w:val="-5"/>
        </w:rPr>
        <w:t xml:space="preserve"> </w:t>
      </w:r>
      <w:r>
        <w:t>D.,</w:t>
      </w:r>
      <w:r>
        <w:rPr>
          <w:spacing w:val="-5"/>
        </w:rPr>
        <w:t xml:space="preserve"> </w:t>
      </w:r>
      <w:r>
        <w:t>and</w:t>
      </w:r>
      <w:r>
        <w:rPr>
          <w:spacing w:val="-7"/>
        </w:rPr>
        <w:t xml:space="preserve"> </w:t>
      </w:r>
      <w:r>
        <w:t>Cummine,</w:t>
      </w:r>
      <w:r>
        <w:rPr>
          <w:spacing w:val="-5"/>
        </w:rPr>
        <w:t xml:space="preserve"> </w:t>
      </w:r>
      <w:r>
        <w:t>J.</w:t>
      </w:r>
      <w:r>
        <w:rPr>
          <w:spacing w:val="-7"/>
        </w:rPr>
        <w:t xml:space="preserve"> </w:t>
      </w:r>
      <w:r>
        <w:t>(2024).</w:t>
      </w:r>
      <w:r>
        <w:rPr>
          <w:spacing w:val="20"/>
        </w:rPr>
        <w:t xml:space="preserve"> </w:t>
      </w:r>
      <w:r>
        <w:t>Opening</w:t>
      </w:r>
      <w:r>
        <w:rPr>
          <w:spacing w:val="-6"/>
        </w:rPr>
        <w:t xml:space="preserve"> </w:t>
      </w:r>
      <w:r>
        <w:t>the</w:t>
      </w:r>
      <w:r>
        <w:rPr>
          <w:spacing w:val="-7"/>
        </w:rPr>
        <w:t xml:space="preserve"> </w:t>
      </w:r>
      <w:r>
        <w:t>dialogue: A</w:t>
      </w:r>
      <w:r>
        <w:rPr>
          <w:spacing w:val="-7"/>
        </w:rPr>
        <w:t xml:space="preserve"> </w:t>
      </w:r>
      <w:r>
        <w:t>preliminary exploration</w:t>
      </w:r>
      <w:r>
        <w:rPr>
          <w:spacing w:val="-3"/>
        </w:rPr>
        <w:t xml:space="preserve"> </w:t>
      </w:r>
      <w:r>
        <w:t>of</w:t>
      </w:r>
      <w:r>
        <w:rPr>
          <w:spacing w:val="-3"/>
        </w:rPr>
        <w:t xml:space="preserve"> </w:t>
      </w:r>
      <w:r>
        <w:t>hair</w:t>
      </w:r>
      <w:r>
        <w:rPr>
          <w:spacing w:val="-3"/>
        </w:rPr>
        <w:t xml:space="preserve"> </w:t>
      </w:r>
      <w:r>
        <w:t>color, hair</w:t>
      </w:r>
      <w:r>
        <w:rPr>
          <w:spacing w:val="-3"/>
        </w:rPr>
        <w:t xml:space="preserve"> </w:t>
      </w:r>
      <w:r>
        <w:t>cleanliness, light, and</w:t>
      </w:r>
      <w:r>
        <w:rPr>
          <w:spacing w:val="-3"/>
        </w:rPr>
        <w:t xml:space="preserve"> </w:t>
      </w:r>
      <w:r>
        <w:t>motion</w:t>
      </w:r>
      <w:r>
        <w:rPr>
          <w:spacing w:val="-3"/>
        </w:rPr>
        <w:t xml:space="preserve"> </w:t>
      </w:r>
      <w:r>
        <w:t>effects</w:t>
      </w:r>
      <w:r>
        <w:rPr>
          <w:spacing w:val="-3"/>
        </w:rPr>
        <w:t xml:space="preserve"> </w:t>
      </w:r>
      <w:r>
        <w:t>on</w:t>
      </w:r>
      <w:r>
        <w:rPr>
          <w:spacing w:val="-3"/>
        </w:rPr>
        <w:t xml:space="preserve"> </w:t>
      </w:r>
      <w:r>
        <w:t>fNIRS</w:t>
      </w:r>
      <w:r>
        <w:rPr>
          <w:spacing w:val="-3"/>
        </w:rPr>
        <w:t xml:space="preserve"> </w:t>
      </w:r>
      <w:r>
        <w:t>signal quality.</w:t>
      </w:r>
      <w:r>
        <w:rPr>
          <w:spacing w:val="34"/>
        </w:rPr>
        <w:t xml:space="preserve"> </w:t>
      </w:r>
      <w:r>
        <w:rPr>
          <w:i/>
        </w:rPr>
        <w:t>PLOS ONE</w:t>
      </w:r>
      <w:r>
        <w:t>, 19(5):e0304356.</w:t>
      </w:r>
      <w:r>
        <w:rPr>
          <w:spacing w:val="34"/>
        </w:rPr>
        <w:t xml:space="preserve"> </w:t>
      </w:r>
      <w:r>
        <w:t>Publisher:</w:t>
      </w:r>
      <w:r>
        <w:rPr>
          <w:spacing w:val="35"/>
        </w:rPr>
        <w:t xml:space="preserve"> </w:t>
      </w:r>
      <w:r>
        <w:t>Public Library of Science.</w:t>
      </w:r>
    </w:p>
    <w:p w14:paraId="0755A102" w14:textId="77777777" w:rsidR="00F675FE" w:rsidRDefault="00000000">
      <w:pPr>
        <w:spacing w:before="201" w:line="355" w:lineRule="auto"/>
        <w:ind w:left="374" w:right="1217" w:hanging="235"/>
        <w:jc w:val="both"/>
        <w:rPr>
          <w:sz w:val="24"/>
        </w:rPr>
      </w:pPr>
      <w:bookmarkStart w:id="161" w:name="_bookmark86"/>
      <w:bookmarkEnd w:id="161"/>
      <w:r>
        <w:rPr>
          <w:sz w:val="24"/>
        </w:rPr>
        <w:t>Hortensius,</w:t>
      </w:r>
      <w:r>
        <w:rPr>
          <w:spacing w:val="-11"/>
          <w:sz w:val="24"/>
        </w:rPr>
        <w:t xml:space="preserve"> </w:t>
      </w:r>
      <w:r>
        <w:rPr>
          <w:sz w:val="24"/>
        </w:rPr>
        <w:t>R.,</w:t>
      </w:r>
      <w:r>
        <w:rPr>
          <w:spacing w:val="-11"/>
          <w:sz w:val="24"/>
        </w:rPr>
        <w:t xml:space="preserve"> </w:t>
      </w:r>
      <w:r>
        <w:rPr>
          <w:sz w:val="24"/>
        </w:rPr>
        <w:t>Hekele,</w:t>
      </w:r>
      <w:r>
        <w:rPr>
          <w:spacing w:val="-11"/>
          <w:sz w:val="24"/>
        </w:rPr>
        <w:t xml:space="preserve"> </w:t>
      </w:r>
      <w:r>
        <w:rPr>
          <w:sz w:val="24"/>
        </w:rPr>
        <w:t>F.,</w:t>
      </w:r>
      <w:r>
        <w:rPr>
          <w:spacing w:val="-11"/>
          <w:sz w:val="24"/>
        </w:rPr>
        <w:t xml:space="preserve"> </w:t>
      </w:r>
      <w:r>
        <w:rPr>
          <w:sz w:val="24"/>
        </w:rPr>
        <w:t>and</w:t>
      </w:r>
      <w:r>
        <w:rPr>
          <w:spacing w:val="-12"/>
          <w:sz w:val="24"/>
        </w:rPr>
        <w:t xml:space="preserve"> </w:t>
      </w:r>
      <w:r>
        <w:rPr>
          <w:sz w:val="24"/>
        </w:rPr>
        <w:t>Cross,</w:t>
      </w:r>
      <w:r>
        <w:rPr>
          <w:spacing w:val="-11"/>
          <w:sz w:val="24"/>
        </w:rPr>
        <w:t xml:space="preserve"> </w:t>
      </w:r>
      <w:r>
        <w:rPr>
          <w:sz w:val="24"/>
        </w:rPr>
        <w:t>E.</w:t>
      </w:r>
      <w:r>
        <w:rPr>
          <w:spacing w:val="-12"/>
          <w:sz w:val="24"/>
        </w:rPr>
        <w:t xml:space="preserve"> </w:t>
      </w:r>
      <w:r>
        <w:rPr>
          <w:sz w:val="24"/>
        </w:rPr>
        <w:t>S.</w:t>
      </w:r>
      <w:r>
        <w:rPr>
          <w:spacing w:val="-12"/>
          <w:sz w:val="24"/>
        </w:rPr>
        <w:t xml:space="preserve"> </w:t>
      </w:r>
      <w:r>
        <w:rPr>
          <w:sz w:val="24"/>
        </w:rPr>
        <w:t>(2018). The</w:t>
      </w:r>
      <w:r>
        <w:rPr>
          <w:spacing w:val="-12"/>
          <w:sz w:val="24"/>
        </w:rPr>
        <w:t xml:space="preserve"> </w:t>
      </w:r>
      <w:r>
        <w:rPr>
          <w:sz w:val="24"/>
        </w:rPr>
        <w:t>Perception</w:t>
      </w:r>
      <w:r>
        <w:rPr>
          <w:spacing w:val="-12"/>
          <w:sz w:val="24"/>
        </w:rPr>
        <w:t xml:space="preserve"> </w:t>
      </w:r>
      <w:r>
        <w:rPr>
          <w:sz w:val="24"/>
        </w:rPr>
        <w:t>of</w:t>
      </w:r>
      <w:r>
        <w:rPr>
          <w:spacing w:val="-12"/>
          <w:sz w:val="24"/>
        </w:rPr>
        <w:t xml:space="preserve"> </w:t>
      </w:r>
      <w:r>
        <w:rPr>
          <w:sz w:val="24"/>
        </w:rPr>
        <w:t>Emotion</w:t>
      </w:r>
      <w:r>
        <w:rPr>
          <w:spacing w:val="-12"/>
          <w:sz w:val="24"/>
        </w:rPr>
        <w:t xml:space="preserve"> </w:t>
      </w:r>
      <w:r>
        <w:rPr>
          <w:sz w:val="24"/>
        </w:rPr>
        <w:t>in</w:t>
      </w:r>
      <w:r>
        <w:rPr>
          <w:spacing w:val="-12"/>
          <w:sz w:val="24"/>
        </w:rPr>
        <w:t xml:space="preserve"> </w:t>
      </w:r>
      <w:r>
        <w:rPr>
          <w:sz w:val="24"/>
        </w:rPr>
        <w:t xml:space="preserve">Artifi- cial Agents. </w:t>
      </w:r>
      <w:r>
        <w:rPr>
          <w:i/>
          <w:sz w:val="24"/>
        </w:rPr>
        <w:t>IEEE Transactions on Cognitive and Developmental Systems</w:t>
      </w:r>
      <w:r>
        <w:rPr>
          <w:sz w:val="24"/>
        </w:rPr>
        <w:t xml:space="preserve">, 10(4):852– </w:t>
      </w:r>
      <w:r>
        <w:rPr>
          <w:spacing w:val="-4"/>
          <w:sz w:val="24"/>
        </w:rPr>
        <w:t>864.</w:t>
      </w:r>
    </w:p>
    <w:p w14:paraId="0755A103" w14:textId="77777777" w:rsidR="00F675FE" w:rsidRDefault="00000000">
      <w:pPr>
        <w:pStyle w:val="BodyText"/>
        <w:spacing w:before="200" w:line="355" w:lineRule="auto"/>
        <w:ind w:left="374" w:right="1216" w:hanging="235"/>
        <w:jc w:val="both"/>
      </w:pPr>
      <w:bookmarkStart w:id="162" w:name="_bookmark87"/>
      <w:bookmarkEnd w:id="162"/>
      <w:r>
        <w:t>Hu, P., Wang, P., Zhao, R., Yang, H., and Biswal, B. B. (2023).</w:t>
      </w:r>
      <w:r>
        <w:rPr>
          <w:spacing w:val="40"/>
        </w:rPr>
        <w:t xml:space="preserve"> </w:t>
      </w:r>
      <w:r>
        <w:t>Characterizing the spatiotemporal</w:t>
      </w:r>
      <w:r>
        <w:rPr>
          <w:spacing w:val="-11"/>
        </w:rPr>
        <w:t xml:space="preserve"> </w:t>
      </w:r>
      <w:r>
        <w:t>features</w:t>
      </w:r>
      <w:r>
        <w:rPr>
          <w:spacing w:val="-11"/>
        </w:rPr>
        <w:t xml:space="preserve"> </w:t>
      </w:r>
      <w:r>
        <w:t>of</w:t>
      </w:r>
      <w:r>
        <w:rPr>
          <w:spacing w:val="-11"/>
        </w:rPr>
        <w:t xml:space="preserve"> </w:t>
      </w:r>
      <w:r>
        <w:t>functional</w:t>
      </w:r>
      <w:r>
        <w:rPr>
          <w:spacing w:val="-11"/>
        </w:rPr>
        <w:t xml:space="preserve"> </w:t>
      </w:r>
      <w:r>
        <w:t>connectivity</w:t>
      </w:r>
      <w:r>
        <w:rPr>
          <w:spacing w:val="-11"/>
        </w:rPr>
        <w:t xml:space="preserve"> </w:t>
      </w:r>
      <w:r>
        <w:t>across</w:t>
      </w:r>
      <w:r>
        <w:rPr>
          <w:spacing w:val="-11"/>
        </w:rPr>
        <w:t xml:space="preserve"> </w:t>
      </w:r>
      <w:r>
        <w:t>the</w:t>
      </w:r>
      <w:r>
        <w:rPr>
          <w:spacing w:val="-11"/>
        </w:rPr>
        <w:t xml:space="preserve"> </w:t>
      </w:r>
      <w:r>
        <w:t>white</w:t>
      </w:r>
      <w:r>
        <w:rPr>
          <w:spacing w:val="-11"/>
        </w:rPr>
        <w:t xml:space="preserve"> </w:t>
      </w:r>
      <w:r>
        <w:t>matter</w:t>
      </w:r>
      <w:r>
        <w:rPr>
          <w:spacing w:val="-11"/>
        </w:rPr>
        <w:t xml:space="preserve"> </w:t>
      </w:r>
      <w:r>
        <w:t>and</w:t>
      </w:r>
      <w:r>
        <w:rPr>
          <w:spacing w:val="-11"/>
        </w:rPr>
        <w:t xml:space="preserve"> </w:t>
      </w:r>
      <w:r>
        <w:t>gray matter during the naturalistic condition.</w:t>
      </w:r>
      <w:r>
        <w:rPr>
          <w:spacing w:val="40"/>
        </w:rPr>
        <w:t xml:space="preserve"> </w:t>
      </w:r>
      <w:r>
        <w:rPr>
          <w:i/>
        </w:rPr>
        <w:t>Frontiers in Neuroscience</w:t>
      </w:r>
      <w:r>
        <w:t>, 17.</w:t>
      </w:r>
      <w:r>
        <w:rPr>
          <w:spacing w:val="40"/>
        </w:rPr>
        <w:t xml:space="preserve"> </w:t>
      </w:r>
      <w:r>
        <w:t xml:space="preserve">Publisher: </w:t>
      </w:r>
      <w:r>
        <w:rPr>
          <w:spacing w:val="-2"/>
        </w:rPr>
        <w:t>Frontiers.</w:t>
      </w:r>
    </w:p>
    <w:p w14:paraId="0755A104" w14:textId="77777777" w:rsidR="00F675FE" w:rsidRDefault="00000000">
      <w:pPr>
        <w:pStyle w:val="BodyText"/>
        <w:spacing w:before="201" w:line="355" w:lineRule="auto"/>
        <w:ind w:left="374" w:right="1216" w:hanging="235"/>
        <w:jc w:val="both"/>
      </w:pPr>
      <w:bookmarkStart w:id="163" w:name="_bookmark88"/>
      <w:bookmarkEnd w:id="163"/>
      <w:r>
        <w:rPr>
          <w:spacing w:val="-2"/>
        </w:rPr>
        <w:t>Huppert,</w:t>
      </w:r>
      <w:r>
        <w:rPr>
          <w:spacing w:val="-6"/>
        </w:rPr>
        <w:t xml:space="preserve"> </w:t>
      </w:r>
      <w:r>
        <w:rPr>
          <w:spacing w:val="-2"/>
        </w:rPr>
        <w:t>T.</w:t>
      </w:r>
      <w:r>
        <w:rPr>
          <w:spacing w:val="-8"/>
        </w:rPr>
        <w:t xml:space="preserve"> </w:t>
      </w:r>
      <w:r>
        <w:rPr>
          <w:spacing w:val="-2"/>
        </w:rPr>
        <w:t>J.</w:t>
      </w:r>
      <w:r>
        <w:rPr>
          <w:spacing w:val="-8"/>
        </w:rPr>
        <w:t xml:space="preserve"> </w:t>
      </w:r>
      <w:r>
        <w:rPr>
          <w:spacing w:val="-2"/>
        </w:rPr>
        <w:t>(2016).</w:t>
      </w:r>
      <w:r>
        <w:t xml:space="preserve"> </w:t>
      </w:r>
      <w:r>
        <w:rPr>
          <w:spacing w:val="-2"/>
        </w:rPr>
        <w:t>Commentary</w:t>
      </w:r>
      <w:r>
        <w:rPr>
          <w:spacing w:val="-8"/>
        </w:rPr>
        <w:t xml:space="preserve"> </w:t>
      </w:r>
      <w:r>
        <w:rPr>
          <w:spacing w:val="-2"/>
        </w:rPr>
        <w:t>on</w:t>
      </w:r>
      <w:r>
        <w:rPr>
          <w:spacing w:val="-8"/>
        </w:rPr>
        <w:t xml:space="preserve"> </w:t>
      </w:r>
      <w:r>
        <w:rPr>
          <w:spacing w:val="-2"/>
        </w:rPr>
        <w:t>the</w:t>
      </w:r>
      <w:r>
        <w:rPr>
          <w:spacing w:val="-8"/>
        </w:rPr>
        <w:t xml:space="preserve"> </w:t>
      </w:r>
      <w:r>
        <w:rPr>
          <w:spacing w:val="-2"/>
        </w:rPr>
        <w:t>statistical</w:t>
      </w:r>
      <w:r>
        <w:rPr>
          <w:spacing w:val="-8"/>
        </w:rPr>
        <w:t xml:space="preserve"> </w:t>
      </w:r>
      <w:r>
        <w:rPr>
          <w:spacing w:val="-2"/>
        </w:rPr>
        <w:t>properties</w:t>
      </w:r>
      <w:r>
        <w:rPr>
          <w:spacing w:val="-8"/>
        </w:rPr>
        <w:t xml:space="preserve"> </w:t>
      </w:r>
      <w:r>
        <w:rPr>
          <w:spacing w:val="-2"/>
        </w:rPr>
        <w:t>of</w:t>
      </w:r>
      <w:r>
        <w:rPr>
          <w:spacing w:val="-8"/>
        </w:rPr>
        <w:t xml:space="preserve"> </w:t>
      </w:r>
      <w:r>
        <w:rPr>
          <w:spacing w:val="-2"/>
        </w:rPr>
        <w:t>noise</w:t>
      </w:r>
      <w:r>
        <w:rPr>
          <w:spacing w:val="-8"/>
        </w:rPr>
        <w:t xml:space="preserve"> </w:t>
      </w:r>
      <w:r>
        <w:rPr>
          <w:spacing w:val="-2"/>
        </w:rPr>
        <w:t>and</w:t>
      </w:r>
      <w:r>
        <w:rPr>
          <w:spacing w:val="-8"/>
        </w:rPr>
        <w:t xml:space="preserve"> </w:t>
      </w:r>
      <w:r>
        <w:rPr>
          <w:spacing w:val="-2"/>
        </w:rPr>
        <w:t>its</w:t>
      </w:r>
      <w:r>
        <w:rPr>
          <w:spacing w:val="-8"/>
        </w:rPr>
        <w:t xml:space="preserve"> </w:t>
      </w:r>
      <w:r>
        <w:rPr>
          <w:spacing w:val="-2"/>
        </w:rPr>
        <w:t xml:space="preserve">implica- </w:t>
      </w:r>
      <w:r>
        <w:rPr>
          <w:w w:val="95"/>
        </w:rPr>
        <w:t xml:space="preserve">tion on general linear models in functional near-infrared spectroscopy. </w:t>
      </w:r>
      <w:r>
        <w:rPr>
          <w:i/>
          <w:w w:val="95"/>
        </w:rPr>
        <w:t>Neurophotonics</w:t>
      </w:r>
      <w:r>
        <w:rPr>
          <w:w w:val="95"/>
        </w:rPr>
        <w:t xml:space="preserve">, </w:t>
      </w:r>
      <w:r>
        <w:rPr>
          <w:w w:val="105"/>
        </w:rPr>
        <w:t>3(1):010401.</w:t>
      </w:r>
      <w:r>
        <w:rPr>
          <w:spacing w:val="40"/>
          <w:w w:val="105"/>
        </w:rPr>
        <w:t xml:space="preserve"> </w:t>
      </w:r>
      <w:r>
        <w:rPr>
          <w:w w:val="105"/>
        </w:rPr>
        <w:t>Publisher:</w:t>
      </w:r>
      <w:r>
        <w:rPr>
          <w:spacing w:val="40"/>
          <w:w w:val="105"/>
        </w:rPr>
        <w:t xml:space="preserve"> </w:t>
      </w:r>
      <w:r>
        <w:rPr>
          <w:w w:val="105"/>
        </w:rPr>
        <w:t>SPIE.</w:t>
      </w:r>
    </w:p>
    <w:p w14:paraId="0755A105" w14:textId="77777777" w:rsidR="00F675FE" w:rsidRDefault="00000000">
      <w:pPr>
        <w:pStyle w:val="BodyText"/>
        <w:spacing w:before="200" w:line="355" w:lineRule="auto"/>
        <w:ind w:left="374" w:right="1217" w:hanging="235"/>
        <w:jc w:val="both"/>
      </w:pPr>
      <w:bookmarkStart w:id="164" w:name="_bookmark89"/>
      <w:bookmarkEnd w:id="164"/>
      <w:r>
        <w:t>Jack, R. E., Garrod, O. G. B., Yu, H., Caldara, R., and Schyns, P. G. (2012). Facial ex- pressions</w:t>
      </w:r>
      <w:r>
        <w:rPr>
          <w:spacing w:val="-15"/>
        </w:rPr>
        <w:t xml:space="preserve"> </w:t>
      </w:r>
      <w:r>
        <w:t>of</w:t>
      </w:r>
      <w:r>
        <w:rPr>
          <w:spacing w:val="-15"/>
        </w:rPr>
        <w:t xml:space="preserve"> </w:t>
      </w:r>
      <w:r>
        <w:t>emotion</w:t>
      </w:r>
      <w:r>
        <w:rPr>
          <w:spacing w:val="-15"/>
        </w:rPr>
        <w:t xml:space="preserve"> </w:t>
      </w:r>
      <w:r>
        <w:t>are</w:t>
      </w:r>
      <w:r>
        <w:rPr>
          <w:spacing w:val="-15"/>
        </w:rPr>
        <w:t xml:space="preserve"> </w:t>
      </w:r>
      <w:r>
        <w:t>not</w:t>
      </w:r>
      <w:r>
        <w:rPr>
          <w:spacing w:val="-15"/>
        </w:rPr>
        <w:t xml:space="preserve"> </w:t>
      </w:r>
      <w:r>
        <w:t>culturally</w:t>
      </w:r>
      <w:r>
        <w:rPr>
          <w:spacing w:val="-15"/>
        </w:rPr>
        <w:t xml:space="preserve"> </w:t>
      </w:r>
      <w:r>
        <w:t>universal.</w:t>
      </w:r>
      <w:r>
        <w:rPr>
          <w:spacing w:val="-15"/>
        </w:rPr>
        <w:t xml:space="preserve"> </w:t>
      </w:r>
      <w:r>
        <w:rPr>
          <w:i/>
        </w:rPr>
        <w:t>Proceedings</w:t>
      </w:r>
      <w:r>
        <w:rPr>
          <w:i/>
          <w:spacing w:val="-15"/>
        </w:rPr>
        <w:t xml:space="preserve"> </w:t>
      </w:r>
      <w:r>
        <w:rPr>
          <w:i/>
        </w:rPr>
        <w:t>of</w:t>
      </w:r>
      <w:r>
        <w:rPr>
          <w:i/>
          <w:spacing w:val="-15"/>
        </w:rPr>
        <w:t xml:space="preserve"> </w:t>
      </w:r>
      <w:r>
        <w:rPr>
          <w:i/>
        </w:rPr>
        <w:t>the</w:t>
      </w:r>
      <w:r>
        <w:rPr>
          <w:i/>
          <w:spacing w:val="-15"/>
        </w:rPr>
        <w:t xml:space="preserve"> </w:t>
      </w:r>
      <w:r>
        <w:rPr>
          <w:i/>
        </w:rPr>
        <w:t>National</w:t>
      </w:r>
      <w:r>
        <w:rPr>
          <w:i/>
          <w:spacing w:val="-13"/>
        </w:rPr>
        <w:t xml:space="preserve"> </w:t>
      </w:r>
      <w:r>
        <w:rPr>
          <w:i/>
        </w:rPr>
        <w:t>Academy of Sciences</w:t>
      </w:r>
      <w:r>
        <w:t>, 109(19):7241–7244.</w:t>
      </w:r>
      <w:r>
        <w:rPr>
          <w:spacing w:val="40"/>
        </w:rPr>
        <w:t xml:space="preserve"> </w:t>
      </w:r>
      <w:r>
        <w:t xml:space="preserve">Publisher: Proceedings of the National Academy of </w:t>
      </w:r>
      <w:r>
        <w:rPr>
          <w:spacing w:val="-2"/>
        </w:rPr>
        <w:t>Sciences.</w:t>
      </w:r>
    </w:p>
    <w:p w14:paraId="0755A106" w14:textId="77777777" w:rsidR="00F675FE" w:rsidRDefault="00F675FE">
      <w:pPr>
        <w:spacing w:line="355" w:lineRule="auto"/>
        <w:jc w:val="both"/>
        <w:sectPr w:rsidR="00F675FE">
          <w:headerReference w:type="default" r:id="rId124"/>
          <w:footerReference w:type="default" r:id="rId125"/>
          <w:pgSz w:w="12240" w:h="15840"/>
          <w:pgMar w:top="1020" w:right="220" w:bottom="280" w:left="1660" w:header="690" w:footer="0" w:gutter="0"/>
          <w:cols w:space="720"/>
        </w:sectPr>
      </w:pPr>
    </w:p>
    <w:p w14:paraId="0755A107" w14:textId="77777777" w:rsidR="00F675FE" w:rsidRDefault="00F675FE">
      <w:pPr>
        <w:pStyle w:val="BodyText"/>
        <w:rPr>
          <w:sz w:val="21"/>
        </w:rPr>
      </w:pPr>
    </w:p>
    <w:p w14:paraId="0755A108" w14:textId="77777777" w:rsidR="00F675FE" w:rsidRDefault="00000000">
      <w:pPr>
        <w:pStyle w:val="BodyText"/>
        <w:spacing w:before="117" w:line="355" w:lineRule="auto"/>
        <w:ind w:left="374" w:right="1215" w:hanging="235"/>
        <w:jc w:val="both"/>
      </w:pPr>
      <w:bookmarkStart w:id="165" w:name="_bookmark90"/>
      <w:bookmarkEnd w:id="165"/>
      <w:r>
        <w:t xml:space="preserve">Jamieson, A. </w:t>
      </w:r>
      <w:r>
        <w:rPr>
          <w:w w:val="105"/>
        </w:rPr>
        <w:t xml:space="preserve">J., </w:t>
      </w:r>
      <w:r>
        <w:t xml:space="preserve">Davey, C. G., and Harrison, B. </w:t>
      </w:r>
      <w:r>
        <w:rPr>
          <w:w w:val="105"/>
        </w:rPr>
        <w:t xml:space="preserve">J. </w:t>
      </w:r>
      <w:r>
        <w:t>(2021).</w:t>
      </w:r>
      <w:r>
        <w:rPr>
          <w:spacing w:val="40"/>
        </w:rPr>
        <w:t xml:space="preserve"> </w:t>
      </w:r>
      <w:r>
        <w:t xml:space="preserve">Differential Modulation of </w:t>
      </w:r>
      <w:r>
        <w:rPr>
          <w:w w:val="95"/>
        </w:rPr>
        <w:t xml:space="preserve">Effective Connectivity in the Brain’s Extended Face Processing System by Fearful and </w:t>
      </w:r>
      <w:r>
        <w:t>Sad Facial Expressions.</w:t>
      </w:r>
      <w:r>
        <w:rPr>
          <w:spacing w:val="40"/>
        </w:rPr>
        <w:t xml:space="preserve"> </w:t>
      </w:r>
      <w:r>
        <w:rPr>
          <w:i/>
        </w:rPr>
        <w:t>eNeuro</w:t>
      </w:r>
      <w:r>
        <w:t>, 8(2).</w:t>
      </w:r>
      <w:r>
        <w:rPr>
          <w:spacing w:val="40"/>
        </w:rPr>
        <w:t xml:space="preserve"> </w:t>
      </w:r>
      <w:r>
        <w:t>Publisher: Society for Neuroscience Section: Research Article:</w:t>
      </w:r>
      <w:r>
        <w:rPr>
          <w:spacing w:val="34"/>
        </w:rPr>
        <w:t xml:space="preserve"> </w:t>
      </w:r>
      <w:r>
        <w:t>New Research.</w:t>
      </w:r>
    </w:p>
    <w:p w14:paraId="0755A109" w14:textId="77777777" w:rsidR="00F675FE" w:rsidRDefault="00000000">
      <w:pPr>
        <w:pStyle w:val="BodyText"/>
        <w:spacing w:before="201" w:line="355" w:lineRule="auto"/>
        <w:ind w:left="374" w:right="1217" w:hanging="235"/>
        <w:jc w:val="both"/>
      </w:pPr>
      <w:bookmarkStart w:id="166" w:name="_bookmark91"/>
      <w:bookmarkEnd w:id="166"/>
      <w:r>
        <w:t>Johnson,</w:t>
      </w:r>
      <w:r>
        <w:rPr>
          <w:spacing w:val="-15"/>
        </w:rPr>
        <w:t xml:space="preserve"> </w:t>
      </w:r>
      <w:r>
        <w:t>M.</w:t>
      </w:r>
      <w:r>
        <w:rPr>
          <w:spacing w:val="-15"/>
        </w:rPr>
        <w:t xml:space="preserve"> </w:t>
      </w:r>
      <w:r>
        <w:t>H.,</w:t>
      </w:r>
      <w:r>
        <w:rPr>
          <w:spacing w:val="-15"/>
        </w:rPr>
        <w:t xml:space="preserve"> </w:t>
      </w:r>
      <w:r>
        <w:t>Dziurawiec,</w:t>
      </w:r>
      <w:r>
        <w:rPr>
          <w:spacing w:val="-15"/>
        </w:rPr>
        <w:t xml:space="preserve"> </w:t>
      </w:r>
      <w:r>
        <w:t>S.,</w:t>
      </w:r>
      <w:r>
        <w:rPr>
          <w:spacing w:val="-15"/>
        </w:rPr>
        <w:t xml:space="preserve"> </w:t>
      </w:r>
      <w:r>
        <w:t>Ellis,</w:t>
      </w:r>
      <w:r>
        <w:rPr>
          <w:spacing w:val="-15"/>
        </w:rPr>
        <w:t xml:space="preserve"> </w:t>
      </w:r>
      <w:r>
        <w:t>H.,</w:t>
      </w:r>
      <w:r>
        <w:rPr>
          <w:spacing w:val="-15"/>
        </w:rPr>
        <w:t xml:space="preserve"> </w:t>
      </w:r>
      <w:r>
        <w:t>and</w:t>
      </w:r>
      <w:r>
        <w:rPr>
          <w:spacing w:val="-15"/>
        </w:rPr>
        <w:t xml:space="preserve"> </w:t>
      </w:r>
      <w:r>
        <w:t>Morton,</w:t>
      </w:r>
      <w:r>
        <w:rPr>
          <w:spacing w:val="-15"/>
        </w:rPr>
        <w:t xml:space="preserve"> </w:t>
      </w:r>
      <w:r>
        <w:rPr>
          <w:w w:val="105"/>
        </w:rPr>
        <w:t>J.</w:t>
      </w:r>
      <w:r>
        <w:rPr>
          <w:spacing w:val="-16"/>
          <w:w w:val="105"/>
        </w:rPr>
        <w:t xml:space="preserve"> </w:t>
      </w:r>
      <w:r>
        <w:t>(1991).</w:t>
      </w:r>
      <w:r>
        <w:rPr>
          <w:spacing w:val="-15"/>
        </w:rPr>
        <w:t xml:space="preserve"> </w:t>
      </w:r>
      <w:r>
        <w:t>Newborns’</w:t>
      </w:r>
      <w:r>
        <w:rPr>
          <w:spacing w:val="-15"/>
        </w:rPr>
        <w:t xml:space="preserve"> </w:t>
      </w:r>
      <w:r>
        <w:t>preferential tracking</w:t>
      </w:r>
      <w:r>
        <w:rPr>
          <w:spacing w:val="-4"/>
        </w:rPr>
        <w:t xml:space="preserve"> </w:t>
      </w:r>
      <w:r>
        <w:t>of</w:t>
      </w:r>
      <w:r>
        <w:rPr>
          <w:spacing w:val="-4"/>
        </w:rPr>
        <w:t xml:space="preserve"> </w:t>
      </w:r>
      <w:r>
        <w:t>face-like</w:t>
      </w:r>
      <w:r>
        <w:rPr>
          <w:spacing w:val="-3"/>
        </w:rPr>
        <w:t xml:space="preserve"> </w:t>
      </w:r>
      <w:r>
        <w:t>stimuli</w:t>
      </w:r>
      <w:r>
        <w:rPr>
          <w:spacing w:val="-3"/>
        </w:rPr>
        <w:t xml:space="preserve"> </w:t>
      </w:r>
      <w:r>
        <w:t>and</w:t>
      </w:r>
      <w:r>
        <w:rPr>
          <w:spacing w:val="-4"/>
        </w:rPr>
        <w:t xml:space="preserve"> </w:t>
      </w:r>
      <w:r>
        <w:t>its</w:t>
      </w:r>
      <w:r>
        <w:rPr>
          <w:spacing w:val="-4"/>
        </w:rPr>
        <w:t xml:space="preserve"> </w:t>
      </w:r>
      <w:r>
        <w:t>subsequent</w:t>
      </w:r>
      <w:r>
        <w:rPr>
          <w:spacing w:val="-4"/>
        </w:rPr>
        <w:t xml:space="preserve"> </w:t>
      </w:r>
      <w:r>
        <w:t>decline.</w:t>
      </w:r>
      <w:r>
        <w:rPr>
          <w:spacing w:val="15"/>
        </w:rPr>
        <w:t xml:space="preserve"> </w:t>
      </w:r>
      <w:r>
        <w:rPr>
          <w:i/>
        </w:rPr>
        <w:t>Cognition</w:t>
      </w:r>
      <w:r>
        <w:t>,</w:t>
      </w:r>
      <w:r>
        <w:rPr>
          <w:spacing w:val="-4"/>
        </w:rPr>
        <w:t xml:space="preserve"> </w:t>
      </w:r>
      <w:r>
        <w:t>40(1-2):1–19.</w:t>
      </w:r>
    </w:p>
    <w:p w14:paraId="0755A10A" w14:textId="77777777" w:rsidR="00F675FE" w:rsidRDefault="00000000">
      <w:pPr>
        <w:pStyle w:val="BodyText"/>
        <w:spacing w:before="200" w:line="355" w:lineRule="auto"/>
        <w:ind w:left="374" w:right="1217" w:hanging="235"/>
        <w:jc w:val="both"/>
      </w:pPr>
      <w:bookmarkStart w:id="167" w:name="_bookmark92"/>
      <w:bookmarkEnd w:id="167"/>
      <w:r>
        <w:t>Ke, J., Song, H., Bai, Z., Rosenberg, M. D., and Leong, Y. C. (2025).</w:t>
      </w:r>
      <w:r>
        <w:rPr>
          <w:spacing w:val="40"/>
        </w:rPr>
        <w:t xml:space="preserve"> </w:t>
      </w:r>
      <w:r>
        <w:t>Dynamic brain connectivity</w:t>
      </w:r>
      <w:r>
        <w:rPr>
          <w:spacing w:val="-9"/>
        </w:rPr>
        <w:t xml:space="preserve"> </w:t>
      </w:r>
      <w:r>
        <w:t>predicts</w:t>
      </w:r>
      <w:r>
        <w:rPr>
          <w:spacing w:val="-8"/>
        </w:rPr>
        <w:t xml:space="preserve"> </w:t>
      </w:r>
      <w:r>
        <w:t>emotional</w:t>
      </w:r>
      <w:r>
        <w:rPr>
          <w:spacing w:val="-9"/>
        </w:rPr>
        <w:t xml:space="preserve"> </w:t>
      </w:r>
      <w:r>
        <w:t>arousal</w:t>
      </w:r>
      <w:r>
        <w:rPr>
          <w:spacing w:val="-9"/>
        </w:rPr>
        <w:t xml:space="preserve"> </w:t>
      </w:r>
      <w:r>
        <w:t>during</w:t>
      </w:r>
      <w:r>
        <w:rPr>
          <w:spacing w:val="-9"/>
        </w:rPr>
        <w:t xml:space="preserve"> </w:t>
      </w:r>
      <w:r>
        <w:t>naturalistic</w:t>
      </w:r>
      <w:r>
        <w:rPr>
          <w:spacing w:val="-8"/>
        </w:rPr>
        <w:t xml:space="preserve"> </w:t>
      </w:r>
      <w:r>
        <w:t>movie-watching.</w:t>
      </w:r>
      <w:r>
        <w:rPr>
          <w:spacing w:val="35"/>
        </w:rPr>
        <w:t xml:space="preserve"> </w:t>
      </w:r>
      <w:r>
        <w:rPr>
          <w:i/>
        </w:rPr>
        <w:t>PLOS Computational Biology</w:t>
      </w:r>
      <w:r>
        <w:t>, 21(4):e1012994.</w:t>
      </w:r>
      <w:r>
        <w:rPr>
          <w:spacing w:val="40"/>
        </w:rPr>
        <w:t xml:space="preserve"> </w:t>
      </w:r>
      <w:r>
        <w:t>Publisher:</w:t>
      </w:r>
      <w:r>
        <w:rPr>
          <w:spacing w:val="40"/>
        </w:rPr>
        <w:t xml:space="preserve"> </w:t>
      </w:r>
      <w:r>
        <w:t>Public Library of Science.</w:t>
      </w:r>
    </w:p>
    <w:p w14:paraId="0755A10B" w14:textId="77777777" w:rsidR="00F675FE" w:rsidRDefault="00000000">
      <w:pPr>
        <w:pStyle w:val="BodyText"/>
        <w:spacing w:before="201" w:line="355" w:lineRule="auto"/>
        <w:ind w:left="374" w:right="1216" w:hanging="235"/>
        <w:jc w:val="both"/>
      </w:pPr>
      <w:bookmarkStart w:id="168" w:name="_bookmark93"/>
      <w:bookmarkEnd w:id="168"/>
      <w:r>
        <w:t xml:space="preserve">Kegel, L. C., Brugger, P., </w:t>
      </w:r>
      <w:r>
        <w:rPr>
          <w:spacing w:val="-7"/>
          <w:w w:val="114"/>
        </w:rPr>
        <w:t>F</w:t>
      </w:r>
      <w:r>
        <w:rPr>
          <w:spacing w:val="13"/>
          <w:w w:val="96"/>
        </w:rPr>
        <w:t>r</w:t>
      </w:r>
      <w:r>
        <w:rPr>
          <w:spacing w:val="-111"/>
          <w:w w:val="89"/>
        </w:rPr>
        <w:t>u</w:t>
      </w:r>
      <w:r>
        <w:rPr>
          <w:spacing w:val="19"/>
          <w:w w:val="146"/>
        </w:rPr>
        <w:t>¨</w:t>
      </w:r>
      <w:r>
        <w:rPr>
          <w:spacing w:val="13"/>
          <w:w w:val="92"/>
        </w:rPr>
        <w:t>hholz,</w:t>
      </w:r>
      <w:r>
        <w:rPr>
          <w:spacing w:val="-1"/>
          <w:w w:val="99"/>
        </w:rPr>
        <w:t xml:space="preserve"> </w:t>
      </w:r>
      <w:r>
        <w:t>S., Grunwald, T., Hilfiker, P., Kohnen, O., Lo- ertscher,</w:t>
      </w:r>
      <w:r>
        <w:rPr>
          <w:spacing w:val="-6"/>
        </w:rPr>
        <w:t xml:space="preserve"> </w:t>
      </w:r>
      <w:r>
        <w:t>M.</w:t>
      </w:r>
      <w:r>
        <w:rPr>
          <w:spacing w:val="-9"/>
        </w:rPr>
        <w:t xml:space="preserve"> </w:t>
      </w:r>
      <w:r>
        <w:t>L.,</w:t>
      </w:r>
      <w:r>
        <w:rPr>
          <w:spacing w:val="-7"/>
        </w:rPr>
        <w:t xml:space="preserve"> </w:t>
      </w:r>
      <w:r>
        <w:t>Mersch,</w:t>
      </w:r>
      <w:r>
        <w:rPr>
          <w:spacing w:val="-7"/>
        </w:rPr>
        <w:t xml:space="preserve"> </w:t>
      </w:r>
      <w:r>
        <w:t>D.,</w:t>
      </w:r>
      <w:r>
        <w:rPr>
          <w:spacing w:val="-7"/>
        </w:rPr>
        <w:t xml:space="preserve"> </w:t>
      </w:r>
      <w:r>
        <w:t>Rey,</w:t>
      </w:r>
      <w:r>
        <w:rPr>
          <w:spacing w:val="-6"/>
        </w:rPr>
        <w:t xml:space="preserve"> </w:t>
      </w:r>
      <w:r>
        <w:t>A.,</w:t>
      </w:r>
      <w:r>
        <w:rPr>
          <w:spacing w:val="-6"/>
        </w:rPr>
        <w:t xml:space="preserve"> </w:t>
      </w:r>
      <w:r>
        <w:t>Sollfrank,</w:t>
      </w:r>
      <w:r>
        <w:rPr>
          <w:spacing w:val="-7"/>
        </w:rPr>
        <w:t xml:space="preserve"> </w:t>
      </w:r>
      <w:r>
        <w:t>T.,</w:t>
      </w:r>
      <w:r>
        <w:rPr>
          <w:spacing w:val="-6"/>
        </w:rPr>
        <w:t xml:space="preserve"> </w:t>
      </w:r>
      <w:r>
        <w:t>Steiger,</w:t>
      </w:r>
      <w:r>
        <w:rPr>
          <w:spacing w:val="-6"/>
        </w:rPr>
        <w:t xml:space="preserve"> </w:t>
      </w:r>
      <w:r>
        <w:t>B.</w:t>
      </w:r>
      <w:r>
        <w:rPr>
          <w:spacing w:val="-9"/>
        </w:rPr>
        <w:t xml:space="preserve"> </w:t>
      </w:r>
      <w:r>
        <w:t>K.,</w:t>
      </w:r>
      <w:r>
        <w:rPr>
          <w:spacing w:val="-6"/>
        </w:rPr>
        <w:t xml:space="preserve"> </w:t>
      </w:r>
      <w:r>
        <w:t>Sternagel,</w:t>
      </w:r>
      <w:r>
        <w:rPr>
          <w:spacing w:val="-6"/>
        </w:rPr>
        <w:t xml:space="preserve"> </w:t>
      </w:r>
      <w:r>
        <w:t>J.,</w:t>
      </w:r>
      <w:r>
        <w:rPr>
          <w:spacing w:val="-6"/>
        </w:rPr>
        <w:t xml:space="preserve"> </w:t>
      </w:r>
      <w:r>
        <w:t>Weber, M.,</w:t>
      </w:r>
      <w:r>
        <w:rPr>
          <w:spacing w:val="-14"/>
        </w:rPr>
        <w:t xml:space="preserve"> </w:t>
      </w:r>
      <w:r>
        <w:t>and</w:t>
      </w:r>
      <w:r>
        <w:rPr>
          <w:spacing w:val="-15"/>
        </w:rPr>
        <w:t xml:space="preserve"> </w:t>
      </w:r>
      <w:r>
        <w:t>Jokeit,</w:t>
      </w:r>
      <w:r>
        <w:rPr>
          <w:spacing w:val="-14"/>
        </w:rPr>
        <w:t xml:space="preserve"> </w:t>
      </w:r>
      <w:r>
        <w:t>H.</w:t>
      </w:r>
      <w:r>
        <w:rPr>
          <w:spacing w:val="-15"/>
        </w:rPr>
        <w:t xml:space="preserve"> </w:t>
      </w:r>
      <w:r>
        <w:t>(2020).</w:t>
      </w:r>
      <w:r>
        <w:rPr>
          <w:spacing w:val="4"/>
        </w:rPr>
        <w:t xml:space="preserve"> </w:t>
      </w:r>
      <w:r>
        <w:t>Dynamic</w:t>
      </w:r>
      <w:r>
        <w:rPr>
          <w:spacing w:val="-15"/>
        </w:rPr>
        <w:t xml:space="preserve"> </w:t>
      </w:r>
      <w:r>
        <w:t>human</w:t>
      </w:r>
      <w:r>
        <w:rPr>
          <w:spacing w:val="-15"/>
        </w:rPr>
        <w:t xml:space="preserve"> </w:t>
      </w:r>
      <w:r>
        <w:t>and</w:t>
      </w:r>
      <w:r>
        <w:rPr>
          <w:spacing w:val="-15"/>
        </w:rPr>
        <w:t xml:space="preserve"> </w:t>
      </w:r>
      <w:r>
        <w:t>avatar</w:t>
      </w:r>
      <w:r>
        <w:rPr>
          <w:spacing w:val="-15"/>
        </w:rPr>
        <w:t xml:space="preserve"> </w:t>
      </w:r>
      <w:r>
        <w:t>facial</w:t>
      </w:r>
      <w:r>
        <w:rPr>
          <w:spacing w:val="-15"/>
        </w:rPr>
        <w:t xml:space="preserve"> </w:t>
      </w:r>
      <w:r>
        <w:t>expressions</w:t>
      </w:r>
      <w:r>
        <w:rPr>
          <w:spacing w:val="-14"/>
        </w:rPr>
        <w:t xml:space="preserve"> </w:t>
      </w:r>
      <w:r>
        <w:t>elicit</w:t>
      </w:r>
      <w:r>
        <w:rPr>
          <w:spacing w:val="-15"/>
        </w:rPr>
        <w:t xml:space="preserve"> </w:t>
      </w:r>
      <w:r>
        <w:t>differ- ential brain responses.</w:t>
      </w:r>
      <w:r>
        <w:rPr>
          <w:spacing w:val="40"/>
        </w:rPr>
        <w:t xml:space="preserve"> </w:t>
      </w:r>
      <w:r>
        <w:rPr>
          <w:i/>
        </w:rPr>
        <w:t>Social Cognitive and Affective Neuroscience</w:t>
      </w:r>
      <w:r>
        <w:t>, 15(3):303–317.</w:t>
      </w:r>
    </w:p>
    <w:p w14:paraId="0755A10C" w14:textId="77777777" w:rsidR="00F675FE" w:rsidRDefault="00000000">
      <w:pPr>
        <w:pStyle w:val="BodyText"/>
        <w:spacing w:before="201"/>
        <w:ind w:left="140"/>
        <w:jc w:val="both"/>
      </w:pPr>
      <w:bookmarkStart w:id="169" w:name="_bookmark94"/>
      <w:bookmarkEnd w:id="169"/>
      <w:r>
        <w:t>Kesler/West,</w:t>
      </w:r>
      <w:r>
        <w:rPr>
          <w:spacing w:val="-3"/>
        </w:rPr>
        <w:t xml:space="preserve"> </w:t>
      </w:r>
      <w:r>
        <w:t>M.</w:t>
      </w:r>
      <w:r>
        <w:rPr>
          <w:spacing w:val="-5"/>
        </w:rPr>
        <w:t xml:space="preserve"> </w:t>
      </w:r>
      <w:r>
        <w:t>L.,</w:t>
      </w:r>
      <w:r>
        <w:rPr>
          <w:spacing w:val="-3"/>
        </w:rPr>
        <w:t xml:space="preserve"> </w:t>
      </w:r>
      <w:r>
        <w:t>Andersen,</w:t>
      </w:r>
      <w:r>
        <w:rPr>
          <w:spacing w:val="-3"/>
        </w:rPr>
        <w:t xml:space="preserve"> </w:t>
      </w:r>
      <w:r>
        <w:t>A.</w:t>
      </w:r>
      <w:r>
        <w:rPr>
          <w:spacing w:val="-4"/>
        </w:rPr>
        <w:t xml:space="preserve"> </w:t>
      </w:r>
      <w:r>
        <w:t>H.,</w:t>
      </w:r>
      <w:r>
        <w:rPr>
          <w:spacing w:val="-4"/>
        </w:rPr>
        <w:t xml:space="preserve"> </w:t>
      </w:r>
      <w:r>
        <w:t>Smith,</w:t>
      </w:r>
      <w:r>
        <w:rPr>
          <w:spacing w:val="-3"/>
        </w:rPr>
        <w:t xml:space="preserve"> </w:t>
      </w:r>
      <w:r>
        <w:t>C.</w:t>
      </w:r>
      <w:r>
        <w:rPr>
          <w:spacing w:val="-4"/>
        </w:rPr>
        <w:t xml:space="preserve"> </w:t>
      </w:r>
      <w:r>
        <w:t>D.,</w:t>
      </w:r>
      <w:r>
        <w:rPr>
          <w:spacing w:val="-4"/>
        </w:rPr>
        <w:t xml:space="preserve"> </w:t>
      </w:r>
      <w:r>
        <w:t>Avison,</w:t>
      </w:r>
      <w:r>
        <w:rPr>
          <w:spacing w:val="-3"/>
        </w:rPr>
        <w:t xml:space="preserve"> </w:t>
      </w:r>
      <w:r>
        <w:t>M.</w:t>
      </w:r>
      <w:r>
        <w:rPr>
          <w:spacing w:val="-5"/>
        </w:rPr>
        <w:t xml:space="preserve"> </w:t>
      </w:r>
      <w:r>
        <w:t>J.,</w:t>
      </w:r>
      <w:r>
        <w:rPr>
          <w:spacing w:val="-3"/>
        </w:rPr>
        <w:t xml:space="preserve"> </w:t>
      </w:r>
      <w:r>
        <w:t>Davis,</w:t>
      </w:r>
      <w:r>
        <w:rPr>
          <w:spacing w:val="-3"/>
        </w:rPr>
        <w:t xml:space="preserve"> </w:t>
      </w:r>
      <w:r>
        <w:t>C.</w:t>
      </w:r>
      <w:r>
        <w:rPr>
          <w:spacing w:val="-5"/>
        </w:rPr>
        <w:t xml:space="preserve"> </w:t>
      </w:r>
      <w:r>
        <w:t>E.,</w:t>
      </w:r>
      <w:r>
        <w:rPr>
          <w:spacing w:val="-2"/>
        </w:rPr>
        <w:t xml:space="preserve"> Kryscio,</w:t>
      </w:r>
    </w:p>
    <w:p w14:paraId="0755A10D" w14:textId="77777777" w:rsidR="00F675FE" w:rsidRDefault="00000000">
      <w:pPr>
        <w:pStyle w:val="BodyText"/>
        <w:spacing w:before="155" w:line="355" w:lineRule="auto"/>
        <w:ind w:left="374" w:right="1215"/>
        <w:jc w:val="both"/>
      </w:pPr>
      <w:r>
        <w:t>R.</w:t>
      </w:r>
      <w:r>
        <w:rPr>
          <w:spacing w:val="-9"/>
        </w:rPr>
        <w:t xml:space="preserve"> </w:t>
      </w:r>
      <w:r>
        <w:t>J.,</w:t>
      </w:r>
      <w:r>
        <w:rPr>
          <w:spacing w:val="-9"/>
        </w:rPr>
        <w:t xml:space="preserve"> </w:t>
      </w:r>
      <w:r>
        <w:t>and</w:t>
      </w:r>
      <w:r>
        <w:rPr>
          <w:spacing w:val="-9"/>
        </w:rPr>
        <w:t xml:space="preserve"> </w:t>
      </w:r>
      <w:r>
        <w:t>Blonder,</w:t>
      </w:r>
      <w:r>
        <w:rPr>
          <w:spacing w:val="-9"/>
        </w:rPr>
        <w:t xml:space="preserve"> </w:t>
      </w:r>
      <w:r>
        <w:t>L.</w:t>
      </w:r>
      <w:r>
        <w:rPr>
          <w:spacing w:val="-9"/>
        </w:rPr>
        <w:t xml:space="preserve"> </w:t>
      </w:r>
      <w:r>
        <w:t>X.</w:t>
      </w:r>
      <w:r>
        <w:rPr>
          <w:spacing w:val="-9"/>
        </w:rPr>
        <w:t xml:space="preserve"> </w:t>
      </w:r>
      <w:r>
        <w:t>(2001). Neural</w:t>
      </w:r>
      <w:r>
        <w:rPr>
          <w:spacing w:val="-9"/>
        </w:rPr>
        <w:t xml:space="preserve"> </w:t>
      </w:r>
      <w:r>
        <w:t>substrates</w:t>
      </w:r>
      <w:r>
        <w:rPr>
          <w:spacing w:val="-9"/>
        </w:rPr>
        <w:t xml:space="preserve"> </w:t>
      </w:r>
      <w:r>
        <w:t>of</w:t>
      </w:r>
      <w:r>
        <w:rPr>
          <w:spacing w:val="-9"/>
        </w:rPr>
        <w:t xml:space="preserve"> </w:t>
      </w:r>
      <w:r>
        <w:t>facial</w:t>
      </w:r>
      <w:r>
        <w:rPr>
          <w:spacing w:val="-9"/>
        </w:rPr>
        <w:t xml:space="preserve"> </w:t>
      </w:r>
      <w:r>
        <w:t>emotion</w:t>
      </w:r>
      <w:r>
        <w:rPr>
          <w:spacing w:val="-9"/>
        </w:rPr>
        <w:t xml:space="preserve"> </w:t>
      </w:r>
      <w:r>
        <w:t>processing</w:t>
      </w:r>
      <w:r>
        <w:rPr>
          <w:spacing w:val="-9"/>
        </w:rPr>
        <w:t xml:space="preserve"> </w:t>
      </w:r>
      <w:r>
        <w:t>using fMRI.</w:t>
      </w:r>
      <w:r>
        <w:rPr>
          <w:spacing w:val="40"/>
        </w:rPr>
        <w:t xml:space="preserve"> </w:t>
      </w:r>
      <w:r>
        <w:rPr>
          <w:i/>
        </w:rPr>
        <w:t>Cognitive Brain Research</w:t>
      </w:r>
      <w:r>
        <w:t>, 11(2):213–226.</w:t>
      </w:r>
    </w:p>
    <w:p w14:paraId="0755A10E" w14:textId="77777777" w:rsidR="00F675FE" w:rsidRDefault="00000000">
      <w:pPr>
        <w:pStyle w:val="BodyText"/>
        <w:spacing w:before="200" w:line="355" w:lineRule="auto"/>
        <w:ind w:left="374" w:right="1216" w:hanging="235"/>
        <w:jc w:val="both"/>
      </w:pPr>
      <w:bookmarkStart w:id="170" w:name="_bookmark95"/>
      <w:bookmarkEnd w:id="170"/>
      <w:r>
        <w:t>Kinder, K. T., Heim, H. L. R., Parker, J., Lowery, K., McCraw, A., Eddings, R. N., Defenderfer, J., Sullivan, J., and Buss, A. T. (2022).</w:t>
      </w:r>
      <w:r>
        <w:rPr>
          <w:spacing w:val="40"/>
        </w:rPr>
        <w:t xml:space="preserve"> </w:t>
      </w:r>
      <w:r>
        <w:t>Systematic review of fNIRS studies</w:t>
      </w:r>
      <w:r>
        <w:rPr>
          <w:spacing w:val="-3"/>
        </w:rPr>
        <w:t xml:space="preserve"> </w:t>
      </w:r>
      <w:r>
        <w:t>reveals</w:t>
      </w:r>
      <w:r>
        <w:rPr>
          <w:spacing w:val="-3"/>
        </w:rPr>
        <w:t xml:space="preserve"> </w:t>
      </w:r>
      <w:r>
        <w:t>inconsistent</w:t>
      </w:r>
      <w:r>
        <w:rPr>
          <w:spacing w:val="-3"/>
        </w:rPr>
        <w:t xml:space="preserve"> </w:t>
      </w:r>
      <w:r>
        <w:t>chromophore</w:t>
      </w:r>
      <w:r>
        <w:rPr>
          <w:spacing w:val="-3"/>
        </w:rPr>
        <w:t xml:space="preserve"> </w:t>
      </w:r>
      <w:r>
        <w:t>data</w:t>
      </w:r>
      <w:r>
        <w:rPr>
          <w:spacing w:val="-3"/>
        </w:rPr>
        <w:t xml:space="preserve"> </w:t>
      </w:r>
      <w:r>
        <w:t>reporting</w:t>
      </w:r>
      <w:r>
        <w:rPr>
          <w:spacing w:val="-3"/>
        </w:rPr>
        <w:t xml:space="preserve"> </w:t>
      </w:r>
      <w:r>
        <w:t>practices.</w:t>
      </w:r>
      <w:r>
        <w:rPr>
          <w:spacing w:val="40"/>
        </w:rPr>
        <w:t xml:space="preserve"> </w:t>
      </w:r>
      <w:r>
        <w:rPr>
          <w:i/>
        </w:rPr>
        <w:t>Neurophotonics</w:t>
      </w:r>
      <w:r>
        <w:t xml:space="preserve">, </w:t>
      </w:r>
      <w:r>
        <w:rPr>
          <w:spacing w:val="-2"/>
        </w:rPr>
        <w:t>9(4):040601.</w:t>
      </w:r>
    </w:p>
    <w:p w14:paraId="0755A10F" w14:textId="77777777" w:rsidR="00F675FE" w:rsidRDefault="00000000">
      <w:pPr>
        <w:pStyle w:val="BodyText"/>
        <w:spacing w:before="201"/>
        <w:ind w:left="140"/>
        <w:jc w:val="both"/>
      </w:pPr>
      <w:bookmarkStart w:id="171" w:name="_bookmark96"/>
      <w:bookmarkEnd w:id="171"/>
      <w:r>
        <w:t>Kocsis, L., Herman, P., and</w:t>
      </w:r>
      <w:r>
        <w:rPr>
          <w:spacing w:val="-1"/>
        </w:rPr>
        <w:t xml:space="preserve"> </w:t>
      </w:r>
      <w:r>
        <w:t>Eke, A.</w:t>
      </w:r>
      <w:r>
        <w:rPr>
          <w:spacing w:val="-1"/>
        </w:rPr>
        <w:t xml:space="preserve"> </w:t>
      </w:r>
      <w:r>
        <w:t>(2006).</w:t>
      </w:r>
      <w:r>
        <w:rPr>
          <w:spacing w:val="27"/>
        </w:rPr>
        <w:t xml:space="preserve"> </w:t>
      </w:r>
      <w:r>
        <w:t>The</w:t>
      </w:r>
      <w:r>
        <w:rPr>
          <w:spacing w:val="-2"/>
        </w:rPr>
        <w:t xml:space="preserve"> </w:t>
      </w:r>
      <w:r>
        <w:t>modified</w:t>
      </w:r>
      <w:r>
        <w:rPr>
          <w:spacing w:val="-1"/>
        </w:rPr>
        <w:t xml:space="preserve"> </w:t>
      </w:r>
      <w:r>
        <w:t>Beer–Lambert</w:t>
      </w:r>
      <w:r>
        <w:rPr>
          <w:spacing w:val="-1"/>
        </w:rPr>
        <w:t xml:space="preserve"> </w:t>
      </w:r>
      <w:r>
        <w:t>law</w:t>
      </w:r>
      <w:r>
        <w:rPr>
          <w:spacing w:val="-1"/>
        </w:rPr>
        <w:t xml:space="preserve"> </w:t>
      </w:r>
      <w:r>
        <w:rPr>
          <w:spacing w:val="-2"/>
        </w:rPr>
        <w:t>revisited.</w:t>
      </w:r>
    </w:p>
    <w:p w14:paraId="0755A110" w14:textId="77777777" w:rsidR="00F675FE" w:rsidRDefault="00000000">
      <w:pPr>
        <w:spacing w:before="156"/>
        <w:ind w:left="374"/>
        <w:jc w:val="both"/>
        <w:rPr>
          <w:sz w:val="24"/>
        </w:rPr>
      </w:pPr>
      <w:r>
        <w:rPr>
          <w:i/>
          <w:sz w:val="24"/>
        </w:rPr>
        <w:t>Physics</w:t>
      </w:r>
      <w:r>
        <w:rPr>
          <w:i/>
          <w:spacing w:val="31"/>
          <w:sz w:val="24"/>
        </w:rPr>
        <w:t xml:space="preserve"> </w:t>
      </w:r>
      <w:r>
        <w:rPr>
          <w:i/>
          <w:sz w:val="24"/>
        </w:rPr>
        <w:t>in</w:t>
      </w:r>
      <w:r>
        <w:rPr>
          <w:i/>
          <w:spacing w:val="31"/>
          <w:sz w:val="24"/>
        </w:rPr>
        <w:t xml:space="preserve"> </w:t>
      </w:r>
      <w:r>
        <w:rPr>
          <w:i/>
          <w:sz w:val="24"/>
        </w:rPr>
        <w:t>Medicine</w:t>
      </w:r>
      <w:r>
        <w:rPr>
          <w:i/>
          <w:spacing w:val="32"/>
          <w:sz w:val="24"/>
        </w:rPr>
        <w:t xml:space="preserve"> </w:t>
      </w:r>
      <w:r>
        <w:rPr>
          <w:i/>
          <w:sz w:val="24"/>
        </w:rPr>
        <w:t>&amp;</w:t>
      </w:r>
      <w:r>
        <w:rPr>
          <w:i/>
          <w:spacing w:val="31"/>
          <w:sz w:val="24"/>
        </w:rPr>
        <w:t xml:space="preserve"> </w:t>
      </w:r>
      <w:r>
        <w:rPr>
          <w:i/>
          <w:sz w:val="24"/>
        </w:rPr>
        <w:t>Biology</w:t>
      </w:r>
      <w:r>
        <w:rPr>
          <w:sz w:val="24"/>
        </w:rPr>
        <w:t>,</w:t>
      </w:r>
      <w:r>
        <w:rPr>
          <w:spacing w:val="25"/>
          <w:sz w:val="24"/>
        </w:rPr>
        <w:t xml:space="preserve"> </w:t>
      </w:r>
      <w:r>
        <w:rPr>
          <w:spacing w:val="-2"/>
          <w:sz w:val="24"/>
        </w:rPr>
        <w:t>51(5):N91.</w:t>
      </w:r>
    </w:p>
    <w:p w14:paraId="0755A111" w14:textId="77777777" w:rsidR="00F675FE" w:rsidRDefault="00F675FE">
      <w:pPr>
        <w:pStyle w:val="BodyText"/>
        <w:spacing w:before="4"/>
        <w:rPr>
          <w:sz w:val="26"/>
        </w:rPr>
      </w:pPr>
    </w:p>
    <w:p w14:paraId="0755A112" w14:textId="77777777" w:rsidR="00F675FE" w:rsidRDefault="00000000">
      <w:pPr>
        <w:pStyle w:val="BodyText"/>
        <w:ind w:left="140"/>
        <w:jc w:val="both"/>
      </w:pPr>
      <w:bookmarkStart w:id="172" w:name="_bookmark97"/>
      <w:bookmarkEnd w:id="172"/>
      <w:r>
        <w:t>Kragel,</w:t>
      </w:r>
      <w:r>
        <w:rPr>
          <w:spacing w:val="12"/>
        </w:rPr>
        <w:t xml:space="preserve"> </w:t>
      </w:r>
      <w:r>
        <w:t>P.</w:t>
      </w:r>
      <w:r>
        <w:rPr>
          <w:spacing w:val="10"/>
        </w:rPr>
        <w:t xml:space="preserve"> </w:t>
      </w:r>
      <w:r>
        <w:t>A.</w:t>
      </w:r>
      <w:r>
        <w:rPr>
          <w:spacing w:val="11"/>
        </w:rPr>
        <w:t xml:space="preserve"> </w:t>
      </w:r>
      <w:r>
        <w:t>and</w:t>
      </w:r>
      <w:r>
        <w:rPr>
          <w:spacing w:val="11"/>
        </w:rPr>
        <w:t xml:space="preserve"> </w:t>
      </w:r>
      <w:r>
        <w:t>LaBar,</w:t>
      </w:r>
      <w:r>
        <w:rPr>
          <w:spacing w:val="12"/>
        </w:rPr>
        <w:t xml:space="preserve"> </w:t>
      </w:r>
      <w:r>
        <w:t>K.</w:t>
      </w:r>
      <w:r>
        <w:rPr>
          <w:spacing w:val="11"/>
        </w:rPr>
        <w:t xml:space="preserve"> </w:t>
      </w:r>
      <w:r>
        <w:t>S.</w:t>
      </w:r>
      <w:r>
        <w:rPr>
          <w:spacing w:val="10"/>
        </w:rPr>
        <w:t xml:space="preserve"> </w:t>
      </w:r>
      <w:r>
        <w:t>(2016).</w:t>
      </w:r>
      <w:r>
        <w:rPr>
          <w:spacing w:val="47"/>
        </w:rPr>
        <w:t xml:space="preserve"> </w:t>
      </w:r>
      <w:r>
        <w:t>Decoding</w:t>
      </w:r>
      <w:r>
        <w:rPr>
          <w:spacing w:val="11"/>
        </w:rPr>
        <w:t xml:space="preserve"> </w:t>
      </w:r>
      <w:r>
        <w:t>the</w:t>
      </w:r>
      <w:r>
        <w:rPr>
          <w:spacing w:val="9"/>
        </w:rPr>
        <w:t xml:space="preserve"> </w:t>
      </w:r>
      <w:r>
        <w:t>Nature</w:t>
      </w:r>
      <w:r>
        <w:rPr>
          <w:spacing w:val="11"/>
        </w:rPr>
        <w:t xml:space="preserve"> </w:t>
      </w:r>
      <w:r>
        <w:t>of</w:t>
      </w:r>
      <w:r>
        <w:rPr>
          <w:spacing w:val="10"/>
        </w:rPr>
        <w:t xml:space="preserve"> </w:t>
      </w:r>
      <w:r>
        <w:t>Emotion</w:t>
      </w:r>
      <w:r>
        <w:rPr>
          <w:spacing w:val="11"/>
        </w:rPr>
        <w:t xml:space="preserve"> </w:t>
      </w:r>
      <w:r>
        <w:t>in</w:t>
      </w:r>
      <w:r>
        <w:rPr>
          <w:spacing w:val="10"/>
        </w:rPr>
        <w:t xml:space="preserve"> </w:t>
      </w:r>
      <w:r>
        <w:t>the</w:t>
      </w:r>
      <w:r>
        <w:rPr>
          <w:spacing w:val="10"/>
        </w:rPr>
        <w:t xml:space="preserve"> </w:t>
      </w:r>
      <w:r>
        <w:rPr>
          <w:spacing w:val="-2"/>
        </w:rPr>
        <w:t>Brain.</w:t>
      </w:r>
    </w:p>
    <w:p w14:paraId="0755A113" w14:textId="77777777" w:rsidR="00F675FE" w:rsidRDefault="00000000">
      <w:pPr>
        <w:spacing w:before="156"/>
        <w:ind w:left="374"/>
        <w:jc w:val="both"/>
        <w:rPr>
          <w:sz w:val="24"/>
        </w:rPr>
      </w:pPr>
      <w:r>
        <w:rPr>
          <w:i/>
          <w:w w:val="105"/>
          <w:sz w:val="24"/>
        </w:rPr>
        <w:t>Trends</w:t>
      </w:r>
      <w:r>
        <w:rPr>
          <w:i/>
          <w:spacing w:val="-3"/>
          <w:w w:val="105"/>
          <w:sz w:val="24"/>
        </w:rPr>
        <w:t xml:space="preserve"> </w:t>
      </w:r>
      <w:r>
        <w:rPr>
          <w:i/>
          <w:w w:val="105"/>
          <w:sz w:val="24"/>
        </w:rPr>
        <w:t>in</w:t>
      </w:r>
      <w:r>
        <w:rPr>
          <w:i/>
          <w:spacing w:val="-2"/>
          <w:w w:val="105"/>
          <w:sz w:val="24"/>
        </w:rPr>
        <w:t xml:space="preserve"> </w:t>
      </w:r>
      <w:r>
        <w:rPr>
          <w:i/>
          <w:w w:val="105"/>
          <w:sz w:val="24"/>
        </w:rPr>
        <w:t>cognitive</w:t>
      </w:r>
      <w:r>
        <w:rPr>
          <w:i/>
          <w:spacing w:val="-2"/>
          <w:w w:val="105"/>
          <w:sz w:val="24"/>
        </w:rPr>
        <w:t xml:space="preserve"> </w:t>
      </w:r>
      <w:r>
        <w:rPr>
          <w:i/>
          <w:w w:val="105"/>
          <w:sz w:val="24"/>
        </w:rPr>
        <w:t>sciences</w:t>
      </w:r>
      <w:r>
        <w:rPr>
          <w:w w:val="105"/>
          <w:sz w:val="24"/>
        </w:rPr>
        <w:t>,</w:t>
      </w:r>
      <w:r>
        <w:rPr>
          <w:spacing w:val="-6"/>
          <w:w w:val="105"/>
          <w:sz w:val="24"/>
        </w:rPr>
        <w:t xml:space="preserve"> </w:t>
      </w:r>
      <w:r>
        <w:rPr>
          <w:spacing w:val="-2"/>
          <w:w w:val="105"/>
          <w:sz w:val="24"/>
        </w:rPr>
        <w:t>20(6):444–455.</w:t>
      </w:r>
    </w:p>
    <w:p w14:paraId="0755A114" w14:textId="77777777" w:rsidR="00F675FE" w:rsidRDefault="00F675FE">
      <w:pPr>
        <w:jc w:val="both"/>
        <w:rPr>
          <w:sz w:val="24"/>
        </w:rPr>
        <w:sectPr w:rsidR="00F675FE">
          <w:headerReference w:type="default" r:id="rId126"/>
          <w:footerReference w:type="default" r:id="rId127"/>
          <w:pgSz w:w="12240" w:h="15840"/>
          <w:pgMar w:top="1020" w:right="220" w:bottom="280" w:left="1660" w:header="690" w:footer="0" w:gutter="0"/>
          <w:cols w:space="720"/>
        </w:sectPr>
      </w:pPr>
    </w:p>
    <w:p w14:paraId="0755A115" w14:textId="77777777" w:rsidR="00F675FE" w:rsidRDefault="00F675FE">
      <w:pPr>
        <w:pStyle w:val="BodyText"/>
        <w:rPr>
          <w:sz w:val="21"/>
        </w:rPr>
      </w:pPr>
    </w:p>
    <w:p w14:paraId="0755A116" w14:textId="77777777" w:rsidR="00F675FE" w:rsidRDefault="00000000">
      <w:pPr>
        <w:pStyle w:val="BodyText"/>
        <w:spacing w:before="117" w:line="355" w:lineRule="auto"/>
        <w:ind w:left="374" w:right="1217" w:hanging="235"/>
        <w:jc w:val="both"/>
      </w:pPr>
      <w:bookmarkStart w:id="173" w:name="_bookmark98"/>
      <w:bookmarkEnd w:id="173"/>
      <w:r>
        <w:rPr>
          <w:spacing w:val="13"/>
        </w:rPr>
        <w:t>K</w:t>
      </w:r>
      <w:r>
        <w:rPr>
          <w:spacing w:val="-105"/>
          <w:w w:val="142"/>
        </w:rPr>
        <w:t>¨</w:t>
      </w:r>
      <w:r>
        <w:rPr>
          <w:spacing w:val="12"/>
          <w:w w:val="94"/>
        </w:rPr>
        <w:t>atsyri</w:t>
      </w:r>
      <w:r>
        <w:rPr>
          <w:spacing w:val="13"/>
          <w:w w:val="94"/>
        </w:rPr>
        <w:t>,</w:t>
      </w:r>
      <w:r>
        <w:rPr>
          <w:spacing w:val="-12"/>
        </w:rPr>
        <w:t xml:space="preserve"> </w:t>
      </w:r>
      <w:r>
        <w:rPr>
          <w:w w:val="105"/>
        </w:rPr>
        <w:t>J.</w:t>
      </w:r>
      <w:r>
        <w:rPr>
          <w:spacing w:val="-16"/>
          <w:w w:val="105"/>
        </w:rPr>
        <w:t xml:space="preserve"> </w:t>
      </w:r>
      <w:r>
        <w:t>(2018). Those</w:t>
      </w:r>
      <w:r>
        <w:rPr>
          <w:spacing w:val="-13"/>
        </w:rPr>
        <w:t xml:space="preserve"> </w:t>
      </w:r>
      <w:r>
        <w:t>Virtual</w:t>
      </w:r>
      <w:r>
        <w:rPr>
          <w:spacing w:val="-13"/>
        </w:rPr>
        <w:t xml:space="preserve"> </w:t>
      </w:r>
      <w:r>
        <w:t>People</w:t>
      </w:r>
      <w:r>
        <w:rPr>
          <w:spacing w:val="-13"/>
        </w:rPr>
        <w:t xml:space="preserve"> </w:t>
      </w:r>
      <w:r>
        <w:t>all</w:t>
      </w:r>
      <w:r>
        <w:rPr>
          <w:spacing w:val="-13"/>
        </w:rPr>
        <w:t xml:space="preserve"> </w:t>
      </w:r>
      <w:r>
        <w:t>Look</w:t>
      </w:r>
      <w:r>
        <w:rPr>
          <w:spacing w:val="-13"/>
        </w:rPr>
        <w:t xml:space="preserve"> </w:t>
      </w:r>
      <w:r>
        <w:t>the</w:t>
      </w:r>
      <w:r>
        <w:rPr>
          <w:spacing w:val="-13"/>
        </w:rPr>
        <w:t xml:space="preserve"> </w:t>
      </w:r>
      <w:r>
        <w:t>Same</w:t>
      </w:r>
      <w:r>
        <w:rPr>
          <w:spacing w:val="-13"/>
        </w:rPr>
        <w:t xml:space="preserve"> </w:t>
      </w:r>
      <w:r>
        <w:t>to</w:t>
      </w:r>
      <w:r>
        <w:rPr>
          <w:spacing w:val="-13"/>
        </w:rPr>
        <w:t xml:space="preserve"> </w:t>
      </w:r>
      <w:r>
        <w:t>me: Computer-Rendered Faces Elicit a Higher False Alarm Rate Than Real Human Faces in a Recognition Memory Task.</w:t>
      </w:r>
      <w:r>
        <w:rPr>
          <w:spacing w:val="40"/>
        </w:rPr>
        <w:t xml:space="preserve"> </w:t>
      </w:r>
      <w:r>
        <w:rPr>
          <w:i/>
        </w:rPr>
        <w:t>Frontiers in Psychology</w:t>
      </w:r>
      <w:r>
        <w:t>, 9:1362.</w:t>
      </w:r>
    </w:p>
    <w:p w14:paraId="0755A117" w14:textId="77777777" w:rsidR="00F675FE" w:rsidRDefault="00000000">
      <w:pPr>
        <w:pStyle w:val="BodyText"/>
        <w:spacing w:before="201" w:line="355" w:lineRule="auto"/>
        <w:ind w:left="374" w:right="1217" w:hanging="235"/>
        <w:jc w:val="both"/>
      </w:pPr>
      <w:bookmarkStart w:id="174" w:name="_bookmark99"/>
      <w:bookmarkEnd w:id="174"/>
      <w:r>
        <w:rPr>
          <w:spacing w:val="13"/>
        </w:rPr>
        <w:t>K</w:t>
      </w:r>
      <w:r>
        <w:rPr>
          <w:spacing w:val="-105"/>
          <w:w w:val="142"/>
        </w:rPr>
        <w:t>¨</w:t>
      </w:r>
      <w:r>
        <w:rPr>
          <w:spacing w:val="12"/>
          <w:w w:val="94"/>
        </w:rPr>
        <w:t>atsyri</w:t>
      </w:r>
      <w:r>
        <w:rPr>
          <w:spacing w:val="13"/>
          <w:w w:val="94"/>
        </w:rPr>
        <w:t>,</w:t>
      </w:r>
      <w:r>
        <w:rPr>
          <w:spacing w:val="-1"/>
        </w:rPr>
        <w:t xml:space="preserve"> </w:t>
      </w:r>
      <w:r>
        <w:t>J., de Gelder, B., and de Borst, A. W. (2020).</w:t>
      </w:r>
      <w:r>
        <w:rPr>
          <w:spacing w:val="40"/>
        </w:rPr>
        <w:t xml:space="preserve"> </w:t>
      </w:r>
      <w:r>
        <w:t>Amygdala responds to direct gaze in real but not in computer-generated faces.</w:t>
      </w:r>
      <w:r>
        <w:rPr>
          <w:spacing w:val="25"/>
        </w:rPr>
        <w:t xml:space="preserve"> </w:t>
      </w:r>
      <w:r>
        <w:rPr>
          <w:i/>
        </w:rPr>
        <w:t>NeuroImage</w:t>
      </w:r>
      <w:r>
        <w:t>, 204:116216.</w:t>
      </w:r>
    </w:p>
    <w:p w14:paraId="0755A118" w14:textId="77777777" w:rsidR="00F675FE" w:rsidRDefault="00000000">
      <w:pPr>
        <w:pStyle w:val="BodyText"/>
        <w:spacing w:before="200" w:line="355" w:lineRule="auto"/>
        <w:ind w:left="374" w:right="1216" w:hanging="235"/>
        <w:jc w:val="both"/>
      </w:pPr>
      <w:bookmarkStart w:id="175" w:name="_bookmark100"/>
      <w:bookmarkEnd w:id="175"/>
      <w:r>
        <w:rPr>
          <w:spacing w:val="13"/>
        </w:rPr>
        <w:t>K</w:t>
      </w:r>
      <w:r>
        <w:rPr>
          <w:spacing w:val="-105"/>
          <w:w w:val="142"/>
        </w:rPr>
        <w:t>¨</w:t>
      </w:r>
      <w:r>
        <w:rPr>
          <w:spacing w:val="12"/>
          <w:w w:val="94"/>
        </w:rPr>
        <w:t>atsyri</w:t>
      </w:r>
      <w:r>
        <w:rPr>
          <w:spacing w:val="13"/>
          <w:w w:val="94"/>
        </w:rPr>
        <w:t>,</w:t>
      </w:r>
      <w:r>
        <w:rPr>
          <w:spacing w:val="-1"/>
        </w:rPr>
        <w:t xml:space="preserve"> </w:t>
      </w:r>
      <w:r>
        <w:t xml:space="preserve">J., </w:t>
      </w:r>
      <w:r>
        <w:rPr>
          <w:spacing w:val="25"/>
          <w:w w:val="88"/>
        </w:rPr>
        <w:t>M</w:t>
      </w:r>
      <w:r>
        <w:rPr>
          <w:spacing w:val="-93"/>
          <w:w w:val="140"/>
        </w:rPr>
        <w:t>¨</w:t>
      </w:r>
      <w:r>
        <w:rPr>
          <w:spacing w:val="24"/>
          <w:w w:val="88"/>
        </w:rPr>
        <w:t>ak</w:t>
      </w:r>
      <w:r>
        <w:rPr>
          <w:spacing w:val="-93"/>
          <w:w w:val="140"/>
        </w:rPr>
        <w:t>¨</w:t>
      </w:r>
      <w:r>
        <w:rPr>
          <w:spacing w:val="24"/>
          <w:w w:val="90"/>
        </w:rPr>
        <w:t>ar</w:t>
      </w:r>
      <w:r>
        <w:rPr>
          <w:spacing w:val="-93"/>
          <w:w w:val="140"/>
        </w:rPr>
        <w:t>¨</w:t>
      </w:r>
      <w:r>
        <w:rPr>
          <w:spacing w:val="24"/>
          <w:w w:val="88"/>
        </w:rPr>
        <w:t>ainen</w:t>
      </w:r>
      <w:r>
        <w:rPr>
          <w:spacing w:val="25"/>
          <w:w w:val="88"/>
        </w:rPr>
        <w:t>,</w:t>
      </w:r>
      <w:r>
        <w:rPr>
          <w:spacing w:val="-1"/>
          <w:w w:val="99"/>
        </w:rPr>
        <w:t xml:space="preserve"> </w:t>
      </w:r>
      <w:r>
        <w:t>M., and</w:t>
      </w:r>
      <w:r>
        <w:rPr>
          <w:spacing w:val="-2"/>
        </w:rPr>
        <w:t xml:space="preserve"> </w:t>
      </w:r>
      <w:r>
        <w:t>Takala, T.</w:t>
      </w:r>
      <w:r>
        <w:rPr>
          <w:spacing w:val="-2"/>
        </w:rPr>
        <w:t xml:space="preserve"> </w:t>
      </w:r>
      <w:r>
        <w:t>(2017).</w:t>
      </w:r>
      <w:r>
        <w:rPr>
          <w:spacing w:val="37"/>
        </w:rPr>
        <w:t xml:space="preserve"> </w:t>
      </w:r>
      <w:r>
        <w:t>Testing</w:t>
      </w:r>
      <w:r>
        <w:rPr>
          <w:spacing w:val="-2"/>
        </w:rPr>
        <w:t xml:space="preserve"> </w:t>
      </w:r>
      <w:r>
        <w:t>the</w:t>
      </w:r>
      <w:r>
        <w:rPr>
          <w:spacing w:val="-2"/>
        </w:rPr>
        <w:t xml:space="preserve"> </w:t>
      </w:r>
      <w:r>
        <w:t>‘uncanny</w:t>
      </w:r>
      <w:r>
        <w:rPr>
          <w:spacing w:val="-1"/>
        </w:rPr>
        <w:t xml:space="preserve"> </w:t>
      </w:r>
      <w:r>
        <w:t>valley’</w:t>
      </w:r>
      <w:r>
        <w:rPr>
          <w:spacing w:val="-2"/>
        </w:rPr>
        <w:t xml:space="preserve"> </w:t>
      </w:r>
      <w:r>
        <w:t xml:space="preserve">hy- </w:t>
      </w:r>
      <w:r>
        <w:rPr>
          <w:w w:val="95"/>
        </w:rPr>
        <w:t>pothesis in semirealistic computer-animated film characters:</w:t>
      </w:r>
      <w:r>
        <w:t xml:space="preserve"> </w:t>
      </w:r>
      <w:r>
        <w:rPr>
          <w:w w:val="95"/>
        </w:rPr>
        <w:t xml:space="preserve">An empirical evaluation </w:t>
      </w:r>
      <w:r>
        <w:t>of</w:t>
      </w:r>
      <w:r>
        <w:rPr>
          <w:spacing w:val="-4"/>
        </w:rPr>
        <w:t xml:space="preserve"> </w:t>
      </w:r>
      <w:r>
        <w:t>natural</w:t>
      </w:r>
      <w:r>
        <w:rPr>
          <w:spacing w:val="-3"/>
        </w:rPr>
        <w:t xml:space="preserve"> </w:t>
      </w:r>
      <w:r>
        <w:t>film</w:t>
      </w:r>
      <w:r>
        <w:rPr>
          <w:spacing w:val="-4"/>
        </w:rPr>
        <w:t xml:space="preserve"> </w:t>
      </w:r>
      <w:r>
        <w:t xml:space="preserve">stimuli. </w:t>
      </w:r>
      <w:r>
        <w:rPr>
          <w:i/>
        </w:rPr>
        <w:t>International Journal of Human-Computer Studies</w:t>
      </w:r>
      <w:r>
        <w:t>, 97:149–161.</w:t>
      </w:r>
    </w:p>
    <w:p w14:paraId="0755A119" w14:textId="77777777" w:rsidR="00F675FE" w:rsidRDefault="00000000">
      <w:pPr>
        <w:pStyle w:val="BodyText"/>
        <w:spacing w:before="200" w:line="355" w:lineRule="auto"/>
        <w:ind w:left="374" w:right="1216" w:hanging="235"/>
        <w:jc w:val="both"/>
      </w:pPr>
      <w:bookmarkStart w:id="176" w:name="_bookmark101"/>
      <w:bookmarkEnd w:id="176"/>
      <w:r>
        <w:t>Lee, T.-H., Choi, J.-S., and Cho, Y. S. (2012).</w:t>
      </w:r>
      <w:r>
        <w:rPr>
          <w:spacing w:val="40"/>
        </w:rPr>
        <w:t xml:space="preserve"> </w:t>
      </w:r>
      <w:r>
        <w:t>Context modulation of facial emotion perception</w:t>
      </w:r>
      <w:r>
        <w:rPr>
          <w:spacing w:val="-7"/>
        </w:rPr>
        <w:t xml:space="preserve"> </w:t>
      </w:r>
      <w:r>
        <w:t>differed</w:t>
      </w:r>
      <w:r>
        <w:rPr>
          <w:spacing w:val="-7"/>
        </w:rPr>
        <w:t xml:space="preserve"> </w:t>
      </w:r>
      <w:r>
        <w:t>by</w:t>
      </w:r>
      <w:r>
        <w:rPr>
          <w:spacing w:val="-7"/>
        </w:rPr>
        <w:t xml:space="preserve"> </w:t>
      </w:r>
      <w:r>
        <w:t>individual</w:t>
      </w:r>
      <w:r>
        <w:rPr>
          <w:spacing w:val="-7"/>
        </w:rPr>
        <w:t xml:space="preserve"> </w:t>
      </w:r>
      <w:r>
        <w:t>difference.</w:t>
      </w:r>
      <w:r>
        <w:rPr>
          <w:spacing w:val="11"/>
        </w:rPr>
        <w:t xml:space="preserve"> </w:t>
      </w:r>
      <w:r>
        <w:rPr>
          <w:i/>
        </w:rPr>
        <w:t>PloS</w:t>
      </w:r>
      <w:r>
        <w:rPr>
          <w:i/>
          <w:spacing w:val="-3"/>
        </w:rPr>
        <w:t xml:space="preserve"> </w:t>
      </w:r>
      <w:r>
        <w:rPr>
          <w:i/>
        </w:rPr>
        <w:t>One</w:t>
      </w:r>
      <w:r>
        <w:t>,</w:t>
      </w:r>
      <w:r>
        <w:rPr>
          <w:spacing w:val="-7"/>
        </w:rPr>
        <w:t xml:space="preserve"> </w:t>
      </w:r>
      <w:r>
        <w:t>7(3):e32987.</w:t>
      </w:r>
    </w:p>
    <w:p w14:paraId="0755A11A" w14:textId="77777777" w:rsidR="00F675FE" w:rsidRDefault="00000000">
      <w:pPr>
        <w:pStyle w:val="BodyText"/>
        <w:spacing w:before="200" w:line="355" w:lineRule="auto"/>
        <w:ind w:left="374" w:right="1217" w:hanging="235"/>
        <w:jc w:val="both"/>
      </w:pPr>
      <w:bookmarkStart w:id="177" w:name="_bookmark102"/>
      <w:bookmarkEnd w:id="177"/>
      <w:r>
        <w:t>Liang, Y., Liu, B., Li, X., and Wang, P. (2018).</w:t>
      </w:r>
      <w:r>
        <w:rPr>
          <w:spacing w:val="40"/>
        </w:rPr>
        <w:t xml:space="preserve"> </w:t>
      </w:r>
      <w:r>
        <w:t xml:space="preserve">Multivariate Pattern Classification of </w:t>
      </w:r>
      <w:r>
        <w:rPr>
          <w:spacing w:val="-2"/>
        </w:rPr>
        <w:t>Facial</w:t>
      </w:r>
      <w:r>
        <w:rPr>
          <w:spacing w:val="-12"/>
        </w:rPr>
        <w:t xml:space="preserve"> </w:t>
      </w:r>
      <w:r>
        <w:rPr>
          <w:spacing w:val="-2"/>
        </w:rPr>
        <w:t>Expressions</w:t>
      </w:r>
      <w:r>
        <w:rPr>
          <w:spacing w:val="-12"/>
        </w:rPr>
        <w:t xml:space="preserve"> </w:t>
      </w:r>
      <w:r>
        <w:rPr>
          <w:spacing w:val="-2"/>
        </w:rPr>
        <w:t>Based</w:t>
      </w:r>
      <w:r>
        <w:rPr>
          <w:spacing w:val="-12"/>
        </w:rPr>
        <w:t xml:space="preserve"> </w:t>
      </w:r>
      <w:r>
        <w:rPr>
          <w:spacing w:val="-2"/>
        </w:rPr>
        <w:t>on</w:t>
      </w:r>
      <w:r>
        <w:rPr>
          <w:spacing w:val="-12"/>
        </w:rPr>
        <w:t xml:space="preserve"> </w:t>
      </w:r>
      <w:r>
        <w:rPr>
          <w:spacing w:val="-2"/>
        </w:rPr>
        <w:t>Large-Scale</w:t>
      </w:r>
      <w:r>
        <w:rPr>
          <w:spacing w:val="-12"/>
        </w:rPr>
        <w:t xml:space="preserve"> </w:t>
      </w:r>
      <w:r>
        <w:rPr>
          <w:spacing w:val="-2"/>
        </w:rPr>
        <w:t>Functional</w:t>
      </w:r>
      <w:r>
        <w:rPr>
          <w:spacing w:val="-12"/>
        </w:rPr>
        <w:t xml:space="preserve"> </w:t>
      </w:r>
      <w:r>
        <w:rPr>
          <w:spacing w:val="-2"/>
        </w:rPr>
        <w:t xml:space="preserve">Connectivity. </w:t>
      </w:r>
      <w:r>
        <w:rPr>
          <w:i/>
          <w:spacing w:val="-2"/>
        </w:rPr>
        <w:t>Frontiers</w:t>
      </w:r>
      <w:r>
        <w:rPr>
          <w:i/>
          <w:spacing w:val="-7"/>
        </w:rPr>
        <w:t xml:space="preserve"> </w:t>
      </w:r>
      <w:r>
        <w:rPr>
          <w:i/>
          <w:spacing w:val="-2"/>
        </w:rPr>
        <w:t>in</w:t>
      </w:r>
      <w:r>
        <w:rPr>
          <w:i/>
          <w:spacing w:val="-7"/>
        </w:rPr>
        <w:t xml:space="preserve"> </w:t>
      </w:r>
      <w:r>
        <w:rPr>
          <w:i/>
          <w:spacing w:val="-2"/>
        </w:rPr>
        <w:t xml:space="preserve">Human </w:t>
      </w:r>
      <w:r>
        <w:rPr>
          <w:i/>
        </w:rPr>
        <w:t>Neuroscience</w:t>
      </w:r>
      <w:r>
        <w:t>, 12.</w:t>
      </w:r>
      <w:r>
        <w:rPr>
          <w:spacing w:val="40"/>
        </w:rPr>
        <w:t xml:space="preserve"> </w:t>
      </w:r>
      <w:r>
        <w:t>Publisher:</w:t>
      </w:r>
      <w:r>
        <w:rPr>
          <w:spacing w:val="40"/>
        </w:rPr>
        <w:t xml:space="preserve"> </w:t>
      </w:r>
      <w:r>
        <w:t>Frontiers.</w:t>
      </w:r>
    </w:p>
    <w:p w14:paraId="0755A11B" w14:textId="77777777" w:rsidR="00F675FE" w:rsidRDefault="00000000">
      <w:pPr>
        <w:pStyle w:val="BodyText"/>
        <w:spacing w:before="201" w:line="355" w:lineRule="auto"/>
        <w:ind w:left="374" w:right="1216" w:hanging="235"/>
        <w:jc w:val="both"/>
      </w:pPr>
      <w:bookmarkStart w:id="178" w:name="_bookmark103"/>
      <w:bookmarkEnd w:id="178"/>
      <w:r>
        <w:t>Lindquist, K. A., Wager, T. D., Kober, H., Bliss-Moreau, E., and Barrett, L. F. (2012). The brain basis of emotion: A meta-analytic review.</w:t>
      </w:r>
      <w:r>
        <w:rPr>
          <w:spacing w:val="40"/>
        </w:rPr>
        <w:t xml:space="preserve"> </w:t>
      </w:r>
      <w:r>
        <w:rPr>
          <w:i/>
        </w:rPr>
        <w:t>Behavioral and Brain Sciences</w:t>
      </w:r>
      <w:r>
        <w:t xml:space="preserve">, </w:t>
      </w:r>
      <w:r>
        <w:rPr>
          <w:spacing w:val="-2"/>
        </w:rPr>
        <w:t>35(3):121–143.</w:t>
      </w:r>
    </w:p>
    <w:p w14:paraId="0755A11C" w14:textId="77777777" w:rsidR="00F675FE" w:rsidRDefault="00000000">
      <w:pPr>
        <w:pStyle w:val="BodyText"/>
        <w:spacing w:before="200" w:line="355" w:lineRule="auto"/>
        <w:ind w:left="374" w:right="1217" w:hanging="235"/>
        <w:jc w:val="both"/>
      </w:pPr>
      <w:bookmarkStart w:id="179" w:name="_bookmark104"/>
      <w:bookmarkEnd w:id="179"/>
      <w:r>
        <w:t>Luke, R., Larson, E. D., Shader, M. J., Innes-Brown, H., Yper, L. V., Lee, A. K. C., Sowman, P. F., and McAlpine, D. (2021).</w:t>
      </w:r>
      <w:r>
        <w:rPr>
          <w:spacing w:val="40"/>
        </w:rPr>
        <w:t xml:space="preserve"> </w:t>
      </w:r>
      <w:r>
        <w:t>Analysis methods for measuring passive auditory fNIRS responses generated by a block-design paradigm.</w:t>
      </w:r>
      <w:r>
        <w:rPr>
          <w:spacing w:val="40"/>
        </w:rPr>
        <w:t xml:space="preserve"> </w:t>
      </w:r>
      <w:r>
        <w:rPr>
          <w:i/>
        </w:rPr>
        <w:t>Neurophotonics</w:t>
      </w:r>
      <w:r>
        <w:t>, 8(2):025008.</w:t>
      </w:r>
      <w:r>
        <w:rPr>
          <w:spacing w:val="40"/>
        </w:rPr>
        <w:t xml:space="preserve"> </w:t>
      </w:r>
      <w:r>
        <w:t>Publisher:</w:t>
      </w:r>
      <w:r>
        <w:rPr>
          <w:spacing w:val="40"/>
        </w:rPr>
        <w:t xml:space="preserve"> </w:t>
      </w:r>
      <w:r>
        <w:t>SPIE.</w:t>
      </w:r>
    </w:p>
    <w:p w14:paraId="0755A11D" w14:textId="77777777" w:rsidR="00F675FE" w:rsidRDefault="00000000">
      <w:pPr>
        <w:spacing w:before="201" w:line="355" w:lineRule="auto"/>
        <w:ind w:left="374" w:right="1217" w:hanging="235"/>
        <w:jc w:val="both"/>
        <w:rPr>
          <w:sz w:val="24"/>
        </w:rPr>
      </w:pPr>
      <w:bookmarkStart w:id="180" w:name="_bookmark105"/>
      <w:bookmarkEnd w:id="180"/>
      <w:r>
        <w:rPr>
          <w:w w:val="95"/>
          <w:sz w:val="24"/>
        </w:rPr>
        <w:t xml:space="preserve">Matsumoto, D. and Wilson, M. (2022). A half-century assessment of the study of culture </w:t>
      </w:r>
      <w:r>
        <w:rPr>
          <w:sz w:val="24"/>
        </w:rPr>
        <w:t>and emotion.</w:t>
      </w:r>
      <w:r>
        <w:rPr>
          <w:spacing w:val="40"/>
          <w:sz w:val="24"/>
        </w:rPr>
        <w:t xml:space="preserve"> </w:t>
      </w:r>
      <w:r>
        <w:rPr>
          <w:i/>
          <w:sz w:val="24"/>
        </w:rPr>
        <w:t>Journal of Cross-Cultural Psychology</w:t>
      </w:r>
      <w:r>
        <w:rPr>
          <w:sz w:val="24"/>
        </w:rPr>
        <w:t>, 53(7-8):917–934.</w:t>
      </w:r>
    </w:p>
    <w:p w14:paraId="0755A11E" w14:textId="77777777" w:rsidR="00F675FE" w:rsidRDefault="00000000">
      <w:pPr>
        <w:pStyle w:val="BodyText"/>
        <w:spacing w:before="200" w:line="355" w:lineRule="auto"/>
        <w:ind w:left="374" w:right="1215" w:hanging="235"/>
        <w:jc w:val="both"/>
      </w:pPr>
      <w:bookmarkStart w:id="181" w:name="_bookmark106"/>
      <w:bookmarkEnd w:id="181"/>
      <w:r>
        <w:t xml:space="preserve">Miranda de </w:t>
      </w:r>
      <w:r>
        <w:rPr>
          <w:spacing w:val="29"/>
          <w:w w:val="90"/>
        </w:rPr>
        <w:t>S</w:t>
      </w:r>
      <w:r>
        <w:rPr>
          <w:spacing w:val="-88"/>
          <w:w w:val="133"/>
        </w:rPr>
        <w:t>´</w:t>
      </w:r>
      <w:r>
        <w:rPr>
          <w:spacing w:val="28"/>
          <w:w w:val="88"/>
        </w:rPr>
        <w:t>a</w:t>
      </w:r>
      <w:r>
        <w:rPr>
          <w:spacing w:val="29"/>
          <w:w w:val="88"/>
        </w:rPr>
        <w:t>,</w:t>
      </w:r>
      <w:r>
        <w:rPr>
          <w:spacing w:val="-1"/>
          <w:w w:val="99"/>
        </w:rPr>
        <w:t xml:space="preserve"> </w:t>
      </w:r>
      <w:r>
        <w:t xml:space="preserve">A. M. F. L., Ferreira, D. D., Dias, E. W., Mendes, E. M. A. M., and </w:t>
      </w:r>
      <w:r>
        <w:rPr>
          <w:w w:val="95"/>
        </w:rPr>
        <w:t>Felix,</w:t>
      </w:r>
      <w:r>
        <w:rPr>
          <w:spacing w:val="8"/>
        </w:rPr>
        <w:t xml:space="preserve"> </w:t>
      </w:r>
      <w:r>
        <w:rPr>
          <w:w w:val="95"/>
        </w:rPr>
        <w:t>L.</w:t>
      </w:r>
      <w:r>
        <w:rPr>
          <w:spacing w:val="6"/>
        </w:rPr>
        <w:t xml:space="preserve"> </w:t>
      </w:r>
      <w:r>
        <w:rPr>
          <w:w w:val="95"/>
        </w:rPr>
        <w:t>B.</w:t>
      </w:r>
      <w:r>
        <w:rPr>
          <w:spacing w:val="7"/>
        </w:rPr>
        <w:t xml:space="preserve"> </w:t>
      </w:r>
      <w:r>
        <w:rPr>
          <w:w w:val="95"/>
        </w:rPr>
        <w:t>(2009).</w:t>
      </w:r>
      <w:r>
        <w:rPr>
          <w:spacing w:val="26"/>
        </w:rPr>
        <w:t xml:space="preserve"> </w:t>
      </w:r>
      <w:r>
        <w:rPr>
          <w:w w:val="95"/>
        </w:rPr>
        <w:t>Coherence</w:t>
      </w:r>
      <w:r>
        <w:rPr>
          <w:spacing w:val="6"/>
        </w:rPr>
        <w:t xml:space="preserve"> </w:t>
      </w:r>
      <w:r>
        <w:rPr>
          <w:w w:val="95"/>
        </w:rPr>
        <w:t>estimate</w:t>
      </w:r>
      <w:r>
        <w:rPr>
          <w:spacing w:val="7"/>
        </w:rPr>
        <w:t xml:space="preserve"> </w:t>
      </w:r>
      <w:r>
        <w:rPr>
          <w:w w:val="95"/>
        </w:rPr>
        <w:t>between</w:t>
      </w:r>
      <w:r>
        <w:rPr>
          <w:spacing w:val="6"/>
        </w:rPr>
        <w:t xml:space="preserve"> </w:t>
      </w:r>
      <w:r>
        <w:rPr>
          <w:w w:val="95"/>
        </w:rPr>
        <w:t>a</w:t>
      </w:r>
      <w:r>
        <w:rPr>
          <w:spacing w:val="6"/>
        </w:rPr>
        <w:t xml:space="preserve"> </w:t>
      </w:r>
      <w:r>
        <w:rPr>
          <w:w w:val="95"/>
        </w:rPr>
        <w:t>random</w:t>
      </w:r>
      <w:r>
        <w:rPr>
          <w:spacing w:val="7"/>
        </w:rPr>
        <w:t xml:space="preserve"> </w:t>
      </w:r>
      <w:r>
        <w:rPr>
          <w:w w:val="95"/>
        </w:rPr>
        <w:t>and</w:t>
      </w:r>
      <w:r>
        <w:rPr>
          <w:spacing w:val="6"/>
        </w:rPr>
        <w:t xml:space="preserve"> </w:t>
      </w:r>
      <w:r>
        <w:rPr>
          <w:w w:val="95"/>
        </w:rPr>
        <w:t>a</w:t>
      </w:r>
      <w:r>
        <w:rPr>
          <w:spacing w:val="7"/>
        </w:rPr>
        <w:t xml:space="preserve"> </w:t>
      </w:r>
      <w:r>
        <w:rPr>
          <w:w w:val="95"/>
        </w:rPr>
        <w:t>periodic</w:t>
      </w:r>
      <w:r>
        <w:rPr>
          <w:spacing w:val="6"/>
        </w:rPr>
        <w:t xml:space="preserve"> </w:t>
      </w:r>
      <w:r>
        <w:rPr>
          <w:w w:val="95"/>
        </w:rPr>
        <w:t>signal:</w:t>
      </w:r>
      <w:r>
        <w:rPr>
          <w:spacing w:val="37"/>
        </w:rPr>
        <w:t xml:space="preserve"> </w:t>
      </w:r>
      <w:r>
        <w:rPr>
          <w:spacing w:val="-2"/>
          <w:w w:val="95"/>
        </w:rPr>
        <w:t>Bias,</w:t>
      </w:r>
    </w:p>
    <w:p w14:paraId="0755A11F" w14:textId="77777777" w:rsidR="00F675FE" w:rsidRDefault="00F675FE">
      <w:pPr>
        <w:spacing w:line="355" w:lineRule="auto"/>
        <w:jc w:val="both"/>
        <w:sectPr w:rsidR="00F675FE">
          <w:headerReference w:type="default" r:id="rId128"/>
          <w:footerReference w:type="default" r:id="rId129"/>
          <w:pgSz w:w="12240" w:h="15840"/>
          <w:pgMar w:top="1020" w:right="220" w:bottom="280" w:left="1660" w:header="690" w:footer="0" w:gutter="0"/>
          <w:cols w:space="720"/>
        </w:sectPr>
      </w:pPr>
    </w:p>
    <w:p w14:paraId="0755A120" w14:textId="77777777" w:rsidR="00F675FE" w:rsidRDefault="00F675FE">
      <w:pPr>
        <w:pStyle w:val="BodyText"/>
        <w:rPr>
          <w:sz w:val="21"/>
        </w:rPr>
      </w:pPr>
    </w:p>
    <w:p w14:paraId="0755A121" w14:textId="77777777" w:rsidR="00F675FE" w:rsidRDefault="00000000">
      <w:pPr>
        <w:spacing w:before="117" w:line="355" w:lineRule="auto"/>
        <w:ind w:left="374" w:right="1217"/>
        <w:jc w:val="both"/>
        <w:rPr>
          <w:sz w:val="24"/>
        </w:rPr>
      </w:pPr>
      <w:r>
        <w:rPr>
          <w:spacing w:val="-2"/>
          <w:sz w:val="24"/>
        </w:rPr>
        <w:t>variance,</w:t>
      </w:r>
      <w:r>
        <w:rPr>
          <w:spacing w:val="-13"/>
          <w:sz w:val="24"/>
        </w:rPr>
        <w:t xml:space="preserve"> </w:t>
      </w:r>
      <w:r>
        <w:rPr>
          <w:spacing w:val="-2"/>
          <w:sz w:val="24"/>
        </w:rPr>
        <w:t>analytical</w:t>
      </w:r>
      <w:r>
        <w:rPr>
          <w:spacing w:val="-13"/>
          <w:sz w:val="24"/>
        </w:rPr>
        <w:t xml:space="preserve"> </w:t>
      </w:r>
      <w:r>
        <w:rPr>
          <w:spacing w:val="-2"/>
          <w:sz w:val="24"/>
        </w:rPr>
        <w:t>critical</w:t>
      </w:r>
      <w:r>
        <w:rPr>
          <w:spacing w:val="-13"/>
          <w:sz w:val="24"/>
        </w:rPr>
        <w:t xml:space="preserve"> </w:t>
      </w:r>
      <w:r>
        <w:rPr>
          <w:spacing w:val="-2"/>
          <w:sz w:val="24"/>
        </w:rPr>
        <w:t>values,</w:t>
      </w:r>
      <w:r>
        <w:rPr>
          <w:spacing w:val="-13"/>
          <w:sz w:val="24"/>
        </w:rPr>
        <w:t xml:space="preserve"> </w:t>
      </w:r>
      <w:r>
        <w:rPr>
          <w:spacing w:val="-2"/>
          <w:sz w:val="24"/>
        </w:rPr>
        <w:t>and</w:t>
      </w:r>
      <w:r>
        <w:rPr>
          <w:spacing w:val="-13"/>
          <w:sz w:val="24"/>
        </w:rPr>
        <w:t xml:space="preserve"> </w:t>
      </w:r>
      <w:r>
        <w:rPr>
          <w:spacing w:val="-2"/>
          <w:sz w:val="24"/>
        </w:rPr>
        <w:t>normalizing</w:t>
      </w:r>
      <w:r>
        <w:rPr>
          <w:spacing w:val="-13"/>
          <w:sz w:val="24"/>
        </w:rPr>
        <w:t xml:space="preserve"> </w:t>
      </w:r>
      <w:r>
        <w:rPr>
          <w:spacing w:val="-2"/>
          <w:sz w:val="24"/>
        </w:rPr>
        <w:t>transforms.</w:t>
      </w:r>
      <w:r>
        <w:rPr>
          <w:spacing w:val="-7"/>
          <w:sz w:val="24"/>
        </w:rPr>
        <w:t xml:space="preserve"> </w:t>
      </w:r>
      <w:r>
        <w:rPr>
          <w:i/>
          <w:spacing w:val="-2"/>
          <w:sz w:val="24"/>
        </w:rPr>
        <w:t>Journal</w:t>
      </w:r>
      <w:r>
        <w:rPr>
          <w:i/>
          <w:spacing w:val="-9"/>
          <w:sz w:val="24"/>
        </w:rPr>
        <w:t xml:space="preserve"> </w:t>
      </w:r>
      <w:r>
        <w:rPr>
          <w:i/>
          <w:spacing w:val="-2"/>
          <w:sz w:val="24"/>
        </w:rPr>
        <w:t>of</w:t>
      </w:r>
      <w:r>
        <w:rPr>
          <w:i/>
          <w:spacing w:val="-10"/>
          <w:sz w:val="24"/>
        </w:rPr>
        <w:t xml:space="preserve"> </w:t>
      </w:r>
      <w:r>
        <w:rPr>
          <w:i/>
          <w:spacing w:val="-2"/>
          <w:sz w:val="24"/>
        </w:rPr>
        <w:t>the</w:t>
      </w:r>
      <w:r>
        <w:rPr>
          <w:i/>
          <w:spacing w:val="-10"/>
          <w:sz w:val="24"/>
        </w:rPr>
        <w:t xml:space="preserve"> </w:t>
      </w:r>
      <w:r>
        <w:rPr>
          <w:i/>
          <w:spacing w:val="-2"/>
          <w:sz w:val="24"/>
        </w:rPr>
        <w:t xml:space="preserve">Franklin </w:t>
      </w:r>
      <w:r>
        <w:rPr>
          <w:i/>
          <w:sz w:val="24"/>
        </w:rPr>
        <w:t>Institute</w:t>
      </w:r>
      <w:r>
        <w:rPr>
          <w:sz w:val="24"/>
        </w:rPr>
        <w:t>, 346(9):841–853.</w:t>
      </w:r>
    </w:p>
    <w:p w14:paraId="0755A122" w14:textId="77777777" w:rsidR="00F675FE" w:rsidRDefault="00000000">
      <w:pPr>
        <w:spacing w:before="201" w:line="355" w:lineRule="auto"/>
        <w:ind w:left="374" w:right="1216" w:hanging="235"/>
        <w:jc w:val="both"/>
        <w:rPr>
          <w:sz w:val="24"/>
        </w:rPr>
      </w:pPr>
      <w:bookmarkStart w:id="182" w:name="_bookmark107"/>
      <w:bookmarkEnd w:id="182"/>
      <w:r>
        <w:rPr>
          <w:sz w:val="24"/>
        </w:rPr>
        <w:t>Mori, M., MacDorman, K. F., and Kageki, N. (2012).</w:t>
      </w:r>
      <w:r>
        <w:rPr>
          <w:spacing w:val="40"/>
          <w:sz w:val="24"/>
        </w:rPr>
        <w:t xml:space="preserve"> </w:t>
      </w:r>
      <w:r>
        <w:rPr>
          <w:sz w:val="24"/>
        </w:rPr>
        <w:t>The Uncanny Valley [From the Field].</w:t>
      </w:r>
      <w:r>
        <w:rPr>
          <w:spacing w:val="40"/>
          <w:sz w:val="24"/>
        </w:rPr>
        <w:t xml:space="preserve"> </w:t>
      </w:r>
      <w:r>
        <w:rPr>
          <w:i/>
          <w:sz w:val="24"/>
        </w:rPr>
        <w:t>IEEE Robotics &amp; Automation Magazine</w:t>
      </w:r>
      <w:r>
        <w:rPr>
          <w:sz w:val="24"/>
        </w:rPr>
        <w:t>, 19(2):98–100.</w:t>
      </w:r>
    </w:p>
    <w:p w14:paraId="0755A123" w14:textId="77777777" w:rsidR="00F675FE" w:rsidRDefault="00000000">
      <w:pPr>
        <w:pStyle w:val="BodyText"/>
        <w:spacing w:before="200" w:line="355" w:lineRule="auto"/>
        <w:ind w:left="374" w:right="1217" w:hanging="235"/>
        <w:jc w:val="both"/>
      </w:pPr>
      <w:bookmarkStart w:id="183" w:name="_bookmark108"/>
      <w:bookmarkEnd w:id="183"/>
      <w:r>
        <w:t>Moser, E., Derntl, B., Robinson, S., Fink, B., Gur, R. C., and Grammer, K. (2007). Amygdala activation at 3T in response to human and avatar facial expressions of emotions.</w:t>
      </w:r>
      <w:r>
        <w:rPr>
          <w:spacing w:val="40"/>
        </w:rPr>
        <w:t xml:space="preserve"> </w:t>
      </w:r>
      <w:r>
        <w:rPr>
          <w:i/>
        </w:rPr>
        <w:t>Journal of Neuroscience Methods</w:t>
      </w:r>
      <w:r>
        <w:t>, 161(1):126–133.</w:t>
      </w:r>
    </w:p>
    <w:p w14:paraId="0755A124" w14:textId="77777777" w:rsidR="00F675FE" w:rsidRDefault="00000000">
      <w:pPr>
        <w:pStyle w:val="BodyText"/>
        <w:spacing w:before="200" w:line="355" w:lineRule="auto"/>
        <w:ind w:left="374" w:right="1216" w:hanging="235"/>
        <w:jc w:val="both"/>
      </w:pPr>
      <w:bookmarkStart w:id="184" w:name="_bookmark109"/>
      <w:bookmarkEnd w:id="184"/>
      <w:r>
        <w:t>Oliver, M. M. and Amengual Alcover, E. (2020).</w:t>
      </w:r>
      <w:r>
        <w:rPr>
          <w:spacing w:val="40"/>
        </w:rPr>
        <w:t xml:space="preserve"> </w:t>
      </w:r>
      <w:r>
        <w:t>UIBVFED: Virtual facial expression dataset.</w:t>
      </w:r>
      <w:r>
        <w:rPr>
          <w:spacing w:val="40"/>
        </w:rPr>
        <w:t xml:space="preserve"> </w:t>
      </w:r>
      <w:r>
        <w:rPr>
          <w:i/>
        </w:rPr>
        <w:t>PLOS ONE</w:t>
      </w:r>
      <w:r>
        <w:t>, 15(4):e0231266.</w:t>
      </w:r>
    </w:p>
    <w:p w14:paraId="0755A125" w14:textId="77777777" w:rsidR="00F675FE" w:rsidRDefault="00000000">
      <w:pPr>
        <w:pStyle w:val="BodyText"/>
        <w:spacing w:before="200" w:line="355" w:lineRule="auto"/>
        <w:ind w:left="374" w:right="1217" w:hanging="235"/>
        <w:jc w:val="both"/>
      </w:pPr>
      <w:bookmarkStart w:id="185" w:name="_bookmark110"/>
      <w:bookmarkEnd w:id="185"/>
      <w:r>
        <w:rPr>
          <w:spacing w:val="-2"/>
          <w:w w:val="105"/>
        </w:rPr>
        <w:t>Palmer,</w:t>
      </w:r>
      <w:r>
        <w:rPr>
          <w:spacing w:val="-14"/>
          <w:w w:val="105"/>
        </w:rPr>
        <w:t xml:space="preserve"> </w:t>
      </w:r>
      <w:r>
        <w:rPr>
          <w:spacing w:val="-2"/>
          <w:w w:val="105"/>
        </w:rPr>
        <w:t>C.</w:t>
      </w:r>
      <w:r>
        <w:rPr>
          <w:spacing w:val="-14"/>
          <w:w w:val="105"/>
        </w:rPr>
        <w:t xml:space="preserve"> </w:t>
      </w:r>
      <w:r>
        <w:rPr>
          <w:spacing w:val="-2"/>
          <w:w w:val="105"/>
        </w:rPr>
        <w:t>J.</w:t>
      </w:r>
      <w:r>
        <w:rPr>
          <w:spacing w:val="-14"/>
          <w:w w:val="105"/>
        </w:rPr>
        <w:t xml:space="preserve"> </w:t>
      </w:r>
      <w:r>
        <w:rPr>
          <w:spacing w:val="-2"/>
          <w:w w:val="105"/>
        </w:rPr>
        <w:t>and</w:t>
      </w:r>
      <w:r>
        <w:rPr>
          <w:spacing w:val="-13"/>
          <w:w w:val="105"/>
        </w:rPr>
        <w:t xml:space="preserve"> </w:t>
      </w:r>
      <w:r>
        <w:rPr>
          <w:spacing w:val="-2"/>
          <w:w w:val="105"/>
        </w:rPr>
        <w:t>Clifford,</w:t>
      </w:r>
      <w:r>
        <w:rPr>
          <w:spacing w:val="-13"/>
          <w:w w:val="105"/>
        </w:rPr>
        <w:t xml:space="preserve"> </w:t>
      </w:r>
      <w:r>
        <w:rPr>
          <w:spacing w:val="-2"/>
          <w:w w:val="105"/>
        </w:rPr>
        <w:t>C.</w:t>
      </w:r>
      <w:r>
        <w:rPr>
          <w:spacing w:val="-14"/>
          <w:w w:val="105"/>
        </w:rPr>
        <w:t xml:space="preserve"> </w:t>
      </w:r>
      <w:r>
        <w:rPr>
          <w:spacing w:val="-2"/>
          <w:w w:val="105"/>
        </w:rPr>
        <w:t>W.</w:t>
      </w:r>
      <w:r>
        <w:rPr>
          <w:spacing w:val="-14"/>
          <w:w w:val="105"/>
        </w:rPr>
        <w:t xml:space="preserve"> </w:t>
      </w:r>
      <w:r>
        <w:rPr>
          <w:spacing w:val="-2"/>
          <w:w w:val="105"/>
        </w:rPr>
        <w:t>G.</w:t>
      </w:r>
      <w:r>
        <w:rPr>
          <w:spacing w:val="-14"/>
          <w:w w:val="105"/>
        </w:rPr>
        <w:t xml:space="preserve"> </w:t>
      </w:r>
      <w:r>
        <w:rPr>
          <w:spacing w:val="-2"/>
          <w:w w:val="105"/>
        </w:rPr>
        <w:t>(2020).</w:t>
      </w:r>
      <w:r>
        <w:rPr>
          <w:spacing w:val="13"/>
          <w:w w:val="105"/>
        </w:rPr>
        <w:t xml:space="preserve"> </w:t>
      </w:r>
      <w:r>
        <w:rPr>
          <w:spacing w:val="-2"/>
          <w:w w:val="105"/>
        </w:rPr>
        <w:t>Face</w:t>
      </w:r>
      <w:r>
        <w:rPr>
          <w:spacing w:val="-14"/>
          <w:w w:val="105"/>
        </w:rPr>
        <w:t xml:space="preserve"> </w:t>
      </w:r>
      <w:r>
        <w:rPr>
          <w:spacing w:val="-2"/>
          <w:w w:val="105"/>
        </w:rPr>
        <w:t>Pareidolia</w:t>
      </w:r>
      <w:r>
        <w:rPr>
          <w:spacing w:val="-14"/>
          <w:w w:val="105"/>
        </w:rPr>
        <w:t xml:space="preserve"> </w:t>
      </w:r>
      <w:r>
        <w:rPr>
          <w:spacing w:val="-2"/>
          <w:w w:val="105"/>
        </w:rPr>
        <w:t>Recruits</w:t>
      </w:r>
      <w:r>
        <w:rPr>
          <w:spacing w:val="-14"/>
          <w:w w:val="105"/>
        </w:rPr>
        <w:t xml:space="preserve"> </w:t>
      </w:r>
      <w:r>
        <w:rPr>
          <w:spacing w:val="-2"/>
          <w:w w:val="105"/>
        </w:rPr>
        <w:t>Mechanisms</w:t>
      </w:r>
      <w:r>
        <w:rPr>
          <w:spacing w:val="-13"/>
          <w:w w:val="105"/>
        </w:rPr>
        <w:t xml:space="preserve"> </w:t>
      </w:r>
      <w:r>
        <w:rPr>
          <w:spacing w:val="-2"/>
          <w:w w:val="105"/>
        </w:rPr>
        <w:t xml:space="preserve">for </w:t>
      </w:r>
      <w:r>
        <w:t>Detecting</w:t>
      </w:r>
      <w:r>
        <w:rPr>
          <w:spacing w:val="-15"/>
        </w:rPr>
        <w:t xml:space="preserve"> </w:t>
      </w:r>
      <w:r>
        <w:t>Human</w:t>
      </w:r>
      <w:r>
        <w:rPr>
          <w:spacing w:val="-15"/>
        </w:rPr>
        <w:t xml:space="preserve"> </w:t>
      </w:r>
      <w:r>
        <w:t>Social</w:t>
      </w:r>
      <w:r>
        <w:rPr>
          <w:spacing w:val="-15"/>
        </w:rPr>
        <w:t xml:space="preserve"> </w:t>
      </w:r>
      <w:r>
        <w:t>Attention.</w:t>
      </w:r>
      <w:r>
        <w:rPr>
          <w:spacing w:val="-15"/>
        </w:rPr>
        <w:t xml:space="preserve"> </w:t>
      </w:r>
      <w:r>
        <w:rPr>
          <w:i/>
        </w:rPr>
        <w:t>Psychological</w:t>
      </w:r>
      <w:r>
        <w:rPr>
          <w:i/>
          <w:spacing w:val="-15"/>
        </w:rPr>
        <w:t xml:space="preserve"> </w:t>
      </w:r>
      <w:r>
        <w:rPr>
          <w:i/>
        </w:rPr>
        <w:t>Science</w:t>
      </w:r>
      <w:r>
        <w:t>,</w:t>
      </w:r>
      <w:r>
        <w:rPr>
          <w:spacing w:val="-15"/>
        </w:rPr>
        <w:t xml:space="preserve"> </w:t>
      </w:r>
      <w:r>
        <w:t>31(8):1001–1012.</w:t>
      </w:r>
      <w:r>
        <w:rPr>
          <w:spacing w:val="-15"/>
        </w:rPr>
        <w:t xml:space="preserve"> </w:t>
      </w:r>
      <w:r>
        <w:t xml:space="preserve">Publisher: </w:t>
      </w:r>
      <w:r>
        <w:rPr>
          <w:w w:val="105"/>
        </w:rPr>
        <w:t>SAGE Publications Inc.</w:t>
      </w:r>
    </w:p>
    <w:p w14:paraId="0755A126" w14:textId="77777777" w:rsidR="00F675FE" w:rsidRDefault="00000000">
      <w:pPr>
        <w:pStyle w:val="BodyText"/>
        <w:spacing w:before="200" w:line="355" w:lineRule="auto"/>
        <w:ind w:left="374" w:right="1216" w:hanging="235"/>
        <w:jc w:val="both"/>
      </w:pPr>
      <w:bookmarkStart w:id="186" w:name="_bookmark111"/>
      <w:bookmarkEnd w:id="186"/>
      <w:r>
        <w:t>Park, S., Kim, S. P., and Whang, M. (2021).</w:t>
      </w:r>
      <w:r>
        <w:rPr>
          <w:spacing w:val="40"/>
        </w:rPr>
        <w:t xml:space="preserve"> </w:t>
      </w:r>
      <w:r>
        <w:t xml:space="preserve">Individual’s Social Perception of Virtual Avatars Embodied with Their Habitual Facial Expressions and Facial Appearance. </w:t>
      </w:r>
      <w:r>
        <w:rPr>
          <w:i/>
        </w:rPr>
        <w:t>Sensors</w:t>
      </w:r>
      <w:r>
        <w:t>, 21(17):5986.</w:t>
      </w:r>
    </w:p>
    <w:p w14:paraId="0755A127" w14:textId="77777777" w:rsidR="00F675FE" w:rsidRDefault="00000000">
      <w:pPr>
        <w:pStyle w:val="BodyText"/>
        <w:spacing w:before="201" w:line="355" w:lineRule="auto"/>
        <w:ind w:left="374" w:right="1215" w:hanging="235"/>
        <w:jc w:val="both"/>
      </w:pPr>
      <w:bookmarkStart w:id="187" w:name="_bookmark112"/>
      <w:bookmarkEnd w:id="187"/>
      <w:r>
        <w:rPr>
          <w:spacing w:val="-2"/>
        </w:rPr>
        <w:t>Peirce,</w:t>
      </w:r>
      <w:r>
        <w:rPr>
          <w:spacing w:val="-12"/>
        </w:rPr>
        <w:t xml:space="preserve"> </w:t>
      </w:r>
      <w:r>
        <w:rPr>
          <w:spacing w:val="-2"/>
          <w:w w:val="105"/>
        </w:rPr>
        <w:t>J.,</w:t>
      </w:r>
      <w:r>
        <w:rPr>
          <w:spacing w:val="-13"/>
          <w:w w:val="105"/>
        </w:rPr>
        <w:t xml:space="preserve"> </w:t>
      </w:r>
      <w:r>
        <w:rPr>
          <w:spacing w:val="-2"/>
        </w:rPr>
        <w:t>Gray,</w:t>
      </w:r>
      <w:r>
        <w:rPr>
          <w:spacing w:val="-10"/>
        </w:rPr>
        <w:t xml:space="preserve"> </w:t>
      </w:r>
      <w:r>
        <w:rPr>
          <w:spacing w:val="-2"/>
          <w:w w:val="105"/>
        </w:rPr>
        <w:t>J.</w:t>
      </w:r>
      <w:r>
        <w:rPr>
          <w:spacing w:val="-14"/>
          <w:w w:val="105"/>
        </w:rPr>
        <w:t xml:space="preserve"> </w:t>
      </w:r>
      <w:r>
        <w:rPr>
          <w:spacing w:val="-2"/>
        </w:rPr>
        <w:t>R.,</w:t>
      </w:r>
      <w:r>
        <w:rPr>
          <w:spacing w:val="-10"/>
        </w:rPr>
        <w:t xml:space="preserve"> </w:t>
      </w:r>
      <w:r>
        <w:rPr>
          <w:spacing w:val="-2"/>
        </w:rPr>
        <w:t>Simpson,</w:t>
      </w:r>
      <w:r>
        <w:rPr>
          <w:spacing w:val="-10"/>
        </w:rPr>
        <w:t xml:space="preserve"> </w:t>
      </w:r>
      <w:r>
        <w:rPr>
          <w:spacing w:val="-2"/>
        </w:rPr>
        <w:t>S.,</w:t>
      </w:r>
      <w:r>
        <w:rPr>
          <w:spacing w:val="-10"/>
        </w:rPr>
        <w:t xml:space="preserve"> </w:t>
      </w:r>
      <w:r>
        <w:rPr>
          <w:spacing w:val="-2"/>
        </w:rPr>
        <w:t>MacAskill,</w:t>
      </w:r>
      <w:r>
        <w:rPr>
          <w:spacing w:val="-10"/>
        </w:rPr>
        <w:t xml:space="preserve"> </w:t>
      </w:r>
      <w:r>
        <w:rPr>
          <w:spacing w:val="-2"/>
        </w:rPr>
        <w:t>M.,</w:t>
      </w:r>
      <w:r>
        <w:rPr>
          <w:spacing w:val="-10"/>
        </w:rPr>
        <w:t xml:space="preserve"> </w:t>
      </w:r>
      <w:r>
        <w:rPr>
          <w:spacing w:val="7"/>
          <w:w w:val="90"/>
        </w:rPr>
        <w:t>H</w:t>
      </w:r>
      <w:r>
        <w:rPr>
          <w:spacing w:val="-110"/>
          <w:w w:val="149"/>
        </w:rPr>
        <w:t>¨</w:t>
      </w:r>
      <w:r>
        <w:rPr>
          <w:spacing w:val="6"/>
          <w:w w:val="96"/>
        </w:rPr>
        <w:t>o</w:t>
      </w:r>
      <w:r>
        <w:rPr>
          <w:w w:val="96"/>
        </w:rPr>
        <w:t>c</w:t>
      </w:r>
      <w:r>
        <w:rPr>
          <w:spacing w:val="7"/>
          <w:w w:val="95"/>
        </w:rPr>
        <w:t>he</w:t>
      </w:r>
      <w:r>
        <w:rPr>
          <w:w w:val="95"/>
        </w:rPr>
        <w:t>n</w:t>
      </w:r>
      <w:r>
        <w:rPr>
          <w:spacing w:val="13"/>
        </w:rPr>
        <w:t>b</w:t>
      </w:r>
      <w:r>
        <w:rPr>
          <w:spacing w:val="7"/>
          <w:w w:val="96"/>
        </w:rPr>
        <w:t>erger,</w:t>
      </w:r>
      <w:r>
        <w:rPr>
          <w:spacing w:val="-9"/>
          <w:w w:val="99"/>
        </w:rPr>
        <w:t xml:space="preserve"> </w:t>
      </w:r>
      <w:r>
        <w:rPr>
          <w:spacing w:val="-2"/>
        </w:rPr>
        <w:t>R.,</w:t>
      </w:r>
      <w:r>
        <w:rPr>
          <w:spacing w:val="-10"/>
        </w:rPr>
        <w:t xml:space="preserve"> </w:t>
      </w:r>
      <w:r>
        <w:rPr>
          <w:spacing w:val="-2"/>
        </w:rPr>
        <w:t>Sogo,</w:t>
      </w:r>
      <w:r>
        <w:rPr>
          <w:spacing w:val="-10"/>
        </w:rPr>
        <w:t xml:space="preserve"> </w:t>
      </w:r>
      <w:r>
        <w:rPr>
          <w:spacing w:val="-2"/>
        </w:rPr>
        <w:t>H.,</w:t>
      </w:r>
      <w:r>
        <w:rPr>
          <w:spacing w:val="-10"/>
        </w:rPr>
        <w:t xml:space="preserve"> </w:t>
      </w:r>
      <w:r>
        <w:rPr>
          <w:spacing w:val="-2"/>
        </w:rPr>
        <w:t xml:space="preserve">Kastman, </w:t>
      </w:r>
      <w:r>
        <w:t xml:space="preserve">E., and Lindeløv, </w:t>
      </w:r>
      <w:r>
        <w:rPr>
          <w:w w:val="105"/>
        </w:rPr>
        <w:t xml:space="preserve">J. </w:t>
      </w:r>
      <w:r>
        <w:t>K. (2019).</w:t>
      </w:r>
      <w:r>
        <w:rPr>
          <w:spacing w:val="40"/>
        </w:rPr>
        <w:t xml:space="preserve"> </w:t>
      </w:r>
      <w:r>
        <w:t>PsychoPy2:</w:t>
      </w:r>
      <w:r>
        <w:rPr>
          <w:spacing w:val="40"/>
        </w:rPr>
        <w:t xml:space="preserve"> </w:t>
      </w:r>
      <w:r>
        <w:t xml:space="preserve">Experiments in behavior made easy. </w:t>
      </w:r>
      <w:r>
        <w:rPr>
          <w:i/>
        </w:rPr>
        <w:t>Behavior Research Methods</w:t>
      </w:r>
      <w:r>
        <w:t>, 51(1):195–203.</w:t>
      </w:r>
    </w:p>
    <w:p w14:paraId="0755A128" w14:textId="77777777" w:rsidR="00F675FE" w:rsidRDefault="00000000">
      <w:pPr>
        <w:pStyle w:val="BodyText"/>
        <w:spacing w:before="200" w:line="355" w:lineRule="auto"/>
        <w:ind w:left="374" w:right="1217" w:hanging="235"/>
        <w:jc w:val="both"/>
      </w:pPr>
      <w:bookmarkStart w:id="188" w:name="_bookmark113"/>
      <w:bookmarkEnd w:id="188"/>
      <w:r>
        <w:t>Pinti,</w:t>
      </w:r>
      <w:r>
        <w:rPr>
          <w:spacing w:val="-1"/>
        </w:rPr>
        <w:t xml:space="preserve"> </w:t>
      </w:r>
      <w:r>
        <w:t>P.,</w:t>
      </w:r>
      <w:r>
        <w:rPr>
          <w:spacing w:val="-1"/>
        </w:rPr>
        <w:t xml:space="preserve"> </w:t>
      </w:r>
      <w:r>
        <w:t>Scholkmann,</w:t>
      </w:r>
      <w:r>
        <w:rPr>
          <w:spacing w:val="-1"/>
        </w:rPr>
        <w:t xml:space="preserve"> </w:t>
      </w:r>
      <w:r>
        <w:t>F.,</w:t>
      </w:r>
      <w:r>
        <w:rPr>
          <w:spacing w:val="-1"/>
        </w:rPr>
        <w:t xml:space="preserve"> </w:t>
      </w:r>
      <w:r>
        <w:t>Hamilton,</w:t>
      </w:r>
      <w:r>
        <w:rPr>
          <w:spacing w:val="-1"/>
        </w:rPr>
        <w:t xml:space="preserve"> </w:t>
      </w:r>
      <w:r>
        <w:t>A.,</w:t>
      </w:r>
      <w:r>
        <w:rPr>
          <w:spacing w:val="-1"/>
        </w:rPr>
        <w:t xml:space="preserve"> </w:t>
      </w:r>
      <w:r>
        <w:t>Burgess,</w:t>
      </w:r>
      <w:r>
        <w:rPr>
          <w:spacing w:val="-1"/>
        </w:rPr>
        <w:t xml:space="preserve"> </w:t>
      </w:r>
      <w:r>
        <w:t>P.,</w:t>
      </w:r>
      <w:r>
        <w:rPr>
          <w:spacing w:val="-1"/>
        </w:rPr>
        <w:t xml:space="preserve"> </w:t>
      </w:r>
      <w:r>
        <w:t>and</w:t>
      </w:r>
      <w:r>
        <w:rPr>
          <w:spacing w:val="-2"/>
        </w:rPr>
        <w:t xml:space="preserve"> </w:t>
      </w:r>
      <w:r>
        <w:t>Tachtsidis,</w:t>
      </w:r>
      <w:r>
        <w:rPr>
          <w:spacing w:val="-1"/>
        </w:rPr>
        <w:t xml:space="preserve"> </w:t>
      </w:r>
      <w:r>
        <w:t>I.</w:t>
      </w:r>
      <w:r>
        <w:rPr>
          <w:spacing w:val="-1"/>
        </w:rPr>
        <w:t xml:space="preserve"> </w:t>
      </w:r>
      <w:r>
        <w:t xml:space="preserve">(2019). Current </w:t>
      </w:r>
      <w:r>
        <w:rPr>
          <w:w w:val="95"/>
        </w:rPr>
        <w:t>Status and Issues Regarding Pre-processing of fNIRS Neuroimaging Data:</w:t>
      </w:r>
      <w:r>
        <w:rPr>
          <w:spacing w:val="29"/>
        </w:rPr>
        <w:t xml:space="preserve"> </w:t>
      </w:r>
      <w:r>
        <w:rPr>
          <w:w w:val="95"/>
        </w:rPr>
        <w:t>An Investi- gation</w:t>
      </w:r>
      <w:r>
        <w:rPr>
          <w:spacing w:val="-4"/>
          <w:w w:val="95"/>
        </w:rPr>
        <w:t xml:space="preserve"> </w:t>
      </w:r>
      <w:r>
        <w:rPr>
          <w:w w:val="95"/>
        </w:rPr>
        <w:t>of</w:t>
      </w:r>
      <w:r>
        <w:rPr>
          <w:spacing w:val="-4"/>
          <w:w w:val="95"/>
        </w:rPr>
        <w:t xml:space="preserve"> </w:t>
      </w:r>
      <w:r>
        <w:rPr>
          <w:w w:val="95"/>
        </w:rPr>
        <w:t>Diverse</w:t>
      </w:r>
      <w:r>
        <w:rPr>
          <w:spacing w:val="-4"/>
          <w:w w:val="95"/>
        </w:rPr>
        <w:t xml:space="preserve"> </w:t>
      </w:r>
      <w:r>
        <w:rPr>
          <w:w w:val="95"/>
        </w:rPr>
        <w:t>Signal</w:t>
      </w:r>
      <w:r>
        <w:rPr>
          <w:spacing w:val="-4"/>
          <w:w w:val="95"/>
        </w:rPr>
        <w:t xml:space="preserve"> </w:t>
      </w:r>
      <w:r>
        <w:rPr>
          <w:w w:val="95"/>
        </w:rPr>
        <w:t>Filtering</w:t>
      </w:r>
      <w:r>
        <w:rPr>
          <w:spacing w:val="-4"/>
          <w:w w:val="95"/>
        </w:rPr>
        <w:t xml:space="preserve"> </w:t>
      </w:r>
      <w:r>
        <w:rPr>
          <w:w w:val="95"/>
        </w:rPr>
        <w:t>Methods</w:t>
      </w:r>
      <w:r>
        <w:rPr>
          <w:spacing w:val="-4"/>
          <w:w w:val="95"/>
        </w:rPr>
        <w:t xml:space="preserve"> </w:t>
      </w:r>
      <w:r>
        <w:rPr>
          <w:w w:val="95"/>
        </w:rPr>
        <w:t>Within</w:t>
      </w:r>
      <w:r>
        <w:rPr>
          <w:spacing w:val="-4"/>
          <w:w w:val="95"/>
        </w:rPr>
        <w:t xml:space="preserve"> </w:t>
      </w:r>
      <w:r>
        <w:rPr>
          <w:w w:val="95"/>
        </w:rPr>
        <w:t>a</w:t>
      </w:r>
      <w:r>
        <w:rPr>
          <w:spacing w:val="-4"/>
          <w:w w:val="95"/>
        </w:rPr>
        <w:t xml:space="preserve"> </w:t>
      </w:r>
      <w:r>
        <w:rPr>
          <w:w w:val="95"/>
        </w:rPr>
        <w:t>General</w:t>
      </w:r>
      <w:r>
        <w:rPr>
          <w:spacing w:val="-4"/>
          <w:w w:val="95"/>
        </w:rPr>
        <w:t xml:space="preserve"> </w:t>
      </w:r>
      <w:r>
        <w:rPr>
          <w:w w:val="95"/>
        </w:rPr>
        <w:t>Linear</w:t>
      </w:r>
      <w:r>
        <w:rPr>
          <w:spacing w:val="-4"/>
          <w:w w:val="95"/>
        </w:rPr>
        <w:t xml:space="preserve"> </w:t>
      </w:r>
      <w:r>
        <w:rPr>
          <w:w w:val="95"/>
        </w:rPr>
        <w:t>Model</w:t>
      </w:r>
      <w:r>
        <w:rPr>
          <w:spacing w:val="-4"/>
          <w:w w:val="95"/>
        </w:rPr>
        <w:t xml:space="preserve"> </w:t>
      </w:r>
      <w:r>
        <w:rPr>
          <w:w w:val="95"/>
        </w:rPr>
        <w:t xml:space="preserve">Framework. </w:t>
      </w:r>
      <w:r>
        <w:rPr>
          <w:i/>
        </w:rPr>
        <w:t>Frontiers in Human Neuroscience</w:t>
      </w:r>
      <w:r>
        <w:t>, 12.</w:t>
      </w:r>
    </w:p>
    <w:p w14:paraId="0755A129" w14:textId="77777777" w:rsidR="00F675FE" w:rsidRDefault="00000000">
      <w:pPr>
        <w:pStyle w:val="BodyText"/>
        <w:spacing w:before="201"/>
        <w:ind w:left="140"/>
        <w:jc w:val="both"/>
      </w:pPr>
      <w:bookmarkStart w:id="189" w:name="_bookmark114"/>
      <w:bookmarkEnd w:id="189"/>
      <w:r>
        <w:t>Pollonini,</w:t>
      </w:r>
      <w:r>
        <w:rPr>
          <w:spacing w:val="4"/>
        </w:rPr>
        <w:t xml:space="preserve"> </w:t>
      </w:r>
      <w:r>
        <w:t>L.,</w:t>
      </w:r>
      <w:r>
        <w:rPr>
          <w:spacing w:val="4"/>
        </w:rPr>
        <w:t xml:space="preserve"> </w:t>
      </w:r>
      <w:r>
        <w:t>Bortfeld,</w:t>
      </w:r>
      <w:r>
        <w:rPr>
          <w:spacing w:val="5"/>
        </w:rPr>
        <w:t xml:space="preserve"> </w:t>
      </w:r>
      <w:r>
        <w:t>H.,</w:t>
      </w:r>
      <w:r>
        <w:rPr>
          <w:spacing w:val="4"/>
        </w:rPr>
        <w:t xml:space="preserve"> </w:t>
      </w:r>
      <w:r>
        <w:t>and</w:t>
      </w:r>
      <w:r>
        <w:rPr>
          <w:spacing w:val="4"/>
        </w:rPr>
        <w:t xml:space="preserve"> </w:t>
      </w:r>
      <w:r>
        <w:t>Oghalai,</w:t>
      </w:r>
      <w:r>
        <w:rPr>
          <w:spacing w:val="2"/>
          <w:w w:val="105"/>
        </w:rPr>
        <w:t xml:space="preserve"> </w:t>
      </w:r>
      <w:r>
        <w:rPr>
          <w:w w:val="105"/>
        </w:rPr>
        <w:t>J.</w:t>
      </w:r>
      <w:r>
        <w:rPr>
          <w:spacing w:val="1"/>
          <w:w w:val="105"/>
        </w:rPr>
        <w:t xml:space="preserve"> </w:t>
      </w:r>
      <w:r>
        <w:t>S.</w:t>
      </w:r>
      <w:r>
        <w:rPr>
          <w:spacing w:val="4"/>
        </w:rPr>
        <w:t xml:space="preserve"> </w:t>
      </w:r>
      <w:r>
        <w:t>(2016).</w:t>
      </w:r>
      <w:r>
        <w:rPr>
          <w:spacing w:val="28"/>
        </w:rPr>
        <w:t xml:space="preserve"> </w:t>
      </w:r>
      <w:r>
        <w:t>PHOEBE:</w:t>
      </w:r>
      <w:r>
        <w:rPr>
          <w:spacing w:val="4"/>
        </w:rPr>
        <w:t xml:space="preserve"> </w:t>
      </w:r>
      <w:r>
        <w:t>a</w:t>
      </w:r>
      <w:r>
        <w:rPr>
          <w:spacing w:val="4"/>
        </w:rPr>
        <w:t xml:space="preserve"> </w:t>
      </w:r>
      <w:r>
        <w:t>method</w:t>
      </w:r>
      <w:r>
        <w:rPr>
          <w:spacing w:val="4"/>
        </w:rPr>
        <w:t xml:space="preserve"> </w:t>
      </w:r>
      <w:r>
        <w:t>for</w:t>
      </w:r>
      <w:r>
        <w:rPr>
          <w:spacing w:val="5"/>
        </w:rPr>
        <w:t xml:space="preserve"> </w:t>
      </w:r>
      <w:r>
        <w:t>real</w:t>
      </w:r>
      <w:r>
        <w:rPr>
          <w:spacing w:val="4"/>
        </w:rPr>
        <w:t xml:space="preserve"> </w:t>
      </w:r>
      <w:r>
        <w:rPr>
          <w:spacing w:val="-4"/>
        </w:rPr>
        <w:t>time</w:t>
      </w:r>
    </w:p>
    <w:p w14:paraId="0755A12A" w14:textId="77777777" w:rsidR="00F675FE" w:rsidRDefault="00F675FE">
      <w:pPr>
        <w:jc w:val="both"/>
        <w:sectPr w:rsidR="00F675FE">
          <w:headerReference w:type="default" r:id="rId130"/>
          <w:footerReference w:type="default" r:id="rId131"/>
          <w:pgSz w:w="12240" w:h="15840"/>
          <w:pgMar w:top="1020" w:right="220" w:bottom="280" w:left="1660" w:header="690" w:footer="0" w:gutter="0"/>
          <w:cols w:space="720"/>
        </w:sectPr>
      </w:pPr>
    </w:p>
    <w:p w14:paraId="0755A12B" w14:textId="77777777" w:rsidR="00F675FE" w:rsidRDefault="00F675FE">
      <w:pPr>
        <w:pStyle w:val="BodyText"/>
        <w:rPr>
          <w:sz w:val="21"/>
        </w:rPr>
      </w:pPr>
    </w:p>
    <w:p w14:paraId="0755A12C" w14:textId="77777777" w:rsidR="00F675FE" w:rsidRDefault="00000000">
      <w:pPr>
        <w:pStyle w:val="BodyText"/>
        <w:spacing w:before="117" w:line="355" w:lineRule="auto"/>
        <w:ind w:left="374" w:right="1217"/>
        <w:jc w:val="both"/>
      </w:pPr>
      <w:r>
        <w:rPr>
          <w:w w:val="95"/>
        </w:rPr>
        <w:t>mapping</w:t>
      </w:r>
      <w:r>
        <w:rPr>
          <w:spacing w:val="-11"/>
          <w:w w:val="95"/>
        </w:rPr>
        <w:t xml:space="preserve"> </w:t>
      </w:r>
      <w:r>
        <w:rPr>
          <w:w w:val="95"/>
        </w:rPr>
        <w:t>of</w:t>
      </w:r>
      <w:r>
        <w:rPr>
          <w:spacing w:val="-11"/>
          <w:w w:val="95"/>
        </w:rPr>
        <w:t xml:space="preserve"> </w:t>
      </w:r>
      <w:r>
        <w:rPr>
          <w:w w:val="95"/>
        </w:rPr>
        <w:t>optodes-scalp</w:t>
      </w:r>
      <w:r>
        <w:rPr>
          <w:spacing w:val="-11"/>
          <w:w w:val="95"/>
        </w:rPr>
        <w:t xml:space="preserve"> </w:t>
      </w:r>
      <w:r>
        <w:rPr>
          <w:w w:val="95"/>
        </w:rPr>
        <w:t>coupling</w:t>
      </w:r>
      <w:r>
        <w:rPr>
          <w:spacing w:val="-11"/>
          <w:w w:val="95"/>
        </w:rPr>
        <w:t xml:space="preserve"> </w:t>
      </w:r>
      <w:r>
        <w:rPr>
          <w:w w:val="95"/>
        </w:rPr>
        <w:t>in</w:t>
      </w:r>
      <w:r>
        <w:rPr>
          <w:spacing w:val="-11"/>
          <w:w w:val="95"/>
        </w:rPr>
        <w:t xml:space="preserve"> </w:t>
      </w:r>
      <w:r>
        <w:rPr>
          <w:w w:val="95"/>
        </w:rPr>
        <w:t>functional</w:t>
      </w:r>
      <w:r>
        <w:rPr>
          <w:spacing w:val="-11"/>
          <w:w w:val="95"/>
        </w:rPr>
        <w:t xml:space="preserve"> </w:t>
      </w:r>
      <w:r>
        <w:rPr>
          <w:w w:val="95"/>
        </w:rPr>
        <w:t>near-infrared</w:t>
      </w:r>
      <w:r>
        <w:rPr>
          <w:spacing w:val="-11"/>
          <w:w w:val="95"/>
        </w:rPr>
        <w:t xml:space="preserve"> </w:t>
      </w:r>
      <w:r>
        <w:rPr>
          <w:w w:val="95"/>
        </w:rPr>
        <w:t>spectroscopy.</w:t>
      </w:r>
      <w:r>
        <w:rPr>
          <w:spacing w:val="-2"/>
          <w:w w:val="95"/>
        </w:rPr>
        <w:t xml:space="preserve"> </w:t>
      </w:r>
      <w:r>
        <w:rPr>
          <w:i/>
          <w:w w:val="95"/>
        </w:rPr>
        <w:t xml:space="preserve">Biomedical </w:t>
      </w:r>
      <w:r>
        <w:rPr>
          <w:i/>
        </w:rPr>
        <w:t>Optics Express</w:t>
      </w:r>
      <w:r>
        <w:t>, 7(12):5104–5119.</w:t>
      </w:r>
      <w:r>
        <w:rPr>
          <w:spacing w:val="40"/>
        </w:rPr>
        <w:t xml:space="preserve"> </w:t>
      </w:r>
      <w:r>
        <w:t>Publisher:</w:t>
      </w:r>
      <w:r>
        <w:rPr>
          <w:spacing w:val="40"/>
        </w:rPr>
        <w:t xml:space="preserve"> </w:t>
      </w:r>
      <w:r>
        <w:t>Optica Publishing Group.</w:t>
      </w:r>
    </w:p>
    <w:p w14:paraId="0755A12D" w14:textId="77777777" w:rsidR="00F675FE" w:rsidRDefault="00000000">
      <w:pPr>
        <w:spacing w:before="174" w:line="355" w:lineRule="auto"/>
        <w:ind w:left="374" w:right="1218" w:hanging="235"/>
        <w:jc w:val="both"/>
        <w:rPr>
          <w:sz w:val="24"/>
        </w:rPr>
      </w:pPr>
      <w:bookmarkStart w:id="190" w:name="_bookmark115"/>
      <w:bookmarkEnd w:id="190"/>
      <w:r>
        <w:rPr>
          <w:sz w:val="24"/>
        </w:rPr>
        <w:t>Powell, L. J., Kosakowski, H. L., and Saxe, R. (2018).</w:t>
      </w:r>
      <w:r>
        <w:rPr>
          <w:spacing w:val="40"/>
          <w:sz w:val="24"/>
        </w:rPr>
        <w:t xml:space="preserve"> </w:t>
      </w:r>
      <w:r>
        <w:rPr>
          <w:sz w:val="24"/>
        </w:rPr>
        <w:t>Social Origins of Cortical Face Areas.</w:t>
      </w:r>
      <w:r>
        <w:rPr>
          <w:spacing w:val="40"/>
          <w:sz w:val="24"/>
        </w:rPr>
        <w:t xml:space="preserve"> </w:t>
      </w:r>
      <w:r>
        <w:rPr>
          <w:i/>
          <w:sz w:val="24"/>
        </w:rPr>
        <w:t>Trends in cognitive sciences</w:t>
      </w:r>
      <w:r>
        <w:rPr>
          <w:sz w:val="24"/>
        </w:rPr>
        <w:t>, 22(9):752–763.</w:t>
      </w:r>
    </w:p>
    <w:p w14:paraId="0755A12E" w14:textId="77777777" w:rsidR="00F675FE" w:rsidRDefault="00000000">
      <w:pPr>
        <w:pStyle w:val="BodyText"/>
        <w:spacing w:before="174" w:line="355" w:lineRule="auto"/>
        <w:ind w:left="374" w:right="1216" w:hanging="235"/>
        <w:jc w:val="both"/>
      </w:pPr>
      <w:bookmarkStart w:id="191" w:name="_bookmark116"/>
      <w:bookmarkEnd w:id="191"/>
      <w:r>
        <w:t xml:space="preserve">Reddy, P., Izzetoglu, M., Shewokis, P. A., Sangobowale, M., Diaz-Arrastia, R., and </w:t>
      </w:r>
      <w:r>
        <w:rPr>
          <w:w w:val="95"/>
        </w:rPr>
        <w:t>Izzetoglu, K. (2021).</w:t>
      </w:r>
      <w:r>
        <w:t xml:space="preserve"> </w:t>
      </w:r>
      <w:r>
        <w:rPr>
          <w:w w:val="95"/>
        </w:rPr>
        <w:t xml:space="preserve">Evaluation of fNIRS signal components elicited by cognitive and </w:t>
      </w:r>
      <w:r>
        <w:t xml:space="preserve">hypercapnic stimuli. </w:t>
      </w:r>
      <w:r>
        <w:rPr>
          <w:i/>
        </w:rPr>
        <w:t>Scientific Reports</w:t>
      </w:r>
      <w:r>
        <w:t>, 11(1):23457.</w:t>
      </w:r>
      <w:r>
        <w:rPr>
          <w:spacing w:val="40"/>
        </w:rPr>
        <w:t xml:space="preserve"> </w:t>
      </w:r>
      <w:r>
        <w:t xml:space="preserve">Publisher: Nature Publishing </w:t>
      </w:r>
      <w:r>
        <w:rPr>
          <w:spacing w:val="-2"/>
        </w:rPr>
        <w:t>Group.</w:t>
      </w:r>
    </w:p>
    <w:p w14:paraId="0755A12F" w14:textId="77777777" w:rsidR="00F675FE" w:rsidRDefault="00000000">
      <w:pPr>
        <w:pStyle w:val="BodyText"/>
        <w:spacing w:before="174"/>
        <w:ind w:left="140"/>
        <w:jc w:val="both"/>
      </w:pPr>
      <w:bookmarkStart w:id="192" w:name="_bookmark117"/>
      <w:bookmarkEnd w:id="192"/>
      <w:r>
        <w:rPr>
          <w:spacing w:val="-2"/>
        </w:rPr>
        <w:t>Ruttkay,</w:t>
      </w:r>
      <w:r>
        <w:rPr>
          <w:spacing w:val="4"/>
        </w:rPr>
        <w:t xml:space="preserve"> </w:t>
      </w:r>
      <w:r>
        <w:rPr>
          <w:spacing w:val="-2"/>
        </w:rPr>
        <w:t>Z.</w:t>
      </w:r>
      <w:r>
        <w:rPr>
          <w:spacing w:val="3"/>
        </w:rPr>
        <w:t xml:space="preserve"> </w:t>
      </w:r>
      <w:r>
        <w:rPr>
          <w:spacing w:val="-2"/>
        </w:rPr>
        <w:t>(2009).</w:t>
      </w:r>
      <w:r>
        <w:rPr>
          <w:spacing w:val="31"/>
        </w:rPr>
        <w:t xml:space="preserve"> </w:t>
      </w:r>
      <w:r>
        <w:rPr>
          <w:spacing w:val="-2"/>
        </w:rPr>
        <w:t>Cultural</w:t>
      </w:r>
      <w:r>
        <w:rPr>
          <w:spacing w:val="4"/>
        </w:rPr>
        <w:t xml:space="preserve"> </w:t>
      </w:r>
      <w:r>
        <w:rPr>
          <w:spacing w:val="-2"/>
        </w:rPr>
        <w:t>dialects</w:t>
      </w:r>
      <w:r>
        <w:rPr>
          <w:spacing w:val="3"/>
        </w:rPr>
        <w:t xml:space="preserve"> </w:t>
      </w:r>
      <w:r>
        <w:rPr>
          <w:spacing w:val="-2"/>
        </w:rPr>
        <w:t>of</w:t>
      </w:r>
      <w:r>
        <w:rPr>
          <w:spacing w:val="4"/>
        </w:rPr>
        <w:t xml:space="preserve"> </w:t>
      </w:r>
      <w:r>
        <w:rPr>
          <w:spacing w:val="-2"/>
        </w:rPr>
        <w:t>real</w:t>
      </w:r>
      <w:r>
        <w:rPr>
          <w:spacing w:val="3"/>
        </w:rPr>
        <w:t xml:space="preserve"> </w:t>
      </w:r>
      <w:r>
        <w:rPr>
          <w:spacing w:val="-2"/>
        </w:rPr>
        <w:t>and</w:t>
      </w:r>
      <w:r>
        <w:rPr>
          <w:spacing w:val="4"/>
        </w:rPr>
        <w:t xml:space="preserve"> </w:t>
      </w:r>
      <w:r>
        <w:rPr>
          <w:spacing w:val="-2"/>
        </w:rPr>
        <w:t>synthetic</w:t>
      </w:r>
      <w:r>
        <w:rPr>
          <w:spacing w:val="3"/>
        </w:rPr>
        <w:t xml:space="preserve"> </w:t>
      </w:r>
      <w:r>
        <w:rPr>
          <w:spacing w:val="-2"/>
        </w:rPr>
        <w:t>emotional</w:t>
      </w:r>
      <w:r>
        <w:rPr>
          <w:spacing w:val="4"/>
        </w:rPr>
        <w:t xml:space="preserve"> </w:t>
      </w:r>
      <w:r>
        <w:rPr>
          <w:spacing w:val="-2"/>
        </w:rPr>
        <w:t>facial</w:t>
      </w:r>
      <w:r>
        <w:rPr>
          <w:spacing w:val="3"/>
        </w:rPr>
        <w:t xml:space="preserve"> </w:t>
      </w:r>
      <w:r>
        <w:rPr>
          <w:spacing w:val="-2"/>
        </w:rPr>
        <w:t>expressions.</w:t>
      </w:r>
    </w:p>
    <w:p w14:paraId="0755A130" w14:textId="77777777" w:rsidR="00F675FE" w:rsidRDefault="00000000">
      <w:pPr>
        <w:spacing w:before="156"/>
        <w:ind w:left="374"/>
        <w:jc w:val="both"/>
        <w:rPr>
          <w:sz w:val="24"/>
        </w:rPr>
      </w:pPr>
      <w:r>
        <w:rPr>
          <w:i/>
          <w:sz w:val="24"/>
        </w:rPr>
        <w:t>AI</w:t>
      </w:r>
      <w:r>
        <w:rPr>
          <w:i/>
          <w:spacing w:val="42"/>
          <w:sz w:val="24"/>
        </w:rPr>
        <w:t xml:space="preserve"> </w:t>
      </w:r>
      <w:r>
        <w:rPr>
          <w:i/>
          <w:sz w:val="24"/>
        </w:rPr>
        <w:t>&amp;</w:t>
      </w:r>
      <w:r>
        <w:rPr>
          <w:i/>
          <w:spacing w:val="43"/>
          <w:sz w:val="24"/>
        </w:rPr>
        <w:t xml:space="preserve"> </w:t>
      </w:r>
      <w:r>
        <w:rPr>
          <w:i/>
          <w:sz w:val="24"/>
        </w:rPr>
        <w:t>SOCIETY</w:t>
      </w:r>
      <w:r>
        <w:rPr>
          <w:sz w:val="24"/>
        </w:rPr>
        <w:t>,</w:t>
      </w:r>
      <w:r>
        <w:rPr>
          <w:spacing w:val="35"/>
          <w:sz w:val="24"/>
        </w:rPr>
        <w:t xml:space="preserve"> </w:t>
      </w:r>
      <w:r>
        <w:rPr>
          <w:spacing w:val="-2"/>
          <w:sz w:val="24"/>
        </w:rPr>
        <w:t>24(3):307–315.</w:t>
      </w:r>
    </w:p>
    <w:p w14:paraId="0755A131" w14:textId="77777777" w:rsidR="00F675FE" w:rsidRDefault="00F675FE">
      <w:pPr>
        <w:pStyle w:val="BodyText"/>
        <w:spacing w:before="5"/>
      </w:pPr>
    </w:p>
    <w:p w14:paraId="0755A132" w14:textId="77777777" w:rsidR="00F675FE" w:rsidRDefault="00000000">
      <w:pPr>
        <w:pStyle w:val="BodyText"/>
        <w:spacing w:line="355" w:lineRule="auto"/>
        <w:ind w:left="374" w:right="1215" w:hanging="235"/>
        <w:jc w:val="both"/>
      </w:pPr>
      <w:bookmarkStart w:id="193" w:name="_bookmark118"/>
      <w:bookmarkEnd w:id="193"/>
      <w:r>
        <w:t>Sato, W., Yoshikawa, S., Kochiyama, T., and Matsumura, M. (2004).</w:t>
      </w:r>
      <w:r>
        <w:rPr>
          <w:spacing w:val="40"/>
        </w:rPr>
        <w:t xml:space="preserve"> </w:t>
      </w:r>
      <w:r>
        <w:t xml:space="preserve">The amygdala </w:t>
      </w:r>
      <w:r>
        <w:rPr>
          <w:w w:val="95"/>
        </w:rPr>
        <w:t>processes the emotional significance of facial expressions:</w:t>
      </w:r>
      <w:r>
        <w:t xml:space="preserve"> </w:t>
      </w:r>
      <w:r>
        <w:rPr>
          <w:w w:val="95"/>
        </w:rPr>
        <w:t xml:space="preserve">an fMRI investigation using </w:t>
      </w:r>
      <w:r>
        <w:t>the</w:t>
      </w:r>
      <w:r>
        <w:rPr>
          <w:spacing w:val="-10"/>
        </w:rPr>
        <w:t xml:space="preserve"> </w:t>
      </w:r>
      <w:r>
        <w:t>interaction</w:t>
      </w:r>
      <w:r>
        <w:rPr>
          <w:spacing w:val="-10"/>
        </w:rPr>
        <w:t xml:space="preserve"> </w:t>
      </w:r>
      <w:r>
        <w:t>between</w:t>
      </w:r>
      <w:r>
        <w:rPr>
          <w:spacing w:val="-10"/>
        </w:rPr>
        <w:t xml:space="preserve"> </w:t>
      </w:r>
      <w:r>
        <w:t>expression</w:t>
      </w:r>
      <w:r>
        <w:rPr>
          <w:spacing w:val="-9"/>
        </w:rPr>
        <w:t xml:space="preserve"> </w:t>
      </w:r>
      <w:r>
        <w:t>and</w:t>
      </w:r>
      <w:r>
        <w:rPr>
          <w:spacing w:val="-10"/>
        </w:rPr>
        <w:t xml:space="preserve"> </w:t>
      </w:r>
      <w:r>
        <w:t>face</w:t>
      </w:r>
      <w:r>
        <w:rPr>
          <w:spacing w:val="-9"/>
        </w:rPr>
        <w:t xml:space="preserve"> </w:t>
      </w:r>
      <w:r>
        <w:t>direction.</w:t>
      </w:r>
      <w:r>
        <w:rPr>
          <w:spacing w:val="7"/>
        </w:rPr>
        <w:t xml:space="preserve"> </w:t>
      </w:r>
      <w:r>
        <w:rPr>
          <w:i/>
        </w:rPr>
        <w:t>NeuroImage</w:t>
      </w:r>
      <w:r>
        <w:t>,</w:t>
      </w:r>
      <w:r>
        <w:rPr>
          <w:spacing w:val="-10"/>
        </w:rPr>
        <w:t xml:space="preserve"> </w:t>
      </w:r>
      <w:r>
        <w:t>22(2):1006–1013.</w:t>
      </w:r>
    </w:p>
    <w:p w14:paraId="0755A133" w14:textId="77777777" w:rsidR="00F675FE" w:rsidRDefault="00000000">
      <w:pPr>
        <w:pStyle w:val="BodyText"/>
        <w:spacing w:before="174" w:line="355" w:lineRule="auto"/>
        <w:ind w:left="374" w:right="1217" w:hanging="235"/>
        <w:jc w:val="both"/>
      </w:pPr>
      <w:bookmarkStart w:id="194" w:name="_bookmark119"/>
      <w:bookmarkEnd w:id="194"/>
      <w:r>
        <w:t xml:space="preserve">Schindler, S., Zell, E., Botsch, M., and Kissler, </w:t>
      </w:r>
      <w:r>
        <w:rPr>
          <w:w w:val="105"/>
        </w:rPr>
        <w:t xml:space="preserve">J. </w:t>
      </w:r>
      <w:r>
        <w:t>(2017).</w:t>
      </w:r>
      <w:r>
        <w:rPr>
          <w:spacing w:val="40"/>
        </w:rPr>
        <w:t xml:space="preserve"> </w:t>
      </w:r>
      <w:r>
        <w:t>Differential effects of face- realism</w:t>
      </w:r>
      <w:r>
        <w:rPr>
          <w:spacing w:val="-12"/>
        </w:rPr>
        <w:t xml:space="preserve"> </w:t>
      </w:r>
      <w:r>
        <w:t>and</w:t>
      </w:r>
      <w:r>
        <w:rPr>
          <w:spacing w:val="-12"/>
        </w:rPr>
        <w:t xml:space="preserve"> </w:t>
      </w:r>
      <w:r>
        <w:t>emotion</w:t>
      </w:r>
      <w:r>
        <w:rPr>
          <w:spacing w:val="-12"/>
        </w:rPr>
        <w:t xml:space="preserve"> </w:t>
      </w:r>
      <w:r>
        <w:t>on</w:t>
      </w:r>
      <w:r>
        <w:rPr>
          <w:spacing w:val="-12"/>
        </w:rPr>
        <w:t xml:space="preserve"> </w:t>
      </w:r>
      <w:r>
        <w:t>event-related</w:t>
      </w:r>
      <w:r>
        <w:rPr>
          <w:spacing w:val="-13"/>
        </w:rPr>
        <w:t xml:space="preserve"> </w:t>
      </w:r>
      <w:r>
        <w:t>brain</w:t>
      </w:r>
      <w:r>
        <w:rPr>
          <w:spacing w:val="-12"/>
        </w:rPr>
        <w:t xml:space="preserve"> </w:t>
      </w:r>
      <w:r>
        <w:t>potentials</w:t>
      </w:r>
      <w:r>
        <w:rPr>
          <w:spacing w:val="-12"/>
        </w:rPr>
        <w:t xml:space="preserve"> </w:t>
      </w:r>
      <w:r>
        <w:t>and</w:t>
      </w:r>
      <w:r>
        <w:rPr>
          <w:spacing w:val="-12"/>
        </w:rPr>
        <w:t xml:space="preserve"> </w:t>
      </w:r>
      <w:r>
        <w:t>their</w:t>
      </w:r>
      <w:r>
        <w:rPr>
          <w:spacing w:val="-12"/>
        </w:rPr>
        <w:t xml:space="preserve"> </w:t>
      </w:r>
      <w:r>
        <w:t>implications</w:t>
      </w:r>
      <w:r>
        <w:rPr>
          <w:spacing w:val="-13"/>
        </w:rPr>
        <w:t xml:space="preserve"> </w:t>
      </w:r>
      <w:r>
        <w:t>for</w:t>
      </w:r>
      <w:r>
        <w:rPr>
          <w:spacing w:val="-12"/>
        </w:rPr>
        <w:t xml:space="preserve"> </w:t>
      </w:r>
      <w:r>
        <w:t xml:space="preserve">the uncanny valley theory. </w:t>
      </w:r>
      <w:r>
        <w:rPr>
          <w:i/>
        </w:rPr>
        <w:t>Scientific Reports</w:t>
      </w:r>
      <w:r>
        <w:t xml:space="preserve">, 7(1):45003. Publisher: Nature Publishing </w:t>
      </w:r>
      <w:r>
        <w:rPr>
          <w:spacing w:val="-2"/>
        </w:rPr>
        <w:t>Group.</w:t>
      </w:r>
    </w:p>
    <w:p w14:paraId="0755A134" w14:textId="77777777" w:rsidR="00F675FE" w:rsidRDefault="00000000">
      <w:pPr>
        <w:pStyle w:val="BodyText"/>
        <w:spacing w:before="175" w:line="355" w:lineRule="auto"/>
        <w:ind w:left="374" w:right="1217" w:hanging="235"/>
        <w:jc w:val="both"/>
      </w:pPr>
      <w:bookmarkStart w:id="195" w:name="_bookmark120"/>
      <w:bookmarkEnd w:id="195"/>
      <w:r>
        <w:rPr>
          <w:spacing w:val="-2"/>
        </w:rPr>
        <w:t>Schneider,</w:t>
      </w:r>
      <w:r>
        <w:rPr>
          <w:spacing w:val="-13"/>
        </w:rPr>
        <w:t xml:space="preserve"> </w:t>
      </w:r>
      <w:r>
        <w:rPr>
          <w:spacing w:val="-2"/>
        </w:rPr>
        <w:t>S.,</w:t>
      </w:r>
      <w:r>
        <w:rPr>
          <w:spacing w:val="-13"/>
        </w:rPr>
        <w:t xml:space="preserve"> </w:t>
      </w:r>
      <w:r>
        <w:rPr>
          <w:spacing w:val="-2"/>
        </w:rPr>
        <w:t>Christensen,</w:t>
      </w:r>
      <w:r>
        <w:rPr>
          <w:spacing w:val="-13"/>
        </w:rPr>
        <w:t xml:space="preserve"> </w:t>
      </w:r>
      <w:r>
        <w:rPr>
          <w:spacing w:val="-2"/>
        </w:rPr>
        <w:t>A.,</w:t>
      </w:r>
      <w:r>
        <w:rPr>
          <w:spacing w:val="-13"/>
        </w:rPr>
        <w:t xml:space="preserve"> </w:t>
      </w:r>
      <w:r>
        <w:rPr>
          <w:spacing w:val="9"/>
          <w:w w:val="90"/>
        </w:rPr>
        <w:t>H</w:t>
      </w:r>
      <w:r>
        <w:rPr>
          <w:spacing w:val="-109"/>
          <w:w w:val="149"/>
        </w:rPr>
        <w:t>¨</w:t>
      </w:r>
      <w:r>
        <w:rPr>
          <w:spacing w:val="8"/>
          <w:w w:val="95"/>
        </w:rPr>
        <w:t>außinger</w:t>
      </w:r>
      <w:r>
        <w:rPr>
          <w:spacing w:val="9"/>
          <w:w w:val="95"/>
        </w:rPr>
        <w:t>,</w:t>
      </w:r>
      <w:r>
        <w:rPr>
          <w:spacing w:val="-12"/>
          <w:w w:val="99"/>
        </w:rPr>
        <w:t xml:space="preserve"> </w:t>
      </w:r>
      <w:r>
        <w:rPr>
          <w:spacing w:val="-2"/>
        </w:rPr>
        <w:t>F.</w:t>
      </w:r>
      <w:r>
        <w:rPr>
          <w:spacing w:val="-13"/>
        </w:rPr>
        <w:t xml:space="preserve"> </w:t>
      </w:r>
      <w:r>
        <w:rPr>
          <w:spacing w:val="-2"/>
        </w:rPr>
        <w:t>B.,</w:t>
      </w:r>
      <w:r>
        <w:rPr>
          <w:spacing w:val="-13"/>
        </w:rPr>
        <w:t xml:space="preserve"> </w:t>
      </w:r>
      <w:r>
        <w:rPr>
          <w:spacing w:val="-2"/>
        </w:rPr>
        <w:t>Fallgatter,</w:t>
      </w:r>
      <w:r>
        <w:rPr>
          <w:spacing w:val="-11"/>
        </w:rPr>
        <w:t xml:space="preserve"> </w:t>
      </w:r>
      <w:r>
        <w:rPr>
          <w:spacing w:val="-2"/>
        </w:rPr>
        <w:t>A.</w:t>
      </w:r>
      <w:r>
        <w:rPr>
          <w:spacing w:val="-13"/>
        </w:rPr>
        <w:t xml:space="preserve"> </w:t>
      </w:r>
      <w:r>
        <w:rPr>
          <w:spacing w:val="-2"/>
        </w:rPr>
        <w:t>J.,</w:t>
      </w:r>
      <w:r>
        <w:rPr>
          <w:spacing w:val="-12"/>
        </w:rPr>
        <w:t xml:space="preserve"> </w:t>
      </w:r>
      <w:r>
        <w:rPr>
          <w:spacing w:val="-2"/>
        </w:rPr>
        <w:t>Giese,</w:t>
      </w:r>
      <w:r>
        <w:rPr>
          <w:spacing w:val="-11"/>
        </w:rPr>
        <w:t xml:space="preserve"> </w:t>
      </w:r>
      <w:r>
        <w:rPr>
          <w:spacing w:val="-2"/>
        </w:rPr>
        <w:t>M.</w:t>
      </w:r>
      <w:r>
        <w:rPr>
          <w:spacing w:val="-13"/>
        </w:rPr>
        <w:t xml:space="preserve"> </w:t>
      </w:r>
      <w:r>
        <w:rPr>
          <w:spacing w:val="-2"/>
        </w:rPr>
        <w:t>A.,</w:t>
      </w:r>
      <w:r>
        <w:rPr>
          <w:spacing w:val="-12"/>
        </w:rPr>
        <w:t xml:space="preserve"> </w:t>
      </w:r>
      <w:r>
        <w:rPr>
          <w:spacing w:val="-2"/>
        </w:rPr>
        <w:t>and</w:t>
      </w:r>
      <w:r>
        <w:rPr>
          <w:spacing w:val="-13"/>
        </w:rPr>
        <w:t xml:space="preserve"> </w:t>
      </w:r>
      <w:r>
        <w:rPr>
          <w:spacing w:val="-2"/>
        </w:rPr>
        <w:t xml:space="preserve">Ehlis, </w:t>
      </w:r>
      <w:r>
        <w:rPr>
          <w:w w:val="95"/>
        </w:rPr>
        <w:t>A.-C. (2014).</w:t>
      </w:r>
      <w:r>
        <w:t xml:space="preserve"> </w:t>
      </w:r>
      <w:r>
        <w:rPr>
          <w:w w:val="95"/>
        </w:rPr>
        <w:t xml:space="preserve">Show me how you walk and i tell you how you feel — a functional near- infrared spectroscopy study on emotion perception based on human gait. </w:t>
      </w:r>
      <w:r>
        <w:rPr>
          <w:i/>
          <w:w w:val="95"/>
        </w:rPr>
        <w:t>NeuroImage</w:t>
      </w:r>
      <w:r>
        <w:rPr>
          <w:w w:val="95"/>
        </w:rPr>
        <w:t xml:space="preserve">, </w:t>
      </w:r>
      <w:r>
        <w:rPr>
          <w:spacing w:val="-2"/>
        </w:rPr>
        <w:t>85:380–390.</w:t>
      </w:r>
      <w:r>
        <w:rPr>
          <w:spacing w:val="22"/>
        </w:rPr>
        <w:t xml:space="preserve"> </w:t>
      </w:r>
      <w:r>
        <w:rPr>
          <w:spacing w:val="-2"/>
        </w:rPr>
        <w:t>Celebrating 20 Years of Functional Near Infrared Spectroscopy (fNIRS).</w:t>
      </w:r>
    </w:p>
    <w:p w14:paraId="0755A135" w14:textId="77777777" w:rsidR="00F675FE" w:rsidRDefault="00000000">
      <w:pPr>
        <w:pStyle w:val="BodyText"/>
        <w:spacing w:before="174" w:line="355" w:lineRule="auto"/>
        <w:ind w:left="374" w:right="1217" w:hanging="235"/>
        <w:jc w:val="both"/>
      </w:pPr>
      <w:bookmarkStart w:id="196" w:name="_bookmark121"/>
      <w:bookmarkEnd w:id="196"/>
      <w:r>
        <w:t>Scholkmann, F., Metz, A. J., and Wolf, M. (2014).</w:t>
      </w:r>
      <w:r>
        <w:rPr>
          <w:spacing w:val="40"/>
        </w:rPr>
        <w:t xml:space="preserve"> </w:t>
      </w:r>
      <w:r>
        <w:t xml:space="preserve">Measuring tissue hemodynamics </w:t>
      </w:r>
      <w:r>
        <w:rPr>
          <w:w w:val="95"/>
        </w:rPr>
        <w:t xml:space="preserve">and oxygenation by continuous-wave functional near-infrared spectroscopy—how ro- </w:t>
      </w:r>
      <w:r>
        <w:t>bust</w:t>
      </w:r>
      <w:r>
        <w:rPr>
          <w:spacing w:val="-13"/>
        </w:rPr>
        <w:t xml:space="preserve"> </w:t>
      </w:r>
      <w:r>
        <w:t>are</w:t>
      </w:r>
      <w:r>
        <w:rPr>
          <w:spacing w:val="-13"/>
        </w:rPr>
        <w:t xml:space="preserve"> </w:t>
      </w:r>
      <w:r>
        <w:t>the</w:t>
      </w:r>
      <w:r>
        <w:rPr>
          <w:spacing w:val="-13"/>
        </w:rPr>
        <w:t xml:space="preserve"> </w:t>
      </w:r>
      <w:r>
        <w:t>different</w:t>
      </w:r>
      <w:r>
        <w:rPr>
          <w:spacing w:val="-13"/>
        </w:rPr>
        <w:t xml:space="preserve"> </w:t>
      </w:r>
      <w:r>
        <w:t>calculation</w:t>
      </w:r>
      <w:r>
        <w:rPr>
          <w:spacing w:val="-13"/>
        </w:rPr>
        <w:t xml:space="preserve"> </w:t>
      </w:r>
      <w:r>
        <w:t>methods</w:t>
      </w:r>
      <w:r>
        <w:rPr>
          <w:spacing w:val="-13"/>
        </w:rPr>
        <w:t xml:space="preserve"> </w:t>
      </w:r>
      <w:r>
        <w:t>against</w:t>
      </w:r>
      <w:r>
        <w:rPr>
          <w:spacing w:val="-13"/>
        </w:rPr>
        <w:t xml:space="preserve"> </w:t>
      </w:r>
      <w:r>
        <w:t>movement</w:t>
      </w:r>
      <w:r>
        <w:rPr>
          <w:spacing w:val="-13"/>
        </w:rPr>
        <w:t xml:space="preserve"> </w:t>
      </w:r>
      <w:r>
        <w:t>artifacts?</w:t>
      </w:r>
      <w:r>
        <w:rPr>
          <w:spacing w:val="31"/>
        </w:rPr>
        <w:t xml:space="preserve"> </w:t>
      </w:r>
      <w:r>
        <w:rPr>
          <w:i/>
        </w:rPr>
        <w:t>Physiological Measurement</w:t>
      </w:r>
      <w:r>
        <w:t>, 35(4):717.</w:t>
      </w:r>
      <w:r>
        <w:rPr>
          <w:spacing w:val="40"/>
        </w:rPr>
        <w:t xml:space="preserve"> </w:t>
      </w:r>
      <w:r>
        <w:t>Publisher:</w:t>
      </w:r>
      <w:r>
        <w:rPr>
          <w:spacing w:val="40"/>
        </w:rPr>
        <w:t xml:space="preserve"> </w:t>
      </w:r>
      <w:r>
        <w:t>IOP Publishing.</w:t>
      </w:r>
    </w:p>
    <w:p w14:paraId="0755A136" w14:textId="77777777" w:rsidR="00F675FE" w:rsidRDefault="00F675FE">
      <w:pPr>
        <w:spacing w:line="355" w:lineRule="auto"/>
        <w:jc w:val="both"/>
        <w:sectPr w:rsidR="00F675FE">
          <w:headerReference w:type="default" r:id="rId132"/>
          <w:footerReference w:type="default" r:id="rId133"/>
          <w:pgSz w:w="12240" w:h="15840"/>
          <w:pgMar w:top="1020" w:right="220" w:bottom="280" w:left="1660" w:header="690" w:footer="0" w:gutter="0"/>
          <w:cols w:space="720"/>
        </w:sectPr>
      </w:pPr>
    </w:p>
    <w:p w14:paraId="0755A137" w14:textId="77777777" w:rsidR="00F675FE" w:rsidRDefault="00F675FE">
      <w:pPr>
        <w:pStyle w:val="BodyText"/>
        <w:rPr>
          <w:sz w:val="21"/>
        </w:rPr>
      </w:pPr>
    </w:p>
    <w:p w14:paraId="0755A138" w14:textId="77777777" w:rsidR="00F675FE" w:rsidRDefault="00000000">
      <w:pPr>
        <w:spacing w:before="117" w:line="355" w:lineRule="auto"/>
        <w:ind w:left="374" w:right="1216" w:hanging="235"/>
        <w:jc w:val="both"/>
        <w:rPr>
          <w:sz w:val="24"/>
        </w:rPr>
      </w:pPr>
      <w:bookmarkStart w:id="197" w:name="_bookmark122"/>
      <w:bookmarkEnd w:id="197"/>
      <w:r>
        <w:rPr>
          <w:sz w:val="24"/>
        </w:rPr>
        <w:t>Seabold,</w:t>
      </w:r>
      <w:r>
        <w:rPr>
          <w:spacing w:val="-6"/>
          <w:sz w:val="24"/>
        </w:rPr>
        <w:t xml:space="preserve"> </w:t>
      </w:r>
      <w:r>
        <w:rPr>
          <w:sz w:val="24"/>
        </w:rPr>
        <w:t>S.</w:t>
      </w:r>
      <w:r>
        <w:rPr>
          <w:spacing w:val="-6"/>
          <w:sz w:val="24"/>
        </w:rPr>
        <w:t xml:space="preserve"> </w:t>
      </w:r>
      <w:r>
        <w:rPr>
          <w:sz w:val="24"/>
        </w:rPr>
        <w:t>and</w:t>
      </w:r>
      <w:r>
        <w:rPr>
          <w:spacing w:val="-6"/>
          <w:sz w:val="24"/>
        </w:rPr>
        <w:t xml:space="preserve"> </w:t>
      </w:r>
      <w:r>
        <w:rPr>
          <w:sz w:val="24"/>
        </w:rPr>
        <w:t>Perktold,</w:t>
      </w:r>
      <w:r>
        <w:rPr>
          <w:spacing w:val="-6"/>
          <w:sz w:val="24"/>
        </w:rPr>
        <w:t xml:space="preserve"> </w:t>
      </w:r>
      <w:r>
        <w:rPr>
          <w:w w:val="105"/>
          <w:sz w:val="24"/>
        </w:rPr>
        <w:t>J.</w:t>
      </w:r>
      <w:r>
        <w:rPr>
          <w:spacing w:val="-9"/>
          <w:w w:val="105"/>
          <w:sz w:val="24"/>
        </w:rPr>
        <w:t xml:space="preserve"> </w:t>
      </w:r>
      <w:r>
        <w:rPr>
          <w:sz w:val="24"/>
        </w:rPr>
        <w:t>(2010). statsmodels: Econometric</w:t>
      </w:r>
      <w:r>
        <w:rPr>
          <w:spacing w:val="-6"/>
          <w:sz w:val="24"/>
        </w:rPr>
        <w:t xml:space="preserve"> </w:t>
      </w:r>
      <w:r>
        <w:rPr>
          <w:sz w:val="24"/>
        </w:rPr>
        <w:t>and</w:t>
      </w:r>
      <w:r>
        <w:rPr>
          <w:spacing w:val="-7"/>
          <w:sz w:val="24"/>
        </w:rPr>
        <w:t xml:space="preserve"> </w:t>
      </w:r>
      <w:r>
        <w:rPr>
          <w:sz w:val="24"/>
        </w:rPr>
        <w:t>statistical</w:t>
      </w:r>
      <w:r>
        <w:rPr>
          <w:spacing w:val="-6"/>
          <w:sz w:val="24"/>
        </w:rPr>
        <w:t xml:space="preserve"> </w:t>
      </w:r>
      <w:r>
        <w:rPr>
          <w:sz w:val="24"/>
        </w:rPr>
        <w:t>modeling with python.</w:t>
      </w:r>
      <w:r>
        <w:rPr>
          <w:spacing w:val="40"/>
          <w:sz w:val="24"/>
        </w:rPr>
        <w:t xml:space="preserve"> </w:t>
      </w:r>
      <w:r>
        <w:rPr>
          <w:sz w:val="24"/>
        </w:rPr>
        <w:t xml:space="preserve">In </w:t>
      </w:r>
      <w:r>
        <w:rPr>
          <w:i/>
          <w:sz w:val="24"/>
        </w:rPr>
        <w:t>9th Python in Science Conference</w:t>
      </w:r>
      <w:r>
        <w:rPr>
          <w:sz w:val="24"/>
        </w:rPr>
        <w:t>.</w:t>
      </w:r>
    </w:p>
    <w:p w14:paraId="0755A139" w14:textId="77777777" w:rsidR="00F675FE" w:rsidRDefault="00000000">
      <w:pPr>
        <w:pStyle w:val="BodyText"/>
        <w:spacing w:before="201" w:line="355" w:lineRule="auto"/>
        <w:ind w:left="374" w:right="1217" w:hanging="235"/>
        <w:jc w:val="both"/>
      </w:pPr>
      <w:bookmarkStart w:id="198" w:name="_bookmark123"/>
      <w:bookmarkEnd w:id="198"/>
      <w:r>
        <w:t xml:space="preserve">Sheehan, M. </w:t>
      </w:r>
      <w:r>
        <w:rPr>
          <w:w w:val="105"/>
        </w:rPr>
        <w:t>J.</w:t>
      </w:r>
      <w:r>
        <w:rPr>
          <w:spacing w:val="-2"/>
          <w:w w:val="105"/>
        </w:rPr>
        <w:t xml:space="preserve"> </w:t>
      </w:r>
      <w:r>
        <w:t>and Nachman, M. W. (2014).</w:t>
      </w:r>
      <w:r>
        <w:rPr>
          <w:spacing w:val="40"/>
        </w:rPr>
        <w:t xml:space="preserve"> </w:t>
      </w:r>
      <w:r>
        <w:t xml:space="preserve">Morphological and population genomic </w:t>
      </w:r>
      <w:r>
        <w:rPr>
          <w:w w:val="95"/>
        </w:rPr>
        <w:t xml:space="preserve">evidence that human faces have evolved to signal individual identity. </w:t>
      </w:r>
      <w:r>
        <w:rPr>
          <w:i/>
          <w:w w:val="95"/>
        </w:rPr>
        <w:t xml:space="preserve">Nature Commu- </w:t>
      </w:r>
      <w:r>
        <w:rPr>
          <w:i/>
        </w:rPr>
        <w:t>nications</w:t>
      </w:r>
      <w:r>
        <w:t>, 5(1):4800.</w:t>
      </w:r>
      <w:r>
        <w:rPr>
          <w:spacing w:val="40"/>
        </w:rPr>
        <w:t xml:space="preserve"> </w:t>
      </w:r>
      <w:r>
        <w:t>Publisher:</w:t>
      </w:r>
      <w:r>
        <w:rPr>
          <w:spacing w:val="40"/>
        </w:rPr>
        <w:t xml:space="preserve"> </w:t>
      </w:r>
      <w:r>
        <w:t>Nature Publishing Group.</w:t>
      </w:r>
    </w:p>
    <w:p w14:paraId="0755A13A" w14:textId="77777777" w:rsidR="00F675FE" w:rsidRDefault="00000000">
      <w:pPr>
        <w:pStyle w:val="BodyText"/>
        <w:spacing w:before="200"/>
        <w:ind w:left="140"/>
        <w:jc w:val="both"/>
      </w:pPr>
      <w:bookmarkStart w:id="199" w:name="_bookmark124"/>
      <w:bookmarkEnd w:id="199"/>
      <w:r>
        <w:rPr>
          <w:w w:val="95"/>
        </w:rPr>
        <w:t>Singh,</w:t>
      </w:r>
      <w:r>
        <w:rPr>
          <w:spacing w:val="4"/>
        </w:rPr>
        <w:t xml:space="preserve"> </w:t>
      </w:r>
      <w:r>
        <w:rPr>
          <w:w w:val="95"/>
        </w:rPr>
        <w:t>A.</w:t>
      </w:r>
      <w:r>
        <w:rPr>
          <w:spacing w:val="1"/>
        </w:rPr>
        <w:t xml:space="preserve"> </w:t>
      </w:r>
      <w:r>
        <w:rPr>
          <w:w w:val="95"/>
        </w:rPr>
        <w:t>K.</w:t>
      </w:r>
      <w:r>
        <w:t xml:space="preserve"> </w:t>
      </w:r>
      <w:r>
        <w:rPr>
          <w:w w:val="95"/>
        </w:rPr>
        <w:t>and</w:t>
      </w:r>
      <w:r>
        <w:rPr>
          <w:spacing w:val="1"/>
        </w:rPr>
        <w:t xml:space="preserve"> </w:t>
      </w:r>
      <w:r>
        <w:rPr>
          <w:w w:val="95"/>
        </w:rPr>
        <w:t>Dan,</w:t>
      </w:r>
      <w:r>
        <w:rPr>
          <w:spacing w:val="4"/>
        </w:rPr>
        <w:t xml:space="preserve"> </w:t>
      </w:r>
      <w:r>
        <w:rPr>
          <w:w w:val="95"/>
        </w:rPr>
        <w:t>I.</w:t>
      </w:r>
      <w:r>
        <w:rPr>
          <w:spacing w:val="1"/>
        </w:rPr>
        <w:t xml:space="preserve"> </w:t>
      </w:r>
      <w:r>
        <w:rPr>
          <w:w w:val="95"/>
        </w:rPr>
        <w:t>(2006).</w:t>
      </w:r>
      <w:r>
        <w:rPr>
          <w:spacing w:val="16"/>
        </w:rPr>
        <w:t xml:space="preserve"> </w:t>
      </w:r>
      <w:r>
        <w:rPr>
          <w:w w:val="95"/>
        </w:rPr>
        <w:t>Exploring</w:t>
      </w:r>
      <w:r>
        <w:rPr>
          <w:spacing w:val="1"/>
        </w:rPr>
        <w:t xml:space="preserve"> </w:t>
      </w:r>
      <w:r>
        <w:rPr>
          <w:w w:val="95"/>
        </w:rPr>
        <w:t>the</w:t>
      </w:r>
      <w:r>
        <w:t xml:space="preserve"> </w:t>
      </w:r>
      <w:r>
        <w:rPr>
          <w:w w:val="95"/>
        </w:rPr>
        <w:t>false</w:t>
      </w:r>
      <w:r>
        <w:rPr>
          <w:spacing w:val="1"/>
        </w:rPr>
        <w:t xml:space="preserve"> </w:t>
      </w:r>
      <w:r>
        <w:rPr>
          <w:w w:val="95"/>
        </w:rPr>
        <w:t>discovery</w:t>
      </w:r>
      <w:r>
        <w:t xml:space="preserve"> </w:t>
      </w:r>
      <w:r>
        <w:rPr>
          <w:w w:val="95"/>
        </w:rPr>
        <w:t>rate</w:t>
      </w:r>
      <w:r>
        <w:rPr>
          <w:spacing w:val="1"/>
        </w:rPr>
        <w:t xml:space="preserve"> </w:t>
      </w:r>
      <w:r>
        <w:rPr>
          <w:w w:val="95"/>
        </w:rPr>
        <w:t>in</w:t>
      </w:r>
      <w:r>
        <w:rPr>
          <w:spacing w:val="1"/>
        </w:rPr>
        <w:t xml:space="preserve"> </w:t>
      </w:r>
      <w:r>
        <w:rPr>
          <w:w w:val="95"/>
        </w:rPr>
        <w:t>multichannel</w:t>
      </w:r>
      <w:r>
        <w:rPr>
          <w:spacing w:val="1"/>
        </w:rPr>
        <w:t xml:space="preserve"> </w:t>
      </w:r>
      <w:r>
        <w:rPr>
          <w:spacing w:val="-2"/>
          <w:w w:val="95"/>
        </w:rPr>
        <w:t>NIRS.</w:t>
      </w:r>
    </w:p>
    <w:p w14:paraId="0755A13B" w14:textId="77777777" w:rsidR="00F675FE" w:rsidRDefault="00000000">
      <w:pPr>
        <w:spacing w:before="156"/>
        <w:ind w:left="374"/>
        <w:jc w:val="both"/>
        <w:rPr>
          <w:sz w:val="24"/>
        </w:rPr>
      </w:pPr>
      <w:r>
        <w:rPr>
          <w:i/>
          <w:sz w:val="24"/>
        </w:rPr>
        <w:t>NeuroImage</w:t>
      </w:r>
      <w:r>
        <w:rPr>
          <w:sz w:val="24"/>
        </w:rPr>
        <w:t>,</w:t>
      </w:r>
      <w:r>
        <w:rPr>
          <w:spacing w:val="43"/>
          <w:sz w:val="24"/>
        </w:rPr>
        <w:t xml:space="preserve"> </w:t>
      </w:r>
      <w:r>
        <w:rPr>
          <w:spacing w:val="-2"/>
          <w:sz w:val="24"/>
        </w:rPr>
        <w:t>33(2):542–549.</w:t>
      </w:r>
    </w:p>
    <w:p w14:paraId="0755A13C" w14:textId="77777777" w:rsidR="00F675FE" w:rsidRDefault="00F675FE">
      <w:pPr>
        <w:pStyle w:val="BodyText"/>
        <w:spacing w:before="4"/>
        <w:rPr>
          <w:sz w:val="26"/>
        </w:rPr>
      </w:pPr>
    </w:p>
    <w:p w14:paraId="0755A13D" w14:textId="77777777" w:rsidR="00F675FE" w:rsidRDefault="00000000">
      <w:pPr>
        <w:pStyle w:val="BodyText"/>
        <w:ind w:left="140"/>
        <w:jc w:val="both"/>
      </w:pPr>
      <w:bookmarkStart w:id="200" w:name="_bookmark125"/>
      <w:bookmarkEnd w:id="200"/>
      <w:r>
        <w:t>Sollfrank,</w:t>
      </w:r>
      <w:r>
        <w:rPr>
          <w:spacing w:val="3"/>
        </w:rPr>
        <w:t xml:space="preserve"> </w:t>
      </w:r>
      <w:r>
        <w:t>T.,</w:t>
      </w:r>
      <w:r>
        <w:rPr>
          <w:spacing w:val="3"/>
        </w:rPr>
        <w:t xml:space="preserve"> </w:t>
      </w:r>
      <w:r>
        <w:t>Kohnen,</w:t>
      </w:r>
      <w:r>
        <w:rPr>
          <w:spacing w:val="3"/>
        </w:rPr>
        <w:t xml:space="preserve"> </w:t>
      </w:r>
      <w:r>
        <w:t>O.,</w:t>
      </w:r>
      <w:r>
        <w:rPr>
          <w:spacing w:val="3"/>
        </w:rPr>
        <w:t xml:space="preserve"> </w:t>
      </w:r>
      <w:r>
        <w:t>Hilfiker,</w:t>
      </w:r>
      <w:r>
        <w:rPr>
          <w:spacing w:val="3"/>
        </w:rPr>
        <w:t xml:space="preserve"> </w:t>
      </w:r>
      <w:r>
        <w:t>P.,</w:t>
      </w:r>
      <w:r>
        <w:rPr>
          <w:spacing w:val="4"/>
        </w:rPr>
        <w:t xml:space="preserve"> </w:t>
      </w:r>
      <w:r>
        <w:t>Kegel,</w:t>
      </w:r>
      <w:r>
        <w:rPr>
          <w:spacing w:val="3"/>
        </w:rPr>
        <w:t xml:space="preserve"> </w:t>
      </w:r>
      <w:r>
        <w:t>L.</w:t>
      </w:r>
      <w:r>
        <w:rPr>
          <w:spacing w:val="2"/>
        </w:rPr>
        <w:t xml:space="preserve"> </w:t>
      </w:r>
      <w:r>
        <w:t>C.,</w:t>
      </w:r>
      <w:r>
        <w:rPr>
          <w:spacing w:val="3"/>
        </w:rPr>
        <w:t xml:space="preserve"> </w:t>
      </w:r>
      <w:r>
        <w:t>Jokeit,</w:t>
      </w:r>
      <w:r>
        <w:rPr>
          <w:spacing w:val="3"/>
        </w:rPr>
        <w:t xml:space="preserve"> </w:t>
      </w:r>
      <w:r>
        <w:t>H.,</w:t>
      </w:r>
      <w:r>
        <w:rPr>
          <w:spacing w:val="4"/>
        </w:rPr>
        <w:t xml:space="preserve"> </w:t>
      </w:r>
      <w:r>
        <w:t>Brugger,</w:t>
      </w:r>
      <w:r>
        <w:rPr>
          <w:spacing w:val="3"/>
        </w:rPr>
        <w:t xml:space="preserve"> </w:t>
      </w:r>
      <w:r>
        <w:t>P.,</w:t>
      </w:r>
      <w:r>
        <w:rPr>
          <w:spacing w:val="3"/>
        </w:rPr>
        <w:t xml:space="preserve"> </w:t>
      </w:r>
      <w:r>
        <w:rPr>
          <w:spacing w:val="-2"/>
        </w:rPr>
        <w:t>Loertscher,</w:t>
      </w:r>
    </w:p>
    <w:p w14:paraId="0755A13E" w14:textId="77777777" w:rsidR="00F675FE" w:rsidRDefault="00000000">
      <w:pPr>
        <w:pStyle w:val="BodyText"/>
        <w:spacing w:before="156" w:line="355" w:lineRule="auto"/>
        <w:ind w:left="374" w:right="1217"/>
        <w:jc w:val="both"/>
      </w:pPr>
      <w:r>
        <w:t>M. L., Rey, A., Mersch, D., Sternagel, J., Weber, M., and Grunwald, T. (2021).</w:t>
      </w:r>
      <w:r>
        <w:rPr>
          <w:spacing w:val="40"/>
        </w:rPr>
        <w:t xml:space="preserve"> </w:t>
      </w:r>
      <w:r>
        <w:t>The Effects of Dynamic and Static Emotional Facial Expressions of Humans and Their Avatars on the EEG: An ERP and ERD/ERS Study.</w:t>
      </w:r>
      <w:r>
        <w:rPr>
          <w:spacing w:val="40"/>
        </w:rPr>
        <w:t xml:space="preserve"> </w:t>
      </w:r>
      <w:r>
        <w:rPr>
          <w:i/>
        </w:rPr>
        <w:t>Frontiers in Neuroscience</w:t>
      </w:r>
      <w:r>
        <w:t>, 15. Publisher:</w:t>
      </w:r>
      <w:r>
        <w:rPr>
          <w:spacing w:val="40"/>
        </w:rPr>
        <w:t xml:space="preserve"> </w:t>
      </w:r>
      <w:r>
        <w:t>Frontiers.</w:t>
      </w:r>
    </w:p>
    <w:p w14:paraId="0755A13F" w14:textId="77777777" w:rsidR="00F675FE" w:rsidRDefault="00000000">
      <w:pPr>
        <w:pStyle w:val="BodyText"/>
        <w:spacing w:before="201" w:line="355" w:lineRule="auto"/>
        <w:ind w:left="374" w:right="1218" w:hanging="235"/>
        <w:jc w:val="both"/>
      </w:pPr>
      <w:bookmarkStart w:id="201" w:name="_bookmark126"/>
      <w:bookmarkEnd w:id="201"/>
      <w:r>
        <w:rPr>
          <w:w w:val="95"/>
        </w:rPr>
        <w:t xml:space="preserve">Tachtsidis, I. and Scholkmann, F. (2016). False positives and false negatives in functional </w:t>
      </w:r>
      <w:r>
        <w:rPr>
          <w:spacing w:val="-2"/>
        </w:rPr>
        <w:t>near-infrared</w:t>
      </w:r>
      <w:r>
        <w:rPr>
          <w:spacing w:val="-11"/>
        </w:rPr>
        <w:t xml:space="preserve"> </w:t>
      </w:r>
      <w:r>
        <w:rPr>
          <w:spacing w:val="-2"/>
        </w:rPr>
        <w:t>spectroscopy:</w:t>
      </w:r>
      <w:r>
        <w:t xml:space="preserve"> </w:t>
      </w:r>
      <w:r>
        <w:rPr>
          <w:spacing w:val="-2"/>
        </w:rPr>
        <w:t>issues,</w:t>
      </w:r>
      <w:r>
        <w:rPr>
          <w:spacing w:val="-10"/>
        </w:rPr>
        <w:t xml:space="preserve"> </w:t>
      </w:r>
      <w:r>
        <w:rPr>
          <w:spacing w:val="-2"/>
        </w:rPr>
        <w:t>challenges,</w:t>
      </w:r>
      <w:r>
        <w:rPr>
          <w:spacing w:val="-10"/>
        </w:rPr>
        <w:t xml:space="preserve"> </w:t>
      </w:r>
      <w:r>
        <w:rPr>
          <w:spacing w:val="-2"/>
        </w:rPr>
        <w:t>and</w:t>
      </w:r>
      <w:r>
        <w:rPr>
          <w:spacing w:val="-11"/>
        </w:rPr>
        <w:t xml:space="preserve"> </w:t>
      </w:r>
      <w:r>
        <w:rPr>
          <w:spacing w:val="-2"/>
        </w:rPr>
        <w:t>the</w:t>
      </w:r>
      <w:r>
        <w:rPr>
          <w:spacing w:val="-11"/>
        </w:rPr>
        <w:t xml:space="preserve"> </w:t>
      </w:r>
      <w:r>
        <w:rPr>
          <w:spacing w:val="-2"/>
        </w:rPr>
        <w:t>way</w:t>
      </w:r>
      <w:r>
        <w:rPr>
          <w:spacing w:val="-11"/>
        </w:rPr>
        <w:t xml:space="preserve"> </w:t>
      </w:r>
      <w:r>
        <w:rPr>
          <w:spacing w:val="-2"/>
        </w:rPr>
        <w:t>forward.</w:t>
      </w:r>
      <w:r>
        <w:rPr>
          <w:spacing w:val="13"/>
        </w:rPr>
        <w:t xml:space="preserve"> </w:t>
      </w:r>
      <w:r>
        <w:rPr>
          <w:i/>
          <w:spacing w:val="-2"/>
        </w:rPr>
        <w:t>Neurophotonics</w:t>
      </w:r>
      <w:r>
        <w:rPr>
          <w:spacing w:val="-2"/>
        </w:rPr>
        <w:t xml:space="preserve">, </w:t>
      </w:r>
      <w:r>
        <w:t>3(3):031405.</w:t>
      </w:r>
      <w:r>
        <w:rPr>
          <w:spacing w:val="40"/>
        </w:rPr>
        <w:t xml:space="preserve"> </w:t>
      </w:r>
      <w:r>
        <w:t>Publisher:</w:t>
      </w:r>
      <w:r>
        <w:rPr>
          <w:spacing w:val="40"/>
        </w:rPr>
        <w:t xml:space="preserve"> </w:t>
      </w:r>
      <w:r>
        <w:t>SPIE.</w:t>
      </w:r>
    </w:p>
    <w:p w14:paraId="0755A140" w14:textId="77777777" w:rsidR="00F675FE" w:rsidRDefault="00000000">
      <w:pPr>
        <w:pStyle w:val="BodyText"/>
        <w:spacing w:before="200"/>
        <w:ind w:left="140"/>
        <w:jc w:val="both"/>
      </w:pPr>
      <w:bookmarkStart w:id="202" w:name="_bookmark127"/>
      <w:bookmarkEnd w:id="202"/>
      <w:r>
        <w:t>Tak,</w:t>
      </w:r>
      <w:r>
        <w:rPr>
          <w:spacing w:val="-15"/>
        </w:rPr>
        <w:t xml:space="preserve"> </w:t>
      </w:r>
      <w:r>
        <w:t>S.</w:t>
      </w:r>
      <w:r>
        <w:rPr>
          <w:spacing w:val="-14"/>
        </w:rPr>
        <w:t xml:space="preserve"> </w:t>
      </w:r>
      <w:r>
        <w:t>and</w:t>
      </w:r>
      <w:r>
        <w:rPr>
          <w:spacing w:val="-15"/>
        </w:rPr>
        <w:t xml:space="preserve"> </w:t>
      </w:r>
      <w:r>
        <w:t>Ye,</w:t>
      </w:r>
      <w:r>
        <w:rPr>
          <w:spacing w:val="-12"/>
        </w:rPr>
        <w:t xml:space="preserve"> </w:t>
      </w:r>
      <w:r>
        <w:rPr>
          <w:w w:val="105"/>
        </w:rPr>
        <w:t>J.</w:t>
      </w:r>
      <w:r>
        <w:rPr>
          <w:spacing w:val="-16"/>
          <w:w w:val="105"/>
        </w:rPr>
        <w:t xml:space="preserve"> </w:t>
      </w:r>
      <w:r>
        <w:t>C.</w:t>
      </w:r>
      <w:r>
        <w:rPr>
          <w:spacing w:val="-14"/>
        </w:rPr>
        <w:t xml:space="preserve"> </w:t>
      </w:r>
      <w:r>
        <w:t>(2014).</w:t>
      </w:r>
      <w:r>
        <w:rPr>
          <w:spacing w:val="-2"/>
        </w:rPr>
        <w:t xml:space="preserve"> </w:t>
      </w:r>
      <w:r>
        <w:t>Statistical</w:t>
      </w:r>
      <w:r>
        <w:rPr>
          <w:spacing w:val="-15"/>
        </w:rPr>
        <w:t xml:space="preserve"> </w:t>
      </w:r>
      <w:r>
        <w:t>analysis</w:t>
      </w:r>
      <w:r>
        <w:rPr>
          <w:spacing w:val="-14"/>
        </w:rPr>
        <w:t xml:space="preserve"> </w:t>
      </w:r>
      <w:r>
        <w:t>of</w:t>
      </w:r>
      <w:r>
        <w:rPr>
          <w:spacing w:val="-15"/>
        </w:rPr>
        <w:t xml:space="preserve"> </w:t>
      </w:r>
      <w:r>
        <w:t>fNIRS</w:t>
      </w:r>
      <w:r>
        <w:rPr>
          <w:spacing w:val="-14"/>
        </w:rPr>
        <w:t xml:space="preserve"> </w:t>
      </w:r>
      <w:r>
        <w:t>data:</w:t>
      </w:r>
      <w:r>
        <w:rPr>
          <w:spacing w:val="9"/>
        </w:rPr>
        <w:t xml:space="preserve"> </w:t>
      </w:r>
      <w:r>
        <w:t>A</w:t>
      </w:r>
      <w:r>
        <w:rPr>
          <w:spacing w:val="-15"/>
        </w:rPr>
        <w:t xml:space="preserve"> </w:t>
      </w:r>
      <w:r>
        <w:t>comprehensive</w:t>
      </w:r>
      <w:r>
        <w:rPr>
          <w:spacing w:val="-14"/>
        </w:rPr>
        <w:t xml:space="preserve"> </w:t>
      </w:r>
      <w:r>
        <w:rPr>
          <w:spacing w:val="-2"/>
        </w:rPr>
        <w:t>review.</w:t>
      </w:r>
    </w:p>
    <w:p w14:paraId="0755A141" w14:textId="77777777" w:rsidR="00F675FE" w:rsidRDefault="00000000">
      <w:pPr>
        <w:spacing w:before="156"/>
        <w:ind w:left="374"/>
        <w:jc w:val="both"/>
        <w:rPr>
          <w:sz w:val="24"/>
        </w:rPr>
      </w:pPr>
      <w:r>
        <w:rPr>
          <w:i/>
          <w:sz w:val="24"/>
        </w:rPr>
        <w:t>NeuroImage</w:t>
      </w:r>
      <w:r>
        <w:rPr>
          <w:sz w:val="24"/>
        </w:rPr>
        <w:t>,</w:t>
      </w:r>
      <w:r>
        <w:rPr>
          <w:spacing w:val="43"/>
          <w:sz w:val="24"/>
        </w:rPr>
        <w:t xml:space="preserve"> </w:t>
      </w:r>
      <w:r>
        <w:rPr>
          <w:spacing w:val="-2"/>
          <w:sz w:val="24"/>
        </w:rPr>
        <w:t>85:72–91.</w:t>
      </w:r>
    </w:p>
    <w:p w14:paraId="0755A142" w14:textId="77777777" w:rsidR="00F675FE" w:rsidRDefault="00F675FE">
      <w:pPr>
        <w:pStyle w:val="BodyText"/>
        <w:spacing w:before="4"/>
        <w:rPr>
          <w:sz w:val="26"/>
        </w:rPr>
      </w:pPr>
    </w:p>
    <w:p w14:paraId="0755A143" w14:textId="77777777" w:rsidR="00F675FE" w:rsidRDefault="00000000">
      <w:pPr>
        <w:pStyle w:val="BodyText"/>
        <w:spacing w:line="355" w:lineRule="auto"/>
        <w:ind w:left="374" w:right="1217" w:hanging="235"/>
        <w:jc w:val="both"/>
      </w:pPr>
      <w:bookmarkStart w:id="203" w:name="_bookmark128"/>
      <w:bookmarkEnd w:id="203"/>
      <w:r>
        <w:t>Underwood, R., Tolmeijer, E., Wibroe, J., Peters, E., and Mason, L. (2021).</w:t>
      </w:r>
      <w:r>
        <w:rPr>
          <w:spacing w:val="37"/>
        </w:rPr>
        <w:t xml:space="preserve"> </w:t>
      </w:r>
      <w:r>
        <w:t xml:space="preserve">Networks </w:t>
      </w:r>
      <w:r>
        <w:rPr>
          <w:w w:val="95"/>
        </w:rPr>
        <w:t>underpinning emotion:</w:t>
      </w:r>
      <w:r>
        <w:rPr>
          <w:spacing w:val="38"/>
        </w:rPr>
        <w:t xml:space="preserve"> </w:t>
      </w:r>
      <w:r>
        <w:rPr>
          <w:w w:val="95"/>
        </w:rPr>
        <w:t xml:space="preserve">A systematic review and synthesis of functional and effective </w:t>
      </w:r>
      <w:r>
        <w:t>connectivity.</w:t>
      </w:r>
      <w:r>
        <w:rPr>
          <w:spacing w:val="40"/>
        </w:rPr>
        <w:t xml:space="preserve"> </w:t>
      </w:r>
      <w:r>
        <w:rPr>
          <w:i/>
        </w:rPr>
        <w:t>Neuroimage</w:t>
      </w:r>
      <w:r>
        <w:t>, 243:118486.</w:t>
      </w:r>
    </w:p>
    <w:p w14:paraId="0755A144" w14:textId="77777777" w:rsidR="00F675FE" w:rsidRDefault="00000000">
      <w:pPr>
        <w:pStyle w:val="BodyText"/>
        <w:spacing w:before="201" w:line="355" w:lineRule="auto"/>
        <w:ind w:left="374" w:right="1215" w:hanging="235"/>
        <w:jc w:val="both"/>
      </w:pPr>
      <w:bookmarkStart w:id="204" w:name="_bookmark129"/>
      <w:bookmarkEnd w:id="204"/>
      <w:r>
        <w:t xml:space="preserve">Weisenbach, S. L., Rapport, L. J., Briceno, E. M., Haase, B. D., Vederman, A. C., Bieliauskas, L. A., Welsh, R. C., Starkman, M. N., McInnis, M. G., Zubieta, J.-K., </w:t>
      </w:r>
      <w:r>
        <w:rPr>
          <w:w w:val="95"/>
        </w:rPr>
        <w:t>and</w:t>
      </w:r>
      <w:r>
        <w:rPr>
          <w:spacing w:val="-3"/>
          <w:w w:val="95"/>
        </w:rPr>
        <w:t xml:space="preserve"> </w:t>
      </w:r>
      <w:r>
        <w:rPr>
          <w:w w:val="95"/>
        </w:rPr>
        <w:t>Langenecker,</w:t>
      </w:r>
      <w:r>
        <w:rPr>
          <w:spacing w:val="-1"/>
          <w:w w:val="95"/>
        </w:rPr>
        <w:t xml:space="preserve"> </w:t>
      </w:r>
      <w:r>
        <w:rPr>
          <w:w w:val="95"/>
        </w:rPr>
        <w:t>S.</w:t>
      </w:r>
      <w:r>
        <w:rPr>
          <w:spacing w:val="-3"/>
          <w:w w:val="95"/>
        </w:rPr>
        <w:t xml:space="preserve"> </w:t>
      </w:r>
      <w:r>
        <w:rPr>
          <w:w w:val="95"/>
        </w:rPr>
        <w:t>A.</w:t>
      </w:r>
      <w:r>
        <w:rPr>
          <w:spacing w:val="-3"/>
          <w:w w:val="95"/>
        </w:rPr>
        <w:t xml:space="preserve"> </w:t>
      </w:r>
      <w:r>
        <w:rPr>
          <w:w w:val="95"/>
        </w:rPr>
        <w:t>(2014). Reduced</w:t>
      </w:r>
      <w:r>
        <w:rPr>
          <w:spacing w:val="-3"/>
          <w:w w:val="95"/>
        </w:rPr>
        <w:t xml:space="preserve"> </w:t>
      </w:r>
      <w:r>
        <w:rPr>
          <w:w w:val="95"/>
        </w:rPr>
        <w:t>emotion</w:t>
      </w:r>
      <w:r>
        <w:rPr>
          <w:spacing w:val="-3"/>
          <w:w w:val="95"/>
        </w:rPr>
        <w:t xml:space="preserve"> </w:t>
      </w:r>
      <w:r>
        <w:rPr>
          <w:w w:val="95"/>
        </w:rPr>
        <w:t>processing</w:t>
      </w:r>
      <w:r>
        <w:rPr>
          <w:spacing w:val="-3"/>
          <w:w w:val="95"/>
        </w:rPr>
        <w:t xml:space="preserve"> </w:t>
      </w:r>
      <w:r>
        <w:rPr>
          <w:w w:val="95"/>
        </w:rPr>
        <w:t>efficiency</w:t>
      </w:r>
      <w:r>
        <w:rPr>
          <w:spacing w:val="-3"/>
          <w:w w:val="95"/>
        </w:rPr>
        <w:t xml:space="preserve"> </w:t>
      </w:r>
      <w:r>
        <w:rPr>
          <w:w w:val="95"/>
        </w:rPr>
        <w:t>in</w:t>
      </w:r>
      <w:r>
        <w:rPr>
          <w:spacing w:val="-3"/>
          <w:w w:val="95"/>
        </w:rPr>
        <w:t xml:space="preserve"> </w:t>
      </w:r>
      <w:r>
        <w:rPr>
          <w:w w:val="95"/>
        </w:rPr>
        <w:t>healthy</w:t>
      </w:r>
      <w:r>
        <w:rPr>
          <w:spacing w:val="-3"/>
          <w:w w:val="95"/>
        </w:rPr>
        <w:t xml:space="preserve"> </w:t>
      </w:r>
      <w:r>
        <w:rPr>
          <w:w w:val="95"/>
        </w:rPr>
        <w:t xml:space="preserve">males </w:t>
      </w:r>
      <w:r>
        <w:t>relative to females.</w:t>
      </w:r>
      <w:r>
        <w:rPr>
          <w:spacing w:val="40"/>
        </w:rPr>
        <w:t xml:space="preserve"> </w:t>
      </w:r>
      <w:r>
        <w:rPr>
          <w:i/>
        </w:rPr>
        <w:t>Social Cognitive and Affective Neuroscience</w:t>
      </w:r>
      <w:r>
        <w:t>, 9(3):316–325.</w:t>
      </w:r>
    </w:p>
    <w:p w14:paraId="0755A145" w14:textId="77777777" w:rsidR="00F675FE" w:rsidRDefault="00F675FE">
      <w:pPr>
        <w:spacing w:line="355" w:lineRule="auto"/>
        <w:jc w:val="both"/>
        <w:sectPr w:rsidR="00F675FE">
          <w:headerReference w:type="default" r:id="rId134"/>
          <w:footerReference w:type="default" r:id="rId135"/>
          <w:pgSz w:w="12240" w:h="15840"/>
          <w:pgMar w:top="1020" w:right="220" w:bottom="280" w:left="1660" w:header="690" w:footer="0" w:gutter="0"/>
          <w:cols w:space="720"/>
        </w:sectPr>
      </w:pPr>
    </w:p>
    <w:p w14:paraId="0755A146" w14:textId="77777777" w:rsidR="00F675FE" w:rsidRDefault="00F675FE">
      <w:pPr>
        <w:pStyle w:val="BodyText"/>
        <w:rPr>
          <w:sz w:val="21"/>
        </w:rPr>
      </w:pPr>
    </w:p>
    <w:p w14:paraId="0755A147" w14:textId="77777777" w:rsidR="00F675FE" w:rsidRDefault="00000000">
      <w:pPr>
        <w:pStyle w:val="BodyText"/>
        <w:spacing w:before="117" w:line="355" w:lineRule="auto"/>
        <w:ind w:left="374" w:right="1216" w:hanging="235"/>
        <w:jc w:val="both"/>
      </w:pPr>
      <w:bookmarkStart w:id="205" w:name="_bookmark130"/>
      <w:bookmarkEnd w:id="205"/>
      <w:r>
        <w:t>Westgarth,</w:t>
      </w:r>
      <w:r>
        <w:rPr>
          <w:spacing w:val="40"/>
        </w:rPr>
        <w:t xml:space="preserve"> </w:t>
      </w:r>
      <w:r>
        <w:t>M.</w:t>
      </w:r>
      <w:r>
        <w:rPr>
          <w:spacing w:val="34"/>
        </w:rPr>
        <w:t xml:space="preserve"> </w:t>
      </w:r>
      <w:r>
        <w:t>M.</w:t>
      </w:r>
      <w:r>
        <w:rPr>
          <w:spacing w:val="35"/>
        </w:rPr>
        <w:t xml:space="preserve"> </w:t>
      </w:r>
      <w:r>
        <w:t>P.,</w:t>
      </w:r>
      <w:r>
        <w:rPr>
          <w:spacing w:val="40"/>
        </w:rPr>
        <w:t xml:space="preserve"> </w:t>
      </w:r>
      <w:r>
        <w:t>Hogan,</w:t>
      </w:r>
      <w:r>
        <w:rPr>
          <w:spacing w:val="40"/>
        </w:rPr>
        <w:t xml:space="preserve"> </w:t>
      </w:r>
      <w:r>
        <w:t>C.</w:t>
      </w:r>
      <w:r>
        <w:rPr>
          <w:spacing w:val="34"/>
        </w:rPr>
        <w:t xml:space="preserve"> </w:t>
      </w:r>
      <w:r>
        <w:t>A.,</w:t>
      </w:r>
      <w:r>
        <w:rPr>
          <w:spacing w:val="40"/>
        </w:rPr>
        <w:t xml:space="preserve"> </w:t>
      </w:r>
      <w:r>
        <w:t>Neumann,</w:t>
      </w:r>
      <w:r>
        <w:rPr>
          <w:spacing w:val="40"/>
        </w:rPr>
        <w:t xml:space="preserve"> </w:t>
      </w:r>
      <w:r>
        <w:t>D.</w:t>
      </w:r>
      <w:r>
        <w:rPr>
          <w:spacing w:val="34"/>
        </w:rPr>
        <w:t xml:space="preserve"> </w:t>
      </w:r>
      <w:r>
        <w:t>L.,</w:t>
      </w:r>
      <w:r>
        <w:rPr>
          <w:spacing w:val="40"/>
        </w:rPr>
        <w:t xml:space="preserve"> </w:t>
      </w:r>
      <w:r>
        <w:t>and</w:t>
      </w:r>
      <w:r>
        <w:rPr>
          <w:spacing w:val="34"/>
        </w:rPr>
        <w:t xml:space="preserve"> </w:t>
      </w:r>
      <w:r>
        <w:t>Shum,</w:t>
      </w:r>
      <w:r>
        <w:rPr>
          <w:spacing w:val="40"/>
        </w:rPr>
        <w:t xml:space="preserve"> </w:t>
      </w:r>
      <w:r>
        <w:t>D.</w:t>
      </w:r>
      <w:r>
        <w:rPr>
          <w:spacing w:val="35"/>
        </w:rPr>
        <w:t xml:space="preserve"> </w:t>
      </w:r>
      <w:r>
        <w:t>H.</w:t>
      </w:r>
      <w:r>
        <w:rPr>
          <w:spacing w:val="34"/>
        </w:rPr>
        <w:t xml:space="preserve"> </w:t>
      </w:r>
      <w:r>
        <w:t>K.</w:t>
      </w:r>
      <w:r>
        <w:rPr>
          <w:spacing w:val="34"/>
        </w:rPr>
        <w:t xml:space="preserve"> </w:t>
      </w:r>
      <w:r>
        <w:t>(2021). A</w:t>
      </w:r>
      <w:r>
        <w:rPr>
          <w:spacing w:val="-5"/>
        </w:rPr>
        <w:t xml:space="preserve"> </w:t>
      </w:r>
      <w:r>
        <w:t>systematic</w:t>
      </w:r>
      <w:r>
        <w:rPr>
          <w:spacing w:val="-5"/>
        </w:rPr>
        <w:t xml:space="preserve"> </w:t>
      </w:r>
      <w:r>
        <w:t>review</w:t>
      </w:r>
      <w:r>
        <w:rPr>
          <w:spacing w:val="-5"/>
        </w:rPr>
        <w:t xml:space="preserve"> </w:t>
      </w:r>
      <w:r>
        <w:t>of</w:t>
      </w:r>
      <w:r>
        <w:rPr>
          <w:spacing w:val="-5"/>
        </w:rPr>
        <w:t xml:space="preserve"> </w:t>
      </w:r>
      <w:r>
        <w:t>studies</w:t>
      </w:r>
      <w:r>
        <w:rPr>
          <w:spacing w:val="-5"/>
        </w:rPr>
        <w:t xml:space="preserve"> </w:t>
      </w:r>
      <w:r>
        <w:t>that</w:t>
      </w:r>
      <w:r>
        <w:rPr>
          <w:spacing w:val="-5"/>
        </w:rPr>
        <w:t xml:space="preserve"> </w:t>
      </w:r>
      <w:r>
        <w:t>used</w:t>
      </w:r>
      <w:r>
        <w:rPr>
          <w:spacing w:val="-5"/>
        </w:rPr>
        <w:t xml:space="preserve"> </w:t>
      </w:r>
      <w:r>
        <w:t>NIRS</w:t>
      </w:r>
      <w:r>
        <w:rPr>
          <w:spacing w:val="-5"/>
        </w:rPr>
        <w:t xml:space="preserve"> </w:t>
      </w:r>
      <w:r>
        <w:t>to</w:t>
      </w:r>
      <w:r>
        <w:rPr>
          <w:spacing w:val="-5"/>
        </w:rPr>
        <w:t xml:space="preserve"> </w:t>
      </w:r>
      <w:r>
        <w:t>measure</w:t>
      </w:r>
      <w:r>
        <w:rPr>
          <w:spacing w:val="-5"/>
        </w:rPr>
        <w:t xml:space="preserve"> </w:t>
      </w:r>
      <w:r>
        <w:t>neural</w:t>
      </w:r>
      <w:r>
        <w:rPr>
          <w:spacing w:val="-5"/>
        </w:rPr>
        <w:t xml:space="preserve"> </w:t>
      </w:r>
      <w:r>
        <w:t>activation</w:t>
      </w:r>
      <w:r>
        <w:rPr>
          <w:spacing w:val="-6"/>
        </w:rPr>
        <w:t xml:space="preserve"> </w:t>
      </w:r>
      <w:r>
        <w:t xml:space="preserve">during </w:t>
      </w:r>
      <w:r>
        <w:rPr>
          <w:spacing w:val="-2"/>
        </w:rPr>
        <w:t>emotion</w:t>
      </w:r>
      <w:r>
        <w:rPr>
          <w:spacing w:val="-9"/>
        </w:rPr>
        <w:t xml:space="preserve"> </w:t>
      </w:r>
      <w:r>
        <w:rPr>
          <w:spacing w:val="-2"/>
        </w:rPr>
        <w:t>processing</w:t>
      </w:r>
      <w:r>
        <w:rPr>
          <w:spacing w:val="-9"/>
        </w:rPr>
        <w:t xml:space="preserve"> </w:t>
      </w:r>
      <w:r>
        <w:rPr>
          <w:spacing w:val="-2"/>
        </w:rPr>
        <w:t>in</w:t>
      </w:r>
      <w:r>
        <w:rPr>
          <w:spacing w:val="-9"/>
        </w:rPr>
        <w:t xml:space="preserve"> </w:t>
      </w:r>
      <w:r>
        <w:rPr>
          <w:spacing w:val="-2"/>
        </w:rPr>
        <w:t>healthy</w:t>
      </w:r>
      <w:r>
        <w:rPr>
          <w:spacing w:val="-9"/>
        </w:rPr>
        <w:t xml:space="preserve"> </w:t>
      </w:r>
      <w:r>
        <w:rPr>
          <w:spacing w:val="-2"/>
        </w:rPr>
        <w:t xml:space="preserve">individuals. </w:t>
      </w:r>
      <w:r>
        <w:rPr>
          <w:i/>
          <w:spacing w:val="-2"/>
        </w:rPr>
        <w:t>Social</w:t>
      </w:r>
      <w:r>
        <w:rPr>
          <w:i/>
          <w:spacing w:val="-3"/>
        </w:rPr>
        <w:t xml:space="preserve"> </w:t>
      </w:r>
      <w:r>
        <w:rPr>
          <w:i/>
          <w:spacing w:val="-2"/>
        </w:rPr>
        <w:t>Cognitive</w:t>
      </w:r>
      <w:r>
        <w:rPr>
          <w:i/>
          <w:spacing w:val="-3"/>
        </w:rPr>
        <w:t xml:space="preserve"> </w:t>
      </w:r>
      <w:r>
        <w:rPr>
          <w:i/>
          <w:spacing w:val="-2"/>
        </w:rPr>
        <w:t>and</w:t>
      </w:r>
      <w:r>
        <w:rPr>
          <w:i/>
          <w:spacing w:val="-3"/>
        </w:rPr>
        <w:t xml:space="preserve"> </w:t>
      </w:r>
      <w:r>
        <w:rPr>
          <w:i/>
          <w:spacing w:val="-2"/>
        </w:rPr>
        <w:t>Affective</w:t>
      </w:r>
      <w:r>
        <w:rPr>
          <w:i/>
          <w:spacing w:val="-3"/>
        </w:rPr>
        <w:t xml:space="preserve"> </w:t>
      </w:r>
      <w:r>
        <w:rPr>
          <w:i/>
          <w:spacing w:val="-2"/>
        </w:rPr>
        <w:t>Neuroscience</w:t>
      </w:r>
      <w:r>
        <w:rPr>
          <w:spacing w:val="-2"/>
        </w:rPr>
        <w:t>, 16(4):345–369.</w:t>
      </w:r>
    </w:p>
    <w:p w14:paraId="0755A148" w14:textId="77777777" w:rsidR="00F675FE" w:rsidRDefault="00000000">
      <w:pPr>
        <w:pStyle w:val="BodyText"/>
        <w:spacing w:before="201" w:line="355" w:lineRule="auto"/>
        <w:ind w:left="374" w:right="1218" w:hanging="235"/>
        <w:jc w:val="both"/>
      </w:pPr>
      <w:bookmarkStart w:id="206" w:name="_bookmark131"/>
      <w:bookmarkEnd w:id="206"/>
      <w:r>
        <w:rPr>
          <w:w w:val="95"/>
        </w:rPr>
        <w:t>Willis, J. and Todorov, A. (2006). First impressions:</w:t>
      </w:r>
      <w:r>
        <w:rPr>
          <w:spacing w:val="33"/>
        </w:rPr>
        <w:t xml:space="preserve"> </w:t>
      </w:r>
      <w:r>
        <w:rPr>
          <w:w w:val="95"/>
        </w:rPr>
        <w:t xml:space="preserve">Making up your mind after a 100-ms </w:t>
      </w:r>
      <w:r>
        <w:rPr>
          <w:w w:val="105"/>
        </w:rPr>
        <w:t>exposure</w:t>
      </w:r>
      <w:r>
        <w:rPr>
          <w:spacing w:val="-13"/>
          <w:w w:val="105"/>
        </w:rPr>
        <w:t xml:space="preserve"> </w:t>
      </w:r>
      <w:r>
        <w:rPr>
          <w:w w:val="105"/>
        </w:rPr>
        <w:t>to</w:t>
      </w:r>
      <w:r>
        <w:rPr>
          <w:spacing w:val="-13"/>
          <w:w w:val="105"/>
        </w:rPr>
        <w:t xml:space="preserve"> </w:t>
      </w:r>
      <w:r>
        <w:rPr>
          <w:w w:val="105"/>
        </w:rPr>
        <w:t>a</w:t>
      </w:r>
      <w:r>
        <w:rPr>
          <w:spacing w:val="-13"/>
          <w:w w:val="105"/>
        </w:rPr>
        <w:t xml:space="preserve"> </w:t>
      </w:r>
      <w:r>
        <w:rPr>
          <w:w w:val="105"/>
        </w:rPr>
        <w:t>face.</w:t>
      </w:r>
      <w:r>
        <w:rPr>
          <w:spacing w:val="4"/>
          <w:w w:val="105"/>
        </w:rPr>
        <w:t xml:space="preserve"> </w:t>
      </w:r>
      <w:r>
        <w:rPr>
          <w:i/>
          <w:w w:val="105"/>
        </w:rPr>
        <w:t>Psychological</w:t>
      </w:r>
      <w:r>
        <w:rPr>
          <w:i/>
          <w:spacing w:val="-9"/>
          <w:w w:val="105"/>
        </w:rPr>
        <w:t xml:space="preserve"> </w:t>
      </w:r>
      <w:r>
        <w:rPr>
          <w:i/>
          <w:w w:val="105"/>
        </w:rPr>
        <w:t>Science</w:t>
      </w:r>
      <w:r>
        <w:rPr>
          <w:w w:val="105"/>
        </w:rPr>
        <w:t>,</w:t>
      </w:r>
      <w:r>
        <w:rPr>
          <w:spacing w:val="-13"/>
          <w:w w:val="105"/>
        </w:rPr>
        <w:t xml:space="preserve"> </w:t>
      </w:r>
      <w:r>
        <w:rPr>
          <w:w w:val="105"/>
        </w:rPr>
        <w:t>17(7):592–598.</w:t>
      </w:r>
      <w:r>
        <w:rPr>
          <w:spacing w:val="4"/>
          <w:w w:val="105"/>
        </w:rPr>
        <w:t xml:space="preserve"> </w:t>
      </w:r>
      <w:r>
        <w:rPr>
          <w:w w:val="105"/>
        </w:rPr>
        <w:t>PMID:</w:t>
      </w:r>
      <w:r>
        <w:rPr>
          <w:spacing w:val="-12"/>
          <w:w w:val="105"/>
        </w:rPr>
        <w:t xml:space="preserve"> </w:t>
      </w:r>
      <w:r>
        <w:rPr>
          <w:w w:val="105"/>
        </w:rPr>
        <w:t>16866745.</w:t>
      </w:r>
    </w:p>
    <w:p w14:paraId="0755A149" w14:textId="77777777" w:rsidR="00F675FE" w:rsidRDefault="00000000">
      <w:pPr>
        <w:pStyle w:val="BodyText"/>
        <w:spacing w:before="200" w:line="355" w:lineRule="auto"/>
        <w:ind w:left="374" w:right="1216" w:hanging="235"/>
        <w:jc w:val="both"/>
      </w:pPr>
      <w:bookmarkStart w:id="207" w:name="_bookmark132"/>
      <w:bookmarkEnd w:id="207"/>
      <w:r>
        <w:t>Xu, G., Zhang, M., Wang, Y., Liu, Z., Huo, C., Li, Z., and Huo, M. (2017).</w:t>
      </w:r>
      <w:r>
        <w:rPr>
          <w:spacing w:val="31"/>
        </w:rPr>
        <w:t xml:space="preserve"> </w:t>
      </w:r>
      <w:r>
        <w:t>Functional connectivity</w:t>
      </w:r>
      <w:r>
        <w:rPr>
          <w:spacing w:val="-6"/>
        </w:rPr>
        <w:t xml:space="preserve"> </w:t>
      </w:r>
      <w:r>
        <w:t>analysis</w:t>
      </w:r>
      <w:r>
        <w:rPr>
          <w:spacing w:val="-6"/>
        </w:rPr>
        <w:t xml:space="preserve"> </w:t>
      </w:r>
      <w:r>
        <w:t>of</w:t>
      </w:r>
      <w:r>
        <w:rPr>
          <w:spacing w:val="-6"/>
        </w:rPr>
        <w:t xml:space="preserve"> </w:t>
      </w:r>
      <w:r>
        <w:t>distracted</w:t>
      </w:r>
      <w:r>
        <w:rPr>
          <w:spacing w:val="-6"/>
        </w:rPr>
        <w:t xml:space="preserve"> </w:t>
      </w:r>
      <w:r>
        <w:t>drivers</w:t>
      </w:r>
      <w:r>
        <w:rPr>
          <w:spacing w:val="-6"/>
        </w:rPr>
        <w:t xml:space="preserve"> </w:t>
      </w:r>
      <w:r>
        <w:t>based</w:t>
      </w:r>
      <w:r>
        <w:rPr>
          <w:spacing w:val="-6"/>
        </w:rPr>
        <w:t xml:space="preserve"> </w:t>
      </w:r>
      <w:r>
        <w:t>on</w:t>
      </w:r>
      <w:r>
        <w:rPr>
          <w:spacing w:val="-6"/>
        </w:rPr>
        <w:t xml:space="preserve"> </w:t>
      </w:r>
      <w:r>
        <w:t>the</w:t>
      </w:r>
      <w:r>
        <w:rPr>
          <w:spacing w:val="-6"/>
        </w:rPr>
        <w:t xml:space="preserve"> </w:t>
      </w:r>
      <w:r>
        <w:t>wavelet</w:t>
      </w:r>
      <w:r>
        <w:rPr>
          <w:spacing w:val="-6"/>
        </w:rPr>
        <w:t xml:space="preserve"> </w:t>
      </w:r>
      <w:r>
        <w:t>phase</w:t>
      </w:r>
      <w:r>
        <w:rPr>
          <w:spacing w:val="-6"/>
        </w:rPr>
        <w:t xml:space="preserve"> </w:t>
      </w:r>
      <w:r>
        <w:t>coherence</w:t>
      </w:r>
      <w:r>
        <w:rPr>
          <w:spacing w:val="-6"/>
        </w:rPr>
        <w:t xml:space="preserve"> </w:t>
      </w:r>
      <w:r>
        <w:t xml:space="preserve">of </w:t>
      </w:r>
      <w:r>
        <w:rPr>
          <w:w w:val="95"/>
        </w:rPr>
        <w:t xml:space="preserve">functional near-infrared spectroscopy signals. </w:t>
      </w:r>
      <w:r>
        <w:rPr>
          <w:i/>
          <w:w w:val="95"/>
        </w:rPr>
        <w:t>PLOS ONE</w:t>
      </w:r>
      <w:r>
        <w:rPr>
          <w:w w:val="95"/>
        </w:rPr>
        <w:t xml:space="preserve">, 12(11):e0188329. Publisher: </w:t>
      </w:r>
      <w:r>
        <w:t>Public Library of Science.</w:t>
      </w:r>
    </w:p>
    <w:p w14:paraId="0755A14A" w14:textId="77777777" w:rsidR="00F675FE" w:rsidRDefault="00000000">
      <w:pPr>
        <w:spacing w:before="201" w:line="355" w:lineRule="auto"/>
        <w:ind w:left="374" w:right="1217" w:hanging="235"/>
        <w:jc w:val="both"/>
        <w:rPr>
          <w:sz w:val="24"/>
        </w:rPr>
      </w:pPr>
      <w:bookmarkStart w:id="208" w:name="_bookmark133"/>
      <w:bookmarkEnd w:id="208"/>
      <w:r>
        <w:rPr>
          <w:sz w:val="24"/>
        </w:rPr>
        <w:t>Yang,</w:t>
      </w:r>
      <w:r>
        <w:rPr>
          <w:spacing w:val="-6"/>
          <w:sz w:val="24"/>
        </w:rPr>
        <w:t xml:space="preserve"> </w:t>
      </w:r>
      <w:r>
        <w:rPr>
          <w:sz w:val="24"/>
        </w:rPr>
        <w:t>Y.,</w:t>
      </w:r>
      <w:r>
        <w:rPr>
          <w:spacing w:val="-6"/>
          <w:sz w:val="24"/>
        </w:rPr>
        <w:t xml:space="preserve"> </w:t>
      </w:r>
      <w:r>
        <w:rPr>
          <w:sz w:val="24"/>
        </w:rPr>
        <w:t>Qiu,</w:t>
      </w:r>
      <w:r>
        <w:rPr>
          <w:spacing w:val="-6"/>
          <w:sz w:val="24"/>
        </w:rPr>
        <w:t xml:space="preserve"> </w:t>
      </w:r>
      <w:r>
        <w:rPr>
          <w:sz w:val="24"/>
        </w:rPr>
        <w:t>Y.,</w:t>
      </w:r>
      <w:r>
        <w:rPr>
          <w:spacing w:val="-6"/>
          <w:sz w:val="24"/>
        </w:rPr>
        <w:t xml:space="preserve"> </w:t>
      </w:r>
      <w:r>
        <w:rPr>
          <w:sz w:val="24"/>
        </w:rPr>
        <w:t>and</w:t>
      </w:r>
      <w:r>
        <w:rPr>
          <w:spacing w:val="-7"/>
          <w:sz w:val="24"/>
        </w:rPr>
        <w:t xml:space="preserve"> </w:t>
      </w:r>
      <w:r>
        <w:rPr>
          <w:sz w:val="24"/>
        </w:rPr>
        <w:t>Schouten,</w:t>
      </w:r>
      <w:r>
        <w:rPr>
          <w:spacing w:val="-6"/>
          <w:sz w:val="24"/>
        </w:rPr>
        <w:t xml:space="preserve"> </w:t>
      </w:r>
      <w:r>
        <w:rPr>
          <w:sz w:val="24"/>
        </w:rPr>
        <w:t>A.</w:t>
      </w:r>
      <w:r>
        <w:rPr>
          <w:spacing w:val="-7"/>
          <w:sz w:val="24"/>
        </w:rPr>
        <w:t xml:space="preserve"> </w:t>
      </w:r>
      <w:r>
        <w:rPr>
          <w:sz w:val="24"/>
        </w:rPr>
        <w:t>C.</w:t>
      </w:r>
      <w:r>
        <w:rPr>
          <w:spacing w:val="-6"/>
          <w:sz w:val="24"/>
        </w:rPr>
        <w:t xml:space="preserve"> </w:t>
      </w:r>
      <w:r>
        <w:rPr>
          <w:sz w:val="24"/>
        </w:rPr>
        <w:t>(2015). Dynamic</w:t>
      </w:r>
      <w:r>
        <w:rPr>
          <w:spacing w:val="-7"/>
          <w:sz w:val="24"/>
        </w:rPr>
        <w:t xml:space="preserve"> </w:t>
      </w:r>
      <w:r>
        <w:rPr>
          <w:sz w:val="24"/>
        </w:rPr>
        <w:t>Functional</w:t>
      </w:r>
      <w:r>
        <w:rPr>
          <w:spacing w:val="-7"/>
          <w:sz w:val="24"/>
        </w:rPr>
        <w:t xml:space="preserve"> </w:t>
      </w:r>
      <w:r>
        <w:rPr>
          <w:sz w:val="24"/>
        </w:rPr>
        <w:t>Brain</w:t>
      </w:r>
      <w:r>
        <w:rPr>
          <w:spacing w:val="-6"/>
          <w:sz w:val="24"/>
        </w:rPr>
        <w:t xml:space="preserve"> </w:t>
      </w:r>
      <w:r>
        <w:rPr>
          <w:sz w:val="24"/>
        </w:rPr>
        <w:t>Connectivity for Face Perception.</w:t>
      </w:r>
      <w:r>
        <w:rPr>
          <w:spacing w:val="40"/>
          <w:sz w:val="24"/>
        </w:rPr>
        <w:t xml:space="preserve"> </w:t>
      </w:r>
      <w:r>
        <w:rPr>
          <w:i/>
          <w:sz w:val="24"/>
        </w:rPr>
        <w:t>Frontiers in Human Neuroscience</w:t>
      </w:r>
      <w:r>
        <w:rPr>
          <w:sz w:val="24"/>
        </w:rPr>
        <w:t>, 9:662.</w:t>
      </w:r>
    </w:p>
    <w:p w14:paraId="0755A14B" w14:textId="77777777" w:rsidR="00F675FE" w:rsidRDefault="00000000">
      <w:pPr>
        <w:pStyle w:val="BodyText"/>
        <w:spacing w:before="200" w:line="355" w:lineRule="auto"/>
        <w:ind w:left="374" w:right="1215" w:hanging="235"/>
        <w:jc w:val="both"/>
      </w:pPr>
      <w:bookmarkStart w:id="209" w:name="_bookmark134"/>
      <w:bookmarkEnd w:id="209"/>
      <w:r>
        <w:rPr>
          <w:spacing w:val="16"/>
          <w:w w:val="105"/>
        </w:rPr>
        <w:t>Y</w:t>
      </w:r>
      <w:r>
        <w:rPr>
          <w:spacing w:val="-107"/>
          <w:w w:val="85"/>
        </w:rPr>
        <w:t>u</w:t>
      </w:r>
      <w:r>
        <w:rPr>
          <w:spacing w:val="23"/>
          <w:w w:val="142"/>
        </w:rPr>
        <w:t>¨</w:t>
      </w:r>
      <w:r>
        <w:rPr>
          <w:spacing w:val="17"/>
          <w:w w:val="92"/>
        </w:rPr>
        <w:t>cel,</w:t>
      </w:r>
      <w:r>
        <w:t xml:space="preserve"> M. A., Selb, </w:t>
      </w:r>
      <w:r>
        <w:rPr>
          <w:w w:val="105"/>
        </w:rPr>
        <w:t xml:space="preserve">J. J., </w:t>
      </w:r>
      <w:r>
        <w:t xml:space="preserve">Huppert, T. </w:t>
      </w:r>
      <w:r>
        <w:rPr>
          <w:w w:val="105"/>
        </w:rPr>
        <w:t xml:space="preserve">J., </w:t>
      </w:r>
      <w:r>
        <w:t>Franceschini, M. A., and Boas, D. A. (2017). Functional</w:t>
      </w:r>
      <w:r>
        <w:rPr>
          <w:spacing w:val="-11"/>
        </w:rPr>
        <w:t xml:space="preserve"> </w:t>
      </w:r>
      <w:r>
        <w:t>Near</w:t>
      </w:r>
      <w:r>
        <w:rPr>
          <w:spacing w:val="-11"/>
        </w:rPr>
        <w:t xml:space="preserve"> </w:t>
      </w:r>
      <w:r>
        <w:t>Infrared</w:t>
      </w:r>
      <w:r>
        <w:rPr>
          <w:spacing w:val="-11"/>
        </w:rPr>
        <w:t xml:space="preserve"> </w:t>
      </w:r>
      <w:r>
        <w:t>Spectroscopy:</w:t>
      </w:r>
      <w:r>
        <w:rPr>
          <w:spacing w:val="15"/>
        </w:rPr>
        <w:t xml:space="preserve"> </w:t>
      </w:r>
      <w:r>
        <w:t>Enabling</w:t>
      </w:r>
      <w:r>
        <w:rPr>
          <w:spacing w:val="-11"/>
        </w:rPr>
        <w:t xml:space="preserve"> </w:t>
      </w:r>
      <w:r>
        <w:t>routine</w:t>
      </w:r>
      <w:r>
        <w:rPr>
          <w:spacing w:val="-11"/>
        </w:rPr>
        <w:t xml:space="preserve"> </w:t>
      </w:r>
      <w:r>
        <w:t>functional</w:t>
      </w:r>
      <w:r>
        <w:rPr>
          <w:spacing w:val="-11"/>
        </w:rPr>
        <w:t xml:space="preserve"> </w:t>
      </w:r>
      <w:r>
        <w:t>brain</w:t>
      </w:r>
      <w:r>
        <w:rPr>
          <w:spacing w:val="-11"/>
        </w:rPr>
        <w:t xml:space="preserve"> </w:t>
      </w:r>
      <w:r>
        <w:t xml:space="preserve">imaging. </w:t>
      </w:r>
      <w:r>
        <w:rPr>
          <w:i/>
        </w:rPr>
        <w:t>Current Opinion in Biomedical Engineering</w:t>
      </w:r>
      <w:r>
        <w:t>, 4:78–86.</w:t>
      </w:r>
    </w:p>
    <w:p w14:paraId="0755A14C" w14:textId="77777777" w:rsidR="00F675FE" w:rsidRDefault="00F675FE">
      <w:pPr>
        <w:spacing w:line="355" w:lineRule="auto"/>
        <w:jc w:val="both"/>
        <w:sectPr w:rsidR="00F675FE">
          <w:headerReference w:type="default" r:id="rId136"/>
          <w:footerReference w:type="default" r:id="rId137"/>
          <w:pgSz w:w="12240" w:h="15840"/>
          <w:pgMar w:top="1020" w:right="220" w:bottom="280" w:left="1660" w:header="690" w:footer="0" w:gutter="0"/>
          <w:cols w:space="720"/>
        </w:sectPr>
      </w:pPr>
    </w:p>
    <w:p w14:paraId="0755A14D" w14:textId="77777777" w:rsidR="00F675FE" w:rsidRDefault="00F675FE">
      <w:pPr>
        <w:pStyle w:val="BodyText"/>
        <w:rPr>
          <w:sz w:val="20"/>
        </w:rPr>
      </w:pPr>
    </w:p>
    <w:p w14:paraId="0755A14E" w14:textId="77777777" w:rsidR="00F675FE" w:rsidRDefault="00F675FE">
      <w:pPr>
        <w:pStyle w:val="BodyText"/>
        <w:rPr>
          <w:sz w:val="20"/>
        </w:rPr>
      </w:pPr>
    </w:p>
    <w:p w14:paraId="0755A14F" w14:textId="77777777" w:rsidR="00F675FE" w:rsidRDefault="00F675FE">
      <w:pPr>
        <w:pStyle w:val="BodyText"/>
        <w:spacing w:before="8"/>
        <w:rPr>
          <w:sz w:val="16"/>
        </w:rPr>
      </w:pPr>
    </w:p>
    <w:p w14:paraId="0755A150" w14:textId="77777777" w:rsidR="00F675FE" w:rsidRDefault="00000000">
      <w:pPr>
        <w:pStyle w:val="BodyText"/>
        <w:spacing w:before="118" w:line="355" w:lineRule="auto"/>
        <w:ind w:left="140" w:right="1195"/>
      </w:pPr>
      <w:bookmarkStart w:id="210" w:name="Data_Availability"/>
      <w:bookmarkStart w:id="211" w:name="Appendix"/>
      <w:bookmarkStart w:id="212" w:name="_bookmark135"/>
      <w:bookmarkEnd w:id="210"/>
      <w:bookmarkEnd w:id="211"/>
      <w:bookmarkEnd w:id="212"/>
      <w:r>
        <w:rPr>
          <w:w w:val="95"/>
        </w:rPr>
        <w:t>The</w:t>
      </w:r>
      <w:r>
        <w:rPr>
          <w:spacing w:val="-7"/>
          <w:w w:val="95"/>
        </w:rPr>
        <w:t xml:space="preserve"> </w:t>
      </w:r>
      <w:r>
        <w:rPr>
          <w:w w:val="95"/>
        </w:rPr>
        <w:t>data</w:t>
      </w:r>
      <w:r>
        <w:rPr>
          <w:spacing w:val="-7"/>
          <w:w w:val="95"/>
        </w:rPr>
        <w:t xml:space="preserve"> </w:t>
      </w:r>
      <w:r>
        <w:rPr>
          <w:w w:val="95"/>
        </w:rPr>
        <w:t>generated</w:t>
      </w:r>
      <w:r>
        <w:rPr>
          <w:spacing w:val="-7"/>
          <w:w w:val="95"/>
        </w:rPr>
        <w:t xml:space="preserve"> </w:t>
      </w:r>
      <w:r>
        <w:rPr>
          <w:w w:val="95"/>
        </w:rPr>
        <w:t>during</w:t>
      </w:r>
      <w:r>
        <w:rPr>
          <w:spacing w:val="-7"/>
          <w:w w:val="95"/>
        </w:rPr>
        <w:t xml:space="preserve"> </w:t>
      </w:r>
      <w:r>
        <w:rPr>
          <w:w w:val="95"/>
        </w:rPr>
        <w:t>this</w:t>
      </w:r>
      <w:r>
        <w:rPr>
          <w:spacing w:val="-7"/>
          <w:w w:val="95"/>
        </w:rPr>
        <w:t xml:space="preserve"> </w:t>
      </w:r>
      <w:r>
        <w:rPr>
          <w:w w:val="95"/>
        </w:rPr>
        <w:t>study</w:t>
      </w:r>
      <w:r>
        <w:rPr>
          <w:spacing w:val="-7"/>
          <w:w w:val="95"/>
        </w:rPr>
        <w:t xml:space="preserve"> </w:t>
      </w:r>
      <w:r>
        <w:rPr>
          <w:w w:val="95"/>
        </w:rPr>
        <w:t>has</w:t>
      </w:r>
      <w:r>
        <w:rPr>
          <w:spacing w:val="-7"/>
          <w:w w:val="95"/>
        </w:rPr>
        <w:t xml:space="preserve"> </w:t>
      </w:r>
      <w:r>
        <w:rPr>
          <w:w w:val="95"/>
        </w:rPr>
        <w:t>been</w:t>
      </w:r>
      <w:r>
        <w:rPr>
          <w:spacing w:val="-7"/>
          <w:w w:val="95"/>
        </w:rPr>
        <w:t xml:space="preserve"> </w:t>
      </w:r>
      <w:r>
        <w:rPr>
          <w:w w:val="95"/>
        </w:rPr>
        <w:t>made</w:t>
      </w:r>
      <w:r>
        <w:rPr>
          <w:spacing w:val="-7"/>
          <w:w w:val="95"/>
        </w:rPr>
        <w:t xml:space="preserve"> </w:t>
      </w:r>
      <w:r>
        <w:rPr>
          <w:w w:val="95"/>
        </w:rPr>
        <w:t>openly</w:t>
      </w:r>
      <w:r>
        <w:rPr>
          <w:spacing w:val="-7"/>
          <w:w w:val="95"/>
        </w:rPr>
        <w:t xml:space="preserve"> </w:t>
      </w:r>
      <w:r>
        <w:rPr>
          <w:w w:val="95"/>
        </w:rPr>
        <w:t>available</w:t>
      </w:r>
      <w:r>
        <w:rPr>
          <w:spacing w:val="-7"/>
          <w:w w:val="95"/>
        </w:rPr>
        <w:t xml:space="preserve"> </w:t>
      </w:r>
      <w:r>
        <w:rPr>
          <w:w w:val="95"/>
        </w:rPr>
        <w:t>at</w:t>
      </w:r>
      <w:r>
        <w:rPr>
          <w:spacing w:val="-7"/>
          <w:w w:val="95"/>
        </w:rPr>
        <w:t xml:space="preserve"> </w:t>
      </w:r>
      <w:r>
        <w:rPr>
          <w:w w:val="95"/>
        </w:rPr>
        <w:t>the</w:t>
      </w:r>
      <w:r>
        <w:rPr>
          <w:spacing w:val="-7"/>
          <w:w w:val="95"/>
        </w:rPr>
        <w:t xml:space="preserve"> </w:t>
      </w:r>
      <w:r>
        <w:rPr>
          <w:w w:val="95"/>
        </w:rPr>
        <w:t>Open</w:t>
      </w:r>
      <w:r>
        <w:rPr>
          <w:spacing w:val="-7"/>
          <w:w w:val="95"/>
        </w:rPr>
        <w:t xml:space="preserve"> </w:t>
      </w:r>
      <w:r>
        <w:rPr>
          <w:w w:val="95"/>
        </w:rPr>
        <w:t xml:space="preserve">Science </w:t>
      </w:r>
      <w:r>
        <w:t xml:space="preserve">Framework (OSF) </w:t>
      </w:r>
      <w:hyperlink r:id="rId138">
        <w:r w:rsidR="00F675FE">
          <w:rPr>
            <w:color w:val="EC008C"/>
          </w:rPr>
          <w:t>here</w:t>
        </w:r>
      </w:hyperlink>
      <w:r>
        <w:t>.</w:t>
      </w:r>
    </w:p>
    <w:p w14:paraId="0755A151" w14:textId="77777777" w:rsidR="00F675FE" w:rsidRDefault="00F675FE">
      <w:pPr>
        <w:spacing w:line="355" w:lineRule="auto"/>
        <w:sectPr w:rsidR="00F675FE">
          <w:headerReference w:type="default" r:id="rId139"/>
          <w:footerReference w:type="default" r:id="rId140"/>
          <w:pgSz w:w="12240" w:h="15840"/>
          <w:pgMar w:top="3800" w:right="220" w:bottom="980" w:left="1660" w:header="3104" w:footer="789" w:gutter="0"/>
          <w:pgNumType w:start="58"/>
          <w:cols w:space="720"/>
        </w:sectPr>
      </w:pPr>
    </w:p>
    <w:p w14:paraId="0755A152" w14:textId="77777777" w:rsidR="00F675FE" w:rsidRDefault="00F675FE">
      <w:pPr>
        <w:pStyle w:val="BodyText"/>
        <w:rPr>
          <w:sz w:val="20"/>
        </w:rPr>
      </w:pPr>
    </w:p>
    <w:p w14:paraId="0755A153" w14:textId="77777777" w:rsidR="00F675FE" w:rsidRDefault="00F675FE">
      <w:pPr>
        <w:pStyle w:val="BodyText"/>
        <w:spacing w:before="3"/>
        <w:rPr>
          <w:sz w:val="23"/>
        </w:rPr>
      </w:pPr>
    </w:p>
    <w:p w14:paraId="0755A154" w14:textId="77777777" w:rsidR="00F675FE" w:rsidRDefault="00000000">
      <w:pPr>
        <w:pStyle w:val="Heading1"/>
        <w:spacing w:before="150"/>
      </w:pPr>
      <w:bookmarkStart w:id="213" w:name="GLM_Contrasts"/>
      <w:bookmarkStart w:id="214" w:name="_bookmark136"/>
      <w:bookmarkEnd w:id="213"/>
      <w:bookmarkEnd w:id="214"/>
      <w:r>
        <w:rPr>
          <w:w w:val="110"/>
        </w:rPr>
        <w:t>GLM</w:t>
      </w:r>
      <w:r>
        <w:rPr>
          <w:spacing w:val="26"/>
          <w:w w:val="110"/>
        </w:rPr>
        <w:t xml:space="preserve"> </w:t>
      </w:r>
      <w:r>
        <w:rPr>
          <w:spacing w:val="-2"/>
          <w:w w:val="110"/>
        </w:rPr>
        <w:t>Contrasts</w:t>
      </w:r>
    </w:p>
    <w:p w14:paraId="0755A155" w14:textId="77777777" w:rsidR="00F675FE" w:rsidRDefault="00F675FE">
      <w:pPr>
        <w:pStyle w:val="BodyText"/>
        <w:spacing w:before="1"/>
        <w:rPr>
          <w:b/>
          <w:sz w:val="72"/>
        </w:rPr>
      </w:pPr>
    </w:p>
    <w:p w14:paraId="0755A156" w14:textId="77777777" w:rsidR="00F675FE" w:rsidRDefault="00000000">
      <w:pPr>
        <w:pStyle w:val="BodyText"/>
        <w:spacing w:before="1"/>
        <w:ind w:left="167" w:right="212"/>
        <w:jc w:val="center"/>
      </w:pPr>
      <w:bookmarkStart w:id="215" w:name="_bookmark137"/>
      <w:bookmarkEnd w:id="215"/>
      <w:r>
        <w:rPr>
          <w:spacing w:val="-2"/>
        </w:rPr>
        <w:t>Table A.1:</w:t>
      </w:r>
      <w:r>
        <w:rPr>
          <w:spacing w:val="18"/>
        </w:rPr>
        <w:t xml:space="preserve"> </w:t>
      </w:r>
      <w:r>
        <w:rPr>
          <w:spacing w:val="-2"/>
        </w:rPr>
        <w:t>Table of significant</w:t>
      </w:r>
      <w:r>
        <w:rPr>
          <w:spacing w:val="-3"/>
        </w:rPr>
        <w:t xml:space="preserve"> </w:t>
      </w:r>
      <w:r>
        <w:rPr>
          <w:spacing w:val="-2"/>
        </w:rPr>
        <w:t>contrast results from the GLM analysis.</w:t>
      </w:r>
    </w:p>
    <w:p w14:paraId="0755A157" w14:textId="77777777" w:rsidR="00F675FE" w:rsidRDefault="00570744">
      <w:pPr>
        <w:pStyle w:val="BodyText"/>
        <w:spacing w:before="10"/>
        <w:rPr>
          <w:sz w:val="14"/>
        </w:rPr>
      </w:pPr>
      <w:r>
        <w:pict w14:anchorId="0755A6E2">
          <v:shape id="docshape112" o:spid="_x0000_s2234" alt="" style="position:absolute;margin-left:90pt;margin-top:11.15pt;width:505.55pt;height:.1pt;z-index:-251658198;mso-wrap-edited:f;mso-width-percent:0;mso-height-percent:0;mso-wrap-distance-left:0;mso-wrap-distance-right:0;mso-position-horizontal-relative:page;mso-width-percent:0;mso-height-percent:0" coordsize="10111,1270" path="m,l10111,e" filled="f" strokeweight=".33019mm">
            <v:path arrowok="t" o:connecttype="custom" o:connectlocs="0,0;2147483646,0" o:connectangles="0,0"/>
            <w10:wrap type="topAndBottom" anchorx="page"/>
          </v:shape>
        </w:pict>
      </w:r>
    </w:p>
    <w:p w14:paraId="0755A158" w14:textId="77777777" w:rsidR="00F675FE" w:rsidRDefault="00F675FE">
      <w:pPr>
        <w:pStyle w:val="BodyText"/>
        <w:spacing w:before="7"/>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160" w14:textId="77777777">
        <w:trPr>
          <w:trHeight w:val="519"/>
        </w:trPr>
        <w:tc>
          <w:tcPr>
            <w:tcW w:w="3577" w:type="dxa"/>
            <w:tcBorders>
              <w:top w:val="nil"/>
              <w:bottom w:val="single" w:sz="6" w:space="0" w:color="000000"/>
            </w:tcBorders>
          </w:tcPr>
          <w:p w14:paraId="0755A159" w14:textId="77777777" w:rsidR="00F675FE" w:rsidRDefault="00000000">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14:paraId="0755A15A" w14:textId="77777777" w:rsidR="00F675FE" w:rsidRDefault="00000000">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14:paraId="0755A15B" w14:textId="77777777" w:rsidR="00F675FE" w:rsidRDefault="00000000">
            <w:pPr>
              <w:pStyle w:val="TableParagraph"/>
              <w:spacing w:before="83"/>
              <w:ind w:left="198"/>
              <w:jc w:val="left"/>
              <w:rPr>
                <w:sz w:val="24"/>
              </w:rPr>
            </w:pPr>
            <w:r>
              <w:rPr>
                <w:sz w:val="24"/>
              </w:rPr>
              <w:t>Ch</w:t>
            </w:r>
            <w:r>
              <w:rPr>
                <w:spacing w:val="5"/>
                <w:sz w:val="24"/>
              </w:rPr>
              <w:t xml:space="preserve"> </w:t>
            </w:r>
            <w:r>
              <w:rPr>
                <w:spacing w:val="-4"/>
                <w:sz w:val="24"/>
              </w:rPr>
              <w:t>Name</w:t>
            </w:r>
          </w:p>
        </w:tc>
        <w:tc>
          <w:tcPr>
            <w:tcW w:w="698" w:type="dxa"/>
            <w:tcBorders>
              <w:top w:val="nil"/>
              <w:bottom w:val="single" w:sz="6" w:space="0" w:color="000000"/>
            </w:tcBorders>
          </w:tcPr>
          <w:p w14:paraId="0755A15C" w14:textId="77777777" w:rsidR="00F675FE" w:rsidRDefault="00000000">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14:paraId="0755A15D" w14:textId="77777777" w:rsidR="00F675FE" w:rsidRDefault="00000000">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14:paraId="0755A15E" w14:textId="77777777" w:rsidR="00F675FE" w:rsidRDefault="00000000">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14:paraId="0755A15F" w14:textId="77777777" w:rsidR="00F675FE" w:rsidRDefault="00000000">
            <w:pPr>
              <w:pStyle w:val="TableParagraph"/>
              <w:spacing w:before="107"/>
              <w:ind w:left="116"/>
              <w:jc w:val="left"/>
              <w:rPr>
                <w:rFonts w:ascii="Bookman Old Style"/>
                <w:i/>
                <w:sz w:val="16"/>
              </w:rPr>
            </w:pPr>
            <w:r>
              <w:rPr>
                <w:rFonts w:ascii="Times New Roman"/>
                <w:i/>
                <w:w w:val="110"/>
                <w:position w:val="4"/>
                <w:sz w:val="24"/>
              </w:rPr>
              <w:t>p</w:t>
            </w:r>
            <w:r>
              <w:rPr>
                <w:rFonts w:ascii="Bookman Old Style"/>
                <w:i/>
                <w:w w:val="110"/>
                <w:sz w:val="16"/>
              </w:rPr>
              <w:t>f</w:t>
            </w:r>
            <w:r>
              <w:rPr>
                <w:rFonts w:ascii="Bookman Old Style"/>
                <w:i/>
                <w:spacing w:val="-31"/>
                <w:w w:val="110"/>
                <w:sz w:val="16"/>
              </w:rPr>
              <w:t xml:space="preserve"> </w:t>
            </w:r>
            <w:r>
              <w:rPr>
                <w:rFonts w:ascii="Bookman Old Style"/>
                <w:i/>
                <w:spacing w:val="-5"/>
                <w:w w:val="110"/>
                <w:sz w:val="16"/>
              </w:rPr>
              <w:t>dr</w:t>
            </w:r>
          </w:p>
        </w:tc>
      </w:tr>
    </w:tbl>
    <w:p w14:paraId="0755A161" w14:textId="77777777" w:rsidR="00F675FE" w:rsidRDefault="00F675FE">
      <w:pPr>
        <w:pStyle w:val="BodyText"/>
        <w:spacing w:before="11"/>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169" w14:textId="77777777">
        <w:trPr>
          <w:trHeight w:val="474"/>
        </w:trPr>
        <w:tc>
          <w:tcPr>
            <w:tcW w:w="3577" w:type="dxa"/>
            <w:tcBorders>
              <w:top w:val="nil"/>
              <w:bottom w:val="nil"/>
            </w:tcBorders>
          </w:tcPr>
          <w:p w14:paraId="0755A162" w14:textId="77777777" w:rsidR="00F675FE" w:rsidRDefault="00000000">
            <w:pPr>
              <w:pStyle w:val="TableParagraph"/>
              <w:spacing w:before="83"/>
              <w:ind w:left="137" w:right="129"/>
              <w:rPr>
                <w:sz w:val="24"/>
              </w:rPr>
            </w:pPr>
            <w:r>
              <w:rPr>
                <w:sz w:val="24"/>
              </w:rPr>
              <w:t>Real</w:t>
            </w:r>
            <w:r>
              <w:rPr>
                <w:spacing w:val="9"/>
                <w:sz w:val="24"/>
              </w:rPr>
              <w:t xml:space="preserve"> </w:t>
            </w:r>
            <w:r>
              <w:rPr>
                <w:sz w:val="24"/>
              </w:rPr>
              <w:t>-</w:t>
            </w:r>
            <w:r>
              <w:rPr>
                <w:spacing w:val="11"/>
                <w:sz w:val="24"/>
              </w:rPr>
              <w:t xml:space="preserve"> </w:t>
            </w:r>
            <w:r>
              <w:rPr>
                <w:spacing w:val="-2"/>
                <w:sz w:val="24"/>
              </w:rPr>
              <w:t>Virtual</w:t>
            </w:r>
          </w:p>
        </w:tc>
        <w:tc>
          <w:tcPr>
            <w:tcW w:w="2230" w:type="dxa"/>
            <w:tcBorders>
              <w:top w:val="nil"/>
              <w:bottom w:val="nil"/>
            </w:tcBorders>
          </w:tcPr>
          <w:p w14:paraId="0755A163" w14:textId="77777777" w:rsidR="00F675FE" w:rsidRDefault="00000000">
            <w:pPr>
              <w:pStyle w:val="TableParagraph"/>
              <w:spacing w:before="83"/>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164" w14:textId="77777777" w:rsidR="00F675FE" w:rsidRDefault="00000000">
            <w:pPr>
              <w:pStyle w:val="TableParagraph"/>
              <w:spacing w:before="83"/>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165" w14:textId="77777777" w:rsidR="00F675FE" w:rsidRDefault="00000000">
            <w:pPr>
              <w:pStyle w:val="TableParagraph"/>
              <w:spacing w:before="83"/>
              <w:ind w:right="31"/>
              <w:rPr>
                <w:sz w:val="24"/>
              </w:rPr>
            </w:pPr>
            <w:r>
              <w:rPr>
                <w:w w:val="95"/>
                <w:sz w:val="24"/>
              </w:rPr>
              <w:t>-</w:t>
            </w:r>
            <w:r>
              <w:rPr>
                <w:spacing w:val="-4"/>
                <w:w w:val="95"/>
                <w:sz w:val="24"/>
              </w:rPr>
              <w:t>1.550</w:t>
            </w:r>
          </w:p>
        </w:tc>
        <w:tc>
          <w:tcPr>
            <w:tcW w:w="909" w:type="dxa"/>
            <w:tcBorders>
              <w:top w:val="nil"/>
              <w:bottom w:val="nil"/>
            </w:tcBorders>
          </w:tcPr>
          <w:p w14:paraId="0755A166" w14:textId="77777777" w:rsidR="00F675FE" w:rsidRDefault="00000000">
            <w:pPr>
              <w:pStyle w:val="TableParagraph"/>
              <w:spacing w:before="83"/>
              <w:ind w:left="171" w:right="158"/>
              <w:rPr>
                <w:sz w:val="24"/>
              </w:rPr>
            </w:pPr>
            <w:r>
              <w:rPr>
                <w:spacing w:val="-2"/>
                <w:sz w:val="24"/>
              </w:rPr>
              <w:t>0.394</w:t>
            </w:r>
          </w:p>
        </w:tc>
        <w:tc>
          <w:tcPr>
            <w:tcW w:w="698" w:type="dxa"/>
            <w:tcBorders>
              <w:top w:val="nil"/>
              <w:bottom w:val="nil"/>
            </w:tcBorders>
          </w:tcPr>
          <w:p w14:paraId="0755A167" w14:textId="77777777" w:rsidR="00F675FE" w:rsidRDefault="00000000">
            <w:pPr>
              <w:pStyle w:val="TableParagraph"/>
              <w:spacing w:before="83"/>
              <w:ind w:left="45" w:right="28"/>
              <w:rPr>
                <w:sz w:val="24"/>
              </w:rPr>
            </w:pPr>
            <w:r>
              <w:rPr>
                <w:w w:val="95"/>
                <w:sz w:val="24"/>
              </w:rPr>
              <w:t>-</w:t>
            </w:r>
            <w:r>
              <w:rPr>
                <w:spacing w:val="-4"/>
                <w:w w:val="95"/>
                <w:sz w:val="24"/>
              </w:rPr>
              <w:t>3.937</w:t>
            </w:r>
          </w:p>
        </w:tc>
        <w:tc>
          <w:tcPr>
            <w:tcW w:w="620" w:type="dxa"/>
            <w:tcBorders>
              <w:top w:val="nil"/>
              <w:bottom w:val="nil"/>
            </w:tcBorders>
          </w:tcPr>
          <w:p w14:paraId="0755A168" w14:textId="77777777" w:rsidR="00F675FE" w:rsidRDefault="00000000">
            <w:pPr>
              <w:pStyle w:val="TableParagraph"/>
              <w:spacing w:before="83"/>
              <w:ind w:left="29" w:right="11"/>
              <w:rPr>
                <w:sz w:val="24"/>
              </w:rPr>
            </w:pPr>
            <w:r>
              <w:rPr>
                <w:spacing w:val="-2"/>
                <w:sz w:val="24"/>
              </w:rPr>
              <w:t>0.009</w:t>
            </w:r>
          </w:p>
        </w:tc>
      </w:tr>
      <w:tr w:rsidR="00F675FE" w14:paraId="0755A171" w14:textId="77777777">
        <w:trPr>
          <w:trHeight w:val="479"/>
        </w:trPr>
        <w:tc>
          <w:tcPr>
            <w:tcW w:w="3577" w:type="dxa"/>
            <w:tcBorders>
              <w:top w:val="nil"/>
              <w:bottom w:val="nil"/>
            </w:tcBorders>
          </w:tcPr>
          <w:p w14:paraId="0755A16A" w14:textId="77777777" w:rsidR="00F675FE" w:rsidRDefault="00000000">
            <w:pPr>
              <w:pStyle w:val="TableParagraph"/>
              <w:ind w:left="137" w:right="129"/>
              <w:rPr>
                <w:sz w:val="24"/>
              </w:rPr>
            </w:pPr>
            <w:r>
              <w:rPr>
                <w:sz w:val="24"/>
              </w:rPr>
              <w:t>Joy</w:t>
            </w:r>
            <w:r>
              <w:rPr>
                <w:spacing w:val="19"/>
                <w:sz w:val="24"/>
              </w:rPr>
              <w:t xml:space="preserve"> </w:t>
            </w:r>
            <w:r>
              <w:rPr>
                <w:sz w:val="24"/>
              </w:rPr>
              <w:t>-</w:t>
            </w:r>
            <w:r>
              <w:rPr>
                <w:spacing w:val="21"/>
                <w:sz w:val="24"/>
              </w:rPr>
              <w:t xml:space="preserve"> </w:t>
            </w:r>
            <w:r>
              <w:rPr>
                <w:spacing w:val="-2"/>
                <w:sz w:val="24"/>
              </w:rPr>
              <w:t>Neutral</w:t>
            </w:r>
          </w:p>
        </w:tc>
        <w:tc>
          <w:tcPr>
            <w:tcW w:w="2230" w:type="dxa"/>
            <w:tcBorders>
              <w:top w:val="nil"/>
              <w:bottom w:val="nil"/>
            </w:tcBorders>
          </w:tcPr>
          <w:p w14:paraId="0755A16B" w14:textId="77777777" w:rsidR="00F675FE" w:rsidRDefault="00000000">
            <w:pPr>
              <w:pStyle w:val="TableParagraph"/>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16C" w14:textId="77777777" w:rsidR="00F675FE" w:rsidRDefault="00000000">
            <w:pPr>
              <w:pStyle w:val="TableParagraph"/>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16D" w14:textId="77777777" w:rsidR="00F675FE" w:rsidRDefault="00000000">
            <w:pPr>
              <w:pStyle w:val="TableParagraph"/>
              <w:ind w:left="42" w:right="31"/>
              <w:rPr>
                <w:sz w:val="24"/>
              </w:rPr>
            </w:pPr>
            <w:r>
              <w:rPr>
                <w:spacing w:val="-2"/>
                <w:sz w:val="24"/>
              </w:rPr>
              <w:t>2.611</w:t>
            </w:r>
          </w:p>
        </w:tc>
        <w:tc>
          <w:tcPr>
            <w:tcW w:w="909" w:type="dxa"/>
            <w:tcBorders>
              <w:top w:val="nil"/>
              <w:bottom w:val="nil"/>
            </w:tcBorders>
          </w:tcPr>
          <w:p w14:paraId="0755A16E" w14:textId="77777777" w:rsidR="00F675FE" w:rsidRDefault="00000000">
            <w:pPr>
              <w:pStyle w:val="TableParagraph"/>
              <w:ind w:left="171" w:right="158"/>
              <w:rPr>
                <w:sz w:val="24"/>
              </w:rPr>
            </w:pPr>
            <w:r>
              <w:rPr>
                <w:spacing w:val="-2"/>
                <w:sz w:val="24"/>
              </w:rPr>
              <w:t>0.623</w:t>
            </w:r>
          </w:p>
        </w:tc>
        <w:tc>
          <w:tcPr>
            <w:tcW w:w="698" w:type="dxa"/>
            <w:tcBorders>
              <w:top w:val="nil"/>
              <w:bottom w:val="nil"/>
            </w:tcBorders>
          </w:tcPr>
          <w:p w14:paraId="0755A16F" w14:textId="77777777" w:rsidR="00F675FE" w:rsidRDefault="00000000">
            <w:pPr>
              <w:pStyle w:val="TableParagraph"/>
              <w:ind w:left="45" w:right="29"/>
              <w:rPr>
                <w:sz w:val="24"/>
              </w:rPr>
            </w:pPr>
            <w:r>
              <w:rPr>
                <w:spacing w:val="-2"/>
                <w:sz w:val="24"/>
              </w:rPr>
              <w:t>4.194</w:t>
            </w:r>
          </w:p>
        </w:tc>
        <w:tc>
          <w:tcPr>
            <w:tcW w:w="620" w:type="dxa"/>
            <w:tcBorders>
              <w:top w:val="nil"/>
              <w:bottom w:val="nil"/>
            </w:tcBorders>
          </w:tcPr>
          <w:p w14:paraId="0755A170" w14:textId="77777777" w:rsidR="00F675FE" w:rsidRDefault="00000000">
            <w:pPr>
              <w:pStyle w:val="TableParagraph"/>
              <w:ind w:left="29" w:right="11"/>
              <w:rPr>
                <w:sz w:val="24"/>
              </w:rPr>
            </w:pPr>
            <w:r>
              <w:rPr>
                <w:spacing w:val="-2"/>
                <w:sz w:val="24"/>
              </w:rPr>
              <w:t>0.001</w:t>
            </w:r>
          </w:p>
        </w:tc>
      </w:tr>
      <w:tr w:rsidR="00F675FE" w14:paraId="0755A179" w14:textId="77777777">
        <w:trPr>
          <w:trHeight w:val="479"/>
        </w:trPr>
        <w:tc>
          <w:tcPr>
            <w:tcW w:w="3577" w:type="dxa"/>
            <w:tcBorders>
              <w:top w:val="nil"/>
              <w:bottom w:val="nil"/>
            </w:tcBorders>
          </w:tcPr>
          <w:p w14:paraId="0755A172" w14:textId="77777777" w:rsidR="00F675FE" w:rsidRDefault="00000000">
            <w:pPr>
              <w:pStyle w:val="TableParagraph"/>
              <w:ind w:left="137" w:right="129"/>
              <w:rPr>
                <w:sz w:val="24"/>
              </w:rPr>
            </w:pPr>
            <w:r>
              <w:rPr>
                <w:sz w:val="24"/>
              </w:rPr>
              <w:t>Joy</w:t>
            </w:r>
            <w:r>
              <w:rPr>
                <w:spacing w:val="19"/>
                <w:sz w:val="24"/>
              </w:rPr>
              <w:t xml:space="preserve"> </w:t>
            </w:r>
            <w:r>
              <w:rPr>
                <w:sz w:val="24"/>
              </w:rPr>
              <w:t>-</w:t>
            </w:r>
            <w:r>
              <w:rPr>
                <w:spacing w:val="21"/>
                <w:sz w:val="24"/>
              </w:rPr>
              <w:t xml:space="preserve"> </w:t>
            </w:r>
            <w:r>
              <w:rPr>
                <w:spacing w:val="-2"/>
                <w:sz w:val="24"/>
              </w:rPr>
              <w:t>Neutral</w:t>
            </w:r>
          </w:p>
        </w:tc>
        <w:tc>
          <w:tcPr>
            <w:tcW w:w="2230" w:type="dxa"/>
            <w:tcBorders>
              <w:top w:val="nil"/>
              <w:bottom w:val="nil"/>
            </w:tcBorders>
          </w:tcPr>
          <w:p w14:paraId="0755A173"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74"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75" w14:textId="77777777" w:rsidR="00F675FE" w:rsidRDefault="00000000">
            <w:pPr>
              <w:pStyle w:val="TableParagraph"/>
              <w:ind w:right="31"/>
              <w:rPr>
                <w:sz w:val="24"/>
              </w:rPr>
            </w:pPr>
            <w:r>
              <w:rPr>
                <w:w w:val="95"/>
                <w:sz w:val="24"/>
              </w:rPr>
              <w:t>-</w:t>
            </w:r>
            <w:r>
              <w:rPr>
                <w:spacing w:val="-4"/>
                <w:w w:val="95"/>
                <w:sz w:val="24"/>
              </w:rPr>
              <w:t>3.144</w:t>
            </w:r>
          </w:p>
        </w:tc>
        <w:tc>
          <w:tcPr>
            <w:tcW w:w="909" w:type="dxa"/>
            <w:tcBorders>
              <w:top w:val="nil"/>
              <w:bottom w:val="nil"/>
            </w:tcBorders>
          </w:tcPr>
          <w:p w14:paraId="0755A176" w14:textId="77777777" w:rsidR="00F675FE" w:rsidRDefault="00000000">
            <w:pPr>
              <w:pStyle w:val="TableParagraph"/>
              <w:ind w:left="171" w:right="158"/>
              <w:rPr>
                <w:sz w:val="24"/>
              </w:rPr>
            </w:pPr>
            <w:r>
              <w:rPr>
                <w:spacing w:val="-2"/>
                <w:sz w:val="24"/>
              </w:rPr>
              <w:t>0.623</w:t>
            </w:r>
          </w:p>
        </w:tc>
        <w:tc>
          <w:tcPr>
            <w:tcW w:w="698" w:type="dxa"/>
            <w:tcBorders>
              <w:top w:val="nil"/>
              <w:bottom w:val="nil"/>
            </w:tcBorders>
          </w:tcPr>
          <w:p w14:paraId="0755A177" w14:textId="77777777" w:rsidR="00F675FE" w:rsidRDefault="00000000">
            <w:pPr>
              <w:pStyle w:val="TableParagraph"/>
              <w:ind w:left="45" w:right="28"/>
              <w:rPr>
                <w:sz w:val="24"/>
              </w:rPr>
            </w:pPr>
            <w:r>
              <w:rPr>
                <w:w w:val="95"/>
                <w:sz w:val="24"/>
              </w:rPr>
              <w:t>-</w:t>
            </w:r>
            <w:r>
              <w:rPr>
                <w:spacing w:val="-4"/>
                <w:w w:val="95"/>
                <w:sz w:val="24"/>
              </w:rPr>
              <w:t>5.050</w:t>
            </w:r>
          </w:p>
        </w:tc>
        <w:tc>
          <w:tcPr>
            <w:tcW w:w="620" w:type="dxa"/>
            <w:tcBorders>
              <w:top w:val="nil"/>
              <w:bottom w:val="nil"/>
            </w:tcBorders>
          </w:tcPr>
          <w:p w14:paraId="0755A178" w14:textId="77777777" w:rsidR="00F675FE" w:rsidRDefault="00000000">
            <w:pPr>
              <w:pStyle w:val="TableParagraph"/>
              <w:ind w:left="29" w:right="11"/>
              <w:rPr>
                <w:sz w:val="24"/>
              </w:rPr>
            </w:pPr>
            <w:r>
              <w:rPr>
                <w:spacing w:val="-2"/>
                <w:sz w:val="24"/>
              </w:rPr>
              <w:t>0.000</w:t>
            </w:r>
          </w:p>
        </w:tc>
      </w:tr>
      <w:tr w:rsidR="00F675FE" w14:paraId="0755A181" w14:textId="77777777">
        <w:trPr>
          <w:trHeight w:val="479"/>
        </w:trPr>
        <w:tc>
          <w:tcPr>
            <w:tcW w:w="3577" w:type="dxa"/>
            <w:tcBorders>
              <w:top w:val="nil"/>
              <w:bottom w:val="nil"/>
            </w:tcBorders>
          </w:tcPr>
          <w:p w14:paraId="0755A17A" w14:textId="77777777" w:rsidR="00F675FE" w:rsidRDefault="00000000">
            <w:pPr>
              <w:pStyle w:val="TableParagraph"/>
              <w:ind w:left="137" w:right="129"/>
              <w:rPr>
                <w:sz w:val="24"/>
              </w:rPr>
            </w:pPr>
            <w:r>
              <w:rPr>
                <w:sz w:val="24"/>
              </w:rPr>
              <w:t>Joy</w:t>
            </w:r>
            <w:r>
              <w:rPr>
                <w:spacing w:val="19"/>
                <w:sz w:val="24"/>
              </w:rPr>
              <w:t xml:space="preserve"> </w:t>
            </w:r>
            <w:r>
              <w:rPr>
                <w:sz w:val="24"/>
              </w:rPr>
              <w:t>-</w:t>
            </w:r>
            <w:r>
              <w:rPr>
                <w:spacing w:val="21"/>
                <w:sz w:val="24"/>
              </w:rPr>
              <w:t xml:space="preserve"> </w:t>
            </w:r>
            <w:r>
              <w:rPr>
                <w:spacing w:val="-2"/>
                <w:sz w:val="24"/>
              </w:rPr>
              <w:t>Surprise</w:t>
            </w:r>
          </w:p>
        </w:tc>
        <w:tc>
          <w:tcPr>
            <w:tcW w:w="2230" w:type="dxa"/>
            <w:tcBorders>
              <w:top w:val="nil"/>
              <w:bottom w:val="nil"/>
            </w:tcBorders>
          </w:tcPr>
          <w:p w14:paraId="0755A17B"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7C" w14:textId="77777777" w:rsidR="00F675FE" w:rsidRDefault="00000000">
            <w:pPr>
              <w:pStyle w:val="TableParagraph"/>
              <w:jc w:val="left"/>
              <w:rPr>
                <w:sz w:val="24"/>
              </w:rPr>
            </w:pPr>
            <w:r>
              <w:rPr>
                <w:sz w:val="24"/>
              </w:rPr>
              <w:t>S23</w:t>
            </w:r>
            <w:r>
              <w:rPr>
                <w:spacing w:val="7"/>
                <w:sz w:val="24"/>
              </w:rPr>
              <w:t xml:space="preserve"> </w:t>
            </w:r>
            <w:r>
              <w:rPr>
                <w:sz w:val="24"/>
              </w:rPr>
              <w:t>D16</w:t>
            </w:r>
            <w:r>
              <w:rPr>
                <w:spacing w:val="9"/>
                <w:sz w:val="24"/>
              </w:rPr>
              <w:t xml:space="preserve"> </w:t>
            </w:r>
            <w:r>
              <w:rPr>
                <w:spacing w:val="-5"/>
                <w:sz w:val="24"/>
              </w:rPr>
              <w:t>hbt</w:t>
            </w:r>
          </w:p>
        </w:tc>
        <w:tc>
          <w:tcPr>
            <w:tcW w:w="698" w:type="dxa"/>
            <w:tcBorders>
              <w:top w:val="nil"/>
              <w:bottom w:val="nil"/>
            </w:tcBorders>
          </w:tcPr>
          <w:p w14:paraId="0755A17D" w14:textId="77777777" w:rsidR="00F675FE" w:rsidRDefault="00000000">
            <w:pPr>
              <w:pStyle w:val="TableParagraph"/>
              <w:ind w:right="31"/>
              <w:rPr>
                <w:sz w:val="24"/>
              </w:rPr>
            </w:pPr>
            <w:r>
              <w:rPr>
                <w:w w:val="95"/>
                <w:sz w:val="24"/>
              </w:rPr>
              <w:t>-</w:t>
            </w:r>
            <w:r>
              <w:rPr>
                <w:spacing w:val="-4"/>
                <w:w w:val="95"/>
                <w:sz w:val="24"/>
              </w:rPr>
              <w:t>2.884</w:t>
            </w:r>
          </w:p>
        </w:tc>
        <w:tc>
          <w:tcPr>
            <w:tcW w:w="909" w:type="dxa"/>
            <w:tcBorders>
              <w:top w:val="nil"/>
              <w:bottom w:val="nil"/>
            </w:tcBorders>
          </w:tcPr>
          <w:p w14:paraId="0755A17E" w14:textId="77777777" w:rsidR="00F675FE" w:rsidRDefault="00000000">
            <w:pPr>
              <w:pStyle w:val="TableParagraph"/>
              <w:ind w:left="171" w:right="158"/>
              <w:rPr>
                <w:sz w:val="24"/>
              </w:rPr>
            </w:pPr>
            <w:r>
              <w:rPr>
                <w:spacing w:val="-2"/>
                <w:sz w:val="24"/>
              </w:rPr>
              <w:t>0.647</w:t>
            </w:r>
          </w:p>
        </w:tc>
        <w:tc>
          <w:tcPr>
            <w:tcW w:w="698" w:type="dxa"/>
            <w:tcBorders>
              <w:top w:val="nil"/>
              <w:bottom w:val="nil"/>
            </w:tcBorders>
          </w:tcPr>
          <w:p w14:paraId="0755A17F" w14:textId="77777777" w:rsidR="00F675FE" w:rsidRDefault="00000000">
            <w:pPr>
              <w:pStyle w:val="TableParagraph"/>
              <w:ind w:left="45" w:right="28"/>
              <w:rPr>
                <w:sz w:val="24"/>
              </w:rPr>
            </w:pPr>
            <w:r>
              <w:rPr>
                <w:w w:val="95"/>
                <w:sz w:val="24"/>
              </w:rPr>
              <w:t>-</w:t>
            </w:r>
            <w:r>
              <w:rPr>
                <w:spacing w:val="-4"/>
                <w:w w:val="95"/>
                <w:sz w:val="24"/>
              </w:rPr>
              <w:t>4.460</w:t>
            </w:r>
          </w:p>
        </w:tc>
        <w:tc>
          <w:tcPr>
            <w:tcW w:w="620" w:type="dxa"/>
            <w:tcBorders>
              <w:top w:val="nil"/>
              <w:bottom w:val="nil"/>
            </w:tcBorders>
          </w:tcPr>
          <w:p w14:paraId="0755A180" w14:textId="77777777" w:rsidR="00F675FE" w:rsidRDefault="00000000">
            <w:pPr>
              <w:pStyle w:val="TableParagraph"/>
              <w:ind w:left="29" w:right="11"/>
              <w:rPr>
                <w:sz w:val="24"/>
              </w:rPr>
            </w:pPr>
            <w:r>
              <w:rPr>
                <w:spacing w:val="-2"/>
                <w:sz w:val="24"/>
              </w:rPr>
              <w:t>0.001</w:t>
            </w:r>
          </w:p>
        </w:tc>
      </w:tr>
      <w:tr w:rsidR="00F675FE" w14:paraId="0755A189" w14:textId="77777777">
        <w:trPr>
          <w:trHeight w:val="479"/>
        </w:trPr>
        <w:tc>
          <w:tcPr>
            <w:tcW w:w="3577" w:type="dxa"/>
            <w:tcBorders>
              <w:top w:val="nil"/>
              <w:bottom w:val="nil"/>
            </w:tcBorders>
          </w:tcPr>
          <w:p w14:paraId="0755A182" w14:textId="77777777" w:rsidR="00F675FE" w:rsidRDefault="00000000">
            <w:pPr>
              <w:pStyle w:val="TableParagraph"/>
              <w:ind w:left="137" w:right="129"/>
              <w:rPr>
                <w:sz w:val="24"/>
              </w:rPr>
            </w:pPr>
            <w:r>
              <w:rPr>
                <w:sz w:val="24"/>
              </w:rPr>
              <w:t>Joy</w:t>
            </w:r>
            <w:r>
              <w:rPr>
                <w:spacing w:val="19"/>
                <w:sz w:val="24"/>
              </w:rPr>
              <w:t xml:space="preserve"> </w:t>
            </w:r>
            <w:r>
              <w:rPr>
                <w:sz w:val="24"/>
              </w:rPr>
              <w:t>-</w:t>
            </w:r>
            <w:r>
              <w:rPr>
                <w:spacing w:val="21"/>
                <w:sz w:val="24"/>
              </w:rPr>
              <w:t xml:space="preserve"> </w:t>
            </w:r>
            <w:r>
              <w:rPr>
                <w:spacing w:val="-2"/>
                <w:sz w:val="24"/>
              </w:rPr>
              <w:t>Surprise</w:t>
            </w:r>
          </w:p>
        </w:tc>
        <w:tc>
          <w:tcPr>
            <w:tcW w:w="2230" w:type="dxa"/>
            <w:tcBorders>
              <w:top w:val="nil"/>
              <w:bottom w:val="nil"/>
            </w:tcBorders>
          </w:tcPr>
          <w:p w14:paraId="0755A183"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184"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185" w14:textId="77777777" w:rsidR="00F675FE" w:rsidRDefault="00000000">
            <w:pPr>
              <w:pStyle w:val="TableParagraph"/>
              <w:ind w:right="31"/>
              <w:rPr>
                <w:sz w:val="24"/>
              </w:rPr>
            </w:pPr>
            <w:r>
              <w:rPr>
                <w:w w:val="95"/>
                <w:sz w:val="24"/>
              </w:rPr>
              <w:t>-</w:t>
            </w:r>
            <w:r>
              <w:rPr>
                <w:spacing w:val="-4"/>
                <w:w w:val="95"/>
                <w:sz w:val="24"/>
              </w:rPr>
              <w:t>2.379</w:t>
            </w:r>
          </w:p>
        </w:tc>
        <w:tc>
          <w:tcPr>
            <w:tcW w:w="909" w:type="dxa"/>
            <w:tcBorders>
              <w:top w:val="nil"/>
              <w:bottom w:val="nil"/>
            </w:tcBorders>
          </w:tcPr>
          <w:p w14:paraId="0755A186" w14:textId="77777777" w:rsidR="00F675FE" w:rsidRDefault="00000000">
            <w:pPr>
              <w:pStyle w:val="TableParagraph"/>
              <w:ind w:left="171" w:right="158"/>
              <w:rPr>
                <w:sz w:val="24"/>
              </w:rPr>
            </w:pPr>
            <w:r>
              <w:rPr>
                <w:spacing w:val="-2"/>
                <w:sz w:val="24"/>
              </w:rPr>
              <w:t>0.647</w:t>
            </w:r>
          </w:p>
        </w:tc>
        <w:tc>
          <w:tcPr>
            <w:tcW w:w="698" w:type="dxa"/>
            <w:tcBorders>
              <w:top w:val="nil"/>
              <w:bottom w:val="nil"/>
            </w:tcBorders>
          </w:tcPr>
          <w:p w14:paraId="0755A187" w14:textId="77777777" w:rsidR="00F675FE" w:rsidRDefault="00000000">
            <w:pPr>
              <w:pStyle w:val="TableParagraph"/>
              <w:ind w:left="45" w:right="28"/>
              <w:rPr>
                <w:sz w:val="24"/>
              </w:rPr>
            </w:pPr>
            <w:r>
              <w:rPr>
                <w:w w:val="95"/>
                <w:sz w:val="24"/>
              </w:rPr>
              <w:t>-</w:t>
            </w:r>
            <w:r>
              <w:rPr>
                <w:spacing w:val="-4"/>
                <w:w w:val="95"/>
                <w:sz w:val="24"/>
              </w:rPr>
              <w:t>3.679</w:t>
            </w:r>
          </w:p>
        </w:tc>
        <w:tc>
          <w:tcPr>
            <w:tcW w:w="620" w:type="dxa"/>
            <w:tcBorders>
              <w:top w:val="nil"/>
              <w:bottom w:val="nil"/>
            </w:tcBorders>
          </w:tcPr>
          <w:p w14:paraId="0755A188" w14:textId="77777777" w:rsidR="00F675FE" w:rsidRDefault="00000000">
            <w:pPr>
              <w:pStyle w:val="TableParagraph"/>
              <w:ind w:left="29" w:right="11"/>
              <w:rPr>
                <w:sz w:val="24"/>
              </w:rPr>
            </w:pPr>
            <w:r>
              <w:rPr>
                <w:spacing w:val="-2"/>
                <w:sz w:val="24"/>
              </w:rPr>
              <w:t>0.012</w:t>
            </w:r>
          </w:p>
        </w:tc>
      </w:tr>
      <w:tr w:rsidR="00F675FE" w14:paraId="0755A191" w14:textId="77777777">
        <w:trPr>
          <w:trHeight w:val="479"/>
        </w:trPr>
        <w:tc>
          <w:tcPr>
            <w:tcW w:w="3577" w:type="dxa"/>
            <w:tcBorders>
              <w:top w:val="nil"/>
              <w:bottom w:val="nil"/>
            </w:tcBorders>
          </w:tcPr>
          <w:p w14:paraId="0755A18A" w14:textId="77777777" w:rsidR="00F675FE" w:rsidRDefault="00000000">
            <w:pPr>
              <w:pStyle w:val="TableParagraph"/>
              <w:ind w:left="137" w:right="129"/>
              <w:rPr>
                <w:sz w:val="24"/>
              </w:rPr>
            </w:pPr>
            <w:r>
              <w:rPr>
                <w:sz w:val="24"/>
              </w:rPr>
              <w:t>Fear</w:t>
            </w:r>
            <w:r>
              <w:rPr>
                <w:spacing w:val="6"/>
                <w:sz w:val="24"/>
              </w:rPr>
              <w:t xml:space="preserve"> </w:t>
            </w:r>
            <w:r>
              <w:rPr>
                <w:sz w:val="24"/>
              </w:rPr>
              <w:t>-</w:t>
            </w:r>
            <w:r>
              <w:rPr>
                <w:spacing w:val="6"/>
                <w:sz w:val="24"/>
              </w:rPr>
              <w:t xml:space="preserve"> </w:t>
            </w:r>
            <w:r>
              <w:rPr>
                <w:spacing w:val="-2"/>
                <w:sz w:val="24"/>
              </w:rPr>
              <w:t>Neutral</w:t>
            </w:r>
          </w:p>
        </w:tc>
        <w:tc>
          <w:tcPr>
            <w:tcW w:w="2230" w:type="dxa"/>
            <w:tcBorders>
              <w:top w:val="nil"/>
              <w:bottom w:val="nil"/>
            </w:tcBorders>
          </w:tcPr>
          <w:p w14:paraId="0755A18B"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8C"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8D" w14:textId="77777777" w:rsidR="00F675FE" w:rsidRDefault="00000000">
            <w:pPr>
              <w:pStyle w:val="TableParagraph"/>
              <w:ind w:right="31"/>
              <w:rPr>
                <w:sz w:val="24"/>
              </w:rPr>
            </w:pPr>
            <w:r>
              <w:rPr>
                <w:w w:val="95"/>
                <w:sz w:val="24"/>
              </w:rPr>
              <w:t>-</w:t>
            </w:r>
            <w:r>
              <w:rPr>
                <w:spacing w:val="-4"/>
                <w:w w:val="95"/>
                <w:sz w:val="24"/>
              </w:rPr>
              <w:t>2.126</w:t>
            </w:r>
          </w:p>
        </w:tc>
        <w:tc>
          <w:tcPr>
            <w:tcW w:w="909" w:type="dxa"/>
            <w:tcBorders>
              <w:top w:val="nil"/>
              <w:bottom w:val="nil"/>
            </w:tcBorders>
          </w:tcPr>
          <w:p w14:paraId="0755A18E" w14:textId="77777777" w:rsidR="00F675FE" w:rsidRDefault="00000000">
            <w:pPr>
              <w:pStyle w:val="TableParagraph"/>
              <w:ind w:left="171" w:right="158"/>
              <w:rPr>
                <w:sz w:val="24"/>
              </w:rPr>
            </w:pPr>
            <w:r>
              <w:rPr>
                <w:spacing w:val="-2"/>
                <w:sz w:val="24"/>
              </w:rPr>
              <w:t>0.557</w:t>
            </w:r>
          </w:p>
        </w:tc>
        <w:tc>
          <w:tcPr>
            <w:tcW w:w="698" w:type="dxa"/>
            <w:tcBorders>
              <w:top w:val="nil"/>
              <w:bottom w:val="nil"/>
            </w:tcBorders>
          </w:tcPr>
          <w:p w14:paraId="0755A18F" w14:textId="77777777" w:rsidR="00F675FE" w:rsidRDefault="00000000">
            <w:pPr>
              <w:pStyle w:val="TableParagraph"/>
              <w:ind w:left="45" w:right="28"/>
              <w:rPr>
                <w:sz w:val="24"/>
              </w:rPr>
            </w:pPr>
            <w:r>
              <w:rPr>
                <w:w w:val="95"/>
                <w:sz w:val="24"/>
              </w:rPr>
              <w:t>-</w:t>
            </w:r>
            <w:r>
              <w:rPr>
                <w:spacing w:val="-4"/>
                <w:w w:val="95"/>
                <w:sz w:val="24"/>
              </w:rPr>
              <w:t>3.819</w:t>
            </w:r>
          </w:p>
        </w:tc>
        <w:tc>
          <w:tcPr>
            <w:tcW w:w="620" w:type="dxa"/>
            <w:tcBorders>
              <w:top w:val="nil"/>
              <w:bottom w:val="nil"/>
            </w:tcBorders>
          </w:tcPr>
          <w:p w14:paraId="0755A190" w14:textId="77777777" w:rsidR="00F675FE" w:rsidRDefault="00000000">
            <w:pPr>
              <w:pStyle w:val="TableParagraph"/>
              <w:ind w:left="29" w:right="11"/>
              <w:rPr>
                <w:sz w:val="24"/>
              </w:rPr>
            </w:pPr>
            <w:r>
              <w:rPr>
                <w:spacing w:val="-2"/>
                <w:sz w:val="24"/>
              </w:rPr>
              <w:t>0.014</w:t>
            </w:r>
          </w:p>
        </w:tc>
      </w:tr>
      <w:tr w:rsidR="00F675FE" w14:paraId="0755A199" w14:textId="77777777">
        <w:trPr>
          <w:trHeight w:val="479"/>
        </w:trPr>
        <w:tc>
          <w:tcPr>
            <w:tcW w:w="3577" w:type="dxa"/>
            <w:tcBorders>
              <w:top w:val="nil"/>
              <w:bottom w:val="nil"/>
            </w:tcBorders>
          </w:tcPr>
          <w:p w14:paraId="0755A192" w14:textId="77777777" w:rsidR="00F675FE" w:rsidRDefault="00000000">
            <w:pPr>
              <w:pStyle w:val="TableParagraph"/>
              <w:ind w:left="137" w:right="129"/>
              <w:rPr>
                <w:sz w:val="24"/>
              </w:rPr>
            </w:pPr>
            <w:r>
              <w:rPr>
                <w:sz w:val="24"/>
              </w:rPr>
              <w:t>Fear</w:t>
            </w:r>
            <w:r>
              <w:rPr>
                <w:spacing w:val="6"/>
                <w:sz w:val="24"/>
              </w:rPr>
              <w:t xml:space="preserve"> </w:t>
            </w:r>
            <w:r>
              <w:rPr>
                <w:sz w:val="24"/>
              </w:rPr>
              <w:t>-</w:t>
            </w:r>
            <w:r>
              <w:rPr>
                <w:spacing w:val="6"/>
                <w:sz w:val="24"/>
              </w:rPr>
              <w:t xml:space="preserve"> </w:t>
            </w:r>
            <w:r>
              <w:rPr>
                <w:spacing w:val="-2"/>
                <w:sz w:val="24"/>
              </w:rPr>
              <w:t>Surprise</w:t>
            </w:r>
          </w:p>
        </w:tc>
        <w:tc>
          <w:tcPr>
            <w:tcW w:w="2230" w:type="dxa"/>
            <w:tcBorders>
              <w:top w:val="nil"/>
              <w:bottom w:val="nil"/>
            </w:tcBorders>
          </w:tcPr>
          <w:p w14:paraId="0755A193" w14:textId="77777777" w:rsidR="00F675FE" w:rsidRDefault="00000000">
            <w:pPr>
              <w:pStyle w:val="TableParagraph"/>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194" w14:textId="77777777" w:rsidR="00F675FE" w:rsidRDefault="00000000">
            <w:pPr>
              <w:pStyle w:val="TableParagraph"/>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195" w14:textId="77777777" w:rsidR="00F675FE" w:rsidRDefault="00000000">
            <w:pPr>
              <w:pStyle w:val="TableParagraph"/>
              <w:ind w:right="31"/>
              <w:rPr>
                <w:sz w:val="24"/>
              </w:rPr>
            </w:pPr>
            <w:r>
              <w:rPr>
                <w:w w:val="95"/>
                <w:sz w:val="24"/>
              </w:rPr>
              <w:t>-</w:t>
            </w:r>
            <w:r>
              <w:rPr>
                <w:spacing w:val="-4"/>
                <w:w w:val="95"/>
                <w:sz w:val="24"/>
              </w:rPr>
              <w:t>2.048</w:t>
            </w:r>
          </w:p>
        </w:tc>
        <w:tc>
          <w:tcPr>
            <w:tcW w:w="909" w:type="dxa"/>
            <w:tcBorders>
              <w:top w:val="nil"/>
              <w:bottom w:val="nil"/>
            </w:tcBorders>
          </w:tcPr>
          <w:p w14:paraId="0755A196" w14:textId="77777777" w:rsidR="00F675FE" w:rsidRDefault="00000000">
            <w:pPr>
              <w:pStyle w:val="TableParagraph"/>
              <w:ind w:left="171" w:right="158"/>
              <w:rPr>
                <w:sz w:val="24"/>
              </w:rPr>
            </w:pPr>
            <w:r>
              <w:rPr>
                <w:spacing w:val="-2"/>
                <w:sz w:val="24"/>
              </w:rPr>
              <w:t>0.568</w:t>
            </w:r>
          </w:p>
        </w:tc>
        <w:tc>
          <w:tcPr>
            <w:tcW w:w="698" w:type="dxa"/>
            <w:tcBorders>
              <w:top w:val="nil"/>
              <w:bottom w:val="nil"/>
            </w:tcBorders>
          </w:tcPr>
          <w:p w14:paraId="0755A197" w14:textId="77777777" w:rsidR="00F675FE" w:rsidRDefault="00000000">
            <w:pPr>
              <w:pStyle w:val="TableParagraph"/>
              <w:ind w:left="45" w:right="28"/>
              <w:rPr>
                <w:sz w:val="24"/>
              </w:rPr>
            </w:pPr>
            <w:r>
              <w:rPr>
                <w:w w:val="95"/>
                <w:sz w:val="24"/>
              </w:rPr>
              <w:t>-</w:t>
            </w:r>
            <w:r>
              <w:rPr>
                <w:spacing w:val="-4"/>
                <w:w w:val="95"/>
                <w:sz w:val="24"/>
              </w:rPr>
              <w:t>3.606</w:t>
            </w:r>
          </w:p>
        </w:tc>
        <w:tc>
          <w:tcPr>
            <w:tcW w:w="620" w:type="dxa"/>
            <w:tcBorders>
              <w:top w:val="nil"/>
              <w:bottom w:val="nil"/>
            </w:tcBorders>
          </w:tcPr>
          <w:p w14:paraId="0755A198" w14:textId="77777777" w:rsidR="00F675FE" w:rsidRDefault="00000000">
            <w:pPr>
              <w:pStyle w:val="TableParagraph"/>
              <w:ind w:left="29" w:right="11"/>
              <w:rPr>
                <w:sz w:val="24"/>
              </w:rPr>
            </w:pPr>
            <w:r>
              <w:rPr>
                <w:spacing w:val="-2"/>
                <w:sz w:val="24"/>
              </w:rPr>
              <w:t>0.032</w:t>
            </w:r>
          </w:p>
        </w:tc>
      </w:tr>
      <w:tr w:rsidR="00F675FE" w14:paraId="0755A1A1" w14:textId="77777777">
        <w:trPr>
          <w:trHeight w:val="479"/>
        </w:trPr>
        <w:tc>
          <w:tcPr>
            <w:tcW w:w="3577" w:type="dxa"/>
            <w:tcBorders>
              <w:top w:val="nil"/>
              <w:bottom w:val="nil"/>
            </w:tcBorders>
          </w:tcPr>
          <w:p w14:paraId="0755A19A" w14:textId="77777777" w:rsidR="00F675FE" w:rsidRDefault="00000000">
            <w:pPr>
              <w:pStyle w:val="TableParagraph"/>
              <w:ind w:left="137" w:right="129"/>
              <w:rPr>
                <w:sz w:val="24"/>
              </w:rPr>
            </w:pPr>
            <w:r>
              <w:rPr>
                <w:w w:val="95"/>
                <w:sz w:val="24"/>
              </w:rPr>
              <w:t>Anger</w:t>
            </w:r>
            <w:r>
              <w:rPr>
                <w:spacing w:val="7"/>
                <w:sz w:val="24"/>
              </w:rPr>
              <w:t xml:space="preserve"> </w:t>
            </w:r>
            <w:r>
              <w:rPr>
                <w:w w:val="95"/>
                <w:sz w:val="24"/>
              </w:rPr>
              <w:t>-</w:t>
            </w:r>
            <w:r>
              <w:rPr>
                <w:spacing w:val="9"/>
                <w:sz w:val="24"/>
              </w:rPr>
              <w:t xml:space="preserve"> </w:t>
            </w:r>
            <w:r>
              <w:rPr>
                <w:spacing w:val="-2"/>
                <w:w w:val="95"/>
                <w:sz w:val="24"/>
              </w:rPr>
              <w:t>Neutral</w:t>
            </w:r>
          </w:p>
        </w:tc>
        <w:tc>
          <w:tcPr>
            <w:tcW w:w="2230" w:type="dxa"/>
            <w:tcBorders>
              <w:top w:val="nil"/>
              <w:bottom w:val="nil"/>
            </w:tcBorders>
          </w:tcPr>
          <w:p w14:paraId="0755A19B"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9C"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9D" w14:textId="77777777" w:rsidR="00F675FE" w:rsidRDefault="00000000">
            <w:pPr>
              <w:pStyle w:val="TableParagraph"/>
              <w:ind w:right="31"/>
              <w:rPr>
                <w:sz w:val="24"/>
              </w:rPr>
            </w:pPr>
            <w:r>
              <w:rPr>
                <w:w w:val="95"/>
                <w:sz w:val="24"/>
              </w:rPr>
              <w:t>-</w:t>
            </w:r>
            <w:r>
              <w:rPr>
                <w:spacing w:val="-4"/>
                <w:w w:val="95"/>
                <w:sz w:val="24"/>
              </w:rPr>
              <w:t>3.620</w:t>
            </w:r>
          </w:p>
        </w:tc>
        <w:tc>
          <w:tcPr>
            <w:tcW w:w="909" w:type="dxa"/>
            <w:tcBorders>
              <w:top w:val="nil"/>
              <w:bottom w:val="nil"/>
            </w:tcBorders>
          </w:tcPr>
          <w:p w14:paraId="0755A19E" w14:textId="77777777" w:rsidR="00F675FE" w:rsidRDefault="00000000">
            <w:pPr>
              <w:pStyle w:val="TableParagraph"/>
              <w:ind w:left="171" w:right="158"/>
              <w:rPr>
                <w:sz w:val="24"/>
              </w:rPr>
            </w:pPr>
            <w:r>
              <w:rPr>
                <w:spacing w:val="-2"/>
                <w:sz w:val="24"/>
              </w:rPr>
              <w:t>0.652</w:t>
            </w:r>
          </w:p>
        </w:tc>
        <w:tc>
          <w:tcPr>
            <w:tcW w:w="698" w:type="dxa"/>
            <w:tcBorders>
              <w:top w:val="nil"/>
              <w:bottom w:val="nil"/>
            </w:tcBorders>
          </w:tcPr>
          <w:p w14:paraId="0755A19F" w14:textId="77777777" w:rsidR="00F675FE" w:rsidRDefault="00000000">
            <w:pPr>
              <w:pStyle w:val="TableParagraph"/>
              <w:ind w:left="45" w:right="28"/>
              <w:rPr>
                <w:sz w:val="24"/>
              </w:rPr>
            </w:pPr>
            <w:r>
              <w:rPr>
                <w:w w:val="95"/>
                <w:sz w:val="24"/>
              </w:rPr>
              <w:t>-</w:t>
            </w:r>
            <w:r>
              <w:rPr>
                <w:spacing w:val="-4"/>
                <w:w w:val="95"/>
                <w:sz w:val="24"/>
              </w:rPr>
              <w:t>5.547</w:t>
            </w:r>
          </w:p>
        </w:tc>
        <w:tc>
          <w:tcPr>
            <w:tcW w:w="620" w:type="dxa"/>
            <w:tcBorders>
              <w:top w:val="nil"/>
              <w:bottom w:val="nil"/>
            </w:tcBorders>
          </w:tcPr>
          <w:p w14:paraId="0755A1A0" w14:textId="77777777" w:rsidR="00F675FE" w:rsidRDefault="00000000">
            <w:pPr>
              <w:pStyle w:val="TableParagraph"/>
              <w:ind w:left="29" w:right="11"/>
              <w:rPr>
                <w:sz w:val="24"/>
              </w:rPr>
            </w:pPr>
            <w:r>
              <w:rPr>
                <w:spacing w:val="-2"/>
                <w:sz w:val="24"/>
              </w:rPr>
              <w:t>0.000</w:t>
            </w:r>
          </w:p>
        </w:tc>
      </w:tr>
      <w:tr w:rsidR="00F675FE" w14:paraId="0755A1A9" w14:textId="77777777">
        <w:trPr>
          <w:trHeight w:val="479"/>
        </w:trPr>
        <w:tc>
          <w:tcPr>
            <w:tcW w:w="3577" w:type="dxa"/>
            <w:tcBorders>
              <w:top w:val="nil"/>
              <w:bottom w:val="nil"/>
            </w:tcBorders>
          </w:tcPr>
          <w:p w14:paraId="0755A1A2" w14:textId="77777777" w:rsidR="00F675FE" w:rsidRDefault="00000000">
            <w:pPr>
              <w:pStyle w:val="TableParagraph"/>
              <w:ind w:left="137" w:right="129"/>
              <w:rPr>
                <w:sz w:val="24"/>
              </w:rPr>
            </w:pPr>
            <w:r>
              <w:rPr>
                <w:spacing w:val="-2"/>
                <w:sz w:val="24"/>
              </w:rPr>
              <w:t>Disgust</w:t>
            </w:r>
            <w:r>
              <w:rPr>
                <w:spacing w:val="-4"/>
                <w:sz w:val="24"/>
              </w:rPr>
              <w:t xml:space="preserve"> </w:t>
            </w:r>
            <w:r>
              <w:rPr>
                <w:spacing w:val="-2"/>
                <w:sz w:val="24"/>
              </w:rPr>
              <w:t>-</w:t>
            </w:r>
            <w:r>
              <w:rPr>
                <w:spacing w:val="-3"/>
                <w:sz w:val="24"/>
              </w:rPr>
              <w:t xml:space="preserve"> </w:t>
            </w:r>
            <w:r>
              <w:rPr>
                <w:spacing w:val="-2"/>
                <w:sz w:val="24"/>
              </w:rPr>
              <w:t>Surprise</w:t>
            </w:r>
          </w:p>
        </w:tc>
        <w:tc>
          <w:tcPr>
            <w:tcW w:w="2230" w:type="dxa"/>
            <w:tcBorders>
              <w:top w:val="nil"/>
              <w:bottom w:val="nil"/>
            </w:tcBorders>
          </w:tcPr>
          <w:p w14:paraId="0755A1A3"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A4" w14:textId="77777777" w:rsidR="00F675FE" w:rsidRDefault="00000000">
            <w:pPr>
              <w:pStyle w:val="TableParagraph"/>
              <w:jc w:val="left"/>
              <w:rPr>
                <w:sz w:val="24"/>
              </w:rPr>
            </w:pPr>
            <w:r>
              <w:rPr>
                <w:sz w:val="24"/>
              </w:rPr>
              <w:t>S23</w:t>
            </w:r>
            <w:r>
              <w:rPr>
                <w:spacing w:val="7"/>
                <w:sz w:val="24"/>
              </w:rPr>
              <w:t xml:space="preserve"> </w:t>
            </w:r>
            <w:r>
              <w:rPr>
                <w:sz w:val="24"/>
              </w:rPr>
              <w:t>D16</w:t>
            </w:r>
            <w:r>
              <w:rPr>
                <w:spacing w:val="9"/>
                <w:sz w:val="24"/>
              </w:rPr>
              <w:t xml:space="preserve"> </w:t>
            </w:r>
            <w:r>
              <w:rPr>
                <w:spacing w:val="-5"/>
                <w:sz w:val="24"/>
              </w:rPr>
              <w:t>hbt</w:t>
            </w:r>
          </w:p>
        </w:tc>
        <w:tc>
          <w:tcPr>
            <w:tcW w:w="698" w:type="dxa"/>
            <w:tcBorders>
              <w:top w:val="nil"/>
              <w:bottom w:val="nil"/>
            </w:tcBorders>
          </w:tcPr>
          <w:p w14:paraId="0755A1A5" w14:textId="77777777" w:rsidR="00F675FE" w:rsidRDefault="00000000">
            <w:pPr>
              <w:pStyle w:val="TableParagraph"/>
              <w:ind w:right="31"/>
              <w:rPr>
                <w:sz w:val="24"/>
              </w:rPr>
            </w:pPr>
            <w:r>
              <w:rPr>
                <w:w w:val="95"/>
                <w:sz w:val="24"/>
              </w:rPr>
              <w:t>-</w:t>
            </w:r>
            <w:r>
              <w:rPr>
                <w:spacing w:val="-4"/>
                <w:w w:val="95"/>
                <w:sz w:val="24"/>
              </w:rPr>
              <w:t>2.507</w:t>
            </w:r>
          </w:p>
        </w:tc>
        <w:tc>
          <w:tcPr>
            <w:tcW w:w="909" w:type="dxa"/>
            <w:tcBorders>
              <w:top w:val="nil"/>
              <w:bottom w:val="nil"/>
            </w:tcBorders>
          </w:tcPr>
          <w:p w14:paraId="0755A1A6" w14:textId="77777777" w:rsidR="00F675FE" w:rsidRDefault="00000000">
            <w:pPr>
              <w:pStyle w:val="TableParagraph"/>
              <w:ind w:left="171" w:right="158"/>
              <w:rPr>
                <w:sz w:val="24"/>
              </w:rPr>
            </w:pPr>
            <w:r>
              <w:rPr>
                <w:spacing w:val="-2"/>
                <w:sz w:val="24"/>
              </w:rPr>
              <w:t>0.640</w:t>
            </w:r>
          </w:p>
        </w:tc>
        <w:tc>
          <w:tcPr>
            <w:tcW w:w="698" w:type="dxa"/>
            <w:tcBorders>
              <w:top w:val="nil"/>
              <w:bottom w:val="nil"/>
            </w:tcBorders>
          </w:tcPr>
          <w:p w14:paraId="0755A1A7" w14:textId="77777777" w:rsidR="00F675FE" w:rsidRDefault="00000000">
            <w:pPr>
              <w:pStyle w:val="TableParagraph"/>
              <w:ind w:left="45" w:right="28"/>
              <w:rPr>
                <w:sz w:val="24"/>
              </w:rPr>
            </w:pPr>
            <w:r>
              <w:rPr>
                <w:w w:val="95"/>
                <w:sz w:val="24"/>
              </w:rPr>
              <w:t>-</w:t>
            </w:r>
            <w:r>
              <w:rPr>
                <w:spacing w:val="-4"/>
                <w:w w:val="95"/>
                <w:sz w:val="24"/>
              </w:rPr>
              <w:t>3.920</w:t>
            </w:r>
          </w:p>
        </w:tc>
        <w:tc>
          <w:tcPr>
            <w:tcW w:w="620" w:type="dxa"/>
            <w:tcBorders>
              <w:top w:val="nil"/>
              <w:bottom w:val="nil"/>
            </w:tcBorders>
          </w:tcPr>
          <w:p w14:paraId="0755A1A8" w14:textId="77777777" w:rsidR="00F675FE" w:rsidRDefault="00000000">
            <w:pPr>
              <w:pStyle w:val="TableParagraph"/>
              <w:ind w:left="29" w:right="11"/>
              <w:rPr>
                <w:sz w:val="24"/>
              </w:rPr>
            </w:pPr>
            <w:r>
              <w:rPr>
                <w:spacing w:val="-2"/>
                <w:sz w:val="24"/>
              </w:rPr>
              <w:t>0.005</w:t>
            </w:r>
          </w:p>
        </w:tc>
      </w:tr>
      <w:tr w:rsidR="00F675FE" w14:paraId="0755A1B1" w14:textId="77777777">
        <w:trPr>
          <w:trHeight w:val="479"/>
        </w:trPr>
        <w:tc>
          <w:tcPr>
            <w:tcW w:w="3577" w:type="dxa"/>
            <w:tcBorders>
              <w:top w:val="nil"/>
              <w:bottom w:val="nil"/>
            </w:tcBorders>
          </w:tcPr>
          <w:p w14:paraId="0755A1AA" w14:textId="77777777" w:rsidR="00F675FE" w:rsidRDefault="00000000">
            <w:pPr>
              <w:pStyle w:val="TableParagraph"/>
              <w:ind w:left="137" w:right="129"/>
              <w:rPr>
                <w:sz w:val="24"/>
              </w:rPr>
            </w:pPr>
            <w:r>
              <w:rPr>
                <w:spacing w:val="-2"/>
                <w:sz w:val="24"/>
              </w:rPr>
              <w:t>Disgust</w:t>
            </w:r>
            <w:r>
              <w:rPr>
                <w:spacing w:val="-4"/>
                <w:sz w:val="24"/>
              </w:rPr>
              <w:t xml:space="preserve"> </w:t>
            </w:r>
            <w:r>
              <w:rPr>
                <w:spacing w:val="-2"/>
                <w:sz w:val="24"/>
              </w:rPr>
              <w:t>-</w:t>
            </w:r>
            <w:r>
              <w:rPr>
                <w:spacing w:val="-3"/>
                <w:sz w:val="24"/>
              </w:rPr>
              <w:t xml:space="preserve"> </w:t>
            </w:r>
            <w:r>
              <w:rPr>
                <w:spacing w:val="-2"/>
                <w:sz w:val="24"/>
              </w:rPr>
              <w:t>Surprise</w:t>
            </w:r>
          </w:p>
        </w:tc>
        <w:tc>
          <w:tcPr>
            <w:tcW w:w="2230" w:type="dxa"/>
            <w:tcBorders>
              <w:top w:val="nil"/>
              <w:bottom w:val="nil"/>
            </w:tcBorders>
          </w:tcPr>
          <w:p w14:paraId="0755A1AB"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1AC"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1AD" w14:textId="77777777" w:rsidR="00F675FE" w:rsidRDefault="00000000">
            <w:pPr>
              <w:pStyle w:val="TableParagraph"/>
              <w:ind w:right="31"/>
              <w:rPr>
                <w:sz w:val="24"/>
              </w:rPr>
            </w:pPr>
            <w:r>
              <w:rPr>
                <w:w w:val="95"/>
                <w:sz w:val="24"/>
              </w:rPr>
              <w:t>-</w:t>
            </w:r>
            <w:r>
              <w:rPr>
                <w:spacing w:val="-4"/>
                <w:w w:val="95"/>
                <w:sz w:val="24"/>
              </w:rPr>
              <w:t>2.531</w:t>
            </w:r>
          </w:p>
        </w:tc>
        <w:tc>
          <w:tcPr>
            <w:tcW w:w="909" w:type="dxa"/>
            <w:tcBorders>
              <w:top w:val="nil"/>
              <w:bottom w:val="nil"/>
            </w:tcBorders>
          </w:tcPr>
          <w:p w14:paraId="0755A1AE" w14:textId="77777777" w:rsidR="00F675FE" w:rsidRDefault="00000000">
            <w:pPr>
              <w:pStyle w:val="TableParagraph"/>
              <w:ind w:left="171" w:right="158"/>
              <w:rPr>
                <w:sz w:val="24"/>
              </w:rPr>
            </w:pPr>
            <w:r>
              <w:rPr>
                <w:spacing w:val="-2"/>
                <w:sz w:val="24"/>
              </w:rPr>
              <w:t>0.640</w:t>
            </w:r>
          </w:p>
        </w:tc>
        <w:tc>
          <w:tcPr>
            <w:tcW w:w="698" w:type="dxa"/>
            <w:tcBorders>
              <w:top w:val="nil"/>
              <w:bottom w:val="nil"/>
            </w:tcBorders>
          </w:tcPr>
          <w:p w14:paraId="0755A1AF" w14:textId="77777777" w:rsidR="00F675FE" w:rsidRDefault="00000000">
            <w:pPr>
              <w:pStyle w:val="TableParagraph"/>
              <w:ind w:left="45" w:right="28"/>
              <w:rPr>
                <w:sz w:val="24"/>
              </w:rPr>
            </w:pPr>
            <w:r>
              <w:rPr>
                <w:w w:val="95"/>
                <w:sz w:val="24"/>
              </w:rPr>
              <w:t>-</w:t>
            </w:r>
            <w:r>
              <w:rPr>
                <w:spacing w:val="-4"/>
                <w:w w:val="95"/>
                <w:sz w:val="24"/>
              </w:rPr>
              <w:t>3.958</w:t>
            </w:r>
          </w:p>
        </w:tc>
        <w:tc>
          <w:tcPr>
            <w:tcW w:w="620" w:type="dxa"/>
            <w:tcBorders>
              <w:top w:val="nil"/>
              <w:bottom w:val="nil"/>
            </w:tcBorders>
          </w:tcPr>
          <w:p w14:paraId="0755A1B0" w14:textId="77777777" w:rsidR="00F675FE" w:rsidRDefault="00000000">
            <w:pPr>
              <w:pStyle w:val="TableParagraph"/>
              <w:ind w:left="29" w:right="11"/>
              <w:rPr>
                <w:sz w:val="24"/>
              </w:rPr>
            </w:pPr>
            <w:r>
              <w:rPr>
                <w:spacing w:val="-2"/>
                <w:sz w:val="24"/>
              </w:rPr>
              <w:t>0.005</w:t>
            </w:r>
          </w:p>
        </w:tc>
      </w:tr>
      <w:tr w:rsidR="00F675FE" w14:paraId="0755A1B9" w14:textId="77777777">
        <w:trPr>
          <w:trHeight w:val="479"/>
        </w:trPr>
        <w:tc>
          <w:tcPr>
            <w:tcW w:w="3577" w:type="dxa"/>
            <w:tcBorders>
              <w:top w:val="nil"/>
              <w:bottom w:val="nil"/>
            </w:tcBorders>
          </w:tcPr>
          <w:p w14:paraId="0755A1B2" w14:textId="77777777" w:rsidR="00F675FE" w:rsidRDefault="00000000">
            <w:pPr>
              <w:pStyle w:val="TableParagraph"/>
              <w:ind w:left="137" w:right="129"/>
              <w:rPr>
                <w:sz w:val="24"/>
              </w:rPr>
            </w:pPr>
            <w:r>
              <w:rPr>
                <w:w w:val="95"/>
                <w:sz w:val="24"/>
              </w:rPr>
              <w:t>Sadness</w:t>
            </w:r>
            <w:r>
              <w:rPr>
                <w:spacing w:val="9"/>
                <w:sz w:val="24"/>
              </w:rPr>
              <w:t xml:space="preserve"> </w:t>
            </w:r>
            <w:r>
              <w:rPr>
                <w:w w:val="95"/>
                <w:sz w:val="24"/>
              </w:rPr>
              <w:t>-</w:t>
            </w:r>
            <w:r>
              <w:rPr>
                <w:spacing w:val="10"/>
                <w:sz w:val="24"/>
              </w:rPr>
              <w:t xml:space="preserve"> </w:t>
            </w:r>
            <w:r>
              <w:rPr>
                <w:spacing w:val="-2"/>
                <w:w w:val="95"/>
                <w:sz w:val="24"/>
              </w:rPr>
              <w:t>Neutral</w:t>
            </w:r>
          </w:p>
        </w:tc>
        <w:tc>
          <w:tcPr>
            <w:tcW w:w="2230" w:type="dxa"/>
            <w:tcBorders>
              <w:top w:val="nil"/>
              <w:bottom w:val="nil"/>
            </w:tcBorders>
          </w:tcPr>
          <w:p w14:paraId="0755A1B3"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1B4"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1B5" w14:textId="77777777" w:rsidR="00F675FE" w:rsidRDefault="00000000">
            <w:pPr>
              <w:pStyle w:val="TableParagraph"/>
              <w:ind w:right="31"/>
              <w:rPr>
                <w:sz w:val="24"/>
              </w:rPr>
            </w:pPr>
            <w:r>
              <w:rPr>
                <w:w w:val="95"/>
                <w:sz w:val="24"/>
              </w:rPr>
              <w:t>-</w:t>
            </w:r>
            <w:r>
              <w:rPr>
                <w:spacing w:val="-4"/>
                <w:w w:val="95"/>
                <w:sz w:val="24"/>
              </w:rPr>
              <w:t>2.257</w:t>
            </w:r>
          </w:p>
        </w:tc>
        <w:tc>
          <w:tcPr>
            <w:tcW w:w="909" w:type="dxa"/>
            <w:tcBorders>
              <w:top w:val="nil"/>
              <w:bottom w:val="nil"/>
            </w:tcBorders>
          </w:tcPr>
          <w:p w14:paraId="0755A1B6" w14:textId="77777777" w:rsidR="00F675FE" w:rsidRDefault="00000000">
            <w:pPr>
              <w:pStyle w:val="TableParagraph"/>
              <w:ind w:left="171" w:right="158"/>
              <w:rPr>
                <w:sz w:val="24"/>
              </w:rPr>
            </w:pPr>
            <w:r>
              <w:rPr>
                <w:spacing w:val="-2"/>
                <w:sz w:val="24"/>
              </w:rPr>
              <w:t>0.601</w:t>
            </w:r>
          </w:p>
        </w:tc>
        <w:tc>
          <w:tcPr>
            <w:tcW w:w="698" w:type="dxa"/>
            <w:tcBorders>
              <w:top w:val="nil"/>
              <w:bottom w:val="nil"/>
            </w:tcBorders>
          </w:tcPr>
          <w:p w14:paraId="0755A1B7" w14:textId="77777777" w:rsidR="00F675FE" w:rsidRDefault="00000000">
            <w:pPr>
              <w:pStyle w:val="TableParagraph"/>
              <w:ind w:left="45" w:right="28"/>
              <w:rPr>
                <w:sz w:val="24"/>
              </w:rPr>
            </w:pPr>
            <w:r>
              <w:rPr>
                <w:w w:val="95"/>
                <w:sz w:val="24"/>
              </w:rPr>
              <w:t>-</w:t>
            </w:r>
            <w:r>
              <w:rPr>
                <w:spacing w:val="-4"/>
                <w:w w:val="95"/>
                <w:sz w:val="24"/>
              </w:rPr>
              <w:t>3.754</w:t>
            </w:r>
          </w:p>
        </w:tc>
        <w:tc>
          <w:tcPr>
            <w:tcW w:w="620" w:type="dxa"/>
            <w:tcBorders>
              <w:top w:val="nil"/>
              <w:bottom w:val="nil"/>
            </w:tcBorders>
          </w:tcPr>
          <w:p w14:paraId="0755A1B8" w14:textId="77777777" w:rsidR="00F675FE" w:rsidRDefault="00000000">
            <w:pPr>
              <w:pStyle w:val="TableParagraph"/>
              <w:ind w:left="29" w:right="11"/>
              <w:rPr>
                <w:sz w:val="24"/>
              </w:rPr>
            </w:pPr>
            <w:r>
              <w:rPr>
                <w:spacing w:val="-2"/>
                <w:sz w:val="24"/>
              </w:rPr>
              <w:t>0.018</w:t>
            </w:r>
          </w:p>
        </w:tc>
      </w:tr>
      <w:tr w:rsidR="00F675FE" w14:paraId="0755A1C1" w14:textId="77777777">
        <w:trPr>
          <w:trHeight w:val="479"/>
        </w:trPr>
        <w:tc>
          <w:tcPr>
            <w:tcW w:w="3577" w:type="dxa"/>
            <w:tcBorders>
              <w:top w:val="nil"/>
              <w:bottom w:val="nil"/>
            </w:tcBorders>
          </w:tcPr>
          <w:p w14:paraId="0755A1BA" w14:textId="77777777" w:rsidR="00F675FE" w:rsidRDefault="00000000">
            <w:pPr>
              <w:pStyle w:val="TableParagraph"/>
              <w:ind w:left="137" w:right="129"/>
              <w:rPr>
                <w:sz w:val="24"/>
              </w:rPr>
            </w:pPr>
            <w:r>
              <w:rPr>
                <w:w w:val="95"/>
                <w:sz w:val="24"/>
              </w:rPr>
              <w:t>Sadness</w:t>
            </w:r>
            <w:r>
              <w:rPr>
                <w:spacing w:val="9"/>
                <w:sz w:val="24"/>
              </w:rPr>
              <w:t xml:space="preserve"> </w:t>
            </w:r>
            <w:r>
              <w:rPr>
                <w:w w:val="95"/>
                <w:sz w:val="24"/>
              </w:rPr>
              <w:t>-</w:t>
            </w:r>
            <w:r>
              <w:rPr>
                <w:spacing w:val="10"/>
                <w:sz w:val="24"/>
              </w:rPr>
              <w:t xml:space="preserve"> </w:t>
            </w:r>
            <w:r>
              <w:rPr>
                <w:spacing w:val="-2"/>
                <w:w w:val="95"/>
                <w:sz w:val="24"/>
              </w:rPr>
              <w:t>Surprise</w:t>
            </w:r>
          </w:p>
        </w:tc>
        <w:tc>
          <w:tcPr>
            <w:tcW w:w="2230" w:type="dxa"/>
            <w:tcBorders>
              <w:top w:val="nil"/>
              <w:bottom w:val="nil"/>
            </w:tcBorders>
          </w:tcPr>
          <w:p w14:paraId="0755A1BB"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1BC"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1BD" w14:textId="77777777" w:rsidR="00F675FE" w:rsidRDefault="00000000">
            <w:pPr>
              <w:pStyle w:val="TableParagraph"/>
              <w:ind w:right="31"/>
              <w:rPr>
                <w:sz w:val="24"/>
              </w:rPr>
            </w:pPr>
            <w:r>
              <w:rPr>
                <w:w w:val="95"/>
                <w:sz w:val="24"/>
              </w:rPr>
              <w:t>-</w:t>
            </w:r>
            <w:r>
              <w:rPr>
                <w:spacing w:val="-4"/>
                <w:w w:val="95"/>
                <w:sz w:val="24"/>
              </w:rPr>
              <w:t>2.610</w:t>
            </w:r>
          </w:p>
        </w:tc>
        <w:tc>
          <w:tcPr>
            <w:tcW w:w="909" w:type="dxa"/>
            <w:tcBorders>
              <w:top w:val="nil"/>
              <w:bottom w:val="nil"/>
            </w:tcBorders>
          </w:tcPr>
          <w:p w14:paraId="0755A1BE" w14:textId="77777777" w:rsidR="00F675FE" w:rsidRDefault="00000000">
            <w:pPr>
              <w:pStyle w:val="TableParagraph"/>
              <w:ind w:left="171" w:right="158"/>
              <w:rPr>
                <w:sz w:val="24"/>
              </w:rPr>
            </w:pPr>
            <w:r>
              <w:rPr>
                <w:spacing w:val="-2"/>
                <w:sz w:val="24"/>
              </w:rPr>
              <w:t>0.673</w:t>
            </w:r>
          </w:p>
        </w:tc>
        <w:tc>
          <w:tcPr>
            <w:tcW w:w="698" w:type="dxa"/>
            <w:tcBorders>
              <w:top w:val="nil"/>
              <w:bottom w:val="nil"/>
            </w:tcBorders>
          </w:tcPr>
          <w:p w14:paraId="0755A1BF" w14:textId="77777777" w:rsidR="00F675FE" w:rsidRDefault="00000000">
            <w:pPr>
              <w:pStyle w:val="TableParagraph"/>
              <w:ind w:left="45" w:right="28"/>
              <w:rPr>
                <w:sz w:val="24"/>
              </w:rPr>
            </w:pPr>
            <w:r>
              <w:rPr>
                <w:w w:val="95"/>
                <w:sz w:val="24"/>
              </w:rPr>
              <w:t>-</w:t>
            </w:r>
            <w:r>
              <w:rPr>
                <w:spacing w:val="-4"/>
                <w:w w:val="95"/>
                <w:sz w:val="24"/>
              </w:rPr>
              <w:t>3.879</w:t>
            </w:r>
          </w:p>
        </w:tc>
        <w:tc>
          <w:tcPr>
            <w:tcW w:w="620" w:type="dxa"/>
            <w:tcBorders>
              <w:top w:val="nil"/>
              <w:bottom w:val="nil"/>
            </w:tcBorders>
          </w:tcPr>
          <w:p w14:paraId="0755A1C0" w14:textId="77777777" w:rsidR="00F675FE" w:rsidRDefault="00000000">
            <w:pPr>
              <w:pStyle w:val="TableParagraph"/>
              <w:ind w:left="29" w:right="11"/>
              <w:rPr>
                <w:sz w:val="24"/>
              </w:rPr>
            </w:pPr>
            <w:r>
              <w:rPr>
                <w:spacing w:val="-2"/>
                <w:sz w:val="24"/>
              </w:rPr>
              <w:t>0.011</w:t>
            </w:r>
          </w:p>
        </w:tc>
      </w:tr>
      <w:tr w:rsidR="00F675FE" w14:paraId="0755A1C9" w14:textId="77777777">
        <w:trPr>
          <w:trHeight w:val="524"/>
        </w:trPr>
        <w:tc>
          <w:tcPr>
            <w:tcW w:w="3577" w:type="dxa"/>
            <w:tcBorders>
              <w:top w:val="nil"/>
              <w:bottom w:val="single" w:sz="6" w:space="0" w:color="000000"/>
            </w:tcBorders>
          </w:tcPr>
          <w:p w14:paraId="0755A1C2" w14:textId="77777777" w:rsidR="00F675FE" w:rsidRDefault="00000000">
            <w:pPr>
              <w:pStyle w:val="TableParagraph"/>
              <w:ind w:left="137" w:right="129"/>
              <w:rPr>
                <w:sz w:val="24"/>
              </w:rPr>
            </w:pPr>
            <w:r>
              <w:rPr>
                <w:w w:val="95"/>
                <w:sz w:val="24"/>
              </w:rPr>
              <w:t>Sadness</w:t>
            </w:r>
            <w:r>
              <w:rPr>
                <w:spacing w:val="9"/>
                <w:sz w:val="24"/>
              </w:rPr>
              <w:t xml:space="preserve"> </w:t>
            </w:r>
            <w:r>
              <w:rPr>
                <w:w w:val="95"/>
                <w:sz w:val="24"/>
              </w:rPr>
              <w:t>-</w:t>
            </w:r>
            <w:r>
              <w:rPr>
                <w:spacing w:val="10"/>
                <w:sz w:val="24"/>
              </w:rPr>
              <w:t xml:space="preserve"> </w:t>
            </w:r>
            <w:r>
              <w:rPr>
                <w:spacing w:val="-2"/>
                <w:w w:val="95"/>
                <w:sz w:val="24"/>
              </w:rPr>
              <w:t>Surprise</w:t>
            </w:r>
          </w:p>
        </w:tc>
        <w:tc>
          <w:tcPr>
            <w:tcW w:w="2230" w:type="dxa"/>
            <w:tcBorders>
              <w:top w:val="nil"/>
              <w:bottom w:val="single" w:sz="6" w:space="0" w:color="000000"/>
            </w:tcBorders>
          </w:tcPr>
          <w:p w14:paraId="0755A1C3" w14:textId="77777777" w:rsidR="00F675FE" w:rsidRDefault="00000000">
            <w:pPr>
              <w:pStyle w:val="TableParagraph"/>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single" w:sz="6" w:space="0" w:color="000000"/>
            </w:tcBorders>
          </w:tcPr>
          <w:p w14:paraId="0755A1C4" w14:textId="77777777" w:rsidR="00F675FE" w:rsidRDefault="00000000">
            <w:pPr>
              <w:pStyle w:val="TableParagraph"/>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single" w:sz="6" w:space="0" w:color="000000"/>
            </w:tcBorders>
          </w:tcPr>
          <w:p w14:paraId="0755A1C5" w14:textId="77777777" w:rsidR="00F675FE" w:rsidRDefault="00000000">
            <w:pPr>
              <w:pStyle w:val="TableParagraph"/>
              <w:ind w:right="31"/>
              <w:rPr>
                <w:sz w:val="24"/>
              </w:rPr>
            </w:pPr>
            <w:r>
              <w:rPr>
                <w:w w:val="95"/>
                <w:sz w:val="24"/>
              </w:rPr>
              <w:t>-</w:t>
            </w:r>
            <w:r>
              <w:rPr>
                <w:spacing w:val="-4"/>
                <w:w w:val="95"/>
                <w:sz w:val="24"/>
              </w:rPr>
              <w:t>2.304</w:t>
            </w:r>
          </w:p>
        </w:tc>
        <w:tc>
          <w:tcPr>
            <w:tcW w:w="909" w:type="dxa"/>
            <w:tcBorders>
              <w:top w:val="nil"/>
              <w:bottom w:val="single" w:sz="6" w:space="0" w:color="000000"/>
            </w:tcBorders>
          </w:tcPr>
          <w:p w14:paraId="0755A1C6" w14:textId="77777777" w:rsidR="00F675FE" w:rsidRDefault="00000000">
            <w:pPr>
              <w:pStyle w:val="TableParagraph"/>
              <w:ind w:left="171" w:right="158"/>
              <w:rPr>
                <w:sz w:val="24"/>
              </w:rPr>
            </w:pPr>
            <w:r>
              <w:rPr>
                <w:spacing w:val="-2"/>
                <w:sz w:val="24"/>
              </w:rPr>
              <w:t>0.673</w:t>
            </w:r>
          </w:p>
        </w:tc>
        <w:tc>
          <w:tcPr>
            <w:tcW w:w="698" w:type="dxa"/>
            <w:tcBorders>
              <w:top w:val="nil"/>
              <w:bottom w:val="single" w:sz="6" w:space="0" w:color="000000"/>
            </w:tcBorders>
          </w:tcPr>
          <w:p w14:paraId="0755A1C7" w14:textId="77777777" w:rsidR="00F675FE" w:rsidRDefault="00000000">
            <w:pPr>
              <w:pStyle w:val="TableParagraph"/>
              <w:ind w:left="45" w:right="28"/>
              <w:rPr>
                <w:sz w:val="24"/>
              </w:rPr>
            </w:pPr>
            <w:r>
              <w:rPr>
                <w:w w:val="95"/>
                <w:sz w:val="24"/>
              </w:rPr>
              <w:t>-</w:t>
            </w:r>
            <w:r>
              <w:rPr>
                <w:spacing w:val="-4"/>
                <w:w w:val="95"/>
                <w:sz w:val="24"/>
              </w:rPr>
              <w:t>3.425</w:t>
            </w:r>
          </w:p>
        </w:tc>
        <w:tc>
          <w:tcPr>
            <w:tcW w:w="620" w:type="dxa"/>
            <w:tcBorders>
              <w:top w:val="nil"/>
              <w:bottom w:val="single" w:sz="6" w:space="0" w:color="000000"/>
            </w:tcBorders>
          </w:tcPr>
          <w:p w14:paraId="0755A1C8" w14:textId="77777777" w:rsidR="00F675FE" w:rsidRDefault="00000000">
            <w:pPr>
              <w:pStyle w:val="TableParagraph"/>
              <w:ind w:left="29" w:right="11"/>
              <w:rPr>
                <w:sz w:val="24"/>
              </w:rPr>
            </w:pPr>
            <w:r>
              <w:rPr>
                <w:spacing w:val="-2"/>
                <w:sz w:val="24"/>
              </w:rPr>
              <w:t>0.032</w:t>
            </w:r>
          </w:p>
        </w:tc>
      </w:tr>
    </w:tbl>
    <w:p w14:paraId="0755A1CA" w14:textId="77777777" w:rsidR="00F675FE" w:rsidRDefault="00000000">
      <w:pPr>
        <w:pStyle w:val="BodyText"/>
        <w:spacing w:before="162"/>
        <w:ind w:right="147"/>
        <w:jc w:val="right"/>
      </w:pPr>
      <w:r>
        <w:rPr>
          <w:w w:val="95"/>
        </w:rPr>
        <w:t>Continued</w:t>
      </w:r>
      <w:r>
        <w:rPr>
          <w:spacing w:val="7"/>
        </w:rPr>
        <w:t xml:space="preserve"> </w:t>
      </w:r>
      <w:r>
        <w:rPr>
          <w:w w:val="95"/>
        </w:rPr>
        <w:t>on</w:t>
      </w:r>
      <w:r>
        <w:rPr>
          <w:spacing w:val="7"/>
        </w:rPr>
        <w:t xml:space="preserve"> </w:t>
      </w:r>
      <w:r>
        <w:rPr>
          <w:w w:val="95"/>
        </w:rPr>
        <w:t>next</w:t>
      </w:r>
      <w:r>
        <w:rPr>
          <w:spacing w:val="7"/>
        </w:rPr>
        <w:t xml:space="preserve"> </w:t>
      </w:r>
      <w:r>
        <w:rPr>
          <w:spacing w:val="-4"/>
          <w:w w:val="95"/>
        </w:rPr>
        <w:t>page</w:t>
      </w:r>
    </w:p>
    <w:p w14:paraId="0755A1CB" w14:textId="77777777" w:rsidR="00F675FE" w:rsidRDefault="00570744">
      <w:pPr>
        <w:pStyle w:val="BodyText"/>
        <w:rPr>
          <w:sz w:val="7"/>
        </w:rPr>
      </w:pPr>
      <w:r>
        <w:pict w14:anchorId="0755A6E3">
          <v:shape id="docshape113" o:spid="_x0000_s2233" alt="" style="position:absolute;margin-left:90pt;margin-top:5.9pt;width:505.55pt;height:.1pt;z-index:-251658197;mso-wrap-edited:f;mso-width-percent:0;mso-height-percent:0;mso-wrap-distance-left:0;mso-wrap-distance-right:0;mso-position-horizontal-relative:page;mso-width-percent:0;mso-height-percent:0" coordsize="10111,1270" path="m,l10111,e" filled="f" strokeweight=".20639mm">
            <v:path arrowok="t" o:connecttype="custom" o:connectlocs="0,0;2147483646,0" o:connectangles="0,0"/>
            <w10:wrap type="topAndBottom" anchorx="page"/>
          </v:shape>
        </w:pict>
      </w:r>
    </w:p>
    <w:p w14:paraId="0755A1CC" w14:textId="77777777" w:rsidR="00F675FE" w:rsidRDefault="00F675FE">
      <w:pPr>
        <w:rPr>
          <w:sz w:val="7"/>
        </w:rPr>
        <w:sectPr w:rsidR="00F675FE">
          <w:headerReference w:type="default" r:id="rId141"/>
          <w:footerReference w:type="default" r:id="rId142"/>
          <w:pgSz w:w="12240" w:h="15840"/>
          <w:pgMar w:top="3800" w:right="220" w:bottom="980" w:left="1660" w:header="3104" w:footer="789" w:gutter="0"/>
          <w:cols w:space="720"/>
        </w:sectPr>
      </w:pPr>
    </w:p>
    <w:p w14:paraId="0755A1CD" w14:textId="77777777" w:rsidR="00F675FE" w:rsidRDefault="00F675FE">
      <w:pPr>
        <w:pStyle w:val="BodyText"/>
        <w:spacing w:before="7"/>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1D5" w14:textId="77777777">
        <w:trPr>
          <w:trHeight w:val="519"/>
        </w:trPr>
        <w:tc>
          <w:tcPr>
            <w:tcW w:w="3577" w:type="dxa"/>
            <w:tcBorders>
              <w:top w:val="nil"/>
              <w:bottom w:val="single" w:sz="6" w:space="0" w:color="000000"/>
            </w:tcBorders>
          </w:tcPr>
          <w:p w14:paraId="0755A1CE" w14:textId="77777777" w:rsidR="00F675FE" w:rsidRDefault="00000000">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14:paraId="0755A1CF" w14:textId="77777777" w:rsidR="00F675FE" w:rsidRDefault="00000000">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14:paraId="0755A1D0" w14:textId="77777777" w:rsidR="00F675FE" w:rsidRDefault="00000000">
            <w:pPr>
              <w:pStyle w:val="TableParagraph"/>
              <w:spacing w:before="83"/>
              <w:ind w:left="198"/>
              <w:jc w:val="left"/>
              <w:rPr>
                <w:sz w:val="24"/>
              </w:rPr>
            </w:pPr>
            <w:r>
              <w:rPr>
                <w:sz w:val="24"/>
              </w:rPr>
              <w:t>Ch</w:t>
            </w:r>
            <w:r>
              <w:rPr>
                <w:spacing w:val="5"/>
                <w:sz w:val="24"/>
              </w:rPr>
              <w:t xml:space="preserve"> </w:t>
            </w:r>
            <w:r>
              <w:rPr>
                <w:spacing w:val="-4"/>
                <w:sz w:val="24"/>
              </w:rPr>
              <w:t>Name</w:t>
            </w:r>
          </w:p>
        </w:tc>
        <w:tc>
          <w:tcPr>
            <w:tcW w:w="698" w:type="dxa"/>
            <w:tcBorders>
              <w:top w:val="nil"/>
              <w:bottom w:val="single" w:sz="6" w:space="0" w:color="000000"/>
            </w:tcBorders>
          </w:tcPr>
          <w:p w14:paraId="0755A1D1" w14:textId="77777777" w:rsidR="00F675FE" w:rsidRDefault="00000000">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14:paraId="0755A1D2" w14:textId="77777777" w:rsidR="00F675FE" w:rsidRDefault="00000000">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14:paraId="0755A1D3" w14:textId="77777777" w:rsidR="00F675FE" w:rsidRDefault="00000000">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14:paraId="0755A1D4" w14:textId="77777777" w:rsidR="00F675FE" w:rsidRDefault="00000000">
            <w:pPr>
              <w:pStyle w:val="TableParagraph"/>
              <w:spacing w:before="107"/>
              <w:ind w:left="116"/>
              <w:jc w:val="left"/>
              <w:rPr>
                <w:rFonts w:ascii="Bookman Old Style"/>
                <w:i/>
                <w:sz w:val="16"/>
              </w:rPr>
            </w:pPr>
            <w:r>
              <w:rPr>
                <w:rFonts w:ascii="Times New Roman"/>
                <w:i/>
                <w:w w:val="110"/>
                <w:position w:val="4"/>
                <w:sz w:val="24"/>
              </w:rPr>
              <w:t>p</w:t>
            </w:r>
            <w:r>
              <w:rPr>
                <w:rFonts w:ascii="Bookman Old Style"/>
                <w:i/>
                <w:w w:val="110"/>
                <w:sz w:val="16"/>
              </w:rPr>
              <w:t>f</w:t>
            </w:r>
            <w:r>
              <w:rPr>
                <w:rFonts w:ascii="Bookman Old Style"/>
                <w:i/>
                <w:spacing w:val="-31"/>
                <w:w w:val="110"/>
                <w:sz w:val="16"/>
              </w:rPr>
              <w:t xml:space="preserve"> </w:t>
            </w:r>
            <w:r>
              <w:rPr>
                <w:rFonts w:ascii="Bookman Old Style"/>
                <w:i/>
                <w:spacing w:val="-5"/>
                <w:w w:val="110"/>
                <w:sz w:val="16"/>
              </w:rPr>
              <w:t>dr</w:t>
            </w:r>
          </w:p>
        </w:tc>
      </w:tr>
    </w:tbl>
    <w:p w14:paraId="0755A1D6" w14:textId="77777777" w:rsidR="00F675FE" w:rsidRDefault="00F675FE">
      <w:pPr>
        <w:pStyle w:val="BodyText"/>
        <w:spacing w:before="11"/>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1DE" w14:textId="77777777">
        <w:trPr>
          <w:trHeight w:val="474"/>
        </w:trPr>
        <w:tc>
          <w:tcPr>
            <w:tcW w:w="3577" w:type="dxa"/>
            <w:tcBorders>
              <w:top w:val="nil"/>
              <w:bottom w:val="nil"/>
            </w:tcBorders>
          </w:tcPr>
          <w:p w14:paraId="0755A1D7" w14:textId="77777777" w:rsidR="00F675FE" w:rsidRDefault="00000000">
            <w:pPr>
              <w:pStyle w:val="TableParagraph"/>
              <w:spacing w:before="83"/>
              <w:ind w:left="866"/>
              <w:jc w:val="left"/>
              <w:rPr>
                <w:sz w:val="24"/>
              </w:rPr>
            </w:pPr>
            <w:r>
              <w:rPr>
                <w:sz w:val="24"/>
              </w:rPr>
              <w:t>Neutral</w:t>
            </w:r>
            <w:r>
              <w:rPr>
                <w:spacing w:val="-9"/>
                <w:sz w:val="24"/>
              </w:rPr>
              <w:t xml:space="preserve"> </w:t>
            </w:r>
            <w:r>
              <w:rPr>
                <w:sz w:val="24"/>
              </w:rPr>
              <w:t>-</w:t>
            </w:r>
            <w:r>
              <w:rPr>
                <w:spacing w:val="-8"/>
                <w:sz w:val="24"/>
              </w:rPr>
              <w:t xml:space="preserve"> </w:t>
            </w:r>
            <w:r>
              <w:rPr>
                <w:spacing w:val="-2"/>
                <w:sz w:val="24"/>
              </w:rPr>
              <w:t>Surprise</w:t>
            </w:r>
          </w:p>
        </w:tc>
        <w:tc>
          <w:tcPr>
            <w:tcW w:w="2230" w:type="dxa"/>
            <w:tcBorders>
              <w:top w:val="nil"/>
              <w:bottom w:val="nil"/>
            </w:tcBorders>
          </w:tcPr>
          <w:p w14:paraId="0755A1D8" w14:textId="77777777" w:rsidR="00F675FE" w:rsidRDefault="00000000">
            <w:pPr>
              <w:pStyle w:val="TableParagraph"/>
              <w:spacing w:before="83"/>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1D9" w14:textId="77777777" w:rsidR="00F675FE" w:rsidRDefault="00000000">
            <w:pPr>
              <w:pStyle w:val="TableParagraph"/>
              <w:spacing w:before="83"/>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1DA" w14:textId="77777777" w:rsidR="00F675FE" w:rsidRDefault="00000000">
            <w:pPr>
              <w:pStyle w:val="TableParagraph"/>
              <w:spacing w:before="83"/>
              <w:ind w:right="31"/>
              <w:rPr>
                <w:sz w:val="24"/>
              </w:rPr>
            </w:pPr>
            <w:r>
              <w:rPr>
                <w:w w:val="95"/>
                <w:sz w:val="24"/>
              </w:rPr>
              <w:t>-</w:t>
            </w:r>
            <w:r>
              <w:rPr>
                <w:spacing w:val="-4"/>
                <w:w w:val="95"/>
                <w:sz w:val="24"/>
              </w:rPr>
              <w:t>2.653</w:t>
            </w:r>
          </w:p>
        </w:tc>
        <w:tc>
          <w:tcPr>
            <w:tcW w:w="909" w:type="dxa"/>
            <w:tcBorders>
              <w:top w:val="nil"/>
              <w:bottom w:val="nil"/>
            </w:tcBorders>
          </w:tcPr>
          <w:p w14:paraId="0755A1DB" w14:textId="77777777" w:rsidR="00F675FE" w:rsidRDefault="00000000">
            <w:pPr>
              <w:pStyle w:val="TableParagraph"/>
              <w:spacing w:before="83"/>
              <w:ind w:left="171" w:right="158"/>
              <w:rPr>
                <w:sz w:val="24"/>
              </w:rPr>
            </w:pPr>
            <w:r>
              <w:rPr>
                <w:spacing w:val="-2"/>
                <w:sz w:val="24"/>
              </w:rPr>
              <w:t>0.625</w:t>
            </w:r>
          </w:p>
        </w:tc>
        <w:tc>
          <w:tcPr>
            <w:tcW w:w="698" w:type="dxa"/>
            <w:tcBorders>
              <w:top w:val="nil"/>
              <w:bottom w:val="nil"/>
            </w:tcBorders>
          </w:tcPr>
          <w:p w14:paraId="0755A1DC" w14:textId="77777777" w:rsidR="00F675FE" w:rsidRDefault="00000000">
            <w:pPr>
              <w:pStyle w:val="TableParagraph"/>
              <w:spacing w:before="83"/>
              <w:ind w:left="45" w:right="28"/>
              <w:rPr>
                <w:sz w:val="24"/>
              </w:rPr>
            </w:pPr>
            <w:r>
              <w:rPr>
                <w:w w:val="95"/>
                <w:sz w:val="24"/>
              </w:rPr>
              <w:t>-</w:t>
            </w:r>
            <w:r>
              <w:rPr>
                <w:spacing w:val="-4"/>
                <w:w w:val="95"/>
                <w:sz w:val="24"/>
              </w:rPr>
              <w:t>4.247</w:t>
            </w:r>
          </w:p>
        </w:tc>
        <w:tc>
          <w:tcPr>
            <w:tcW w:w="620" w:type="dxa"/>
            <w:tcBorders>
              <w:top w:val="nil"/>
              <w:bottom w:val="nil"/>
            </w:tcBorders>
          </w:tcPr>
          <w:p w14:paraId="0755A1DD" w14:textId="77777777" w:rsidR="00F675FE" w:rsidRDefault="00000000">
            <w:pPr>
              <w:pStyle w:val="TableParagraph"/>
              <w:spacing w:before="83"/>
              <w:ind w:left="29" w:right="11"/>
              <w:rPr>
                <w:sz w:val="24"/>
              </w:rPr>
            </w:pPr>
            <w:r>
              <w:rPr>
                <w:spacing w:val="-2"/>
                <w:sz w:val="24"/>
              </w:rPr>
              <w:t>0.002</w:t>
            </w:r>
          </w:p>
        </w:tc>
      </w:tr>
      <w:tr w:rsidR="00F675FE" w14:paraId="0755A1E6" w14:textId="77777777">
        <w:trPr>
          <w:trHeight w:val="479"/>
        </w:trPr>
        <w:tc>
          <w:tcPr>
            <w:tcW w:w="3577" w:type="dxa"/>
            <w:tcBorders>
              <w:top w:val="nil"/>
              <w:bottom w:val="nil"/>
            </w:tcBorders>
          </w:tcPr>
          <w:p w14:paraId="0755A1DF" w14:textId="77777777" w:rsidR="00F675FE" w:rsidRDefault="00000000">
            <w:pPr>
              <w:pStyle w:val="TableParagraph"/>
              <w:ind w:left="866"/>
              <w:jc w:val="left"/>
              <w:rPr>
                <w:sz w:val="24"/>
              </w:rPr>
            </w:pPr>
            <w:r>
              <w:rPr>
                <w:sz w:val="24"/>
              </w:rPr>
              <w:t>Neutral</w:t>
            </w:r>
            <w:r>
              <w:rPr>
                <w:spacing w:val="-9"/>
                <w:sz w:val="24"/>
              </w:rPr>
              <w:t xml:space="preserve"> </w:t>
            </w:r>
            <w:r>
              <w:rPr>
                <w:sz w:val="24"/>
              </w:rPr>
              <w:t>-</w:t>
            </w:r>
            <w:r>
              <w:rPr>
                <w:spacing w:val="-8"/>
                <w:sz w:val="24"/>
              </w:rPr>
              <w:t xml:space="preserve"> </w:t>
            </w:r>
            <w:r>
              <w:rPr>
                <w:spacing w:val="-2"/>
                <w:sz w:val="24"/>
              </w:rPr>
              <w:t>Surprise</w:t>
            </w:r>
          </w:p>
        </w:tc>
        <w:tc>
          <w:tcPr>
            <w:tcW w:w="2230" w:type="dxa"/>
            <w:tcBorders>
              <w:top w:val="nil"/>
              <w:bottom w:val="nil"/>
            </w:tcBorders>
          </w:tcPr>
          <w:p w14:paraId="0755A1E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E1"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E2" w14:textId="77777777" w:rsidR="00F675FE" w:rsidRDefault="00000000">
            <w:pPr>
              <w:pStyle w:val="TableParagraph"/>
              <w:ind w:left="42" w:right="31"/>
              <w:rPr>
                <w:sz w:val="24"/>
              </w:rPr>
            </w:pPr>
            <w:r>
              <w:rPr>
                <w:spacing w:val="-2"/>
                <w:sz w:val="24"/>
              </w:rPr>
              <w:t>2.461</w:t>
            </w:r>
          </w:p>
        </w:tc>
        <w:tc>
          <w:tcPr>
            <w:tcW w:w="909" w:type="dxa"/>
            <w:tcBorders>
              <w:top w:val="nil"/>
              <w:bottom w:val="nil"/>
            </w:tcBorders>
          </w:tcPr>
          <w:p w14:paraId="0755A1E3" w14:textId="77777777" w:rsidR="00F675FE" w:rsidRDefault="00000000">
            <w:pPr>
              <w:pStyle w:val="TableParagraph"/>
              <w:ind w:left="171" w:right="158"/>
              <w:rPr>
                <w:sz w:val="24"/>
              </w:rPr>
            </w:pPr>
            <w:r>
              <w:rPr>
                <w:spacing w:val="-2"/>
                <w:sz w:val="24"/>
              </w:rPr>
              <w:t>0.625</w:t>
            </w:r>
          </w:p>
        </w:tc>
        <w:tc>
          <w:tcPr>
            <w:tcW w:w="698" w:type="dxa"/>
            <w:tcBorders>
              <w:top w:val="nil"/>
              <w:bottom w:val="nil"/>
            </w:tcBorders>
          </w:tcPr>
          <w:p w14:paraId="0755A1E4" w14:textId="77777777" w:rsidR="00F675FE" w:rsidRDefault="00000000">
            <w:pPr>
              <w:pStyle w:val="TableParagraph"/>
              <w:ind w:left="45" w:right="29"/>
              <w:rPr>
                <w:sz w:val="24"/>
              </w:rPr>
            </w:pPr>
            <w:r>
              <w:rPr>
                <w:spacing w:val="-2"/>
                <w:sz w:val="24"/>
              </w:rPr>
              <w:t>3.940</w:t>
            </w:r>
          </w:p>
        </w:tc>
        <w:tc>
          <w:tcPr>
            <w:tcW w:w="620" w:type="dxa"/>
            <w:tcBorders>
              <w:top w:val="nil"/>
              <w:bottom w:val="nil"/>
            </w:tcBorders>
          </w:tcPr>
          <w:p w14:paraId="0755A1E5" w14:textId="77777777" w:rsidR="00F675FE" w:rsidRDefault="00000000">
            <w:pPr>
              <w:pStyle w:val="TableParagraph"/>
              <w:ind w:left="29" w:right="11"/>
              <w:rPr>
                <w:sz w:val="24"/>
              </w:rPr>
            </w:pPr>
            <w:r>
              <w:rPr>
                <w:spacing w:val="-2"/>
                <w:sz w:val="24"/>
              </w:rPr>
              <w:t>0.004</w:t>
            </w:r>
          </w:p>
        </w:tc>
      </w:tr>
      <w:tr w:rsidR="00F675FE" w14:paraId="0755A1EE" w14:textId="77777777">
        <w:trPr>
          <w:trHeight w:val="479"/>
        </w:trPr>
        <w:tc>
          <w:tcPr>
            <w:tcW w:w="3577" w:type="dxa"/>
            <w:tcBorders>
              <w:top w:val="nil"/>
              <w:bottom w:val="nil"/>
            </w:tcBorders>
          </w:tcPr>
          <w:p w14:paraId="0755A1E7" w14:textId="77777777" w:rsidR="00F675FE" w:rsidRDefault="00000000">
            <w:pPr>
              <w:pStyle w:val="TableParagraph"/>
              <w:ind w:left="573"/>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Disgust</w:t>
            </w:r>
          </w:p>
        </w:tc>
        <w:tc>
          <w:tcPr>
            <w:tcW w:w="2230" w:type="dxa"/>
            <w:tcBorders>
              <w:top w:val="nil"/>
              <w:bottom w:val="nil"/>
            </w:tcBorders>
          </w:tcPr>
          <w:p w14:paraId="0755A1E8"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E9"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EA" w14:textId="77777777" w:rsidR="00F675FE" w:rsidRDefault="00000000">
            <w:pPr>
              <w:pStyle w:val="TableParagraph"/>
              <w:ind w:right="31"/>
              <w:rPr>
                <w:sz w:val="24"/>
              </w:rPr>
            </w:pPr>
            <w:r>
              <w:rPr>
                <w:w w:val="95"/>
                <w:sz w:val="24"/>
              </w:rPr>
              <w:t>-</w:t>
            </w:r>
            <w:r>
              <w:rPr>
                <w:spacing w:val="-4"/>
                <w:w w:val="95"/>
                <w:sz w:val="24"/>
              </w:rPr>
              <w:t>5.344</w:t>
            </w:r>
          </w:p>
        </w:tc>
        <w:tc>
          <w:tcPr>
            <w:tcW w:w="909" w:type="dxa"/>
            <w:tcBorders>
              <w:top w:val="nil"/>
              <w:bottom w:val="nil"/>
            </w:tcBorders>
          </w:tcPr>
          <w:p w14:paraId="0755A1EB" w14:textId="77777777" w:rsidR="00F675FE" w:rsidRDefault="00000000">
            <w:pPr>
              <w:pStyle w:val="TableParagraph"/>
              <w:ind w:left="171" w:right="158"/>
              <w:rPr>
                <w:sz w:val="24"/>
              </w:rPr>
            </w:pPr>
            <w:r>
              <w:rPr>
                <w:spacing w:val="-2"/>
                <w:sz w:val="24"/>
              </w:rPr>
              <w:t>1.093</w:t>
            </w:r>
          </w:p>
        </w:tc>
        <w:tc>
          <w:tcPr>
            <w:tcW w:w="698" w:type="dxa"/>
            <w:tcBorders>
              <w:top w:val="nil"/>
              <w:bottom w:val="nil"/>
            </w:tcBorders>
          </w:tcPr>
          <w:p w14:paraId="0755A1EC" w14:textId="77777777" w:rsidR="00F675FE" w:rsidRDefault="00000000">
            <w:pPr>
              <w:pStyle w:val="TableParagraph"/>
              <w:ind w:left="45" w:right="28"/>
              <w:rPr>
                <w:sz w:val="24"/>
              </w:rPr>
            </w:pPr>
            <w:r>
              <w:rPr>
                <w:w w:val="95"/>
                <w:sz w:val="24"/>
              </w:rPr>
              <w:t>-</w:t>
            </w:r>
            <w:r>
              <w:rPr>
                <w:spacing w:val="-4"/>
                <w:w w:val="95"/>
                <w:sz w:val="24"/>
              </w:rPr>
              <w:t>4.889</w:t>
            </w:r>
          </w:p>
        </w:tc>
        <w:tc>
          <w:tcPr>
            <w:tcW w:w="620" w:type="dxa"/>
            <w:tcBorders>
              <w:top w:val="nil"/>
              <w:bottom w:val="nil"/>
            </w:tcBorders>
          </w:tcPr>
          <w:p w14:paraId="0755A1ED" w14:textId="77777777" w:rsidR="00F675FE" w:rsidRDefault="00000000">
            <w:pPr>
              <w:pStyle w:val="TableParagraph"/>
              <w:ind w:left="29" w:right="11"/>
              <w:rPr>
                <w:sz w:val="24"/>
              </w:rPr>
            </w:pPr>
            <w:r>
              <w:rPr>
                <w:spacing w:val="-2"/>
                <w:sz w:val="24"/>
              </w:rPr>
              <w:t>0.000</w:t>
            </w:r>
          </w:p>
        </w:tc>
      </w:tr>
      <w:tr w:rsidR="00F675FE" w14:paraId="0755A1F6" w14:textId="77777777">
        <w:trPr>
          <w:trHeight w:val="479"/>
        </w:trPr>
        <w:tc>
          <w:tcPr>
            <w:tcW w:w="3577" w:type="dxa"/>
            <w:tcBorders>
              <w:top w:val="nil"/>
              <w:bottom w:val="nil"/>
            </w:tcBorders>
          </w:tcPr>
          <w:p w14:paraId="0755A1EF" w14:textId="77777777" w:rsidR="00F675FE" w:rsidRDefault="00000000">
            <w:pPr>
              <w:pStyle w:val="TableParagraph"/>
              <w:ind w:left="558"/>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Sadness</w:t>
            </w:r>
          </w:p>
        </w:tc>
        <w:tc>
          <w:tcPr>
            <w:tcW w:w="2230" w:type="dxa"/>
            <w:tcBorders>
              <w:top w:val="nil"/>
              <w:bottom w:val="nil"/>
            </w:tcBorders>
          </w:tcPr>
          <w:p w14:paraId="0755A1F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F1" w14:textId="77777777" w:rsidR="00F675FE" w:rsidRDefault="00000000">
            <w:pPr>
              <w:pStyle w:val="TableParagraph"/>
              <w:jc w:val="left"/>
              <w:rPr>
                <w:sz w:val="24"/>
              </w:rPr>
            </w:pPr>
            <w:r>
              <w:rPr>
                <w:sz w:val="24"/>
              </w:rPr>
              <w:t>S24</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F2" w14:textId="77777777" w:rsidR="00F675FE" w:rsidRDefault="00000000">
            <w:pPr>
              <w:pStyle w:val="TableParagraph"/>
              <w:ind w:right="31"/>
              <w:rPr>
                <w:sz w:val="24"/>
              </w:rPr>
            </w:pPr>
            <w:r>
              <w:rPr>
                <w:w w:val="95"/>
                <w:sz w:val="24"/>
              </w:rPr>
              <w:t>-</w:t>
            </w:r>
            <w:r>
              <w:rPr>
                <w:spacing w:val="-4"/>
                <w:w w:val="95"/>
                <w:sz w:val="24"/>
              </w:rPr>
              <w:t>3.816</w:t>
            </w:r>
          </w:p>
        </w:tc>
        <w:tc>
          <w:tcPr>
            <w:tcW w:w="909" w:type="dxa"/>
            <w:tcBorders>
              <w:top w:val="nil"/>
              <w:bottom w:val="nil"/>
            </w:tcBorders>
          </w:tcPr>
          <w:p w14:paraId="0755A1F3" w14:textId="77777777" w:rsidR="00F675FE" w:rsidRDefault="00000000">
            <w:pPr>
              <w:pStyle w:val="TableParagraph"/>
              <w:ind w:left="171" w:right="158"/>
              <w:rPr>
                <w:sz w:val="24"/>
              </w:rPr>
            </w:pPr>
            <w:r>
              <w:rPr>
                <w:spacing w:val="-2"/>
                <w:sz w:val="24"/>
              </w:rPr>
              <w:t>0.964</w:t>
            </w:r>
          </w:p>
        </w:tc>
        <w:tc>
          <w:tcPr>
            <w:tcW w:w="698" w:type="dxa"/>
            <w:tcBorders>
              <w:top w:val="nil"/>
              <w:bottom w:val="nil"/>
            </w:tcBorders>
          </w:tcPr>
          <w:p w14:paraId="0755A1F4" w14:textId="77777777" w:rsidR="00F675FE" w:rsidRDefault="00000000">
            <w:pPr>
              <w:pStyle w:val="TableParagraph"/>
              <w:ind w:left="45" w:right="28"/>
              <w:rPr>
                <w:sz w:val="24"/>
              </w:rPr>
            </w:pPr>
            <w:r>
              <w:rPr>
                <w:w w:val="95"/>
                <w:sz w:val="24"/>
              </w:rPr>
              <w:t>-</w:t>
            </w:r>
            <w:r>
              <w:rPr>
                <w:spacing w:val="-4"/>
                <w:w w:val="95"/>
                <w:sz w:val="24"/>
              </w:rPr>
              <w:t>3.958</w:t>
            </w:r>
          </w:p>
        </w:tc>
        <w:tc>
          <w:tcPr>
            <w:tcW w:w="620" w:type="dxa"/>
            <w:tcBorders>
              <w:top w:val="nil"/>
              <w:bottom w:val="nil"/>
            </w:tcBorders>
          </w:tcPr>
          <w:p w14:paraId="0755A1F5" w14:textId="77777777" w:rsidR="00F675FE" w:rsidRDefault="00000000">
            <w:pPr>
              <w:pStyle w:val="TableParagraph"/>
              <w:ind w:left="29" w:right="11"/>
              <w:rPr>
                <w:sz w:val="24"/>
              </w:rPr>
            </w:pPr>
            <w:r>
              <w:rPr>
                <w:spacing w:val="-2"/>
                <w:sz w:val="24"/>
              </w:rPr>
              <w:t>0.008</w:t>
            </w:r>
          </w:p>
        </w:tc>
      </w:tr>
      <w:tr w:rsidR="00F675FE" w14:paraId="0755A1FE" w14:textId="77777777">
        <w:trPr>
          <w:trHeight w:val="479"/>
        </w:trPr>
        <w:tc>
          <w:tcPr>
            <w:tcW w:w="3577" w:type="dxa"/>
            <w:tcBorders>
              <w:top w:val="nil"/>
              <w:bottom w:val="nil"/>
            </w:tcBorders>
          </w:tcPr>
          <w:p w14:paraId="0755A1F7" w14:textId="77777777" w:rsidR="00F675FE" w:rsidRDefault="00000000">
            <w:pPr>
              <w:pStyle w:val="TableParagraph"/>
              <w:ind w:left="569"/>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Neutral</w:t>
            </w:r>
          </w:p>
        </w:tc>
        <w:tc>
          <w:tcPr>
            <w:tcW w:w="2230" w:type="dxa"/>
            <w:tcBorders>
              <w:top w:val="nil"/>
              <w:bottom w:val="nil"/>
            </w:tcBorders>
          </w:tcPr>
          <w:p w14:paraId="0755A1F8"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1F9"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1FA" w14:textId="77777777" w:rsidR="00F675FE" w:rsidRDefault="00000000">
            <w:pPr>
              <w:pStyle w:val="TableParagraph"/>
              <w:ind w:right="31"/>
              <w:rPr>
                <w:sz w:val="24"/>
              </w:rPr>
            </w:pPr>
            <w:r>
              <w:rPr>
                <w:w w:val="95"/>
                <w:sz w:val="24"/>
              </w:rPr>
              <w:t>-</w:t>
            </w:r>
            <w:r>
              <w:rPr>
                <w:spacing w:val="-4"/>
                <w:w w:val="95"/>
                <w:sz w:val="24"/>
              </w:rPr>
              <w:t>5.786</w:t>
            </w:r>
          </w:p>
        </w:tc>
        <w:tc>
          <w:tcPr>
            <w:tcW w:w="909" w:type="dxa"/>
            <w:tcBorders>
              <w:top w:val="nil"/>
              <w:bottom w:val="nil"/>
            </w:tcBorders>
          </w:tcPr>
          <w:p w14:paraId="0755A1FB" w14:textId="77777777" w:rsidR="00F675FE" w:rsidRDefault="00000000">
            <w:pPr>
              <w:pStyle w:val="TableParagraph"/>
              <w:ind w:left="171" w:right="158"/>
              <w:rPr>
                <w:sz w:val="24"/>
              </w:rPr>
            </w:pPr>
            <w:r>
              <w:rPr>
                <w:spacing w:val="-2"/>
                <w:sz w:val="24"/>
              </w:rPr>
              <w:t>0.980</w:t>
            </w:r>
          </w:p>
        </w:tc>
        <w:tc>
          <w:tcPr>
            <w:tcW w:w="698" w:type="dxa"/>
            <w:tcBorders>
              <w:top w:val="nil"/>
              <w:bottom w:val="nil"/>
            </w:tcBorders>
          </w:tcPr>
          <w:p w14:paraId="0755A1FC" w14:textId="77777777" w:rsidR="00F675FE" w:rsidRDefault="00000000">
            <w:pPr>
              <w:pStyle w:val="TableParagraph"/>
              <w:ind w:left="45" w:right="28"/>
              <w:rPr>
                <w:sz w:val="24"/>
              </w:rPr>
            </w:pPr>
            <w:r>
              <w:rPr>
                <w:w w:val="95"/>
                <w:sz w:val="24"/>
              </w:rPr>
              <w:t>-</w:t>
            </w:r>
            <w:r>
              <w:rPr>
                <w:spacing w:val="-4"/>
                <w:w w:val="95"/>
                <w:sz w:val="24"/>
              </w:rPr>
              <w:t>5.906</w:t>
            </w:r>
          </w:p>
        </w:tc>
        <w:tc>
          <w:tcPr>
            <w:tcW w:w="620" w:type="dxa"/>
            <w:tcBorders>
              <w:top w:val="nil"/>
              <w:bottom w:val="nil"/>
            </w:tcBorders>
          </w:tcPr>
          <w:p w14:paraId="0755A1FD" w14:textId="77777777" w:rsidR="00F675FE" w:rsidRDefault="00000000">
            <w:pPr>
              <w:pStyle w:val="TableParagraph"/>
              <w:ind w:left="29" w:right="11"/>
              <w:rPr>
                <w:sz w:val="24"/>
              </w:rPr>
            </w:pPr>
            <w:r>
              <w:rPr>
                <w:spacing w:val="-2"/>
                <w:sz w:val="24"/>
              </w:rPr>
              <w:t>0.000</w:t>
            </w:r>
          </w:p>
        </w:tc>
      </w:tr>
      <w:tr w:rsidR="00F675FE" w14:paraId="0755A206" w14:textId="77777777">
        <w:trPr>
          <w:trHeight w:val="479"/>
        </w:trPr>
        <w:tc>
          <w:tcPr>
            <w:tcW w:w="3577" w:type="dxa"/>
            <w:tcBorders>
              <w:top w:val="nil"/>
              <w:bottom w:val="nil"/>
            </w:tcBorders>
          </w:tcPr>
          <w:p w14:paraId="0755A1FF" w14:textId="77777777" w:rsidR="00F675FE" w:rsidRDefault="00000000">
            <w:pPr>
              <w:pStyle w:val="TableParagraph"/>
              <w:ind w:left="540"/>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Surprise</w:t>
            </w:r>
          </w:p>
        </w:tc>
        <w:tc>
          <w:tcPr>
            <w:tcW w:w="2230" w:type="dxa"/>
            <w:tcBorders>
              <w:top w:val="nil"/>
              <w:bottom w:val="nil"/>
            </w:tcBorders>
          </w:tcPr>
          <w:p w14:paraId="0755A200" w14:textId="77777777" w:rsidR="00F675FE" w:rsidRDefault="00000000">
            <w:pPr>
              <w:pStyle w:val="TableParagraph"/>
              <w:ind w:left="587"/>
              <w:jc w:val="left"/>
              <w:rPr>
                <w:sz w:val="24"/>
              </w:rPr>
            </w:pPr>
            <w:r>
              <w:rPr>
                <w:sz w:val="24"/>
              </w:rPr>
              <w:t>R.</w:t>
            </w:r>
            <w:r>
              <w:rPr>
                <w:spacing w:val="31"/>
                <w:sz w:val="24"/>
              </w:rPr>
              <w:t xml:space="preserve"> </w:t>
            </w:r>
            <w:r>
              <w:rPr>
                <w:spacing w:val="-2"/>
                <w:sz w:val="24"/>
              </w:rPr>
              <w:t>Frontal</w:t>
            </w:r>
          </w:p>
        </w:tc>
        <w:tc>
          <w:tcPr>
            <w:tcW w:w="1365" w:type="dxa"/>
            <w:tcBorders>
              <w:top w:val="nil"/>
              <w:bottom w:val="nil"/>
            </w:tcBorders>
          </w:tcPr>
          <w:p w14:paraId="0755A201" w14:textId="77777777" w:rsidR="00F675FE" w:rsidRDefault="00000000">
            <w:pPr>
              <w:pStyle w:val="TableParagraph"/>
              <w:ind w:left="102"/>
              <w:jc w:val="left"/>
              <w:rPr>
                <w:sz w:val="24"/>
              </w:rPr>
            </w:pPr>
            <w:r>
              <w:rPr>
                <w:sz w:val="24"/>
              </w:rPr>
              <w:t>S9</w:t>
            </w:r>
            <w:r>
              <w:rPr>
                <w:spacing w:val="9"/>
                <w:sz w:val="24"/>
              </w:rPr>
              <w:t xml:space="preserve"> </w:t>
            </w:r>
            <w:r>
              <w:rPr>
                <w:sz w:val="24"/>
              </w:rPr>
              <w:t>D19</w:t>
            </w:r>
            <w:r>
              <w:rPr>
                <w:spacing w:val="11"/>
                <w:sz w:val="24"/>
              </w:rPr>
              <w:t xml:space="preserve"> </w:t>
            </w:r>
            <w:r>
              <w:rPr>
                <w:spacing w:val="-5"/>
                <w:sz w:val="24"/>
              </w:rPr>
              <w:t>hbt</w:t>
            </w:r>
          </w:p>
        </w:tc>
        <w:tc>
          <w:tcPr>
            <w:tcW w:w="698" w:type="dxa"/>
            <w:tcBorders>
              <w:top w:val="nil"/>
              <w:bottom w:val="nil"/>
            </w:tcBorders>
          </w:tcPr>
          <w:p w14:paraId="0755A202" w14:textId="77777777" w:rsidR="00F675FE" w:rsidRDefault="00000000">
            <w:pPr>
              <w:pStyle w:val="TableParagraph"/>
              <w:ind w:left="42" w:right="31"/>
              <w:rPr>
                <w:sz w:val="24"/>
              </w:rPr>
            </w:pPr>
            <w:r>
              <w:rPr>
                <w:spacing w:val="-2"/>
                <w:sz w:val="24"/>
              </w:rPr>
              <w:t>3.093</w:t>
            </w:r>
          </w:p>
        </w:tc>
        <w:tc>
          <w:tcPr>
            <w:tcW w:w="909" w:type="dxa"/>
            <w:tcBorders>
              <w:top w:val="nil"/>
              <w:bottom w:val="nil"/>
            </w:tcBorders>
          </w:tcPr>
          <w:p w14:paraId="0755A203" w14:textId="77777777" w:rsidR="00F675FE" w:rsidRDefault="00000000">
            <w:pPr>
              <w:pStyle w:val="TableParagraph"/>
              <w:ind w:left="171" w:right="158"/>
              <w:rPr>
                <w:sz w:val="24"/>
              </w:rPr>
            </w:pPr>
            <w:r>
              <w:rPr>
                <w:spacing w:val="-2"/>
                <w:sz w:val="24"/>
              </w:rPr>
              <w:t>0.997</w:t>
            </w:r>
          </w:p>
        </w:tc>
        <w:tc>
          <w:tcPr>
            <w:tcW w:w="698" w:type="dxa"/>
            <w:tcBorders>
              <w:top w:val="nil"/>
              <w:bottom w:val="nil"/>
            </w:tcBorders>
          </w:tcPr>
          <w:p w14:paraId="0755A204" w14:textId="77777777" w:rsidR="00F675FE" w:rsidRDefault="00000000">
            <w:pPr>
              <w:pStyle w:val="TableParagraph"/>
              <w:ind w:left="45" w:right="29"/>
              <w:rPr>
                <w:sz w:val="24"/>
              </w:rPr>
            </w:pPr>
            <w:r>
              <w:rPr>
                <w:spacing w:val="-2"/>
                <w:sz w:val="24"/>
              </w:rPr>
              <w:t>3.101</w:t>
            </w:r>
          </w:p>
        </w:tc>
        <w:tc>
          <w:tcPr>
            <w:tcW w:w="620" w:type="dxa"/>
            <w:tcBorders>
              <w:top w:val="nil"/>
              <w:bottom w:val="nil"/>
            </w:tcBorders>
          </w:tcPr>
          <w:p w14:paraId="0755A205" w14:textId="77777777" w:rsidR="00F675FE" w:rsidRDefault="00000000">
            <w:pPr>
              <w:pStyle w:val="TableParagraph"/>
              <w:ind w:left="29" w:right="11"/>
              <w:rPr>
                <w:sz w:val="24"/>
              </w:rPr>
            </w:pPr>
            <w:r>
              <w:rPr>
                <w:spacing w:val="-2"/>
                <w:sz w:val="24"/>
              </w:rPr>
              <w:t>0.050</w:t>
            </w:r>
          </w:p>
        </w:tc>
      </w:tr>
      <w:tr w:rsidR="00F675FE" w14:paraId="0755A20E" w14:textId="77777777">
        <w:trPr>
          <w:trHeight w:val="479"/>
        </w:trPr>
        <w:tc>
          <w:tcPr>
            <w:tcW w:w="3577" w:type="dxa"/>
            <w:tcBorders>
              <w:top w:val="nil"/>
              <w:bottom w:val="nil"/>
            </w:tcBorders>
          </w:tcPr>
          <w:p w14:paraId="0755A207" w14:textId="77777777" w:rsidR="00F675FE" w:rsidRDefault="00000000">
            <w:pPr>
              <w:pStyle w:val="TableParagraph"/>
              <w:ind w:left="540"/>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Surprise</w:t>
            </w:r>
          </w:p>
        </w:tc>
        <w:tc>
          <w:tcPr>
            <w:tcW w:w="2230" w:type="dxa"/>
            <w:tcBorders>
              <w:top w:val="nil"/>
              <w:bottom w:val="nil"/>
            </w:tcBorders>
          </w:tcPr>
          <w:p w14:paraId="0755A208"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09"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0A" w14:textId="77777777" w:rsidR="00F675FE" w:rsidRDefault="00000000">
            <w:pPr>
              <w:pStyle w:val="TableParagraph"/>
              <w:ind w:right="31"/>
              <w:rPr>
                <w:sz w:val="24"/>
              </w:rPr>
            </w:pPr>
            <w:r>
              <w:rPr>
                <w:w w:val="95"/>
                <w:sz w:val="24"/>
              </w:rPr>
              <w:t>-</w:t>
            </w:r>
            <w:r>
              <w:rPr>
                <w:spacing w:val="-4"/>
                <w:w w:val="95"/>
                <w:sz w:val="24"/>
              </w:rPr>
              <w:t>3.754</w:t>
            </w:r>
          </w:p>
        </w:tc>
        <w:tc>
          <w:tcPr>
            <w:tcW w:w="909" w:type="dxa"/>
            <w:tcBorders>
              <w:top w:val="nil"/>
              <w:bottom w:val="nil"/>
            </w:tcBorders>
          </w:tcPr>
          <w:p w14:paraId="0755A20B" w14:textId="77777777" w:rsidR="00F675FE" w:rsidRDefault="00000000">
            <w:pPr>
              <w:pStyle w:val="TableParagraph"/>
              <w:ind w:left="171" w:right="158"/>
              <w:rPr>
                <w:sz w:val="24"/>
              </w:rPr>
            </w:pPr>
            <w:r>
              <w:rPr>
                <w:spacing w:val="-2"/>
                <w:sz w:val="24"/>
              </w:rPr>
              <w:t>0.997</w:t>
            </w:r>
          </w:p>
        </w:tc>
        <w:tc>
          <w:tcPr>
            <w:tcW w:w="698" w:type="dxa"/>
            <w:tcBorders>
              <w:top w:val="nil"/>
              <w:bottom w:val="nil"/>
            </w:tcBorders>
          </w:tcPr>
          <w:p w14:paraId="0755A20C" w14:textId="77777777" w:rsidR="00F675FE" w:rsidRDefault="00000000">
            <w:pPr>
              <w:pStyle w:val="TableParagraph"/>
              <w:ind w:left="45" w:right="28"/>
              <w:rPr>
                <w:sz w:val="24"/>
              </w:rPr>
            </w:pPr>
            <w:r>
              <w:rPr>
                <w:w w:val="95"/>
                <w:sz w:val="24"/>
              </w:rPr>
              <w:t>-</w:t>
            </w:r>
            <w:r>
              <w:rPr>
                <w:spacing w:val="-4"/>
                <w:w w:val="95"/>
                <w:sz w:val="24"/>
              </w:rPr>
              <w:t>3.764</w:t>
            </w:r>
          </w:p>
        </w:tc>
        <w:tc>
          <w:tcPr>
            <w:tcW w:w="620" w:type="dxa"/>
            <w:tcBorders>
              <w:top w:val="nil"/>
              <w:bottom w:val="nil"/>
            </w:tcBorders>
          </w:tcPr>
          <w:p w14:paraId="0755A20D" w14:textId="77777777" w:rsidR="00F675FE" w:rsidRDefault="00000000">
            <w:pPr>
              <w:pStyle w:val="TableParagraph"/>
              <w:ind w:left="29" w:right="11"/>
              <w:rPr>
                <w:sz w:val="24"/>
              </w:rPr>
            </w:pPr>
            <w:r>
              <w:rPr>
                <w:spacing w:val="-2"/>
                <w:sz w:val="24"/>
              </w:rPr>
              <w:t>0.017</w:t>
            </w:r>
          </w:p>
        </w:tc>
      </w:tr>
      <w:tr w:rsidR="00F675FE" w14:paraId="0755A216" w14:textId="77777777">
        <w:trPr>
          <w:trHeight w:val="479"/>
        </w:trPr>
        <w:tc>
          <w:tcPr>
            <w:tcW w:w="3577" w:type="dxa"/>
            <w:tcBorders>
              <w:top w:val="nil"/>
              <w:bottom w:val="nil"/>
            </w:tcBorders>
          </w:tcPr>
          <w:p w14:paraId="0755A20F" w14:textId="77777777" w:rsidR="00F675FE" w:rsidRDefault="00000000">
            <w:pPr>
              <w:pStyle w:val="TableParagraph"/>
              <w:ind w:left="540"/>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Surprise</w:t>
            </w:r>
          </w:p>
        </w:tc>
        <w:tc>
          <w:tcPr>
            <w:tcW w:w="2230" w:type="dxa"/>
            <w:tcBorders>
              <w:top w:val="nil"/>
              <w:bottom w:val="nil"/>
            </w:tcBorders>
          </w:tcPr>
          <w:p w14:paraId="0755A21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11" w14:textId="77777777" w:rsidR="00F675FE" w:rsidRDefault="00000000">
            <w:pPr>
              <w:pStyle w:val="TableParagraph"/>
              <w:jc w:val="left"/>
              <w:rPr>
                <w:sz w:val="24"/>
              </w:rPr>
            </w:pPr>
            <w:r>
              <w:rPr>
                <w:sz w:val="24"/>
              </w:rPr>
              <w:t>S23</w:t>
            </w:r>
            <w:r>
              <w:rPr>
                <w:spacing w:val="7"/>
                <w:sz w:val="24"/>
              </w:rPr>
              <w:t xml:space="preserve"> </w:t>
            </w:r>
            <w:r>
              <w:rPr>
                <w:sz w:val="24"/>
              </w:rPr>
              <w:t>D16</w:t>
            </w:r>
            <w:r>
              <w:rPr>
                <w:spacing w:val="9"/>
                <w:sz w:val="24"/>
              </w:rPr>
              <w:t xml:space="preserve"> </w:t>
            </w:r>
            <w:r>
              <w:rPr>
                <w:spacing w:val="-5"/>
                <w:sz w:val="24"/>
              </w:rPr>
              <w:t>hbt</w:t>
            </w:r>
          </w:p>
        </w:tc>
        <w:tc>
          <w:tcPr>
            <w:tcW w:w="698" w:type="dxa"/>
            <w:tcBorders>
              <w:top w:val="nil"/>
              <w:bottom w:val="nil"/>
            </w:tcBorders>
          </w:tcPr>
          <w:p w14:paraId="0755A212" w14:textId="77777777" w:rsidR="00F675FE" w:rsidRDefault="00000000">
            <w:pPr>
              <w:pStyle w:val="TableParagraph"/>
              <w:ind w:right="31"/>
              <w:rPr>
                <w:sz w:val="24"/>
              </w:rPr>
            </w:pPr>
            <w:r>
              <w:rPr>
                <w:w w:val="95"/>
                <w:sz w:val="24"/>
              </w:rPr>
              <w:t>-</w:t>
            </w:r>
            <w:r>
              <w:rPr>
                <w:spacing w:val="-4"/>
                <w:w w:val="95"/>
                <w:sz w:val="24"/>
              </w:rPr>
              <w:t>3.577</w:t>
            </w:r>
          </w:p>
        </w:tc>
        <w:tc>
          <w:tcPr>
            <w:tcW w:w="909" w:type="dxa"/>
            <w:tcBorders>
              <w:top w:val="nil"/>
              <w:bottom w:val="nil"/>
            </w:tcBorders>
          </w:tcPr>
          <w:p w14:paraId="0755A213" w14:textId="77777777" w:rsidR="00F675FE" w:rsidRDefault="00000000">
            <w:pPr>
              <w:pStyle w:val="TableParagraph"/>
              <w:ind w:left="171" w:right="158"/>
              <w:rPr>
                <w:sz w:val="24"/>
              </w:rPr>
            </w:pPr>
            <w:r>
              <w:rPr>
                <w:spacing w:val="-2"/>
                <w:sz w:val="24"/>
              </w:rPr>
              <w:t>0.997</w:t>
            </w:r>
          </w:p>
        </w:tc>
        <w:tc>
          <w:tcPr>
            <w:tcW w:w="698" w:type="dxa"/>
            <w:tcBorders>
              <w:top w:val="nil"/>
              <w:bottom w:val="nil"/>
            </w:tcBorders>
          </w:tcPr>
          <w:p w14:paraId="0755A214" w14:textId="77777777" w:rsidR="00F675FE" w:rsidRDefault="00000000">
            <w:pPr>
              <w:pStyle w:val="TableParagraph"/>
              <w:ind w:left="45" w:right="28"/>
              <w:rPr>
                <w:sz w:val="24"/>
              </w:rPr>
            </w:pPr>
            <w:r>
              <w:rPr>
                <w:w w:val="95"/>
                <w:sz w:val="24"/>
              </w:rPr>
              <w:t>-</w:t>
            </w:r>
            <w:r>
              <w:rPr>
                <w:spacing w:val="-4"/>
                <w:w w:val="95"/>
                <w:sz w:val="24"/>
              </w:rPr>
              <w:t>3.587</w:t>
            </w:r>
          </w:p>
        </w:tc>
        <w:tc>
          <w:tcPr>
            <w:tcW w:w="620" w:type="dxa"/>
            <w:tcBorders>
              <w:top w:val="nil"/>
              <w:bottom w:val="nil"/>
            </w:tcBorders>
          </w:tcPr>
          <w:p w14:paraId="0755A215" w14:textId="77777777" w:rsidR="00F675FE" w:rsidRDefault="00000000">
            <w:pPr>
              <w:pStyle w:val="TableParagraph"/>
              <w:ind w:left="29" w:right="11"/>
              <w:rPr>
                <w:sz w:val="24"/>
              </w:rPr>
            </w:pPr>
            <w:r>
              <w:rPr>
                <w:spacing w:val="-2"/>
                <w:sz w:val="24"/>
              </w:rPr>
              <w:t>0.017</w:t>
            </w:r>
          </w:p>
        </w:tc>
      </w:tr>
      <w:tr w:rsidR="00F675FE" w14:paraId="0755A21E" w14:textId="77777777">
        <w:trPr>
          <w:trHeight w:val="479"/>
        </w:trPr>
        <w:tc>
          <w:tcPr>
            <w:tcW w:w="3577" w:type="dxa"/>
            <w:tcBorders>
              <w:top w:val="nil"/>
              <w:bottom w:val="nil"/>
            </w:tcBorders>
          </w:tcPr>
          <w:p w14:paraId="0755A217" w14:textId="77777777" w:rsidR="00F675FE" w:rsidRDefault="00000000">
            <w:pPr>
              <w:pStyle w:val="TableParagraph"/>
              <w:ind w:left="540"/>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Surprise</w:t>
            </w:r>
          </w:p>
        </w:tc>
        <w:tc>
          <w:tcPr>
            <w:tcW w:w="2230" w:type="dxa"/>
            <w:tcBorders>
              <w:top w:val="nil"/>
              <w:bottom w:val="nil"/>
            </w:tcBorders>
          </w:tcPr>
          <w:p w14:paraId="0755A218"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219"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21A" w14:textId="77777777" w:rsidR="00F675FE" w:rsidRDefault="00000000">
            <w:pPr>
              <w:pStyle w:val="TableParagraph"/>
              <w:ind w:right="31"/>
              <w:rPr>
                <w:sz w:val="24"/>
              </w:rPr>
            </w:pPr>
            <w:r>
              <w:rPr>
                <w:w w:val="95"/>
                <w:sz w:val="24"/>
              </w:rPr>
              <w:t>-</w:t>
            </w:r>
            <w:r>
              <w:rPr>
                <w:spacing w:val="-4"/>
                <w:w w:val="95"/>
                <w:sz w:val="24"/>
              </w:rPr>
              <w:t>3.293</w:t>
            </w:r>
          </w:p>
        </w:tc>
        <w:tc>
          <w:tcPr>
            <w:tcW w:w="909" w:type="dxa"/>
            <w:tcBorders>
              <w:top w:val="nil"/>
              <w:bottom w:val="nil"/>
            </w:tcBorders>
          </w:tcPr>
          <w:p w14:paraId="0755A21B" w14:textId="77777777" w:rsidR="00F675FE" w:rsidRDefault="00000000">
            <w:pPr>
              <w:pStyle w:val="TableParagraph"/>
              <w:ind w:left="171" w:right="158"/>
              <w:rPr>
                <w:sz w:val="24"/>
              </w:rPr>
            </w:pPr>
            <w:r>
              <w:rPr>
                <w:spacing w:val="-2"/>
                <w:sz w:val="24"/>
              </w:rPr>
              <w:t>0.997</w:t>
            </w:r>
          </w:p>
        </w:tc>
        <w:tc>
          <w:tcPr>
            <w:tcW w:w="698" w:type="dxa"/>
            <w:tcBorders>
              <w:top w:val="nil"/>
              <w:bottom w:val="nil"/>
            </w:tcBorders>
          </w:tcPr>
          <w:p w14:paraId="0755A21C" w14:textId="77777777" w:rsidR="00F675FE" w:rsidRDefault="00000000">
            <w:pPr>
              <w:pStyle w:val="TableParagraph"/>
              <w:ind w:left="45" w:right="28"/>
              <w:rPr>
                <w:sz w:val="24"/>
              </w:rPr>
            </w:pPr>
            <w:r>
              <w:rPr>
                <w:w w:val="95"/>
                <w:sz w:val="24"/>
              </w:rPr>
              <w:t>-</w:t>
            </w:r>
            <w:r>
              <w:rPr>
                <w:spacing w:val="-4"/>
                <w:w w:val="95"/>
                <w:sz w:val="24"/>
              </w:rPr>
              <w:t>3.302</w:t>
            </w:r>
          </w:p>
        </w:tc>
        <w:tc>
          <w:tcPr>
            <w:tcW w:w="620" w:type="dxa"/>
            <w:tcBorders>
              <w:top w:val="nil"/>
              <w:bottom w:val="nil"/>
            </w:tcBorders>
          </w:tcPr>
          <w:p w14:paraId="0755A21D" w14:textId="77777777" w:rsidR="00F675FE" w:rsidRDefault="00000000">
            <w:pPr>
              <w:pStyle w:val="TableParagraph"/>
              <w:ind w:left="29" w:right="11"/>
              <w:rPr>
                <w:sz w:val="24"/>
              </w:rPr>
            </w:pPr>
            <w:r>
              <w:rPr>
                <w:spacing w:val="-2"/>
                <w:sz w:val="24"/>
              </w:rPr>
              <w:t>0.033</w:t>
            </w:r>
          </w:p>
        </w:tc>
      </w:tr>
      <w:tr w:rsidR="00F675FE" w14:paraId="0755A226" w14:textId="77777777">
        <w:trPr>
          <w:trHeight w:val="479"/>
        </w:trPr>
        <w:tc>
          <w:tcPr>
            <w:tcW w:w="3577" w:type="dxa"/>
            <w:tcBorders>
              <w:top w:val="nil"/>
              <w:bottom w:val="nil"/>
            </w:tcBorders>
          </w:tcPr>
          <w:p w14:paraId="0755A21F" w14:textId="77777777" w:rsidR="00F675FE" w:rsidRDefault="00000000">
            <w:pPr>
              <w:pStyle w:val="TableParagraph"/>
              <w:ind w:left="641"/>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5"/>
                <w:sz w:val="24"/>
              </w:rPr>
              <w:t>Joy</w:t>
            </w:r>
          </w:p>
        </w:tc>
        <w:tc>
          <w:tcPr>
            <w:tcW w:w="2230" w:type="dxa"/>
            <w:tcBorders>
              <w:top w:val="nil"/>
              <w:bottom w:val="nil"/>
            </w:tcBorders>
          </w:tcPr>
          <w:p w14:paraId="0755A220"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21" w14:textId="77777777" w:rsidR="00F675FE" w:rsidRDefault="00000000">
            <w:pPr>
              <w:pStyle w:val="TableParagraph"/>
              <w:jc w:val="left"/>
              <w:rPr>
                <w:sz w:val="24"/>
              </w:rPr>
            </w:pPr>
            <w:r>
              <w:rPr>
                <w:sz w:val="24"/>
              </w:rPr>
              <w:t>S32</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22" w14:textId="77777777" w:rsidR="00F675FE" w:rsidRDefault="00000000">
            <w:pPr>
              <w:pStyle w:val="TableParagraph"/>
              <w:ind w:left="42" w:right="31"/>
              <w:rPr>
                <w:sz w:val="24"/>
              </w:rPr>
            </w:pPr>
            <w:r>
              <w:rPr>
                <w:spacing w:val="-2"/>
                <w:sz w:val="24"/>
              </w:rPr>
              <w:t>3.484</w:t>
            </w:r>
          </w:p>
        </w:tc>
        <w:tc>
          <w:tcPr>
            <w:tcW w:w="909" w:type="dxa"/>
            <w:tcBorders>
              <w:top w:val="nil"/>
              <w:bottom w:val="nil"/>
            </w:tcBorders>
          </w:tcPr>
          <w:p w14:paraId="0755A223" w14:textId="77777777" w:rsidR="00F675FE" w:rsidRDefault="00000000">
            <w:pPr>
              <w:pStyle w:val="TableParagraph"/>
              <w:ind w:left="171" w:right="158"/>
              <w:rPr>
                <w:sz w:val="24"/>
              </w:rPr>
            </w:pPr>
            <w:r>
              <w:rPr>
                <w:spacing w:val="-2"/>
                <w:sz w:val="24"/>
              </w:rPr>
              <w:t>0.966</w:t>
            </w:r>
          </w:p>
        </w:tc>
        <w:tc>
          <w:tcPr>
            <w:tcW w:w="698" w:type="dxa"/>
            <w:tcBorders>
              <w:top w:val="nil"/>
              <w:bottom w:val="nil"/>
            </w:tcBorders>
          </w:tcPr>
          <w:p w14:paraId="0755A224" w14:textId="77777777" w:rsidR="00F675FE" w:rsidRDefault="00000000">
            <w:pPr>
              <w:pStyle w:val="TableParagraph"/>
              <w:ind w:left="45" w:right="29"/>
              <w:rPr>
                <w:sz w:val="24"/>
              </w:rPr>
            </w:pPr>
            <w:r>
              <w:rPr>
                <w:spacing w:val="-2"/>
                <w:sz w:val="24"/>
              </w:rPr>
              <w:t>3.607</w:t>
            </w:r>
          </w:p>
        </w:tc>
        <w:tc>
          <w:tcPr>
            <w:tcW w:w="620" w:type="dxa"/>
            <w:tcBorders>
              <w:top w:val="nil"/>
              <w:bottom w:val="nil"/>
            </w:tcBorders>
          </w:tcPr>
          <w:p w14:paraId="0755A225" w14:textId="77777777" w:rsidR="00F675FE" w:rsidRDefault="00000000">
            <w:pPr>
              <w:pStyle w:val="TableParagraph"/>
              <w:ind w:left="29" w:right="11"/>
              <w:rPr>
                <w:sz w:val="24"/>
              </w:rPr>
            </w:pPr>
            <w:r>
              <w:rPr>
                <w:spacing w:val="-2"/>
                <w:sz w:val="24"/>
              </w:rPr>
              <w:t>0.032</w:t>
            </w:r>
          </w:p>
        </w:tc>
      </w:tr>
      <w:tr w:rsidR="00F675FE" w14:paraId="0755A22E" w14:textId="77777777">
        <w:trPr>
          <w:trHeight w:val="479"/>
        </w:trPr>
        <w:tc>
          <w:tcPr>
            <w:tcW w:w="3577" w:type="dxa"/>
            <w:tcBorders>
              <w:top w:val="nil"/>
              <w:bottom w:val="nil"/>
            </w:tcBorders>
          </w:tcPr>
          <w:p w14:paraId="0755A227" w14:textId="77777777" w:rsidR="00F675FE" w:rsidRDefault="00000000">
            <w:pPr>
              <w:pStyle w:val="TableParagraph"/>
              <w:ind w:left="595"/>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4"/>
                <w:sz w:val="24"/>
              </w:rPr>
              <w:t>Fear</w:t>
            </w:r>
          </w:p>
        </w:tc>
        <w:tc>
          <w:tcPr>
            <w:tcW w:w="2230" w:type="dxa"/>
            <w:tcBorders>
              <w:top w:val="nil"/>
              <w:bottom w:val="nil"/>
            </w:tcBorders>
          </w:tcPr>
          <w:p w14:paraId="0755A228"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29"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2A" w14:textId="77777777" w:rsidR="00F675FE" w:rsidRDefault="00000000">
            <w:pPr>
              <w:pStyle w:val="TableParagraph"/>
              <w:ind w:right="31"/>
              <w:rPr>
                <w:sz w:val="24"/>
              </w:rPr>
            </w:pPr>
            <w:r>
              <w:rPr>
                <w:w w:val="95"/>
                <w:sz w:val="24"/>
              </w:rPr>
              <w:t>-</w:t>
            </w:r>
            <w:r>
              <w:rPr>
                <w:spacing w:val="-4"/>
                <w:w w:val="95"/>
                <w:sz w:val="24"/>
              </w:rPr>
              <w:t>3.384</w:t>
            </w:r>
          </w:p>
        </w:tc>
        <w:tc>
          <w:tcPr>
            <w:tcW w:w="909" w:type="dxa"/>
            <w:tcBorders>
              <w:top w:val="nil"/>
              <w:bottom w:val="nil"/>
            </w:tcBorders>
          </w:tcPr>
          <w:p w14:paraId="0755A22B" w14:textId="77777777" w:rsidR="00F675FE" w:rsidRDefault="00000000">
            <w:pPr>
              <w:pStyle w:val="TableParagraph"/>
              <w:ind w:left="171" w:right="158"/>
              <w:rPr>
                <w:sz w:val="24"/>
              </w:rPr>
            </w:pPr>
            <w:r>
              <w:rPr>
                <w:spacing w:val="-2"/>
                <w:sz w:val="24"/>
              </w:rPr>
              <w:t>0.965</w:t>
            </w:r>
          </w:p>
        </w:tc>
        <w:tc>
          <w:tcPr>
            <w:tcW w:w="698" w:type="dxa"/>
            <w:tcBorders>
              <w:top w:val="nil"/>
              <w:bottom w:val="nil"/>
            </w:tcBorders>
          </w:tcPr>
          <w:p w14:paraId="0755A22C" w14:textId="77777777" w:rsidR="00F675FE" w:rsidRDefault="00000000">
            <w:pPr>
              <w:pStyle w:val="TableParagraph"/>
              <w:ind w:left="45" w:right="28"/>
              <w:rPr>
                <w:sz w:val="24"/>
              </w:rPr>
            </w:pPr>
            <w:r>
              <w:rPr>
                <w:w w:val="95"/>
                <w:sz w:val="24"/>
              </w:rPr>
              <w:t>-</w:t>
            </w:r>
            <w:r>
              <w:rPr>
                <w:spacing w:val="-4"/>
                <w:w w:val="95"/>
                <w:sz w:val="24"/>
              </w:rPr>
              <w:t>3.506</w:t>
            </w:r>
          </w:p>
        </w:tc>
        <w:tc>
          <w:tcPr>
            <w:tcW w:w="620" w:type="dxa"/>
            <w:tcBorders>
              <w:top w:val="nil"/>
              <w:bottom w:val="nil"/>
            </w:tcBorders>
          </w:tcPr>
          <w:p w14:paraId="0755A22D" w14:textId="77777777" w:rsidR="00F675FE" w:rsidRDefault="00000000">
            <w:pPr>
              <w:pStyle w:val="TableParagraph"/>
              <w:ind w:left="29" w:right="11"/>
              <w:rPr>
                <w:sz w:val="24"/>
              </w:rPr>
            </w:pPr>
            <w:r>
              <w:rPr>
                <w:spacing w:val="-2"/>
                <w:sz w:val="24"/>
              </w:rPr>
              <w:t>0.023</w:t>
            </w:r>
          </w:p>
        </w:tc>
      </w:tr>
      <w:tr w:rsidR="00F675FE" w14:paraId="0755A236" w14:textId="77777777">
        <w:trPr>
          <w:trHeight w:val="479"/>
        </w:trPr>
        <w:tc>
          <w:tcPr>
            <w:tcW w:w="3577" w:type="dxa"/>
            <w:tcBorders>
              <w:top w:val="nil"/>
              <w:bottom w:val="nil"/>
            </w:tcBorders>
          </w:tcPr>
          <w:p w14:paraId="0755A22F" w14:textId="77777777" w:rsidR="00F675FE" w:rsidRDefault="00000000">
            <w:pPr>
              <w:pStyle w:val="TableParagraph"/>
              <w:ind w:left="595"/>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4"/>
                <w:sz w:val="24"/>
              </w:rPr>
              <w:t>Fear</w:t>
            </w:r>
          </w:p>
        </w:tc>
        <w:tc>
          <w:tcPr>
            <w:tcW w:w="2230" w:type="dxa"/>
            <w:tcBorders>
              <w:top w:val="nil"/>
              <w:bottom w:val="nil"/>
            </w:tcBorders>
          </w:tcPr>
          <w:p w14:paraId="0755A23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31"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32" w14:textId="77777777" w:rsidR="00F675FE" w:rsidRDefault="00000000">
            <w:pPr>
              <w:pStyle w:val="TableParagraph"/>
              <w:ind w:right="31"/>
              <w:rPr>
                <w:sz w:val="24"/>
              </w:rPr>
            </w:pPr>
            <w:r>
              <w:rPr>
                <w:w w:val="95"/>
                <w:sz w:val="24"/>
              </w:rPr>
              <w:t>-</w:t>
            </w:r>
            <w:r>
              <w:rPr>
                <w:spacing w:val="-4"/>
                <w:w w:val="95"/>
                <w:sz w:val="24"/>
              </w:rPr>
              <w:t>3.649</w:t>
            </w:r>
          </w:p>
        </w:tc>
        <w:tc>
          <w:tcPr>
            <w:tcW w:w="909" w:type="dxa"/>
            <w:tcBorders>
              <w:top w:val="nil"/>
              <w:bottom w:val="nil"/>
            </w:tcBorders>
          </w:tcPr>
          <w:p w14:paraId="0755A233" w14:textId="77777777" w:rsidR="00F675FE" w:rsidRDefault="00000000">
            <w:pPr>
              <w:pStyle w:val="TableParagraph"/>
              <w:ind w:left="171" w:right="158"/>
              <w:rPr>
                <w:sz w:val="24"/>
              </w:rPr>
            </w:pPr>
            <w:r>
              <w:rPr>
                <w:spacing w:val="-2"/>
                <w:sz w:val="24"/>
              </w:rPr>
              <w:t>0.965</w:t>
            </w:r>
          </w:p>
        </w:tc>
        <w:tc>
          <w:tcPr>
            <w:tcW w:w="698" w:type="dxa"/>
            <w:tcBorders>
              <w:top w:val="nil"/>
              <w:bottom w:val="nil"/>
            </w:tcBorders>
          </w:tcPr>
          <w:p w14:paraId="0755A234" w14:textId="77777777" w:rsidR="00F675FE" w:rsidRDefault="00000000">
            <w:pPr>
              <w:pStyle w:val="TableParagraph"/>
              <w:ind w:left="45" w:right="28"/>
              <w:rPr>
                <w:sz w:val="24"/>
              </w:rPr>
            </w:pPr>
            <w:r>
              <w:rPr>
                <w:w w:val="95"/>
                <w:sz w:val="24"/>
              </w:rPr>
              <w:t>-</w:t>
            </w:r>
            <w:r>
              <w:rPr>
                <w:spacing w:val="-4"/>
                <w:w w:val="95"/>
                <w:sz w:val="24"/>
              </w:rPr>
              <w:t>3.781</w:t>
            </w:r>
          </w:p>
        </w:tc>
        <w:tc>
          <w:tcPr>
            <w:tcW w:w="620" w:type="dxa"/>
            <w:tcBorders>
              <w:top w:val="nil"/>
              <w:bottom w:val="nil"/>
            </w:tcBorders>
          </w:tcPr>
          <w:p w14:paraId="0755A235" w14:textId="77777777" w:rsidR="00F675FE" w:rsidRDefault="00000000">
            <w:pPr>
              <w:pStyle w:val="TableParagraph"/>
              <w:ind w:left="29" w:right="11"/>
              <w:rPr>
                <w:sz w:val="24"/>
              </w:rPr>
            </w:pPr>
            <w:r>
              <w:rPr>
                <w:spacing w:val="-2"/>
                <w:sz w:val="24"/>
              </w:rPr>
              <w:t>0.016</w:t>
            </w:r>
          </w:p>
        </w:tc>
      </w:tr>
      <w:tr w:rsidR="00F675FE" w14:paraId="0755A23E" w14:textId="77777777">
        <w:trPr>
          <w:trHeight w:val="479"/>
        </w:trPr>
        <w:tc>
          <w:tcPr>
            <w:tcW w:w="3577" w:type="dxa"/>
            <w:tcBorders>
              <w:top w:val="nil"/>
              <w:bottom w:val="nil"/>
            </w:tcBorders>
          </w:tcPr>
          <w:p w14:paraId="0755A237" w14:textId="77777777" w:rsidR="00F675FE" w:rsidRDefault="00000000">
            <w:pPr>
              <w:pStyle w:val="TableParagraph"/>
              <w:ind w:left="0" w:right="425"/>
              <w:jc w:val="righ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Disgust</w:t>
            </w:r>
          </w:p>
        </w:tc>
        <w:tc>
          <w:tcPr>
            <w:tcW w:w="2230" w:type="dxa"/>
            <w:tcBorders>
              <w:top w:val="nil"/>
              <w:bottom w:val="nil"/>
            </w:tcBorders>
          </w:tcPr>
          <w:p w14:paraId="0755A238"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39"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3A" w14:textId="77777777" w:rsidR="00F675FE" w:rsidRDefault="00000000">
            <w:pPr>
              <w:pStyle w:val="TableParagraph"/>
              <w:ind w:right="31"/>
              <w:rPr>
                <w:sz w:val="24"/>
              </w:rPr>
            </w:pPr>
            <w:r>
              <w:rPr>
                <w:w w:val="95"/>
                <w:sz w:val="24"/>
              </w:rPr>
              <w:t>-</w:t>
            </w:r>
            <w:r>
              <w:rPr>
                <w:spacing w:val="-4"/>
                <w:w w:val="95"/>
                <w:sz w:val="24"/>
              </w:rPr>
              <w:t>4.428</w:t>
            </w:r>
          </w:p>
        </w:tc>
        <w:tc>
          <w:tcPr>
            <w:tcW w:w="909" w:type="dxa"/>
            <w:tcBorders>
              <w:top w:val="nil"/>
              <w:bottom w:val="nil"/>
            </w:tcBorders>
          </w:tcPr>
          <w:p w14:paraId="0755A23B" w14:textId="77777777" w:rsidR="00F675FE" w:rsidRDefault="00000000">
            <w:pPr>
              <w:pStyle w:val="TableParagraph"/>
              <w:ind w:left="171" w:right="158"/>
              <w:rPr>
                <w:sz w:val="24"/>
              </w:rPr>
            </w:pPr>
            <w:r>
              <w:rPr>
                <w:spacing w:val="-2"/>
                <w:sz w:val="24"/>
              </w:rPr>
              <w:t>0.986</w:t>
            </w:r>
          </w:p>
        </w:tc>
        <w:tc>
          <w:tcPr>
            <w:tcW w:w="698" w:type="dxa"/>
            <w:tcBorders>
              <w:top w:val="nil"/>
              <w:bottom w:val="nil"/>
            </w:tcBorders>
          </w:tcPr>
          <w:p w14:paraId="0755A23C" w14:textId="77777777" w:rsidR="00F675FE" w:rsidRDefault="00000000">
            <w:pPr>
              <w:pStyle w:val="TableParagraph"/>
              <w:ind w:left="45" w:right="28"/>
              <w:rPr>
                <w:sz w:val="24"/>
              </w:rPr>
            </w:pPr>
            <w:r>
              <w:rPr>
                <w:w w:val="95"/>
                <w:sz w:val="24"/>
              </w:rPr>
              <w:t>-</w:t>
            </w:r>
            <w:r>
              <w:rPr>
                <w:spacing w:val="-4"/>
                <w:w w:val="95"/>
                <w:sz w:val="24"/>
              </w:rPr>
              <w:t>4.490</w:t>
            </w:r>
          </w:p>
        </w:tc>
        <w:tc>
          <w:tcPr>
            <w:tcW w:w="620" w:type="dxa"/>
            <w:tcBorders>
              <w:top w:val="nil"/>
              <w:bottom w:val="nil"/>
            </w:tcBorders>
          </w:tcPr>
          <w:p w14:paraId="0755A23D" w14:textId="77777777" w:rsidR="00F675FE" w:rsidRDefault="00000000">
            <w:pPr>
              <w:pStyle w:val="TableParagraph"/>
              <w:ind w:left="29" w:right="11"/>
              <w:rPr>
                <w:sz w:val="24"/>
              </w:rPr>
            </w:pPr>
            <w:r>
              <w:rPr>
                <w:spacing w:val="-2"/>
                <w:sz w:val="24"/>
              </w:rPr>
              <w:t>0.001</w:t>
            </w:r>
          </w:p>
        </w:tc>
      </w:tr>
      <w:tr w:rsidR="00F675FE" w14:paraId="0755A246" w14:textId="77777777">
        <w:trPr>
          <w:trHeight w:val="479"/>
        </w:trPr>
        <w:tc>
          <w:tcPr>
            <w:tcW w:w="3577" w:type="dxa"/>
            <w:tcBorders>
              <w:top w:val="nil"/>
              <w:bottom w:val="nil"/>
            </w:tcBorders>
          </w:tcPr>
          <w:p w14:paraId="0755A23F" w14:textId="77777777" w:rsidR="00F675FE" w:rsidRDefault="00000000">
            <w:pPr>
              <w:pStyle w:val="TableParagraph"/>
              <w:ind w:left="0" w:right="410"/>
              <w:jc w:val="righ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Sadness</w:t>
            </w:r>
          </w:p>
        </w:tc>
        <w:tc>
          <w:tcPr>
            <w:tcW w:w="2230" w:type="dxa"/>
            <w:tcBorders>
              <w:top w:val="nil"/>
              <w:bottom w:val="nil"/>
            </w:tcBorders>
          </w:tcPr>
          <w:p w14:paraId="0755A240"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41"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42" w14:textId="77777777" w:rsidR="00F675FE" w:rsidRDefault="00000000">
            <w:pPr>
              <w:pStyle w:val="TableParagraph"/>
              <w:ind w:right="31"/>
              <w:rPr>
                <w:sz w:val="24"/>
              </w:rPr>
            </w:pPr>
            <w:r>
              <w:rPr>
                <w:w w:val="95"/>
                <w:sz w:val="24"/>
              </w:rPr>
              <w:t>-</w:t>
            </w:r>
            <w:r>
              <w:rPr>
                <w:spacing w:val="-4"/>
                <w:w w:val="95"/>
                <w:sz w:val="24"/>
              </w:rPr>
              <w:t>4.435</w:t>
            </w:r>
          </w:p>
        </w:tc>
        <w:tc>
          <w:tcPr>
            <w:tcW w:w="909" w:type="dxa"/>
            <w:tcBorders>
              <w:top w:val="nil"/>
              <w:bottom w:val="nil"/>
            </w:tcBorders>
          </w:tcPr>
          <w:p w14:paraId="0755A243" w14:textId="77777777" w:rsidR="00F675FE" w:rsidRDefault="00000000">
            <w:pPr>
              <w:pStyle w:val="TableParagraph"/>
              <w:ind w:left="171" w:right="158"/>
              <w:rPr>
                <w:sz w:val="24"/>
              </w:rPr>
            </w:pPr>
            <w:r>
              <w:rPr>
                <w:spacing w:val="-2"/>
                <w:sz w:val="24"/>
              </w:rPr>
              <w:t>0.973</w:t>
            </w:r>
          </w:p>
        </w:tc>
        <w:tc>
          <w:tcPr>
            <w:tcW w:w="698" w:type="dxa"/>
            <w:tcBorders>
              <w:top w:val="nil"/>
              <w:bottom w:val="nil"/>
            </w:tcBorders>
          </w:tcPr>
          <w:p w14:paraId="0755A244" w14:textId="77777777" w:rsidR="00F675FE" w:rsidRDefault="00000000">
            <w:pPr>
              <w:pStyle w:val="TableParagraph"/>
              <w:ind w:left="45" w:right="28"/>
              <w:rPr>
                <w:sz w:val="24"/>
              </w:rPr>
            </w:pPr>
            <w:r>
              <w:rPr>
                <w:w w:val="95"/>
                <w:sz w:val="24"/>
              </w:rPr>
              <w:t>-</w:t>
            </w:r>
            <w:r>
              <w:rPr>
                <w:spacing w:val="-4"/>
                <w:w w:val="95"/>
                <w:sz w:val="24"/>
              </w:rPr>
              <w:t>4.556</w:t>
            </w:r>
          </w:p>
        </w:tc>
        <w:tc>
          <w:tcPr>
            <w:tcW w:w="620" w:type="dxa"/>
            <w:tcBorders>
              <w:top w:val="nil"/>
              <w:bottom w:val="nil"/>
            </w:tcBorders>
          </w:tcPr>
          <w:p w14:paraId="0755A245" w14:textId="77777777" w:rsidR="00F675FE" w:rsidRDefault="00000000">
            <w:pPr>
              <w:pStyle w:val="TableParagraph"/>
              <w:ind w:left="29" w:right="11"/>
              <w:rPr>
                <w:sz w:val="24"/>
              </w:rPr>
            </w:pPr>
            <w:r>
              <w:rPr>
                <w:spacing w:val="-2"/>
                <w:sz w:val="24"/>
              </w:rPr>
              <w:t>0.001</w:t>
            </w:r>
          </w:p>
        </w:tc>
      </w:tr>
      <w:tr w:rsidR="00F675FE" w14:paraId="0755A24E" w14:textId="77777777">
        <w:trPr>
          <w:trHeight w:val="479"/>
        </w:trPr>
        <w:tc>
          <w:tcPr>
            <w:tcW w:w="3577" w:type="dxa"/>
            <w:tcBorders>
              <w:top w:val="nil"/>
              <w:bottom w:val="nil"/>
            </w:tcBorders>
          </w:tcPr>
          <w:p w14:paraId="0755A247" w14:textId="77777777" w:rsidR="00F675FE" w:rsidRDefault="00000000">
            <w:pPr>
              <w:pStyle w:val="TableParagraph"/>
              <w:ind w:left="0" w:right="391"/>
              <w:jc w:val="righ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Surprise</w:t>
            </w:r>
          </w:p>
        </w:tc>
        <w:tc>
          <w:tcPr>
            <w:tcW w:w="2230" w:type="dxa"/>
            <w:tcBorders>
              <w:top w:val="nil"/>
              <w:bottom w:val="nil"/>
            </w:tcBorders>
          </w:tcPr>
          <w:p w14:paraId="0755A248"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49" w14:textId="77777777" w:rsidR="00F675FE" w:rsidRDefault="00000000">
            <w:pPr>
              <w:pStyle w:val="TableParagraph"/>
              <w:jc w:val="left"/>
              <w:rPr>
                <w:sz w:val="24"/>
              </w:rPr>
            </w:pPr>
            <w:r>
              <w:rPr>
                <w:sz w:val="24"/>
              </w:rPr>
              <w:t>S23</w:t>
            </w:r>
            <w:r>
              <w:rPr>
                <w:spacing w:val="7"/>
                <w:sz w:val="24"/>
              </w:rPr>
              <w:t xml:space="preserve"> </w:t>
            </w:r>
            <w:r>
              <w:rPr>
                <w:sz w:val="24"/>
              </w:rPr>
              <w:t>D16</w:t>
            </w:r>
            <w:r>
              <w:rPr>
                <w:spacing w:val="9"/>
                <w:sz w:val="24"/>
              </w:rPr>
              <w:t xml:space="preserve"> </w:t>
            </w:r>
            <w:r>
              <w:rPr>
                <w:spacing w:val="-5"/>
                <w:sz w:val="24"/>
              </w:rPr>
              <w:t>hbt</w:t>
            </w:r>
          </w:p>
        </w:tc>
        <w:tc>
          <w:tcPr>
            <w:tcW w:w="698" w:type="dxa"/>
            <w:tcBorders>
              <w:top w:val="nil"/>
              <w:bottom w:val="nil"/>
            </w:tcBorders>
          </w:tcPr>
          <w:p w14:paraId="0755A24A" w14:textId="77777777" w:rsidR="00F675FE" w:rsidRDefault="00000000">
            <w:pPr>
              <w:pStyle w:val="TableParagraph"/>
              <w:ind w:right="31"/>
              <w:rPr>
                <w:sz w:val="24"/>
              </w:rPr>
            </w:pPr>
            <w:r>
              <w:rPr>
                <w:w w:val="95"/>
                <w:sz w:val="24"/>
              </w:rPr>
              <w:t>-</w:t>
            </w:r>
            <w:r>
              <w:rPr>
                <w:spacing w:val="-4"/>
                <w:w w:val="95"/>
                <w:sz w:val="24"/>
              </w:rPr>
              <w:t>3.197</w:t>
            </w:r>
          </w:p>
        </w:tc>
        <w:tc>
          <w:tcPr>
            <w:tcW w:w="909" w:type="dxa"/>
            <w:tcBorders>
              <w:top w:val="nil"/>
              <w:bottom w:val="nil"/>
            </w:tcBorders>
          </w:tcPr>
          <w:p w14:paraId="0755A24B" w14:textId="77777777" w:rsidR="00F675FE" w:rsidRDefault="00000000">
            <w:pPr>
              <w:pStyle w:val="TableParagraph"/>
              <w:ind w:left="171" w:right="158"/>
              <w:rPr>
                <w:sz w:val="24"/>
              </w:rPr>
            </w:pPr>
            <w:r>
              <w:rPr>
                <w:spacing w:val="-2"/>
                <w:sz w:val="24"/>
              </w:rPr>
              <w:t>0.949</w:t>
            </w:r>
          </w:p>
        </w:tc>
        <w:tc>
          <w:tcPr>
            <w:tcW w:w="698" w:type="dxa"/>
            <w:tcBorders>
              <w:top w:val="nil"/>
              <w:bottom w:val="nil"/>
            </w:tcBorders>
          </w:tcPr>
          <w:p w14:paraId="0755A24C" w14:textId="77777777" w:rsidR="00F675FE" w:rsidRDefault="00000000">
            <w:pPr>
              <w:pStyle w:val="TableParagraph"/>
              <w:ind w:left="45" w:right="28"/>
              <w:rPr>
                <w:sz w:val="24"/>
              </w:rPr>
            </w:pPr>
            <w:r>
              <w:rPr>
                <w:w w:val="95"/>
                <w:sz w:val="24"/>
              </w:rPr>
              <w:t>-</w:t>
            </w:r>
            <w:r>
              <w:rPr>
                <w:spacing w:val="-4"/>
                <w:w w:val="95"/>
                <w:sz w:val="24"/>
              </w:rPr>
              <w:t>3.368</w:t>
            </w:r>
          </w:p>
        </w:tc>
        <w:tc>
          <w:tcPr>
            <w:tcW w:w="620" w:type="dxa"/>
            <w:tcBorders>
              <w:top w:val="nil"/>
              <w:bottom w:val="nil"/>
            </w:tcBorders>
          </w:tcPr>
          <w:p w14:paraId="0755A24D" w14:textId="77777777" w:rsidR="00F675FE" w:rsidRDefault="00000000">
            <w:pPr>
              <w:pStyle w:val="TableParagraph"/>
              <w:ind w:left="29" w:right="11"/>
              <w:rPr>
                <w:sz w:val="24"/>
              </w:rPr>
            </w:pPr>
            <w:r>
              <w:rPr>
                <w:spacing w:val="-2"/>
                <w:sz w:val="24"/>
              </w:rPr>
              <w:t>0.039</w:t>
            </w:r>
          </w:p>
        </w:tc>
      </w:tr>
      <w:tr w:rsidR="00F675FE" w14:paraId="0755A256" w14:textId="77777777">
        <w:trPr>
          <w:trHeight w:val="479"/>
        </w:trPr>
        <w:tc>
          <w:tcPr>
            <w:tcW w:w="3577" w:type="dxa"/>
            <w:tcBorders>
              <w:top w:val="nil"/>
              <w:bottom w:val="nil"/>
            </w:tcBorders>
          </w:tcPr>
          <w:p w14:paraId="0755A24F" w14:textId="77777777" w:rsidR="00F675FE" w:rsidRDefault="00000000">
            <w:pPr>
              <w:pStyle w:val="TableParagraph"/>
              <w:ind w:left="0" w:right="391"/>
              <w:jc w:val="righ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Surprise</w:t>
            </w:r>
          </w:p>
        </w:tc>
        <w:tc>
          <w:tcPr>
            <w:tcW w:w="2230" w:type="dxa"/>
            <w:tcBorders>
              <w:top w:val="nil"/>
              <w:bottom w:val="nil"/>
            </w:tcBorders>
          </w:tcPr>
          <w:p w14:paraId="0755A25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51"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52" w14:textId="77777777" w:rsidR="00F675FE" w:rsidRDefault="00000000">
            <w:pPr>
              <w:pStyle w:val="TableParagraph"/>
              <w:ind w:right="31"/>
              <w:rPr>
                <w:sz w:val="24"/>
              </w:rPr>
            </w:pPr>
            <w:r>
              <w:rPr>
                <w:w w:val="95"/>
                <w:sz w:val="24"/>
              </w:rPr>
              <w:t>-</w:t>
            </w:r>
            <w:r>
              <w:rPr>
                <w:spacing w:val="-4"/>
                <w:w w:val="95"/>
                <w:sz w:val="24"/>
              </w:rPr>
              <w:t>3.410</w:t>
            </w:r>
          </w:p>
        </w:tc>
        <w:tc>
          <w:tcPr>
            <w:tcW w:w="909" w:type="dxa"/>
            <w:tcBorders>
              <w:top w:val="nil"/>
              <w:bottom w:val="nil"/>
            </w:tcBorders>
          </w:tcPr>
          <w:p w14:paraId="0755A253" w14:textId="77777777" w:rsidR="00F675FE" w:rsidRDefault="00000000">
            <w:pPr>
              <w:pStyle w:val="TableParagraph"/>
              <w:ind w:left="171" w:right="158"/>
              <w:rPr>
                <w:sz w:val="24"/>
              </w:rPr>
            </w:pPr>
            <w:r>
              <w:rPr>
                <w:spacing w:val="-2"/>
                <w:sz w:val="24"/>
              </w:rPr>
              <w:t>0.949</w:t>
            </w:r>
          </w:p>
        </w:tc>
        <w:tc>
          <w:tcPr>
            <w:tcW w:w="698" w:type="dxa"/>
            <w:tcBorders>
              <w:top w:val="nil"/>
              <w:bottom w:val="nil"/>
            </w:tcBorders>
          </w:tcPr>
          <w:p w14:paraId="0755A254" w14:textId="77777777" w:rsidR="00F675FE" w:rsidRDefault="00000000">
            <w:pPr>
              <w:pStyle w:val="TableParagraph"/>
              <w:ind w:left="45" w:right="28"/>
              <w:rPr>
                <w:sz w:val="24"/>
              </w:rPr>
            </w:pPr>
            <w:r>
              <w:rPr>
                <w:w w:val="95"/>
                <w:sz w:val="24"/>
              </w:rPr>
              <w:t>-</w:t>
            </w:r>
            <w:r>
              <w:rPr>
                <w:spacing w:val="-4"/>
                <w:w w:val="95"/>
                <w:sz w:val="24"/>
              </w:rPr>
              <w:t>3.593</w:t>
            </w:r>
          </w:p>
        </w:tc>
        <w:tc>
          <w:tcPr>
            <w:tcW w:w="620" w:type="dxa"/>
            <w:tcBorders>
              <w:top w:val="nil"/>
              <w:bottom w:val="nil"/>
            </w:tcBorders>
          </w:tcPr>
          <w:p w14:paraId="0755A255" w14:textId="77777777" w:rsidR="00F675FE" w:rsidRDefault="00000000">
            <w:pPr>
              <w:pStyle w:val="TableParagraph"/>
              <w:ind w:left="29" w:right="11"/>
              <w:rPr>
                <w:sz w:val="24"/>
              </w:rPr>
            </w:pPr>
            <w:r>
              <w:rPr>
                <w:spacing w:val="-2"/>
                <w:sz w:val="24"/>
              </w:rPr>
              <w:t>0.034</w:t>
            </w:r>
          </w:p>
        </w:tc>
      </w:tr>
      <w:tr w:rsidR="00F675FE" w14:paraId="0755A25E" w14:textId="77777777">
        <w:trPr>
          <w:trHeight w:val="479"/>
        </w:trPr>
        <w:tc>
          <w:tcPr>
            <w:tcW w:w="3577" w:type="dxa"/>
            <w:tcBorders>
              <w:top w:val="nil"/>
              <w:bottom w:val="nil"/>
            </w:tcBorders>
          </w:tcPr>
          <w:p w14:paraId="0755A257" w14:textId="77777777" w:rsidR="00F675FE" w:rsidRDefault="00000000">
            <w:pPr>
              <w:pStyle w:val="TableParagraph"/>
              <w:ind w:left="527"/>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Disgust</w:t>
            </w:r>
          </w:p>
        </w:tc>
        <w:tc>
          <w:tcPr>
            <w:tcW w:w="2230" w:type="dxa"/>
            <w:tcBorders>
              <w:top w:val="nil"/>
              <w:bottom w:val="nil"/>
            </w:tcBorders>
          </w:tcPr>
          <w:p w14:paraId="0755A258"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59"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5A" w14:textId="77777777" w:rsidR="00F675FE" w:rsidRDefault="00000000">
            <w:pPr>
              <w:pStyle w:val="TableParagraph"/>
              <w:ind w:right="31"/>
              <w:rPr>
                <w:sz w:val="24"/>
              </w:rPr>
            </w:pPr>
            <w:r>
              <w:rPr>
                <w:w w:val="95"/>
                <w:sz w:val="24"/>
              </w:rPr>
              <w:t>-</w:t>
            </w:r>
            <w:r>
              <w:rPr>
                <w:spacing w:val="-4"/>
                <w:w w:val="95"/>
                <w:sz w:val="24"/>
              </w:rPr>
              <w:t>4.918</w:t>
            </w:r>
          </w:p>
        </w:tc>
        <w:tc>
          <w:tcPr>
            <w:tcW w:w="909" w:type="dxa"/>
            <w:tcBorders>
              <w:top w:val="nil"/>
              <w:bottom w:val="nil"/>
            </w:tcBorders>
          </w:tcPr>
          <w:p w14:paraId="0755A25B" w14:textId="77777777" w:rsidR="00F675FE" w:rsidRDefault="00000000">
            <w:pPr>
              <w:pStyle w:val="TableParagraph"/>
              <w:ind w:left="171" w:right="158"/>
              <w:rPr>
                <w:sz w:val="24"/>
              </w:rPr>
            </w:pPr>
            <w:r>
              <w:rPr>
                <w:spacing w:val="-2"/>
                <w:sz w:val="24"/>
              </w:rPr>
              <w:t>1.087</w:t>
            </w:r>
          </w:p>
        </w:tc>
        <w:tc>
          <w:tcPr>
            <w:tcW w:w="698" w:type="dxa"/>
            <w:tcBorders>
              <w:top w:val="nil"/>
              <w:bottom w:val="nil"/>
            </w:tcBorders>
          </w:tcPr>
          <w:p w14:paraId="0755A25C" w14:textId="77777777" w:rsidR="00F675FE" w:rsidRDefault="00000000">
            <w:pPr>
              <w:pStyle w:val="TableParagraph"/>
              <w:ind w:left="45" w:right="28"/>
              <w:rPr>
                <w:sz w:val="24"/>
              </w:rPr>
            </w:pPr>
            <w:r>
              <w:rPr>
                <w:w w:val="95"/>
                <w:sz w:val="24"/>
              </w:rPr>
              <w:t>-</w:t>
            </w:r>
            <w:r>
              <w:rPr>
                <w:spacing w:val="-4"/>
                <w:w w:val="95"/>
                <w:sz w:val="24"/>
              </w:rPr>
              <w:t>4.522</w:t>
            </w:r>
          </w:p>
        </w:tc>
        <w:tc>
          <w:tcPr>
            <w:tcW w:w="620" w:type="dxa"/>
            <w:tcBorders>
              <w:top w:val="nil"/>
              <w:bottom w:val="nil"/>
            </w:tcBorders>
          </w:tcPr>
          <w:p w14:paraId="0755A25D" w14:textId="77777777" w:rsidR="00F675FE" w:rsidRDefault="00000000">
            <w:pPr>
              <w:pStyle w:val="TableParagraph"/>
              <w:ind w:left="29" w:right="11"/>
              <w:rPr>
                <w:sz w:val="24"/>
              </w:rPr>
            </w:pPr>
            <w:r>
              <w:rPr>
                <w:spacing w:val="-2"/>
                <w:sz w:val="24"/>
              </w:rPr>
              <w:t>0.001</w:t>
            </w:r>
          </w:p>
        </w:tc>
      </w:tr>
      <w:tr w:rsidR="00F675FE" w14:paraId="0755A266" w14:textId="77777777">
        <w:trPr>
          <w:trHeight w:val="479"/>
        </w:trPr>
        <w:tc>
          <w:tcPr>
            <w:tcW w:w="3577" w:type="dxa"/>
            <w:tcBorders>
              <w:top w:val="nil"/>
              <w:bottom w:val="nil"/>
            </w:tcBorders>
          </w:tcPr>
          <w:p w14:paraId="0755A25F" w14:textId="77777777" w:rsidR="00F675FE" w:rsidRDefault="00000000">
            <w:pPr>
              <w:pStyle w:val="TableParagraph"/>
              <w:ind w:left="524"/>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Neutral</w:t>
            </w:r>
          </w:p>
        </w:tc>
        <w:tc>
          <w:tcPr>
            <w:tcW w:w="2230" w:type="dxa"/>
            <w:tcBorders>
              <w:top w:val="nil"/>
              <w:bottom w:val="nil"/>
            </w:tcBorders>
          </w:tcPr>
          <w:p w14:paraId="0755A260"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61"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62" w14:textId="77777777" w:rsidR="00F675FE" w:rsidRDefault="00000000">
            <w:pPr>
              <w:pStyle w:val="TableParagraph"/>
              <w:ind w:right="31"/>
              <w:rPr>
                <w:sz w:val="24"/>
              </w:rPr>
            </w:pPr>
            <w:r>
              <w:rPr>
                <w:w w:val="95"/>
                <w:sz w:val="24"/>
              </w:rPr>
              <w:t>-</w:t>
            </w:r>
            <w:r>
              <w:rPr>
                <w:spacing w:val="-4"/>
                <w:w w:val="95"/>
                <w:sz w:val="24"/>
              </w:rPr>
              <w:t>5.360</w:t>
            </w:r>
          </w:p>
        </w:tc>
        <w:tc>
          <w:tcPr>
            <w:tcW w:w="909" w:type="dxa"/>
            <w:tcBorders>
              <w:top w:val="nil"/>
              <w:bottom w:val="nil"/>
            </w:tcBorders>
          </w:tcPr>
          <w:p w14:paraId="0755A263" w14:textId="77777777" w:rsidR="00F675FE" w:rsidRDefault="00000000">
            <w:pPr>
              <w:pStyle w:val="TableParagraph"/>
              <w:ind w:left="171" w:right="158"/>
              <w:rPr>
                <w:sz w:val="24"/>
              </w:rPr>
            </w:pPr>
            <w:r>
              <w:rPr>
                <w:spacing w:val="-2"/>
                <w:sz w:val="24"/>
              </w:rPr>
              <w:t>0.980</w:t>
            </w:r>
          </w:p>
        </w:tc>
        <w:tc>
          <w:tcPr>
            <w:tcW w:w="698" w:type="dxa"/>
            <w:tcBorders>
              <w:top w:val="nil"/>
              <w:bottom w:val="nil"/>
            </w:tcBorders>
          </w:tcPr>
          <w:p w14:paraId="0755A264" w14:textId="77777777" w:rsidR="00F675FE" w:rsidRDefault="00000000">
            <w:pPr>
              <w:pStyle w:val="TableParagraph"/>
              <w:ind w:left="45" w:right="28"/>
              <w:rPr>
                <w:sz w:val="24"/>
              </w:rPr>
            </w:pPr>
            <w:r>
              <w:rPr>
                <w:w w:val="95"/>
                <w:sz w:val="24"/>
              </w:rPr>
              <w:t>-</w:t>
            </w:r>
            <w:r>
              <w:rPr>
                <w:spacing w:val="-4"/>
                <w:w w:val="95"/>
                <w:sz w:val="24"/>
              </w:rPr>
              <w:t>5.470</w:t>
            </w:r>
          </w:p>
        </w:tc>
        <w:tc>
          <w:tcPr>
            <w:tcW w:w="620" w:type="dxa"/>
            <w:tcBorders>
              <w:top w:val="nil"/>
              <w:bottom w:val="nil"/>
            </w:tcBorders>
          </w:tcPr>
          <w:p w14:paraId="0755A265" w14:textId="77777777" w:rsidR="00F675FE" w:rsidRDefault="00000000">
            <w:pPr>
              <w:pStyle w:val="TableParagraph"/>
              <w:ind w:left="29" w:right="11"/>
              <w:rPr>
                <w:sz w:val="24"/>
              </w:rPr>
            </w:pPr>
            <w:r>
              <w:rPr>
                <w:spacing w:val="-2"/>
                <w:sz w:val="24"/>
              </w:rPr>
              <w:t>0.000</w:t>
            </w:r>
          </w:p>
        </w:tc>
      </w:tr>
      <w:tr w:rsidR="00F675FE" w14:paraId="0755A26E" w14:textId="77777777">
        <w:trPr>
          <w:trHeight w:val="479"/>
        </w:trPr>
        <w:tc>
          <w:tcPr>
            <w:tcW w:w="3577" w:type="dxa"/>
            <w:tcBorders>
              <w:top w:val="nil"/>
              <w:bottom w:val="nil"/>
            </w:tcBorders>
          </w:tcPr>
          <w:p w14:paraId="0755A267" w14:textId="77777777" w:rsidR="00F675FE" w:rsidRDefault="00000000">
            <w:pPr>
              <w:pStyle w:val="TableParagraph"/>
              <w:ind w:left="595"/>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5"/>
                <w:sz w:val="24"/>
              </w:rPr>
              <w:t>Joy</w:t>
            </w:r>
          </w:p>
        </w:tc>
        <w:tc>
          <w:tcPr>
            <w:tcW w:w="2230" w:type="dxa"/>
            <w:tcBorders>
              <w:top w:val="nil"/>
              <w:bottom w:val="nil"/>
            </w:tcBorders>
          </w:tcPr>
          <w:p w14:paraId="0755A268"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269"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26A" w14:textId="77777777" w:rsidR="00F675FE" w:rsidRDefault="00000000">
            <w:pPr>
              <w:pStyle w:val="TableParagraph"/>
              <w:ind w:left="42" w:right="31"/>
              <w:rPr>
                <w:sz w:val="24"/>
              </w:rPr>
            </w:pPr>
            <w:r>
              <w:rPr>
                <w:spacing w:val="-2"/>
                <w:sz w:val="24"/>
              </w:rPr>
              <w:t>4.150</w:t>
            </w:r>
          </w:p>
        </w:tc>
        <w:tc>
          <w:tcPr>
            <w:tcW w:w="909" w:type="dxa"/>
            <w:tcBorders>
              <w:top w:val="nil"/>
              <w:bottom w:val="nil"/>
            </w:tcBorders>
          </w:tcPr>
          <w:p w14:paraId="0755A26B" w14:textId="77777777" w:rsidR="00F675FE" w:rsidRDefault="00000000">
            <w:pPr>
              <w:pStyle w:val="TableParagraph"/>
              <w:ind w:left="171" w:right="158"/>
              <w:rPr>
                <w:sz w:val="24"/>
              </w:rPr>
            </w:pPr>
            <w:r>
              <w:rPr>
                <w:spacing w:val="-2"/>
                <w:sz w:val="24"/>
              </w:rPr>
              <w:t>1.054</w:t>
            </w:r>
          </w:p>
        </w:tc>
        <w:tc>
          <w:tcPr>
            <w:tcW w:w="698" w:type="dxa"/>
            <w:tcBorders>
              <w:top w:val="nil"/>
              <w:bottom w:val="nil"/>
            </w:tcBorders>
          </w:tcPr>
          <w:p w14:paraId="0755A26C" w14:textId="77777777" w:rsidR="00F675FE" w:rsidRDefault="00000000">
            <w:pPr>
              <w:pStyle w:val="TableParagraph"/>
              <w:ind w:left="45" w:right="29"/>
              <w:rPr>
                <w:sz w:val="24"/>
              </w:rPr>
            </w:pPr>
            <w:r>
              <w:rPr>
                <w:spacing w:val="-2"/>
                <w:sz w:val="24"/>
              </w:rPr>
              <w:t>3.938</w:t>
            </w:r>
          </w:p>
        </w:tc>
        <w:tc>
          <w:tcPr>
            <w:tcW w:w="620" w:type="dxa"/>
            <w:tcBorders>
              <w:top w:val="nil"/>
              <w:bottom w:val="nil"/>
            </w:tcBorders>
          </w:tcPr>
          <w:p w14:paraId="0755A26D" w14:textId="77777777" w:rsidR="00F675FE" w:rsidRDefault="00000000">
            <w:pPr>
              <w:pStyle w:val="TableParagraph"/>
              <w:ind w:left="29" w:right="11"/>
              <w:rPr>
                <w:sz w:val="24"/>
              </w:rPr>
            </w:pPr>
            <w:r>
              <w:rPr>
                <w:spacing w:val="-2"/>
                <w:sz w:val="24"/>
              </w:rPr>
              <w:t>0.008</w:t>
            </w:r>
          </w:p>
        </w:tc>
      </w:tr>
      <w:tr w:rsidR="00F675FE" w14:paraId="0755A276" w14:textId="77777777">
        <w:trPr>
          <w:trHeight w:val="479"/>
        </w:trPr>
        <w:tc>
          <w:tcPr>
            <w:tcW w:w="3577" w:type="dxa"/>
            <w:tcBorders>
              <w:top w:val="nil"/>
              <w:bottom w:val="nil"/>
            </w:tcBorders>
          </w:tcPr>
          <w:p w14:paraId="0755A26F" w14:textId="77777777" w:rsidR="00F675FE" w:rsidRDefault="00000000">
            <w:pPr>
              <w:pStyle w:val="TableParagraph"/>
              <w:ind w:left="0" w:right="379"/>
              <w:jc w:val="righ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Disgust</w:t>
            </w:r>
          </w:p>
        </w:tc>
        <w:tc>
          <w:tcPr>
            <w:tcW w:w="2230" w:type="dxa"/>
            <w:tcBorders>
              <w:top w:val="nil"/>
              <w:bottom w:val="nil"/>
            </w:tcBorders>
          </w:tcPr>
          <w:p w14:paraId="0755A270"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71"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72" w14:textId="77777777" w:rsidR="00F675FE" w:rsidRDefault="00000000">
            <w:pPr>
              <w:pStyle w:val="TableParagraph"/>
              <w:ind w:right="31"/>
              <w:rPr>
                <w:sz w:val="24"/>
              </w:rPr>
            </w:pPr>
            <w:r>
              <w:rPr>
                <w:w w:val="95"/>
                <w:sz w:val="24"/>
              </w:rPr>
              <w:t>-</w:t>
            </w:r>
            <w:r>
              <w:rPr>
                <w:spacing w:val="-4"/>
                <w:w w:val="95"/>
                <w:sz w:val="24"/>
              </w:rPr>
              <w:t>4.112</w:t>
            </w:r>
          </w:p>
        </w:tc>
        <w:tc>
          <w:tcPr>
            <w:tcW w:w="909" w:type="dxa"/>
            <w:tcBorders>
              <w:top w:val="nil"/>
              <w:bottom w:val="nil"/>
            </w:tcBorders>
          </w:tcPr>
          <w:p w14:paraId="0755A273" w14:textId="77777777" w:rsidR="00F675FE" w:rsidRDefault="00000000">
            <w:pPr>
              <w:pStyle w:val="TableParagraph"/>
              <w:ind w:left="171" w:right="158"/>
              <w:rPr>
                <w:sz w:val="24"/>
              </w:rPr>
            </w:pPr>
            <w:r>
              <w:rPr>
                <w:spacing w:val="-2"/>
                <w:sz w:val="24"/>
              </w:rPr>
              <w:t>1.009</w:t>
            </w:r>
          </w:p>
        </w:tc>
        <w:tc>
          <w:tcPr>
            <w:tcW w:w="698" w:type="dxa"/>
            <w:tcBorders>
              <w:top w:val="nil"/>
              <w:bottom w:val="nil"/>
            </w:tcBorders>
          </w:tcPr>
          <w:p w14:paraId="0755A274" w14:textId="77777777" w:rsidR="00F675FE" w:rsidRDefault="00000000">
            <w:pPr>
              <w:pStyle w:val="TableParagraph"/>
              <w:ind w:left="45" w:right="28"/>
              <w:rPr>
                <w:sz w:val="24"/>
              </w:rPr>
            </w:pPr>
            <w:r>
              <w:rPr>
                <w:w w:val="95"/>
                <w:sz w:val="24"/>
              </w:rPr>
              <w:t>-</w:t>
            </w:r>
            <w:r>
              <w:rPr>
                <w:spacing w:val="-4"/>
                <w:w w:val="95"/>
                <w:sz w:val="24"/>
              </w:rPr>
              <w:t>4.073</w:t>
            </w:r>
          </w:p>
        </w:tc>
        <w:tc>
          <w:tcPr>
            <w:tcW w:w="620" w:type="dxa"/>
            <w:tcBorders>
              <w:top w:val="nil"/>
              <w:bottom w:val="nil"/>
            </w:tcBorders>
          </w:tcPr>
          <w:p w14:paraId="0755A275" w14:textId="77777777" w:rsidR="00F675FE" w:rsidRDefault="00000000">
            <w:pPr>
              <w:pStyle w:val="TableParagraph"/>
              <w:ind w:left="29" w:right="11"/>
              <w:rPr>
                <w:sz w:val="24"/>
              </w:rPr>
            </w:pPr>
            <w:r>
              <w:rPr>
                <w:spacing w:val="-2"/>
                <w:sz w:val="24"/>
              </w:rPr>
              <w:t>0.002</w:t>
            </w:r>
          </w:p>
        </w:tc>
      </w:tr>
      <w:tr w:rsidR="00F675FE" w14:paraId="0755A27E" w14:textId="77777777">
        <w:trPr>
          <w:trHeight w:val="479"/>
        </w:trPr>
        <w:tc>
          <w:tcPr>
            <w:tcW w:w="3577" w:type="dxa"/>
            <w:tcBorders>
              <w:top w:val="nil"/>
              <w:bottom w:val="nil"/>
            </w:tcBorders>
          </w:tcPr>
          <w:p w14:paraId="0755A277" w14:textId="77777777" w:rsidR="00F675FE" w:rsidRDefault="00000000">
            <w:pPr>
              <w:pStyle w:val="TableParagraph"/>
              <w:ind w:left="0" w:right="379"/>
              <w:jc w:val="righ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Disgust</w:t>
            </w:r>
          </w:p>
        </w:tc>
        <w:tc>
          <w:tcPr>
            <w:tcW w:w="2230" w:type="dxa"/>
            <w:tcBorders>
              <w:top w:val="nil"/>
              <w:bottom w:val="nil"/>
            </w:tcBorders>
          </w:tcPr>
          <w:p w14:paraId="0755A278"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279"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27A" w14:textId="77777777" w:rsidR="00F675FE" w:rsidRDefault="00000000">
            <w:pPr>
              <w:pStyle w:val="TableParagraph"/>
              <w:ind w:left="42" w:right="31"/>
              <w:rPr>
                <w:sz w:val="24"/>
              </w:rPr>
            </w:pPr>
            <w:r>
              <w:rPr>
                <w:spacing w:val="-2"/>
                <w:sz w:val="24"/>
              </w:rPr>
              <w:t>4.183</w:t>
            </w:r>
          </w:p>
        </w:tc>
        <w:tc>
          <w:tcPr>
            <w:tcW w:w="909" w:type="dxa"/>
            <w:tcBorders>
              <w:top w:val="nil"/>
              <w:bottom w:val="nil"/>
            </w:tcBorders>
          </w:tcPr>
          <w:p w14:paraId="0755A27B" w14:textId="77777777" w:rsidR="00F675FE" w:rsidRDefault="00000000">
            <w:pPr>
              <w:pStyle w:val="TableParagraph"/>
              <w:ind w:left="171" w:right="158"/>
              <w:rPr>
                <w:sz w:val="24"/>
              </w:rPr>
            </w:pPr>
            <w:r>
              <w:rPr>
                <w:spacing w:val="-2"/>
                <w:sz w:val="24"/>
              </w:rPr>
              <w:t>1.009</w:t>
            </w:r>
          </w:p>
        </w:tc>
        <w:tc>
          <w:tcPr>
            <w:tcW w:w="698" w:type="dxa"/>
            <w:tcBorders>
              <w:top w:val="nil"/>
              <w:bottom w:val="nil"/>
            </w:tcBorders>
          </w:tcPr>
          <w:p w14:paraId="0755A27C" w14:textId="77777777" w:rsidR="00F675FE" w:rsidRDefault="00000000">
            <w:pPr>
              <w:pStyle w:val="TableParagraph"/>
              <w:ind w:left="45" w:right="29"/>
              <w:rPr>
                <w:sz w:val="24"/>
              </w:rPr>
            </w:pPr>
            <w:r>
              <w:rPr>
                <w:spacing w:val="-2"/>
                <w:sz w:val="24"/>
              </w:rPr>
              <w:t>4.144</w:t>
            </w:r>
          </w:p>
        </w:tc>
        <w:tc>
          <w:tcPr>
            <w:tcW w:w="620" w:type="dxa"/>
            <w:tcBorders>
              <w:top w:val="nil"/>
              <w:bottom w:val="nil"/>
            </w:tcBorders>
          </w:tcPr>
          <w:p w14:paraId="0755A27D" w14:textId="77777777" w:rsidR="00F675FE" w:rsidRDefault="00000000">
            <w:pPr>
              <w:pStyle w:val="TableParagraph"/>
              <w:ind w:left="29" w:right="11"/>
              <w:rPr>
                <w:sz w:val="24"/>
              </w:rPr>
            </w:pPr>
            <w:r>
              <w:rPr>
                <w:spacing w:val="-2"/>
                <w:sz w:val="24"/>
              </w:rPr>
              <w:t>0.002</w:t>
            </w:r>
          </w:p>
        </w:tc>
      </w:tr>
      <w:tr w:rsidR="00F675FE" w14:paraId="0755A286" w14:textId="77777777">
        <w:trPr>
          <w:trHeight w:val="479"/>
        </w:trPr>
        <w:tc>
          <w:tcPr>
            <w:tcW w:w="3577" w:type="dxa"/>
            <w:tcBorders>
              <w:top w:val="nil"/>
              <w:bottom w:val="nil"/>
            </w:tcBorders>
          </w:tcPr>
          <w:p w14:paraId="0755A27F" w14:textId="77777777" w:rsidR="00F675FE" w:rsidRDefault="00000000">
            <w:pPr>
              <w:pStyle w:val="TableParagraph"/>
              <w:ind w:left="0" w:right="364"/>
              <w:jc w:val="righ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Sadness</w:t>
            </w:r>
          </w:p>
        </w:tc>
        <w:tc>
          <w:tcPr>
            <w:tcW w:w="2230" w:type="dxa"/>
            <w:tcBorders>
              <w:top w:val="nil"/>
              <w:bottom w:val="nil"/>
            </w:tcBorders>
          </w:tcPr>
          <w:p w14:paraId="0755A280"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81"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82" w14:textId="77777777" w:rsidR="00F675FE" w:rsidRDefault="00000000">
            <w:pPr>
              <w:pStyle w:val="TableParagraph"/>
              <w:ind w:right="31"/>
              <w:rPr>
                <w:sz w:val="24"/>
              </w:rPr>
            </w:pPr>
            <w:r>
              <w:rPr>
                <w:w w:val="95"/>
                <w:sz w:val="24"/>
              </w:rPr>
              <w:t>-</w:t>
            </w:r>
            <w:r>
              <w:rPr>
                <w:spacing w:val="-4"/>
                <w:w w:val="95"/>
                <w:sz w:val="24"/>
              </w:rPr>
              <w:t>4.119</w:t>
            </w:r>
          </w:p>
        </w:tc>
        <w:tc>
          <w:tcPr>
            <w:tcW w:w="909" w:type="dxa"/>
            <w:tcBorders>
              <w:top w:val="nil"/>
              <w:bottom w:val="nil"/>
            </w:tcBorders>
          </w:tcPr>
          <w:p w14:paraId="0755A283" w14:textId="77777777" w:rsidR="00F675FE" w:rsidRDefault="00000000">
            <w:pPr>
              <w:pStyle w:val="TableParagraph"/>
              <w:ind w:left="171" w:right="158"/>
              <w:rPr>
                <w:sz w:val="24"/>
              </w:rPr>
            </w:pPr>
            <w:r>
              <w:rPr>
                <w:spacing w:val="-2"/>
                <w:sz w:val="24"/>
              </w:rPr>
              <w:t>1.003</w:t>
            </w:r>
          </w:p>
        </w:tc>
        <w:tc>
          <w:tcPr>
            <w:tcW w:w="698" w:type="dxa"/>
            <w:tcBorders>
              <w:top w:val="nil"/>
              <w:bottom w:val="nil"/>
            </w:tcBorders>
          </w:tcPr>
          <w:p w14:paraId="0755A284" w14:textId="77777777" w:rsidR="00F675FE" w:rsidRDefault="00000000">
            <w:pPr>
              <w:pStyle w:val="TableParagraph"/>
              <w:ind w:left="45" w:right="28"/>
              <w:rPr>
                <w:sz w:val="24"/>
              </w:rPr>
            </w:pPr>
            <w:r>
              <w:rPr>
                <w:w w:val="95"/>
                <w:sz w:val="24"/>
              </w:rPr>
              <w:t>-</w:t>
            </w:r>
            <w:r>
              <w:rPr>
                <w:spacing w:val="-4"/>
                <w:w w:val="95"/>
                <w:sz w:val="24"/>
              </w:rPr>
              <w:t>4.109</w:t>
            </w:r>
          </w:p>
        </w:tc>
        <w:tc>
          <w:tcPr>
            <w:tcW w:w="620" w:type="dxa"/>
            <w:tcBorders>
              <w:top w:val="nil"/>
              <w:bottom w:val="nil"/>
            </w:tcBorders>
          </w:tcPr>
          <w:p w14:paraId="0755A285" w14:textId="77777777" w:rsidR="00F675FE" w:rsidRDefault="00000000">
            <w:pPr>
              <w:pStyle w:val="TableParagraph"/>
              <w:ind w:left="29" w:right="11"/>
              <w:rPr>
                <w:sz w:val="24"/>
              </w:rPr>
            </w:pPr>
            <w:r>
              <w:rPr>
                <w:spacing w:val="-2"/>
                <w:sz w:val="24"/>
              </w:rPr>
              <w:t>0.004</w:t>
            </w:r>
          </w:p>
        </w:tc>
      </w:tr>
      <w:tr w:rsidR="00F675FE" w14:paraId="0755A28E" w14:textId="77777777">
        <w:trPr>
          <w:trHeight w:val="524"/>
        </w:trPr>
        <w:tc>
          <w:tcPr>
            <w:tcW w:w="3577" w:type="dxa"/>
            <w:tcBorders>
              <w:top w:val="nil"/>
              <w:bottom w:val="single" w:sz="6" w:space="0" w:color="000000"/>
            </w:tcBorders>
          </w:tcPr>
          <w:p w14:paraId="0755A287" w14:textId="77777777" w:rsidR="00F675FE" w:rsidRDefault="00000000">
            <w:pPr>
              <w:pStyle w:val="TableParagraph"/>
              <w:ind w:left="0" w:right="364"/>
              <w:jc w:val="righ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Sadness</w:t>
            </w:r>
          </w:p>
        </w:tc>
        <w:tc>
          <w:tcPr>
            <w:tcW w:w="2230" w:type="dxa"/>
            <w:tcBorders>
              <w:top w:val="nil"/>
              <w:bottom w:val="single" w:sz="6" w:space="0" w:color="000000"/>
            </w:tcBorders>
          </w:tcPr>
          <w:p w14:paraId="0755A288"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single" w:sz="6" w:space="0" w:color="000000"/>
            </w:tcBorders>
          </w:tcPr>
          <w:p w14:paraId="0755A289"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single" w:sz="6" w:space="0" w:color="000000"/>
            </w:tcBorders>
          </w:tcPr>
          <w:p w14:paraId="0755A28A" w14:textId="77777777" w:rsidR="00F675FE" w:rsidRDefault="00000000">
            <w:pPr>
              <w:pStyle w:val="TableParagraph"/>
              <w:ind w:left="42" w:right="31"/>
              <w:rPr>
                <w:sz w:val="24"/>
              </w:rPr>
            </w:pPr>
            <w:r>
              <w:rPr>
                <w:spacing w:val="-2"/>
                <w:sz w:val="24"/>
              </w:rPr>
              <w:t>3.595</w:t>
            </w:r>
          </w:p>
        </w:tc>
        <w:tc>
          <w:tcPr>
            <w:tcW w:w="909" w:type="dxa"/>
            <w:tcBorders>
              <w:top w:val="nil"/>
              <w:bottom w:val="single" w:sz="6" w:space="0" w:color="000000"/>
            </w:tcBorders>
          </w:tcPr>
          <w:p w14:paraId="0755A28B" w14:textId="77777777" w:rsidR="00F675FE" w:rsidRDefault="00000000">
            <w:pPr>
              <w:pStyle w:val="TableParagraph"/>
              <w:ind w:left="171" w:right="158"/>
              <w:rPr>
                <w:sz w:val="24"/>
              </w:rPr>
            </w:pPr>
            <w:r>
              <w:rPr>
                <w:spacing w:val="-2"/>
                <w:sz w:val="24"/>
              </w:rPr>
              <w:t>1.003</w:t>
            </w:r>
          </w:p>
        </w:tc>
        <w:tc>
          <w:tcPr>
            <w:tcW w:w="698" w:type="dxa"/>
            <w:tcBorders>
              <w:top w:val="nil"/>
              <w:bottom w:val="single" w:sz="6" w:space="0" w:color="000000"/>
            </w:tcBorders>
          </w:tcPr>
          <w:p w14:paraId="0755A28C" w14:textId="77777777" w:rsidR="00F675FE" w:rsidRDefault="00000000">
            <w:pPr>
              <w:pStyle w:val="TableParagraph"/>
              <w:ind w:left="45" w:right="29"/>
              <w:rPr>
                <w:sz w:val="24"/>
              </w:rPr>
            </w:pPr>
            <w:r>
              <w:rPr>
                <w:spacing w:val="-2"/>
                <w:sz w:val="24"/>
              </w:rPr>
              <w:t>3.585</w:t>
            </w:r>
          </w:p>
        </w:tc>
        <w:tc>
          <w:tcPr>
            <w:tcW w:w="620" w:type="dxa"/>
            <w:tcBorders>
              <w:top w:val="nil"/>
              <w:bottom w:val="single" w:sz="6" w:space="0" w:color="000000"/>
            </w:tcBorders>
          </w:tcPr>
          <w:p w14:paraId="0755A28D" w14:textId="77777777" w:rsidR="00F675FE" w:rsidRDefault="00000000">
            <w:pPr>
              <w:pStyle w:val="TableParagraph"/>
              <w:ind w:left="29" w:right="11"/>
              <w:rPr>
                <w:sz w:val="24"/>
              </w:rPr>
            </w:pPr>
            <w:r>
              <w:rPr>
                <w:spacing w:val="-2"/>
                <w:sz w:val="24"/>
              </w:rPr>
              <w:t>0.017</w:t>
            </w:r>
          </w:p>
        </w:tc>
      </w:tr>
    </w:tbl>
    <w:p w14:paraId="0755A28F" w14:textId="77777777" w:rsidR="00F675FE" w:rsidRDefault="00F675FE">
      <w:pPr>
        <w:rPr>
          <w:sz w:val="24"/>
        </w:rPr>
        <w:sectPr w:rsidR="00F675FE">
          <w:headerReference w:type="default" r:id="rId143"/>
          <w:footerReference w:type="default" r:id="rId144"/>
          <w:pgSz w:w="12240" w:h="15840"/>
          <w:pgMar w:top="2080" w:right="220" w:bottom="1860" w:left="1660" w:header="690" w:footer="1676" w:gutter="0"/>
          <w:pgNumType w:start="60"/>
          <w:cols w:space="720"/>
        </w:sectPr>
      </w:pPr>
    </w:p>
    <w:p w14:paraId="0755A290" w14:textId="77777777" w:rsidR="00F675FE" w:rsidRDefault="00F675FE">
      <w:pPr>
        <w:pStyle w:val="BodyText"/>
        <w:spacing w:before="7"/>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298" w14:textId="77777777">
        <w:trPr>
          <w:trHeight w:val="519"/>
        </w:trPr>
        <w:tc>
          <w:tcPr>
            <w:tcW w:w="3577" w:type="dxa"/>
            <w:tcBorders>
              <w:top w:val="nil"/>
              <w:bottom w:val="single" w:sz="6" w:space="0" w:color="000000"/>
            </w:tcBorders>
          </w:tcPr>
          <w:p w14:paraId="0755A291" w14:textId="77777777" w:rsidR="00F675FE" w:rsidRDefault="00000000">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14:paraId="0755A292" w14:textId="77777777" w:rsidR="00F675FE" w:rsidRDefault="00000000">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14:paraId="0755A293" w14:textId="77777777" w:rsidR="00F675FE" w:rsidRDefault="00000000">
            <w:pPr>
              <w:pStyle w:val="TableParagraph"/>
              <w:spacing w:before="83"/>
              <w:ind w:left="198"/>
              <w:jc w:val="left"/>
              <w:rPr>
                <w:sz w:val="24"/>
              </w:rPr>
            </w:pPr>
            <w:r>
              <w:rPr>
                <w:sz w:val="24"/>
              </w:rPr>
              <w:t>Ch</w:t>
            </w:r>
            <w:r>
              <w:rPr>
                <w:spacing w:val="5"/>
                <w:sz w:val="24"/>
              </w:rPr>
              <w:t xml:space="preserve"> </w:t>
            </w:r>
            <w:r>
              <w:rPr>
                <w:spacing w:val="-4"/>
                <w:sz w:val="24"/>
              </w:rPr>
              <w:t>Name</w:t>
            </w:r>
          </w:p>
        </w:tc>
        <w:tc>
          <w:tcPr>
            <w:tcW w:w="698" w:type="dxa"/>
            <w:tcBorders>
              <w:top w:val="nil"/>
              <w:bottom w:val="single" w:sz="6" w:space="0" w:color="000000"/>
            </w:tcBorders>
          </w:tcPr>
          <w:p w14:paraId="0755A294" w14:textId="77777777" w:rsidR="00F675FE" w:rsidRDefault="00000000">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14:paraId="0755A295" w14:textId="77777777" w:rsidR="00F675FE" w:rsidRDefault="00000000">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14:paraId="0755A296" w14:textId="77777777" w:rsidR="00F675FE" w:rsidRDefault="00000000">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14:paraId="0755A297" w14:textId="77777777" w:rsidR="00F675FE" w:rsidRDefault="00000000">
            <w:pPr>
              <w:pStyle w:val="TableParagraph"/>
              <w:spacing w:before="107"/>
              <w:ind w:left="116"/>
              <w:jc w:val="left"/>
              <w:rPr>
                <w:rFonts w:ascii="Bookman Old Style"/>
                <w:i/>
                <w:sz w:val="16"/>
              </w:rPr>
            </w:pPr>
            <w:r>
              <w:rPr>
                <w:rFonts w:ascii="Times New Roman"/>
                <w:i/>
                <w:w w:val="110"/>
                <w:position w:val="4"/>
                <w:sz w:val="24"/>
              </w:rPr>
              <w:t>p</w:t>
            </w:r>
            <w:r>
              <w:rPr>
                <w:rFonts w:ascii="Bookman Old Style"/>
                <w:i/>
                <w:w w:val="110"/>
                <w:sz w:val="16"/>
              </w:rPr>
              <w:t>f</w:t>
            </w:r>
            <w:r>
              <w:rPr>
                <w:rFonts w:ascii="Bookman Old Style"/>
                <w:i/>
                <w:spacing w:val="-31"/>
                <w:w w:val="110"/>
                <w:sz w:val="16"/>
              </w:rPr>
              <w:t xml:space="preserve"> </w:t>
            </w:r>
            <w:r>
              <w:rPr>
                <w:rFonts w:ascii="Bookman Old Style"/>
                <w:i/>
                <w:spacing w:val="-5"/>
                <w:w w:val="110"/>
                <w:sz w:val="16"/>
              </w:rPr>
              <w:t>dr</w:t>
            </w:r>
          </w:p>
        </w:tc>
      </w:tr>
    </w:tbl>
    <w:p w14:paraId="0755A299" w14:textId="77777777" w:rsidR="00F675FE" w:rsidRDefault="00F675FE">
      <w:pPr>
        <w:pStyle w:val="BodyText"/>
        <w:spacing w:before="11"/>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2A1" w14:textId="77777777">
        <w:trPr>
          <w:trHeight w:val="474"/>
        </w:trPr>
        <w:tc>
          <w:tcPr>
            <w:tcW w:w="3577" w:type="dxa"/>
            <w:tcBorders>
              <w:top w:val="nil"/>
              <w:bottom w:val="nil"/>
            </w:tcBorders>
          </w:tcPr>
          <w:p w14:paraId="0755A29A" w14:textId="77777777" w:rsidR="00F675FE" w:rsidRDefault="00000000">
            <w:pPr>
              <w:pStyle w:val="TableParagraph"/>
              <w:spacing w:before="83"/>
              <w:ind w:left="136" w:right="129"/>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Disgust</w:t>
            </w:r>
          </w:p>
        </w:tc>
        <w:tc>
          <w:tcPr>
            <w:tcW w:w="2230" w:type="dxa"/>
            <w:tcBorders>
              <w:top w:val="nil"/>
              <w:bottom w:val="nil"/>
            </w:tcBorders>
          </w:tcPr>
          <w:p w14:paraId="0755A29B" w14:textId="77777777" w:rsidR="00F675FE" w:rsidRDefault="00000000">
            <w:pPr>
              <w:pStyle w:val="TableParagraph"/>
              <w:spacing w:before="83"/>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9C" w14:textId="77777777" w:rsidR="00F675FE" w:rsidRDefault="00000000">
            <w:pPr>
              <w:pStyle w:val="TableParagraph"/>
              <w:spacing w:before="83"/>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9D" w14:textId="77777777" w:rsidR="00F675FE" w:rsidRDefault="00000000">
            <w:pPr>
              <w:pStyle w:val="TableParagraph"/>
              <w:spacing w:before="83"/>
              <w:ind w:right="31"/>
              <w:rPr>
                <w:sz w:val="24"/>
              </w:rPr>
            </w:pPr>
            <w:r>
              <w:rPr>
                <w:w w:val="95"/>
                <w:sz w:val="24"/>
              </w:rPr>
              <w:t>-</w:t>
            </w:r>
            <w:r>
              <w:rPr>
                <w:spacing w:val="-4"/>
                <w:w w:val="95"/>
                <w:sz w:val="24"/>
              </w:rPr>
              <w:t>4.697</w:t>
            </w:r>
          </w:p>
        </w:tc>
        <w:tc>
          <w:tcPr>
            <w:tcW w:w="909" w:type="dxa"/>
            <w:tcBorders>
              <w:top w:val="nil"/>
              <w:bottom w:val="nil"/>
            </w:tcBorders>
          </w:tcPr>
          <w:p w14:paraId="0755A29E" w14:textId="77777777" w:rsidR="00F675FE" w:rsidRDefault="00000000">
            <w:pPr>
              <w:pStyle w:val="TableParagraph"/>
              <w:spacing w:before="83"/>
              <w:ind w:left="171" w:right="158"/>
              <w:rPr>
                <w:sz w:val="24"/>
              </w:rPr>
            </w:pPr>
            <w:r>
              <w:rPr>
                <w:spacing w:val="-2"/>
                <w:sz w:val="24"/>
              </w:rPr>
              <w:t>1.117</w:t>
            </w:r>
          </w:p>
        </w:tc>
        <w:tc>
          <w:tcPr>
            <w:tcW w:w="698" w:type="dxa"/>
            <w:tcBorders>
              <w:top w:val="nil"/>
              <w:bottom w:val="nil"/>
            </w:tcBorders>
          </w:tcPr>
          <w:p w14:paraId="0755A29F" w14:textId="77777777" w:rsidR="00F675FE" w:rsidRDefault="00000000">
            <w:pPr>
              <w:pStyle w:val="TableParagraph"/>
              <w:spacing w:before="83"/>
              <w:ind w:left="45" w:right="28"/>
              <w:rPr>
                <w:sz w:val="24"/>
              </w:rPr>
            </w:pPr>
            <w:r>
              <w:rPr>
                <w:w w:val="95"/>
                <w:sz w:val="24"/>
              </w:rPr>
              <w:t>-</w:t>
            </w:r>
            <w:r>
              <w:rPr>
                <w:spacing w:val="-4"/>
                <w:w w:val="95"/>
                <w:sz w:val="24"/>
              </w:rPr>
              <w:t>4.205</w:t>
            </w:r>
          </w:p>
        </w:tc>
        <w:tc>
          <w:tcPr>
            <w:tcW w:w="620" w:type="dxa"/>
            <w:tcBorders>
              <w:top w:val="nil"/>
              <w:bottom w:val="nil"/>
            </w:tcBorders>
          </w:tcPr>
          <w:p w14:paraId="0755A2A0" w14:textId="77777777" w:rsidR="00F675FE" w:rsidRDefault="00000000">
            <w:pPr>
              <w:pStyle w:val="TableParagraph"/>
              <w:spacing w:before="83"/>
              <w:ind w:left="29" w:right="11"/>
              <w:rPr>
                <w:sz w:val="24"/>
              </w:rPr>
            </w:pPr>
            <w:r>
              <w:rPr>
                <w:spacing w:val="-2"/>
                <w:sz w:val="24"/>
              </w:rPr>
              <w:t>0.003</w:t>
            </w:r>
          </w:p>
        </w:tc>
      </w:tr>
      <w:tr w:rsidR="00F675FE" w14:paraId="0755A2A9" w14:textId="77777777">
        <w:trPr>
          <w:trHeight w:val="479"/>
        </w:trPr>
        <w:tc>
          <w:tcPr>
            <w:tcW w:w="3577" w:type="dxa"/>
            <w:tcBorders>
              <w:top w:val="nil"/>
              <w:bottom w:val="nil"/>
            </w:tcBorders>
          </w:tcPr>
          <w:p w14:paraId="0755A2A2" w14:textId="77777777" w:rsidR="00F675FE" w:rsidRDefault="00000000">
            <w:pPr>
              <w:pStyle w:val="TableParagraph"/>
              <w:ind w:left="136" w:right="129"/>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Neutral</w:t>
            </w:r>
          </w:p>
        </w:tc>
        <w:tc>
          <w:tcPr>
            <w:tcW w:w="2230" w:type="dxa"/>
            <w:tcBorders>
              <w:top w:val="nil"/>
              <w:bottom w:val="nil"/>
            </w:tcBorders>
          </w:tcPr>
          <w:p w14:paraId="0755A2A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A4"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A5" w14:textId="77777777" w:rsidR="00F675FE" w:rsidRDefault="00000000">
            <w:pPr>
              <w:pStyle w:val="TableParagraph"/>
              <w:ind w:right="31"/>
              <w:rPr>
                <w:sz w:val="24"/>
              </w:rPr>
            </w:pPr>
            <w:r>
              <w:rPr>
                <w:w w:val="95"/>
                <w:sz w:val="24"/>
              </w:rPr>
              <w:t>-</w:t>
            </w:r>
            <w:r>
              <w:rPr>
                <w:spacing w:val="-4"/>
                <w:w w:val="95"/>
                <w:sz w:val="24"/>
              </w:rPr>
              <w:t>5.139</w:t>
            </w:r>
          </w:p>
        </w:tc>
        <w:tc>
          <w:tcPr>
            <w:tcW w:w="909" w:type="dxa"/>
            <w:tcBorders>
              <w:top w:val="nil"/>
              <w:bottom w:val="nil"/>
            </w:tcBorders>
          </w:tcPr>
          <w:p w14:paraId="0755A2A6" w14:textId="77777777" w:rsidR="00F675FE" w:rsidRDefault="00000000">
            <w:pPr>
              <w:pStyle w:val="TableParagraph"/>
              <w:ind w:left="171" w:right="158"/>
              <w:rPr>
                <w:sz w:val="24"/>
              </w:rPr>
            </w:pPr>
            <w:r>
              <w:rPr>
                <w:spacing w:val="-2"/>
                <w:sz w:val="24"/>
              </w:rPr>
              <w:t>0.983</w:t>
            </w:r>
          </w:p>
        </w:tc>
        <w:tc>
          <w:tcPr>
            <w:tcW w:w="698" w:type="dxa"/>
            <w:tcBorders>
              <w:top w:val="nil"/>
              <w:bottom w:val="nil"/>
            </w:tcBorders>
          </w:tcPr>
          <w:p w14:paraId="0755A2A7" w14:textId="77777777" w:rsidR="00F675FE" w:rsidRDefault="00000000">
            <w:pPr>
              <w:pStyle w:val="TableParagraph"/>
              <w:ind w:left="45" w:right="28"/>
              <w:rPr>
                <w:sz w:val="24"/>
              </w:rPr>
            </w:pPr>
            <w:r>
              <w:rPr>
                <w:w w:val="95"/>
                <w:sz w:val="24"/>
              </w:rPr>
              <w:t>-</w:t>
            </w:r>
            <w:r>
              <w:rPr>
                <w:spacing w:val="-4"/>
                <w:w w:val="95"/>
                <w:sz w:val="24"/>
              </w:rPr>
              <w:t>5.226</w:t>
            </w:r>
          </w:p>
        </w:tc>
        <w:tc>
          <w:tcPr>
            <w:tcW w:w="620" w:type="dxa"/>
            <w:tcBorders>
              <w:top w:val="nil"/>
              <w:bottom w:val="nil"/>
            </w:tcBorders>
          </w:tcPr>
          <w:p w14:paraId="0755A2A8" w14:textId="77777777" w:rsidR="00F675FE" w:rsidRDefault="00000000">
            <w:pPr>
              <w:pStyle w:val="TableParagraph"/>
              <w:ind w:left="29" w:right="11"/>
              <w:rPr>
                <w:sz w:val="24"/>
              </w:rPr>
            </w:pPr>
            <w:r>
              <w:rPr>
                <w:spacing w:val="-2"/>
                <w:sz w:val="24"/>
              </w:rPr>
              <w:t>0.000</w:t>
            </w:r>
          </w:p>
        </w:tc>
      </w:tr>
      <w:tr w:rsidR="00F675FE" w14:paraId="0755A2B1" w14:textId="77777777">
        <w:trPr>
          <w:trHeight w:val="479"/>
        </w:trPr>
        <w:tc>
          <w:tcPr>
            <w:tcW w:w="3577" w:type="dxa"/>
            <w:tcBorders>
              <w:top w:val="nil"/>
              <w:bottom w:val="nil"/>
            </w:tcBorders>
          </w:tcPr>
          <w:p w14:paraId="0755A2AA" w14:textId="77777777" w:rsidR="00F675FE" w:rsidRDefault="00000000">
            <w:pPr>
              <w:pStyle w:val="TableParagraph"/>
              <w:ind w:left="136" w:right="129"/>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Surprise</w:t>
            </w:r>
          </w:p>
        </w:tc>
        <w:tc>
          <w:tcPr>
            <w:tcW w:w="2230" w:type="dxa"/>
            <w:tcBorders>
              <w:top w:val="nil"/>
              <w:bottom w:val="nil"/>
            </w:tcBorders>
          </w:tcPr>
          <w:p w14:paraId="0755A2AB" w14:textId="77777777" w:rsidR="00F675FE" w:rsidRDefault="00000000">
            <w:pPr>
              <w:pStyle w:val="TableParagraph"/>
              <w:ind w:left="0" w:right="589"/>
              <w:jc w:val="righ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2AC" w14:textId="77777777" w:rsidR="00F675FE" w:rsidRDefault="00000000">
            <w:pPr>
              <w:pStyle w:val="TableParagraph"/>
              <w:ind w:left="30" w:right="20"/>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2AD" w14:textId="77777777" w:rsidR="00F675FE" w:rsidRDefault="00000000">
            <w:pPr>
              <w:pStyle w:val="TableParagraph"/>
              <w:ind w:right="31"/>
              <w:rPr>
                <w:sz w:val="24"/>
              </w:rPr>
            </w:pPr>
            <w:r>
              <w:rPr>
                <w:w w:val="95"/>
                <w:sz w:val="24"/>
              </w:rPr>
              <w:t>-</w:t>
            </w:r>
            <w:r>
              <w:rPr>
                <w:spacing w:val="-4"/>
                <w:w w:val="95"/>
                <w:sz w:val="24"/>
              </w:rPr>
              <w:t>3.742</w:t>
            </w:r>
          </w:p>
        </w:tc>
        <w:tc>
          <w:tcPr>
            <w:tcW w:w="909" w:type="dxa"/>
            <w:tcBorders>
              <w:top w:val="nil"/>
              <w:bottom w:val="nil"/>
            </w:tcBorders>
          </w:tcPr>
          <w:p w14:paraId="0755A2AE" w14:textId="77777777" w:rsidR="00F675FE" w:rsidRDefault="00000000">
            <w:pPr>
              <w:pStyle w:val="TableParagraph"/>
              <w:ind w:left="171" w:right="158"/>
              <w:rPr>
                <w:sz w:val="24"/>
              </w:rPr>
            </w:pPr>
            <w:r>
              <w:rPr>
                <w:spacing w:val="-2"/>
                <w:sz w:val="24"/>
              </w:rPr>
              <w:t>1.107</w:t>
            </w:r>
          </w:p>
        </w:tc>
        <w:tc>
          <w:tcPr>
            <w:tcW w:w="698" w:type="dxa"/>
            <w:tcBorders>
              <w:top w:val="nil"/>
              <w:bottom w:val="nil"/>
            </w:tcBorders>
          </w:tcPr>
          <w:p w14:paraId="0755A2AF" w14:textId="77777777" w:rsidR="00F675FE" w:rsidRDefault="00000000">
            <w:pPr>
              <w:pStyle w:val="TableParagraph"/>
              <w:ind w:left="45" w:right="28"/>
              <w:rPr>
                <w:sz w:val="24"/>
              </w:rPr>
            </w:pPr>
            <w:r>
              <w:rPr>
                <w:w w:val="95"/>
                <w:sz w:val="24"/>
              </w:rPr>
              <w:t>-</w:t>
            </w:r>
            <w:r>
              <w:rPr>
                <w:spacing w:val="-4"/>
                <w:w w:val="95"/>
                <w:sz w:val="24"/>
              </w:rPr>
              <w:t>3.380</w:t>
            </w:r>
          </w:p>
        </w:tc>
        <w:tc>
          <w:tcPr>
            <w:tcW w:w="620" w:type="dxa"/>
            <w:tcBorders>
              <w:top w:val="nil"/>
              <w:bottom w:val="nil"/>
            </w:tcBorders>
          </w:tcPr>
          <w:p w14:paraId="0755A2B0" w14:textId="77777777" w:rsidR="00F675FE" w:rsidRDefault="00000000">
            <w:pPr>
              <w:pStyle w:val="TableParagraph"/>
              <w:ind w:left="29" w:right="11"/>
              <w:rPr>
                <w:sz w:val="24"/>
              </w:rPr>
            </w:pPr>
            <w:r>
              <w:rPr>
                <w:spacing w:val="-2"/>
                <w:sz w:val="24"/>
              </w:rPr>
              <w:t>0.025</w:t>
            </w:r>
          </w:p>
        </w:tc>
      </w:tr>
      <w:tr w:rsidR="00F675FE" w14:paraId="0755A2B9" w14:textId="77777777">
        <w:trPr>
          <w:trHeight w:val="479"/>
        </w:trPr>
        <w:tc>
          <w:tcPr>
            <w:tcW w:w="3577" w:type="dxa"/>
            <w:tcBorders>
              <w:top w:val="nil"/>
              <w:bottom w:val="nil"/>
            </w:tcBorders>
          </w:tcPr>
          <w:p w14:paraId="0755A2B2" w14:textId="77777777" w:rsidR="00F675FE" w:rsidRDefault="00000000">
            <w:pPr>
              <w:pStyle w:val="TableParagraph"/>
              <w:ind w:left="136" w:right="129"/>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Surprise</w:t>
            </w:r>
          </w:p>
        </w:tc>
        <w:tc>
          <w:tcPr>
            <w:tcW w:w="2230" w:type="dxa"/>
            <w:tcBorders>
              <w:top w:val="nil"/>
              <w:bottom w:val="nil"/>
            </w:tcBorders>
          </w:tcPr>
          <w:p w14:paraId="0755A2B3"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B4"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B5" w14:textId="77777777" w:rsidR="00F675FE" w:rsidRDefault="00000000">
            <w:pPr>
              <w:pStyle w:val="TableParagraph"/>
              <w:ind w:right="31"/>
              <w:rPr>
                <w:sz w:val="24"/>
              </w:rPr>
            </w:pPr>
            <w:r>
              <w:rPr>
                <w:w w:val="95"/>
                <w:sz w:val="24"/>
              </w:rPr>
              <w:t>-</w:t>
            </w:r>
            <w:r>
              <w:rPr>
                <w:spacing w:val="-4"/>
                <w:w w:val="95"/>
                <w:sz w:val="24"/>
              </w:rPr>
              <w:t>4.679</w:t>
            </w:r>
          </w:p>
        </w:tc>
        <w:tc>
          <w:tcPr>
            <w:tcW w:w="909" w:type="dxa"/>
            <w:tcBorders>
              <w:top w:val="nil"/>
              <w:bottom w:val="nil"/>
            </w:tcBorders>
          </w:tcPr>
          <w:p w14:paraId="0755A2B6" w14:textId="77777777" w:rsidR="00F675FE" w:rsidRDefault="00000000">
            <w:pPr>
              <w:pStyle w:val="TableParagraph"/>
              <w:ind w:left="171" w:right="158"/>
              <w:rPr>
                <w:sz w:val="24"/>
              </w:rPr>
            </w:pPr>
            <w:r>
              <w:rPr>
                <w:spacing w:val="-2"/>
                <w:sz w:val="24"/>
              </w:rPr>
              <w:t>1.107</w:t>
            </w:r>
          </w:p>
        </w:tc>
        <w:tc>
          <w:tcPr>
            <w:tcW w:w="698" w:type="dxa"/>
            <w:tcBorders>
              <w:top w:val="nil"/>
              <w:bottom w:val="nil"/>
            </w:tcBorders>
          </w:tcPr>
          <w:p w14:paraId="0755A2B7" w14:textId="77777777" w:rsidR="00F675FE" w:rsidRDefault="00000000">
            <w:pPr>
              <w:pStyle w:val="TableParagraph"/>
              <w:ind w:left="45" w:right="28"/>
              <w:rPr>
                <w:sz w:val="24"/>
              </w:rPr>
            </w:pPr>
            <w:r>
              <w:rPr>
                <w:w w:val="95"/>
                <w:sz w:val="24"/>
              </w:rPr>
              <w:t>-</w:t>
            </w:r>
            <w:r>
              <w:rPr>
                <w:spacing w:val="-4"/>
                <w:w w:val="95"/>
                <w:sz w:val="24"/>
              </w:rPr>
              <w:t>4.226</w:t>
            </w:r>
          </w:p>
        </w:tc>
        <w:tc>
          <w:tcPr>
            <w:tcW w:w="620" w:type="dxa"/>
            <w:tcBorders>
              <w:top w:val="nil"/>
              <w:bottom w:val="nil"/>
            </w:tcBorders>
          </w:tcPr>
          <w:p w14:paraId="0755A2B8" w14:textId="77777777" w:rsidR="00F675FE" w:rsidRDefault="00000000">
            <w:pPr>
              <w:pStyle w:val="TableParagraph"/>
              <w:ind w:left="29" w:right="11"/>
              <w:rPr>
                <w:sz w:val="24"/>
              </w:rPr>
            </w:pPr>
            <w:r>
              <w:rPr>
                <w:spacing w:val="-2"/>
                <w:sz w:val="24"/>
              </w:rPr>
              <w:t>0.002</w:t>
            </w:r>
          </w:p>
        </w:tc>
      </w:tr>
      <w:tr w:rsidR="00F675FE" w14:paraId="0755A2C1" w14:textId="77777777">
        <w:trPr>
          <w:trHeight w:val="479"/>
        </w:trPr>
        <w:tc>
          <w:tcPr>
            <w:tcW w:w="3577" w:type="dxa"/>
            <w:tcBorders>
              <w:top w:val="nil"/>
              <w:bottom w:val="nil"/>
            </w:tcBorders>
          </w:tcPr>
          <w:p w14:paraId="0755A2BA" w14:textId="77777777" w:rsidR="00F675FE" w:rsidRDefault="00000000">
            <w:pPr>
              <w:pStyle w:val="TableParagraph"/>
              <w:ind w:left="136" w:right="129"/>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Surprise</w:t>
            </w:r>
          </w:p>
        </w:tc>
        <w:tc>
          <w:tcPr>
            <w:tcW w:w="2230" w:type="dxa"/>
            <w:tcBorders>
              <w:top w:val="nil"/>
              <w:bottom w:val="nil"/>
            </w:tcBorders>
          </w:tcPr>
          <w:p w14:paraId="0755A2B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BC"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BD" w14:textId="77777777" w:rsidR="00F675FE" w:rsidRDefault="00000000">
            <w:pPr>
              <w:pStyle w:val="TableParagraph"/>
              <w:ind w:left="42" w:right="31"/>
              <w:rPr>
                <w:sz w:val="24"/>
              </w:rPr>
            </w:pPr>
            <w:r>
              <w:rPr>
                <w:spacing w:val="-2"/>
                <w:sz w:val="24"/>
              </w:rPr>
              <w:t>4.221</w:t>
            </w:r>
          </w:p>
        </w:tc>
        <w:tc>
          <w:tcPr>
            <w:tcW w:w="909" w:type="dxa"/>
            <w:tcBorders>
              <w:top w:val="nil"/>
              <w:bottom w:val="nil"/>
            </w:tcBorders>
          </w:tcPr>
          <w:p w14:paraId="0755A2BE" w14:textId="77777777" w:rsidR="00F675FE" w:rsidRDefault="00000000">
            <w:pPr>
              <w:pStyle w:val="TableParagraph"/>
              <w:ind w:left="171" w:right="158"/>
              <w:rPr>
                <w:sz w:val="24"/>
              </w:rPr>
            </w:pPr>
            <w:r>
              <w:rPr>
                <w:spacing w:val="-2"/>
                <w:sz w:val="24"/>
              </w:rPr>
              <w:t>1.107</w:t>
            </w:r>
          </w:p>
        </w:tc>
        <w:tc>
          <w:tcPr>
            <w:tcW w:w="698" w:type="dxa"/>
            <w:tcBorders>
              <w:top w:val="nil"/>
              <w:bottom w:val="nil"/>
            </w:tcBorders>
          </w:tcPr>
          <w:p w14:paraId="0755A2BF" w14:textId="77777777" w:rsidR="00F675FE" w:rsidRDefault="00000000">
            <w:pPr>
              <w:pStyle w:val="TableParagraph"/>
              <w:ind w:left="45" w:right="29"/>
              <w:rPr>
                <w:sz w:val="24"/>
              </w:rPr>
            </w:pPr>
            <w:r>
              <w:rPr>
                <w:spacing w:val="-2"/>
                <w:sz w:val="24"/>
              </w:rPr>
              <w:t>3.813</w:t>
            </w:r>
          </w:p>
        </w:tc>
        <w:tc>
          <w:tcPr>
            <w:tcW w:w="620" w:type="dxa"/>
            <w:tcBorders>
              <w:top w:val="nil"/>
              <w:bottom w:val="nil"/>
            </w:tcBorders>
          </w:tcPr>
          <w:p w14:paraId="0755A2C0" w14:textId="77777777" w:rsidR="00F675FE" w:rsidRDefault="00000000">
            <w:pPr>
              <w:pStyle w:val="TableParagraph"/>
              <w:ind w:left="29" w:right="11"/>
              <w:rPr>
                <w:sz w:val="24"/>
              </w:rPr>
            </w:pPr>
            <w:r>
              <w:rPr>
                <w:spacing w:val="-2"/>
                <w:sz w:val="24"/>
              </w:rPr>
              <w:t>0.007</w:t>
            </w:r>
          </w:p>
        </w:tc>
      </w:tr>
      <w:tr w:rsidR="00F675FE" w14:paraId="0755A2C9" w14:textId="77777777">
        <w:trPr>
          <w:trHeight w:val="479"/>
        </w:trPr>
        <w:tc>
          <w:tcPr>
            <w:tcW w:w="3577" w:type="dxa"/>
            <w:tcBorders>
              <w:top w:val="nil"/>
              <w:bottom w:val="nil"/>
            </w:tcBorders>
          </w:tcPr>
          <w:p w14:paraId="0755A2C2" w14:textId="77777777" w:rsidR="00F675FE" w:rsidRDefault="00000000">
            <w:pPr>
              <w:pStyle w:val="TableParagraph"/>
              <w:ind w:left="137"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4"/>
                <w:sz w:val="24"/>
              </w:rPr>
              <w:t>Fear</w:t>
            </w:r>
          </w:p>
        </w:tc>
        <w:tc>
          <w:tcPr>
            <w:tcW w:w="2230" w:type="dxa"/>
            <w:tcBorders>
              <w:top w:val="nil"/>
              <w:bottom w:val="nil"/>
            </w:tcBorders>
          </w:tcPr>
          <w:p w14:paraId="0755A2C3"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C4"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C5" w14:textId="77777777" w:rsidR="00F675FE" w:rsidRDefault="00000000">
            <w:pPr>
              <w:pStyle w:val="TableParagraph"/>
              <w:ind w:right="31"/>
              <w:rPr>
                <w:sz w:val="24"/>
              </w:rPr>
            </w:pPr>
            <w:r>
              <w:rPr>
                <w:w w:val="95"/>
                <w:sz w:val="24"/>
              </w:rPr>
              <w:t>-</w:t>
            </w:r>
            <w:r>
              <w:rPr>
                <w:spacing w:val="-4"/>
                <w:w w:val="95"/>
                <w:sz w:val="24"/>
              </w:rPr>
              <w:t>4.309</w:t>
            </w:r>
          </w:p>
        </w:tc>
        <w:tc>
          <w:tcPr>
            <w:tcW w:w="909" w:type="dxa"/>
            <w:tcBorders>
              <w:top w:val="nil"/>
              <w:bottom w:val="nil"/>
            </w:tcBorders>
          </w:tcPr>
          <w:p w14:paraId="0755A2C6" w14:textId="77777777" w:rsidR="00F675FE" w:rsidRDefault="00000000">
            <w:pPr>
              <w:pStyle w:val="TableParagraph"/>
              <w:ind w:left="171" w:right="158"/>
              <w:rPr>
                <w:sz w:val="24"/>
              </w:rPr>
            </w:pPr>
            <w:r>
              <w:rPr>
                <w:spacing w:val="-2"/>
                <w:sz w:val="24"/>
              </w:rPr>
              <w:t>1.013</w:t>
            </w:r>
          </w:p>
        </w:tc>
        <w:tc>
          <w:tcPr>
            <w:tcW w:w="698" w:type="dxa"/>
            <w:tcBorders>
              <w:top w:val="nil"/>
              <w:bottom w:val="nil"/>
            </w:tcBorders>
          </w:tcPr>
          <w:p w14:paraId="0755A2C7" w14:textId="77777777" w:rsidR="00F675FE" w:rsidRDefault="00000000">
            <w:pPr>
              <w:pStyle w:val="TableParagraph"/>
              <w:ind w:left="45" w:right="28"/>
              <w:rPr>
                <w:sz w:val="24"/>
              </w:rPr>
            </w:pPr>
            <w:r>
              <w:rPr>
                <w:w w:val="95"/>
                <w:sz w:val="24"/>
              </w:rPr>
              <w:t>-</w:t>
            </w:r>
            <w:r>
              <w:rPr>
                <w:spacing w:val="-4"/>
                <w:w w:val="95"/>
                <w:sz w:val="24"/>
              </w:rPr>
              <w:t>4.252</w:t>
            </w:r>
          </w:p>
        </w:tc>
        <w:tc>
          <w:tcPr>
            <w:tcW w:w="620" w:type="dxa"/>
            <w:tcBorders>
              <w:top w:val="nil"/>
              <w:bottom w:val="nil"/>
            </w:tcBorders>
          </w:tcPr>
          <w:p w14:paraId="0755A2C8" w14:textId="77777777" w:rsidR="00F675FE" w:rsidRDefault="00000000">
            <w:pPr>
              <w:pStyle w:val="TableParagraph"/>
              <w:ind w:left="29" w:right="11"/>
              <w:rPr>
                <w:sz w:val="24"/>
              </w:rPr>
            </w:pPr>
            <w:r>
              <w:rPr>
                <w:spacing w:val="-2"/>
                <w:sz w:val="24"/>
              </w:rPr>
              <w:t>0.002</w:t>
            </w:r>
          </w:p>
        </w:tc>
      </w:tr>
      <w:tr w:rsidR="00F675FE" w14:paraId="0755A2D1" w14:textId="77777777">
        <w:trPr>
          <w:trHeight w:val="479"/>
        </w:trPr>
        <w:tc>
          <w:tcPr>
            <w:tcW w:w="3577" w:type="dxa"/>
            <w:tcBorders>
              <w:top w:val="nil"/>
              <w:bottom w:val="nil"/>
            </w:tcBorders>
          </w:tcPr>
          <w:p w14:paraId="0755A2CA" w14:textId="77777777" w:rsidR="00F675FE" w:rsidRDefault="00000000">
            <w:pPr>
              <w:pStyle w:val="TableParagraph"/>
              <w:ind w:left="136"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Disgust</w:t>
            </w:r>
          </w:p>
        </w:tc>
        <w:tc>
          <w:tcPr>
            <w:tcW w:w="2230" w:type="dxa"/>
            <w:tcBorders>
              <w:top w:val="nil"/>
              <w:bottom w:val="nil"/>
            </w:tcBorders>
          </w:tcPr>
          <w:p w14:paraId="0755A2CB"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CC"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CD" w14:textId="77777777" w:rsidR="00F675FE" w:rsidRDefault="00000000">
            <w:pPr>
              <w:pStyle w:val="TableParagraph"/>
              <w:ind w:right="31"/>
              <w:rPr>
                <w:sz w:val="24"/>
              </w:rPr>
            </w:pPr>
            <w:r>
              <w:rPr>
                <w:w w:val="95"/>
                <w:sz w:val="24"/>
              </w:rPr>
              <w:t>-</w:t>
            </w:r>
            <w:r>
              <w:rPr>
                <w:spacing w:val="-4"/>
                <w:w w:val="95"/>
                <w:sz w:val="24"/>
              </w:rPr>
              <w:t>5.353</w:t>
            </w:r>
          </w:p>
        </w:tc>
        <w:tc>
          <w:tcPr>
            <w:tcW w:w="909" w:type="dxa"/>
            <w:tcBorders>
              <w:top w:val="nil"/>
              <w:bottom w:val="nil"/>
            </w:tcBorders>
          </w:tcPr>
          <w:p w14:paraId="0755A2CE" w14:textId="77777777" w:rsidR="00F675FE" w:rsidRDefault="00000000">
            <w:pPr>
              <w:pStyle w:val="TableParagraph"/>
              <w:ind w:left="171" w:right="158"/>
              <w:rPr>
                <w:sz w:val="24"/>
              </w:rPr>
            </w:pPr>
            <w:r>
              <w:rPr>
                <w:spacing w:val="-2"/>
                <w:sz w:val="24"/>
              </w:rPr>
              <w:t>1.163</w:t>
            </w:r>
          </w:p>
        </w:tc>
        <w:tc>
          <w:tcPr>
            <w:tcW w:w="698" w:type="dxa"/>
            <w:tcBorders>
              <w:top w:val="nil"/>
              <w:bottom w:val="nil"/>
            </w:tcBorders>
          </w:tcPr>
          <w:p w14:paraId="0755A2CF" w14:textId="77777777" w:rsidR="00F675FE" w:rsidRDefault="00000000">
            <w:pPr>
              <w:pStyle w:val="TableParagraph"/>
              <w:ind w:left="45" w:right="28"/>
              <w:rPr>
                <w:sz w:val="24"/>
              </w:rPr>
            </w:pPr>
            <w:r>
              <w:rPr>
                <w:w w:val="95"/>
                <w:sz w:val="24"/>
              </w:rPr>
              <w:t>-</w:t>
            </w:r>
            <w:r>
              <w:rPr>
                <w:spacing w:val="-4"/>
                <w:w w:val="95"/>
                <w:sz w:val="24"/>
              </w:rPr>
              <w:t>4.603</w:t>
            </w:r>
          </w:p>
        </w:tc>
        <w:tc>
          <w:tcPr>
            <w:tcW w:w="620" w:type="dxa"/>
            <w:tcBorders>
              <w:top w:val="nil"/>
              <w:bottom w:val="nil"/>
            </w:tcBorders>
          </w:tcPr>
          <w:p w14:paraId="0755A2D0" w14:textId="77777777" w:rsidR="00F675FE" w:rsidRDefault="00000000">
            <w:pPr>
              <w:pStyle w:val="TableParagraph"/>
              <w:ind w:left="29" w:right="11"/>
              <w:rPr>
                <w:sz w:val="24"/>
              </w:rPr>
            </w:pPr>
            <w:r>
              <w:rPr>
                <w:spacing w:val="-2"/>
                <w:sz w:val="24"/>
              </w:rPr>
              <w:t>0.000</w:t>
            </w:r>
          </w:p>
        </w:tc>
      </w:tr>
      <w:tr w:rsidR="00F675FE" w14:paraId="0755A2D9" w14:textId="77777777">
        <w:trPr>
          <w:trHeight w:val="479"/>
        </w:trPr>
        <w:tc>
          <w:tcPr>
            <w:tcW w:w="3577" w:type="dxa"/>
            <w:tcBorders>
              <w:top w:val="nil"/>
              <w:bottom w:val="nil"/>
            </w:tcBorders>
          </w:tcPr>
          <w:p w14:paraId="0755A2D2" w14:textId="77777777" w:rsidR="00F675FE" w:rsidRDefault="00000000">
            <w:pPr>
              <w:pStyle w:val="TableParagraph"/>
              <w:ind w:left="136"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Disgust</w:t>
            </w:r>
          </w:p>
        </w:tc>
        <w:tc>
          <w:tcPr>
            <w:tcW w:w="2230" w:type="dxa"/>
            <w:tcBorders>
              <w:top w:val="nil"/>
              <w:bottom w:val="nil"/>
            </w:tcBorders>
          </w:tcPr>
          <w:p w14:paraId="0755A2D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D4"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D5" w14:textId="77777777" w:rsidR="00F675FE" w:rsidRDefault="00000000">
            <w:pPr>
              <w:pStyle w:val="TableParagraph"/>
              <w:ind w:left="42" w:right="31"/>
              <w:rPr>
                <w:sz w:val="24"/>
              </w:rPr>
            </w:pPr>
            <w:r>
              <w:rPr>
                <w:spacing w:val="-2"/>
                <w:sz w:val="24"/>
              </w:rPr>
              <w:t>5.028</w:t>
            </w:r>
          </w:p>
        </w:tc>
        <w:tc>
          <w:tcPr>
            <w:tcW w:w="909" w:type="dxa"/>
            <w:tcBorders>
              <w:top w:val="nil"/>
              <w:bottom w:val="nil"/>
            </w:tcBorders>
          </w:tcPr>
          <w:p w14:paraId="0755A2D6" w14:textId="77777777" w:rsidR="00F675FE" w:rsidRDefault="00000000">
            <w:pPr>
              <w:pStyle w:val="TableParagraph"/>
              <w:ind w:left="171" w:right="158"/>
              <w:rPr>
                <w:sz w:val="24"/>
              </w:rPr>
            </w:pPr>
            <w:r>
              <w:rPr>
                <w:spacing w:val="-2"/>
                <w:sz w:val="24"/>
              </w:rPr>
              <w:t>1.163</w:t>
            </w:r>
          </w:p>
        </w:tc>
        <w:tc>
          <w:tcPr>
            <w:tcW w:w="698" w:type="dxa"/>
            <w:tcBorders>
              <w:top w:val="nil"/>
              <w:bottom w:val="nil"/>
            </w:tcBorders>
          </w:tcPr>
          <w:p w14:paraId="0755A2D7" w14:textId="77777777" w:rsidR="00F675FE" w:rsidRDefault="00000000">
            <w:pPr>
              <w:pStyle w:val="TableParagraph"/>
              <w:ind w:left="45" w:right="29"/>
              <w:rPr>
                <w:sz w:val="24"/>
              </w:rPr>
            </w:pPr>
            <w:r>
              <w:rPr>
                <w:spacing w:val="-2"/>
                <w:sz w:val="24"/>
              </w:rPr>
              <w:t>4.323</w:t>
            </w:r>
          </w:p>
        </w:tc>
        <w:tc>
          <w:tcPr>
            <w:tcW w:w="620" w:type="dxa"/>
            <w:tcBorders>
              <w:top w:val="nil"/>
              <w:bottom w:val="nil"/>
            </w:tcBorders>
          </w:tcPr>
          <w:p w14:paraId="0755A2D8" w14:textId="77777777" w:rsidR="00F675FE" w:rsidRDefault="00000000">
            <w:pPr>
              <w:pStyle w:val="TableParagraph"/>
              <w:ind w:left="29" w:right="11"/>
              <w:rPr>
                <w:sz w:val="24"/>
              </w:rPr>
            </w:pPr>
            <w:r>
              <w:rPr>
                <w:spacing w:val="-2"/>
                <w:sz w:val="24"/>
              </w:rPr>
              <w:t>0.001</w:t>
            </w:r>
          </w:p>
        </w:tc>
      </w:tr>
      <w:tr w:rsidR="00F675FE" w14:paraId="0755A2E1" w14:textId="77777777">
        <w:trPr>
          <w:trHeight w:val="479"/>
        </w:trPr>
        <w:tc>
          <w:tcPr>
            <w:tcW w:w="3577" w:type="dxa"/>
            <w:tcBorders>
              <w:top w:val="nil"/>
              <w:bottom w:val="nil"/>
            </w:tcBorders>
          </w:tcPr>
          <w:p w14:paraId="0755A2DA" w14:textId="77777777" w:rsidR="00F675FE" w:rsidRDefault="00000000">
            <w:pPr>
              <w:pStyle w:val="TableParagraph"/>
              <w:ind w:left="136"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Sadness</w:t>
            </w:r>
          </w:p>
        </w:tc>
        <w:tc>
          <w:tcPr>
            <w:tcW w:w="2230" w:type="dxa"/>
            <w:tcBorders>
              <w:top w:val="nil"/>
              <w:bottom w:val="nil"/>
            </w:tcBorders>
          </w:tcPr>
          <w:p w14:paraId="0755A2DB"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2DC"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2DD" w14:textId="77777777" w:rsidR="00F675FE" w:rsidRDefault="00000000">
            <w:pPr>
              <w:pStyle w:val="TableParagraph"/>
              <w:ind w:right="31"/>
              <w:rPr>
                <w:sz w:val="24"/>
              </w:rPr>
            </w:pPr>
            <w:r>
              <w:rPr>
                <w:w w:val="95"/>
                <w:sz w:val="24"/>
              </w:rPr>
              <w:t>-</w:t>
            </w:r>
            <w:r>
              <w:rPr>
                <w:spacing w:val="-4"/>
                <w:w w:val="95"/>
                <w:sz w:val="24"/>
              </w:rPr>
              <w:t>5.360</w:t>
            </w:r>
          </w:p>
        </w:tc>
        <w:tc>
          <w:tcPr>
            <w:tcW w:w="909" w:type="dxa"/>
            <w:tcBorders>
              <w:top w:val="nil"/>
              <w:bottom w:val="nil"/>
            </w:tcBorders>
          </w:tcPr>
          <w:p w14:paraId="0755A2DE" w14:textId="77777777" w:rsidR="00F675FE" w:rsidRDefault="00000000">
            <w:pPr>
              <w:pStyle w:val="TableParagraph"/>
              <w:ind w:left="171" w:right="158"/>
              <w:rPr>
                <w:sz w:val="24"/>
              </w:rPr>
            </w:pPr>
            <w:r>
              <w:rPr>
                <w:spacing w:val="-2"/>
                <w:sz w:val="24"/>
              </w:rPr>
              <w:t>1.163</w:t>
            </w:r>
          </w:p>
        </w:tc>
        <w:tc>
          <w:tcPr>
            <w:tcW w:w="698" w:type="dxa"/>
            <w:tcBorders>
              <w:top w:val="nil"/>
              <w:bottom w:val="nil"/>
            </w:tcBorders>
          </w:tcPr>
          <w:p w14:paraId="0755A2DF" w14:textId="77777777" w:rsidR="00F675FE" w:rsidRDefault="00000000">
            <w:pPr>
              <w:pStyle w:val="TableParagraph"/>
              <w:ind w:left="45" w:right="28"/>
              <w:rPr>
                <w:sz w:val="24"/>
              </w:rPr>
            </w:pPr>
            <w:r>
              <w:rPr>
                <w:w w:val="95"/>
                <w:sz w:val="24"/>
              </w:rPr>
              <w:t>-</w:t>
            </w:r>
            <w:r>
              <w:rPr>
                <w:spacing w:val="-4"/>
                <w:w w:val="95"/>
                <w:sz w:val="24"/>
              </w:rPr>
              <w:t>4.608</w:t>
            </w:r>
          </w:p>
        </w:tc>
        <w:tc>
          <w:tcPr>
            <w:tcW w:w="620" w:type="dxa"/>
            <w:tcBorders>
              <w:top w:val="nil"/>
              <w:bottom w:val="nil"/>
            </w:tcBorders>
          </w:tcPr>
          <w:p w14:paraId="0755A2E0" w14:textId="77777777" w:rsidR="00F675FE" w:rsidRDefault="00000000">
            <w:pPr>
              <w:pStyle w:val="TableParagraph"/>
              <w:ind w:left="29" w:right="11"/>
              <w:rPr>
                <w:sz w:val="24"/>
              </w:rPr>
            </w:pPr>
            <w:r>
              <w:rPr>
                <w:spacing w:val="-2"/>
                <w:sz w:val="24"/>
              </w:rPr>
              <w:t>0.000</w:t>
            </w:r>
          </w:p>
        </w:tc>
      </w:tr>
      <w:tr w:rsidR="00F675FE" w14:paraId="0755A2E9" w14:textId="77777777">
        <w:trPr>
          <w:trHeight w:val="479"/>
        </w:trPr>
        <w:tc>
          <w:tcPr>
            <w:tcW w:w="3577" w:type="dxa"/>
            <w:tcBorders>
              <w:top w:val="nil"/>
              <w:bottom w:val="nil"/>
            </w:tcBorders>
          </w:tcPr>
          <w:p w14:paraId="0755A2E2" w14:textId="77777777" w:rsidR="00F675FE" w:rsidRDefault="00000000">
            <w:pPr>
              <w:pStyle w:val="TableParagraph"/>
              <w:ind w:left="136"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Sadness</w:t>
            </w:r>
          </w:p>
        </w:tc>
        <w:tc>
          <w:tcPr>
            <w:tcW w:w="2230" w:type="dxa"/>
            <w:tcBorders>
              <w:top w:val="nil"/>
              <w:bottom w:val="nil"/>
            </w:tcBorders>
          </w:tcPr>
          <w:p w14:paraId="0755A2E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E4"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E5" w14:textId="77777777" w:rsidR="00F675FE" w:rsidRDefault="00000000">
            <w:pPr>
              <w:pStyle w:val="TableParagraph"/>
              <w:ind w:left="42" w:right="31"/>
              <w:rPr>
                <w:sz w:val="24"/>
              </w:rPr>
            </w:pPr>
            <w:r>
              <w:rPr>
                <w:spacing w:val="-2"/>
                <w:sz w:val="24"/>
              </w:rPr>
              <w:t>4.254</w:t>
            </w:r>
          </w:p>
        </w:tc>
        <w:tc>
          <w:tcPr>
            <w:tcW w:w="909" w:type="dxa"/>
            <w:tcBorders>
              <w:top w:val="nil"/>
              <w:bottom w:val="nil"/>
            </w:tcBorders>
          </w:tcPr>
          <w:p w14:paraId="0755A2E6" w14:textId="77777777" w:rsidR="00F675FE" w:rsidRDefault="00000000">
            <w:pPr>
              <w:pStyle w:val="TableParagraph"/>
              <w:ind w:left="171" w:right="158"/>
              <w:rPr>
                <w:sz w:val="24"/>
              </w:rPr>
            </w:pPr>
            <w:r>
              <w:rPr>
                <w:spacing w:val="-2"/>
                <w:sz w:val="24"/>
              </w:rPr>
              <w:t>1.163</w:t>
            </w:r>
          </w:p>
        </w:tc>
        <w:tc>
          <w:tcPr>
            <w:tcW w:w="698" w:type="dxa"/>
            <w:tcBorders>
              <w:top w:val="nil"/>
              <w:bottom w:val="nil"/>
            </w:tcBorders>
          </w:tcPr>
          <w:p w14:paraId="0755A2E7" w14:textId="77777777" w:rsidR="00F675FE" w:rsidRDefault="00000000">
            <w:pPr>
              <w:pStyle w:val="TableParagraph"/>
              <w:ind w:left="45" w:right="29"/>
              <w:rPr>
                <w:sz w:val="24"/>
              </w:rPr>
            </w:pPr>
            <w:r>
              <w:rPr>
                <w:spacing w:val="-2"/>
                <w:sz w:val="24"/>
              </w:rPr>
              <w:t>3.657</w:t>
            </w:r>
          </w:p>
        </w:tc>
        <w:tc>
          <w:tcPr>
            <w:tcW w:w="620" w:type="dxa"/>
            <w:tcBorders>
              <w:top w:val="nil"/>
              <w:bottom w:val="nil"/>
            </w:tcBorders>
          </w:tcPr>
          <w:p w14:paraId="0755A2E8" w14:textId="77777777" w:rsidR="00F675FE" w:rsidRDefault="00000000">
            <w:pPr>
              <w:pStyle w:val="TableParagraph"/>
              <w:ind w:left="29" w:right="11"/>
              <w:rPr>
                <w:sz w:val="24"/>
              </w:rPr>
            </w:pPr>
            <w:r>
              <w:rPr>
                <w:spacing w:val="-2"/>
                <w:sz w:val="24"/>
              </w:rPr>
              <w:t>0.013</w:t>
            </w:r>
          </w:p>
        </w:tc>
      </w:tr>
      <w:tr w:rsidR="00F675FE" w14:paraId="0755A2F1" w14:textId="77777777">
        <w:trPr>
          <w:trHeight w:val="479"/>
        </w:trPr>
        <w:tc>
          <w:tcPr>
            <w:tcW w:w="3577" w:type="dxa"/>
            <w:tcBorders>
              <w:top w:val="nil"/>
              <w:bottom w:val="nil"/>
            </w:tcBorders>
          </w:tcPr>
          <w:p w14:paraId="0755A2EA" w14:textId="77777777" w:rsidR="00F675FE" w:rsidRDefault="00000000">
            <w:pPr>
              <w:pStyle w:val="TableParagraph"/>
              <w:ind w:left="136" w:right="129"/>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Neutral</w:t>
            </w:r>
          </w:p>
        </w:tc>
        <w:tc>
          <w:tcPr>
            <w:tcW w:w="2230" w:type="dxa"/>
            <w:tcBorders>
              <w:top w:val="nil"/>
              <w:bottom w:val="nil"/>
            </w:tcBorders>
          </w:tcPr>
          <w:p w14:paraId="0755A2E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EC"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ED" w14:textId="77777777" w:rsidR="00F675FE" w:rsidRDefault="00000000">
            <w:pPr>
              <w:pStyle w:val="TableParagraph"/>
              <w:ind w:left="42" w:right="31"/>
              <w:rPr>
                <w:sz w:val="24"/>
              </w:rPr>
            </w:pPr>
            <w:r>
              <w:rPr>
                <w:spacing w:val="-2"/>
                <w:sz w:val="24"/>
              </w:rPr>
              <w:t>3.878</w:t>
            </w:r>
          </w:p>
        </w:tc>
        <w:tc>
          <w:tcPr>
            <w:tcW w:w="909" w:type="dxa"/>
            <w:tcBorders>
              <w:top w:val="nil"/>
              <w:bottom w:val="nil"/>
            </w:tcBorders>
          </w:tcPr>
          <w:p w14:paraId="0755A2EE" w14:textId="77777777" w:rsidR="00F675FE" w:rsidRDefault="00000000">
            <w:pPr>
              <w:pStyle w:val="TableParagraph"/>
              <w:ind w:left="171" w:right="158"/>
              <w:rPr>
                <w:sz w:val="24"/>
              </w:rPr>
            </w:pPr>
            <w:r>
              <w:rPr>
                <w:spacing w:val="-2"/>
                <w:sz w:val="24"/>
              </w:rPr>
              <w:t>1.102</w:t>
            </w:r>
          </w:p>
        </w:tc>
        <w:tc>
          <w:tcPr>
            <w:tcW w:w="698" w:type="dxa"/>
            <w:tcBorders>
              <w:top w:val="nil"/>
              <w:bottom w:val="nil"/>
            </w:tcBorders>
          </w:tcPr>
          <w:p w14:paraId="0755A2EF" w14:textId="77777777" w:rsidR="00F675FE" w:rsidRDefault="00000000">
            <w:pPr>
              <w:pStyle w:val="TableParagraph"/>
              <w:ind w:left="45" w:right="29"/>
              <w:rPr>
                <w:sz w:val="24"/>
              </w:rPr>
            </w:pPr>
            <w:r>
              <w:rPr>
                <w:spacing w:val="-2"/>
                <w:sz w:val="24"/>
              </w:rPr>
              <w:t>3.520</w:t>
            </w:r>
          </w:p>
        </w:tc>
        <w:tc>
          <w:tcPr>
            <w:tcW w:w="620" w:type="dxa"/>
            <w:tcBorders>
              <w:top w:val="nil"/>
              <w:bottom w:val="nil"/>
            </w:tcBorders>
          </w:tcPr>
          <w:p w14:paraId="0755A2F0" w14:textId="77777777" w:rsidR="00F675FE" w:rsidRDefault="00000000">
            <w:pPr>
              <w:pStyle w:val="TableParagraph"/>
              <w:ind w:left="29" w:right="11"/>
              <w:rPr>
                <w:sz w:val="24"/>
              </w:rPr>
            </w:pPr>
            <w:r>
              <w:rPr>
                <w:spacing w:val="-2"/>
                <w:sz w:val="24"/>
              </w:rPr>
              <w:t>0.044</w:t>
            </w:r>
          </w:p>
        </w:tc>
      </w:tr>
      <w:tr w:rsidR="00F675FE" w14:paraId="0755A2F9" w14:textId="77777777">
        <w:trPr>
          <w:trHeight w:val="479"/>
        </w:trPr>
        <w:tc>
          <w:tcPr>
            <w:tcW w:w="3577" w:type="dxa"/>
            <w:tcBorders>
              <w:top w:val="nil"/>
              <w:bottom w:val="nil"/>
            </w:tcBorders>
          </w:tcPr>
          <w:p w14:paraId="0755A2F2" w14:textId="77777777" w:rsidR="00F675FE" w:rsidRDefault="00000000">
            <w:pPr>
              <w:pStyle w:val="TableParagraph"/>
              <w:ind w:left="136" w:right="129"/>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Neutral</w:t>
            </w:r>
          </w:p>
        </w:tc>
        <w:tc>
          <w:tcPr>
            <w:tcW w:w="2230" w:type="dxa"/>
            <w:tcBorders>
              <w:top w:val="nil"/>
              <w:bottom w:val="nil"/>
            </w:tcBorders>
          </w:tcPr>
          <w:p w14:paraId="0755A2F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F4"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F5" w14:textId="77777777" w:rsidR="00F675FE" w:rsidRDefault="00000000">
            <w:pPr>
              <w:pStyle w:val="TableParagraph"/>
              <w:ind w:right="31"/>
              <w:rPr>
                <w:sz w:val="24"/>
              </w:rPr>
            </w:pPr>
            <w:r>
              <w:rPr>
                <w:w w:val="95"/>
                <w:sz w:val="24"/>
              </w:rPr>
              <w:t>-</w:t>
            </w:r>
            <w:r>
              <w:rPr>
                <w:spacing w:val="-4"/>
                <w:w w:val="95"/>
                <w:sz w:val="24"/>
              </w:rPr>
              <w:t>3.749</w:t>
            </w:r>
          </w:p>
        </w:tc>
        <w:tc>
          <w:tcPr>
            <w:tcW w:w="909" w:type="dxa"/>
            <w:tcBorders>
              <w:top w:val="nil"/>
              <w:bottom w:val="nil"/>
            </w:tcBorders>
          </w:tcPr>
          <w:p w14:paraId="0755A2F6" w14:textId="77777777" w:rsidR="00F675FE" w:rsidRDefault="00000000">
            <w:pPr>
              <w:pStyle w:val="TableParagraph"/>
              <w:ind w:left="171" w:right="158"/>
              <w:rPr>
                <w:sz w:val="24"/>
              </w:rPr>
            </w:pPr>
            <w:r>
              <w:rPr>
                <w:spacing w:val="-2"/>
                <w:sz w:val="24"/>
              </w:rPr>
              <w:t>0.912</w:t>
            </w:r>
          </w:p>
        </w:tc>
        <w:tc>
          <w:tcPr>
            <w:tcW w:w="698" w:type="dxa"/>
            <w:tcBorders>
              <w:top w:val="nil"/>
              <w:bottom w:val="nil"/>
            </w:tcBorders>
          </w:tcPr>
          <w:p w14:paraId="0755A2F7" w14:textId="77777777" w:rsidR="00F675FE" w:rsidRDefault="00000000">
            <w:pPr>
              <w:pStyle w:val="TableParagraph"/>
              <w:ind w:left="45" w:right="28"/>
              <w:rPr>
                <w:sz w:val="24"/>
              </w:rPr>
            </w:pPr>
            <w:r>
              <w:rPr>
                <w:w w:val="95"/>
                <w:sz w:val="24"/>
              </w:rPr>
              <w:t>-</w:t>
            </w:r>
            <w:r>
              <w:rPr>
                <w:spacing w:val="-4"/>
                <w:w w:val="95"/>
                <w:sz w:val="24"/>
              </w:rPr>
              <w:t>4.110</w:t>
            </w:r>
          </w:p>
        </w:tc>
        <w:tc>
          <w:tcPr>
            <w:tcW w:w="620" w:type="dxa"/>
            <w:tcBorders>
              <w:top w:val="nil"/>
              <w:bottom w:val="nil"/>
            </w:tcBorders>
          </w:tcPr>
          <w:p w14:paraId="0755A2F8" w14:textId="77777777" w:rsidR="00F675FE" w:rsidRDefault="00000000">
            <w:pPr>
              <w:pStyle w:val="TableParagraph"/>
              <w:ind w:left="29" w:right="11"/>
              <w:rPr>
                <w:sz w:val="24"/>
              </w:rPr>
            </w:pPr>
            <w:r>
              <w:rPr>
                <w:spacing w:val="-2"/>
                <w:sz w:val="24"/>
              </w:rPr>
              <w:t>0.002</w:t>
            </w:r>
          </w:p>
        </w:tc>
      </w:tr>
      <w:tr w:rsidR="00F675FE" w14:paraId="0755A301" w14:textId="77777777">
        <w:trPr>
          <w:trHeight w:val="479"/>
        </w:trPr>
        <w:tc>
          <w:tcPr>
            <w:tcW w:w="3577" w:type="dxa"/>
            <w:tcBorders>
              <w:top w:val="nil"/>
              <w:bottom w:val="nil"/>
            </w:tcBorders>
          </w:tcPr>
          <w:p w14:paraId="0755A2FA" w14:textId="77777777" w:rsidR="00F675FE" w:rsidRDefault="00000000">
            <w:pPr>
              <w:pStyle w:val="TableParagraph"/>
              <w:ind w:left="136" w:right="129"/>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Neutral</w:t>
            </w:r>
          </w:p>
        </w:tc>
        <w:tc>
          <w:tcPr>
            <w:tcW w:w="2230" w:type="dxa"/>
            <w:tcBorders>
              <w:top w:val="nil"/>
              <w:bottom w:val="nil"/>
            </w:tcBorders>
          </w:tcPr>
          <w:p w14:paraId="0755A2F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2FC" w14:textId="77777777" w:rsidR="00F675FE" w:rsidRDefault="00000000">
            <w:pPr>
              <w:pStyle w:val="TableParagraph"/>
              <w:ind w:left="30" w:right="20"/>
              <w:rPr>
                <w:sz w:val="24"/>
              </w:rPr>
            </w:pPr>
            <w:r>
              <w:rPr>
                <w:sz w:val="24"/>
              </w:rPr>
              <w:t>S24</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2FD" w14:textId="77777777" w:rsidR="00F675FE" w:rsidRDefault="00000000">
            <w:pPr>
              <w:pStyle w:val="TableParagraph"/>
              <w:ind w:left="42" w:right="31"/>
              <w:rPr>
                <w:sz w:val="24"/>
              </w:rPr>
            </w:pPr>
            <w:r>
              <w:rPr>
                <w:spacing w:val="-2"/>
                <w:sz w:val="24"/>
              </w:rPr>
              <w:t>4.012</w:t>
            </w:r>
          </w:p>
        </w:tc>
        <w:tc>
          <w:tcPr>
            <w:tcW w:w="909" w:type="dxa"/>
            <w:tcBorders>
              <w:top w:val="nil"/>
              <w:bottom w:val="nil"/>
            </w:tcBorders>
          </w:tcPr>
          <w:p w14:paraId="0755A2FE" w14:textId="77777777" w:rsidR="00F675FE" w:rsidRDefault="00000000">
            <w:pPr>
              <w:pStyle w:val="TableParagraph"/>
              <w:ind w:left="171" w:right="158"/>
              <w:rPr>
                <w:sz w:val="24"/>
              </w:rPr>
            </w:pPr>
            <w:r>
              <w:rPr>
                <w:spacing w:val="-2"/>
                <w:sz w:val="24"/>
              </w:rPr>
              <w:t>0.912</w:t>
            </w:r>
          </w:p>
        </w:tc>
        <w:tc>
          <w:tcPr>
            <w:tcW w:w="698" w:type="dxa"/>
            <w:tcBorders>
              <w:top w:val="nil"/>
              <w:bottom w:val="nil"/>
            </w:tcBorders>
          </w:tcPr>
          <w:p w14:paraId="0755A2FF" w14:textId="77777777" w:rsidR="00F675FE" w:rsidRDefault="00000000">
            <w:pPr>
              <w:pStyle w:val="TableParagraph"/>
              <w:ind w:left="45" w:right="29"/>
              <w:rPr>
                <w:sz w:val="24"/>
              </w:rPr>
            </w:pPr>
            <w:r>
              <w:rPr>
                <w:spacing w:val="-2"/>
                <w:sz w:val="24"/>
              </w:rPr>
              <w:t>4.398</w:t>
            </w:r>
          </w:p>
        </w:tc>
        <w:tc>
          <w:tcPr>
            <w:tcW w:w="620" w:type="dxa"/>
            <w:tcBorders>
              <w:top w:val="nil"/>
              <w:bottom w:val="nil"/>
            </w:tcBorders>
          </w:tcPr>
          <w:p w14:paraId="0755A300" w14:textId="77777777" w:rsidR="00F675FE" w:rsidRDefault="00000000">
            <w:pPr>
              <w:pStyle w:val="TableParagraph"/>
              <w:ind w:left="29" w:right="11"/>
              <w:rPr>
                <w:sz w:val="24"/>
              </w:rPr>
            </w:pPr>
            <w:r>
              <w:rPr>
                <w:spacing w:val="-2"/>
                <w:sz w:val="24"/>
              </w:rPr>
              <w:t>0.001</w:t>
            </w:r>
          </w:p>
        </w:tc>
      </w:tr>
      <w:tr w:rsidR="00F675FE" w14:paraId="0755A309" w14:textId="77777777">
        <w:trPr>
          <w:trHeight w:val="479"/>
        </w:trPr>
        <w:tc>
          <w:tcPr>
            <w:tcW w:w="3577" w:type="dxa"/>
            <w:tcBorders>
              <w:top w:val="nil"/>
              <w:bottom w:val="nil"/>
            </w:tcBorders>
          </w:tcPr>
          <w:p w14:paraId="0755A302" w14:textId="77777777" w:rsidR="00F675FE" w:rsidRDefault="00000000">
            <w:pPr>
              <w:pStyle w:val="TableParagraph"/>
              <w:ind w:left="136" w:right="129"/>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Surprise</w:t>
            </w:r>
          </w:p>
        </w:tc>
        <w:tc>
          <w:tcPr>
            <w:tcW w:w="2230" w:type="dxa"/>
            <w:tcBorders>
              <w:top w:val="nil"/>
              <w:bottom w:val="nil"/>
            </w:tcBorders>
          </w:tcPr>
          <w:p w14:paraId="0755A303" w14:textId="77777777" w:rsidR="00F675FE" w:rsidRDefault="00000000">
            <w:pPr>
              <w:pStyle w:val="TableParagraph"/>
              <w:ind w:left="0" w:right="589"/>
              <w:jc w:val="righ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04" w14:textId="77777777" w:rsidR="00F675FE" w:rsidRDefault="00000000">
            <w:pPr>
              <w:pStyle w:val="TableParagraph"/>
              <w:ind w:left="30" w:right="20"/>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05" w14:textId="77777777" w:rsidR="00F675FE" w:rsidRDefault="00000000">
            <w:pPr>
              <w:pStyle w:val="TableParagraph"/>
              <w:ind w:right="31"/>
              <w:rPr>
                <w:sz w:val="24"/>
              </w:rPr>
            </w:pPr>
            <w:r>
              <w:rPr>
                <w:w w:val="95"/>
                <w:sz w:val="24"/>
              </w:rPr>
              <w:t>-</w:t>
            </w:r>
            <w:r>
              <w:rPr>
                <w:spacing w:val="-4"/>
                <w:w w:val="95"/>
                <w:sz w:val="24"/>
              </w:rPr>
              <w:t>3.743</w:t>
            </w:r>
          </w:p>
        </w:tc>
        <w:tc>
          <w:tcPr>
            <w:tcW w:w="909" w:type="dxa"/>
            <w:tcBorders>
              <w:top w:val="nil"/>
              <w:bottom w:val="nil"/>
            </w:tcBorders>
          </w:tcPr>
          <w:p w14:paraId="0755A306" w14:textId="77777777" w:rsidR="00F675FE" w:rsidRDefault="00000000">
            <w:pPr>
              <w:pStyle w:val="TableParagraph"/>
              <w:ind w:left="171" w:right="158"/>
              <w:rPr>
                <w:sz w:val="24"/>
              </w:rPr>
            </w:pPr>
            <w:r>
              <w:rPr>
                <w:spacing w:val="-2"/>
                <w:sz w:val="24"/>
              </w:rPr>
              <w:t>1.059</w:t>
            </w:r>
          </w:p>
        </w:tc>
        <w:tc>
          <w:tcPr>
            <w:tcW w:w="698" w:type="dxa"/>
            <w:tcBorders>
              <w:top w:val="nil"/>
              <w:bottom w:val="nil"/>
            </w:tcBorders>
          </w:tcPr>
          <w:p w14:paraId="0755A307" w14:textId="77777777" w:rsidR="00F675FE" w:rsidRDefault="00000000">
            <w:pPr>
              <w:pStyle w:val="TableParagraph"/>
              <w:ind w:left="45" w:right="28"/>
              <w:rPr>
                <w:sz w:val="24"/>
              </w:rPr>
            </w:pPr>
            <w:r>
              <w:rPr>
                <w:w w:val="95"/>
                <w:sz w:val="24"/>
              </w:rPr>
              <w:t>-</w:t>
            </w:r>
            <w:r>
              <w:rPr>
                <w:spacing w:val="-4"/>
                <w:w w:val="95"/>
                <w:sz w:val="24"/>
              </w:rPr>
              <w:t>3.534</w:t>
            </w:r>
          </w:p>
        </w:tc>
        <w:tc>
          <w:tcPr>
            <w:tcW w:w="620" w:type="dxa"/>
            <w:tcBorders>
              <w:top w:val="nil"/>
              <w:bottom w:val="nil"/>
            </w:tcBorders>
          </w:tcPr>
          <w:p w14:paraId="0755A308" w14:textId="77777777" w:rsidR="00F675FE" w:rsidRDefault="00000000">
            <w:pPr>
              <w:pStyle w:val="TableParagraph"/>
              <w:ind w:left="29" w:right="11"/>
              <w:rPr>
                <w:sz w:val="24"/>
              </w:rPr>
            </w:pPr>
            <w:r>
              <w:rPr>
                <w:spacing w:val="-2"/>
                <w:sz w:val="24"/>
              </w:rPr>
              <w:t>0.021</w:t>
            </w:r>
          </w:p>
        </w:tc>
      </w:tr>
      <w:tr w:rsidR="00F675FE" w14:paraId="0755A311" w14:textId="77777777">
        <w:trPr>
          <w:trHeight w:val="479"/>
        </w:trPr>
        <w:tc>
          <w:tcPr>
            <w:tcW w:w="3577" w:type="dxa"/>
            <w:tcBorders>
              <w:top w:val="nil"/>
              <w:bottom w:val="nil"/>
            </w:tcBorders>
          </w:tcPr>
          <w:p w14:paraId="0755A30A" w14:textId="77777777" w:rsidR="00F675FE" w:rsidRDefault="00000000">
            <w:pPr>
              <w:pStyle w:val="TableParagraph"/>
              <w:ind w:left="136" w:right="129"/>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Surprise</w:t>
            </w:r>
          </w:p>
        </w:tc>
        <w:tc>
          <w:tcPr>
            <w:tcW w:w="2230" w:type="dxa"/>
            <w:tcBorders>
              <w:top w:val="nil"/>
              <w:bottom w:val="nil"/>
            </w:tcBorders>
          </w:tcPr>
          <w:p w14:paraId="0755A30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0C" w14:textId="77777777" w:rsidR="00F675FE" w:rsidRDefault="00000000">
            <w:pPr>
              <w:pStyle w:val="TableParagraph"/>
              <w:ind w:left="30" w:right="20"/>
              <w:rPr>
                <w:sz w:val="24"/>
              </w:rPr>
            </w:pPr>
            <w:r>
              <w:rPr>
                <w:sz w:val="24"/>
              </w:rPr>
              <w:t>S24</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0D" w14:textId="77777777" w:rsidR="00F675FE" w:rsidRDefault="00000000">
            <w:pPr>
              <w:pStyle w:val="TableParagraph"/>
              <w:ind w:left="42" w:right="31"/>
              <w:rPr>
                <w:sz w:val="24"/>
              </w:rPr>
            </w:pPr>
            <w:r>
              <w:rPr>
                <w:spacing w:val="-2"/>
                <w:sz w:val="24"/>
              </w:rPr>
              <w:t>4.688</w:t>
            </w:r>
          </w:p>
        </w:tc>
        <w:tc>
          <w:tcPr>
            <w:tcW w:w="909" w:type="dxa"/>
            <w:tcBorders>
              <w:top w:val="nil"/>
              <w:bottom w:val="nil"/>
            </w:tcBorders>
          </w:tcPr>
          <w:p w14:paraId="0755A30E" w14:textId="77777777" w:rsidR="00F675FE" w:rsidRDefault="00000000">
            <w:pPr>
              <w:pStyle w:val="TableParagraph"/>
              <w:ind w:left="171" w:right="158"/>
              <w:rPr>
                <w:sz w:val="24"/>
              </w:rPr>
            </w:pPr>
            <w:r>
              <w:rPr>
                <w:spacing w:val="-2"/>
                <w:sz w:val="24"/>
              </w:rPr>
              <w:t>1.059</w:t>
            </w:r>
          </w:p>
        </w:tc>
        <w:tc>
          <w:tcPr>
            <w:tcW w:w="698" w:type="dxa"/>
            <w:tcBorders>
              <w:top w:val="nil"/>
              <w:bottom w:val="nil"/>
            </w:tcBorders>
          </w:tcPr>
          <w:p w14:paraId="0755A30F" w14:textId="77777777" w:rsidR="00F675FE" w:rsidRDefault="00000000">
            <w:pPr>
              <w:pStyle w:val="TableParagraph"/>
              <w:ind w:left="45" w:right="29"/>
              <w:rPr>
                <w:sz w:val="24"/>
              </w:rPr>
            </w:pPr>
            <w:r>
              <w:rPr>
                <w:spacing w:val="-2"/>
                <w:sz w:val="24"/>
              </w:rPr>
              <w:t>4.426</w:t>
            </w:r>
          </w:p>
        </w:tc>
        <w:tc>
          <w:tcPr>
            <w:tcW w:w="620" w:type="dxa"/>
            <w:tcBorders>
              <w:top w:val="nil"/>
              <w:bottom w:val="nil"/>
            </w:tcBorders>
          </w:tcPr>
          <w:p w14:paraId="0755A310" w14:textId="77777777" w:rsidR="00F675FE" w:rsidRDefault="00000000">
            <w:pPr>
              <w:pStyle w:val="TableParagraph"/>
              <w:ind w:left="29" w:right="11"/>
              <w:rPr>
                <w:sz w:val="24"/>
              </w:rPr>
            </w:pPr>
            <w:r>
              <w:rPr>
                <w:spacing w:val="-2"/>
                <w:sz w:val="24"/>
              </w:rPr>
              <w:t>0.001</w:t>
            </w:r>
          </w:p>
        </w:tc>
      </w:tr>
      <w:tr w:rsidR="00F675FE" w14:paraId="0755A319" w14:textId="77777777">
        <w:trPr>
          <w:trHeight w:val="479"/>
        </w:trPr>
        <w:tc>
          <w:tcPr>
            <w:tcW w:w="3577" w:type="dxa"/>
            <w:tcBorders>
              <w:top w:val="nil"/>
              <w:bottom w:val="nil"/>
            </w:tcBorders>
          </w:tcPr>
          <w:p w14:paraId="0755A312" w14:textId="77777777" w:rsidR="00F675FE" w:rsidRDefault="00000000">
            <w:pPr>
              <w:pStyle w:val="TableParagraph"/>
              <w:ind w:left="137" w:right="129"/>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5"/>
                <w:sz w:val="24"/>
              </w:rPr>
              <w:t>Joy</w:t>
            </w:r>
          </w:p>
        </w:tc>
        <w:tc>
          <w:tcPr>
            <w:tcW w:w="2230" w:type="dxa"/>
            <w:tcBorders>
              <w:top w:val="nil"/>
              <w:bottom w:val="nil"/>
            </w:tcBorders>
          </w:tcPr>
          <w:p w14:paraId="0755A31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14" w14:textId="77777777" w:rsidR="00F675FE" w:rsidRDefault="00000000">
            <w:pPr>
              <w:pStyle w:val="TableParagraph"/>
              <w:ind w:left="30" w:right="20"/>
              <w:rPr>
                <w:sz w:val="24"/>
              </w:rPr>
            </w:pPr>
            <w:r>
              <w:rPr>
                <w:sz w:val="24"/>
              </w:rPr>
              <w:t>S24</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15" w14:textId="77777777" w:rsidR="00F675FE" w:rsidRDefault="00000000">
            <w:pPr>
              <w:pStyle w:val="TableParagraph"/>
              <w:ind w:left="42" w:right="31"/>
              <w:rPr>
                <w:sz w:val="24"/>
              </w:rPr>
            </w:pPr>
            <w:r>
              <w:rPr>
                <w:spacing w:val="-2"/>
                <w:sz w:val="24"/>
              </w:rPr>
              <w:t>3.811</w:t>
            </w:r>
          </w:p>
        </w:tc>
        <w:tc>
          <w:tcPr>
            <w:tcW w:w="909" w:type="dxa"/>
            <w:tcBorders>
              <w:top w:val="nil"/>
              <w:bottom w:val="nil"/>
            </w:tcBorders>
          </w:tcPr>
          <w:p w14:paraId="0755A316" w14:textId="77777777" w:rsidR="00F675FE" w:rsidRDefault="00000000">
            <w:pPr>
              <w:pStyle w:val="TableParagraph"/>
              <w:ind w:left="171" w:right="158"/>
              <w:rPr>
                <w:sz w:val="24"/>
              </w:rPr>
            </w:pPr>
            <w:r>
              <w:rPr>
                <w:spacing w:val="-2"/>
                <w:sz w:val="24"/>
              </w:rPr>
              <w:t>1.048</w:t>
            </w:r>
          </w:p>
        </w:tc>
        <w:tc>
          <w:tcPr>
            <w:tcW w:w="698" w:type="dxa"/>
            <w:tcBorders>
              <w:top w:val="nil"/>
              <w:bottom w:val="nil"/>
            </w:tcBorders>
          </w:tcPr>
          <w:p w14:paraId="0755A317" w14:textId="77777777" w:rsidR="00F675FE" w:rsidRDefault="00000000">
            <w:pPr>
              <w:pStyle w:val="TableParagraph"/>
              <w:ind w:left="45" w:right="29"/>
              <w:rPr>
                <w:sz w:val="24"/>
              </w:rPr>
            </w:pPr>
            <w:r>
              <w:rPr>
                <w:spacing w:val="-2"/>
                <w:sz w:val="24"/>
              </w:rPr>
              <w:t>3.638</w:t>
            </w:r>
          </w:p>
        </w:tc>
        <w:tc>
          <w:tcPr>
            <w:tcW w:w="620" w:type="dxa"/>
            <w:tcBorders>
              <w:top w:val="nil"/>
              <w:bottom w:val="nil"/>
            </w:tcBorders>
          </w:tcPr>
          <w:p w14:paraId="0755A318" w14:textId="77777777" w:rsidR="00F675FE" w:rsidRDefault="00000000">
            <w:pPr>
              <w:pStyle w:val="TableParagraph"/>
              <w:ind w:left="29" w:right="11"/>
              <w:rPr>
                <w:sz w:val="24"/>
              </w:rPr>
            </w:pPr>
            <w:r>
              <w:rPr>
                <w:spacing w:val="-2"/>
                <w:sz w:val="24"/>
              </w:rPr>
              <w:t>0.028</w:t>
            </w:r>
          </w:p>
        </w:tc>
      </w:tr>
      <w:tr w:rsidR="00F675FE" w14:paraId="0755A321" w14:textId="77777777">
        <w:trPr>
          <w:trHeight w:val="479"/>
        </w:trPr>
        <w:tc>
          <w:tcPr>
            <w:tcW w:w="3577" w:type="dxa"/>
            <w:tcBorders>
              <w:top w:val="nil"/>
              <w:bottom w:val="nil"/>
            </w:tcBorders>
          </w:tcPr>
          <w:p w14:paraId="0755A31A" w14:textId="77777777" w:rsidR="00F675FE" w:rsidRDefault="00000000">
            <w:pPr>
              <w:pStyle w:val="TableParagraph"/>
              <w:ind w:left="136" w:right="129"/>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Disgust</w:t>
            </w:r>
          </w:p>
        </w:tc>
        <w:tc>
          <w:tcPr>
            <w:tcW w:w="2230" w:type="dxa"/>
            <w:tcBorders>
              <w:top w:val="nil"/>
              <w:bottom w:val="nil"/>
            </w:tcBorders>
          </w:tcPr>
          <w:p w14:paraId="0755A31B"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31C"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31D" w14:textId="77777777" w:rsidR="00F675FE" w:rsidRDefault="00000000">
            <w:pPr>
              <w:pStyle w:val="TableParagraph"/>
              <w:ind w:right="31"/>
              <w:rPr>
                <w:sz w:val="24"/>
              </w:rPr>
            </w:pPr>
            <w:r>
              <w:rPr>
                <w:w w:val="95"/>
                <w:sz w:val="24"/>
              </w:rPr>
              <w:t>-</w:t>
            </w:r>
            <w:r>
              <w:rPr>
                <w:spacing w:val="-4"/>
                <w:w w:val="95"/>
                <w:sz w:val="24"/>
              </w:rPr>
              <w:t>3.951</w:t>
            </w:r>
          </w:p>
        </w:tc>
        <w:tc>
          <w:tcPr>
            <w:tcW w:w="909" w:type="dxa"/>
            <w:tcBorders>
              <w:top w:val="nil"/>
              <w:bottom w:val="nil"/>
            </w:tcBorders>
          </w:tcPr>
          <w:p w14:paraId="0755A31E" w14:textId="77777777" w:rsidR="00F675FE" w:rsidRDefault="00000000">
            <w:pPr>
              <w:pStyle w:val="TableParagraph"/>
              <w:ind w:left="171" w:right="158"/>
              <w:rPr>
                <w:sz w:val="24"/>
              </w:rPr>
            </w:pPr>
            <w:r>
              <w:rPr>
                <w:spacing w:val="-2"/>
                <w:sz w:val="24"/>
              </w:rPr>
              <w:t>1.088</w:t>
            </w:r>
          </w:p>
        </w:tc>
        <w:tc>
          <w:tcPr>
            <w:tcW w:w="698" w:type="dxa"/>
            <w:tcBorders>
              <w:top w:val="nil"/>
              <w:bottom w:val="nil"/>
            </w:tcBorders>
          </w:tcPr>
          <w:p w14:paraId="0755A31F" w14:textId="77777777" w:rsidR="00F675FE" w:rsidRDefault="00000000">
            <w:pPr>
              <w:pStyle w:val="TableParagraph"/>
              <w:ind w:left="45" w:right="28"/>
              <w:rPr>
                <w:sz w:val="24"/>
              </w:rPr>
            </w:pPr>
            <w:r>
              <w:rPr>
                <w:w w:val="95"/>
                <w:sz w:val="24"/>
              </w:rPr>
              <w:t>-</w:t>
            </w:r>
            <w:r>
              <w:rPr>
                <w:spacing w:val="-4"/>
                <w:w w:val="95"/>
                <w:sz w:val="24"/>
              </w:rPr>
              <w:t>3.633</w:t>
            </w:r>
          </w:p>
        </w:tc>
        <w:tc>
          <w:tcPr>
            <w:tcW w:w="620" w:type="dxa"/>
            <w:tcBorders>
              <w:top w:val="nil"/>
              <w:bottom w:val="nil"/>
            </w:tcBorders>
          </w:tcPr>
          <w:p w14:paraId="0755A320" w14:textId="77777777" w:rsidR="00F675FE" w:rsidRDefault="00000000">
            <w:pPr>
              <w:pStyle w:val="TableParagraph"/>
              <w:ind w:left="29" w:right="11"/>
              <w:rPr>
                <w:sz w:val="24"/>
              </w:rPr>
            </w:pPr>
            <w:r>
              <w:rPr>
                <w:spacing w:val="-2"/>
                <w:sz w:val="24"/>
              </w:rPr>
              <w:t>0.029</w:t>
            </w:r>
          </w:p>
        </w:tc>
      </w:tr>
      <w:tr w:rsidR="00F675FE" w14:paraId="0755A329" w14:textId="77777777">
        <w:trPr>
          <w:trHeight w:val="479"/>
        </w:trPr>
        <w:tc>
          <w:tcPr>
            <w:tcW w:w="3577" w:type="dxa"/>
            <w:tcBorders>
              <w:top w:val="nil"/>
              <w:bottom w:val="nil"/>
            </w:tcBorders>
          </w:tcPr>
          <w:p w14:paraId="0755A322" w14:textId="77777777" w:rsidR="00F675FE" w:rsidRDefault="00000000">
            <w:pPr>
              <w:pStyle w:val="TableParagraph"/>
              <w:ind w:left="136" w:right="129"/>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Sadness</w:t>
            </w:r>
          </w:p>
        </w:tc>
        <w:tc>
          <w:tcPr>
            <w:tcW w:w="2230" w:type="dxa"/>
            <w:tcBorders>
              <w:top w:val="nil"/>
              <w:bottom w:val="nil"/>
            </w:tcBorders>
          </w:tcPr>
          <w:p w14:paraId="0755A323" w14:textId="77777777" w:rsidR="00F675FE" w:rsidRDefault="00000000">
            <w:pPr>
              <w:pStyle w:val="TableParagraph"/>
              <w:ind w:left="0" w:right="497"/>
              <w:jc w:val="righ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324" w14:textId="77777777" w:rsidR="00F675FE" w:rsidRDefault="00000000">
            <w:pPr>
              <w:pStyle w:val="TableParagraph"/>
              <w:ind w:left="30" w:right="20"/>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325" w14:textId="77777777" w:rsidR="00F675FE" w:rsidRDefault="00000000">
            <w:pPr>
              <w:pStyle w:val="TableParagraph"/>
              <w:ind w:right="31"/>
              <w:rPr>
                <w:sz w:val="24"/>
              </w:rPr>
            </w:pPr>
            <w:r>
              <w:rPr>
                <w:w w:val="95"/>
                <w:sz w:val="24"/>
              </w:rPr>
              <w:t>-</w:t>
            </w:r>
            <w:r>
              <w:rPr>
                <w:spacing w:val="-4"/>
                <w:w w:val="95"/>
                <w:sz w:val="24"/>
              </w:rPr>
              <w:t>3.959</w:t>
            </w:r>
          </w:p>
        </w:tc>
        <w:tc>
          <w:tcPr>
            <w:tcW w:w="909" w:type="dxa"/>
            <w:tcBorders>
              <w:top w:val="nil"/>
              <w:bottom w:val="nil"/>
            </w:tcBorders>
          </w:tcPr>
          <w:p w14:paraId="0755A326" w14:textId="77777777" w:rsidR="00F675FE" w:rsidRDefault="00000000">
            <w:pPr>
              <w:pStyle w:val="TableParagraph"/>
              <w:ind w:left="171" w:right="158"/>
              <w:rPr>
                <w:sz w:val="24"/>
              </w:rPr>
            </w:pPr>
            <w:r>
              <w:rPr>
                <w:spacing w:val="-2"/>
                <w:sz w:val="24"/>
              </w:rPr>
              <w:t>1.051</w:t>
            </w:r>
          </w:p>
        </w:tc>
        <w:tc>
          <w:tcPr>
            <w:tcW w:w="698" w:type="dxa"/>
            <w:tcBorders>
              <w:top w:val="nil"/>
              <w:bottom w:val="nil"/>
            </w:tcBorders>
          </w:tcPr>
          <w:p w14:paraId="0755A327" w14:textId="77777777" w:rsidR="00F675FE" w:rsidRDefault="00000000">
            <w:pPr>
              <w:pStyle w:val="TableParagraph"/>
              <w:ind w:left="45" w:right="28"/>
              <w:rPr>
                <w:sz w:val="24"/>
              </w:rPr>
            </w:pPr>
            <w:r>
              <w:rPr>
                <w:w w:val="95"/>
                <w:sz w:val="24"/>
              </w:rPr>
              <w:t>-</w:t>
            </w:r>
            <w:r>
              <w:rPr>
                <w:spacing w:val="-4"/>
                <w:w w:val="95"/>
                <w:sz w:val="24"/>
              </w:rPr>
              <w:t>3.766</w:t>
            </w:r>
          </w:p>
        </w:tc>
        <w:tc>
          <w:tcPr>
            <w:tcW w:w="620" w:type="dxa"/>
            <w:tcBorders>
              <w:top w:val="nil"/>
              <w:bottom w:val="nil"/>
            </w:tcBorders>
          </w:tcPr>
          <w:p w14:paraId="0755A328" w14:textId="77777777" w:rsidR="00F675FE" w:rsidRDefault="00000000">
            <w:pPr>
              <w:pStyle w:val="TableParagraph"/>
              <w:ind w:left="29" w:right="11"/>
              <w:rPr>
                <w:sz w:val="24"/>
              </w:rPr>
            </w:pPr>
            <w:r>
              <w:rPr>
                <w:spacing w:val="-2"/>
                <w:sz w:val="24"/>
              </w:rPr>
              <w:t>0.017</w:t>
            </w:r>
          </w:p>
        </w:tc>
      </w:tr>
      <w:tr w:rsidR="00F675FE" w14:paraId="0755A331" w14:textId="77777777">
        <w:trPr>
          <w:trHeight w:val="479"/>
        </w:trPr>
        <w:tc>
          <w:tcPr>
            <w:tcW w:w="3577" w:type="dxa"/>
            <w:tcBorders>
              <w:top w:val="nil"/>
              <w:bottom w:val="nil"/>
            </w:tcBorders>
          </w:tcPr>
          <w:p w14:paraId="0755A32A" w14:textId="77777777" w:rsidR="00F675FE" w:rsidRDefault="00000000">
            <w:pPr>
              <w:pStyle w:val="TableParagraph"/>
              <w:ind w:left="136" w:right="129"/>
              <w:rPr>
                <w:sz w:val="24"/>
              </w:rPr>
            </w:pPr>
            <w:r>
              <w:rPr>
                <w:sz w:val="24"/>
              </w:rPr>
              <w:t>Real</w:t>
            </w:r>
            <w:r>
              <w:rPr>
                <w:spacing w:val="-2"/>
                <w:sz w:val="24"/>
              </w:rPr>
              <w:t xml:space="preserve"> </w:t>
            </w:r>
            <w:r>
              <w:rPr>
                <w:sz w:val="24"/>
              </w:rPr>
              <w:t>Neutral</w:t>
            </w:r>
            <w:r>
              <w:rPr>
                <w:spacing w:val="-2"/>
                <w:sz w:val="24"/>
              </w:rPr>
              <w:t xml:space="preserve"> </w:t>
            </w:r>
            <w:r>
              <w:rPr>
                <w:sz w:val="24"/>
              </w:rPr>
              <w:t>-</w:t>
            </w:r>
            <w:r>
              <w:rPr>
                <w:spacing w:val="-1"/>
                <w:sz w:val="24"/>
              </w:rPr>
              <w:t xml:space="preserve"> </w:t>
            </w:r>
            <w:r>
              <w:rPr>
                <w:sz w:val="24"/>
              </w:rPr>
              <w:t>Real</w:t>
            </w:r>
            <w:r>
              <w:rPr>
                <w:spacing w:val="-2"/>
                <w:sz w:val="24"/>
              </w:rPr>
              <w:t xml:space="preserve"> Surprise</w:t>
            </w:r>
          </w:p>
        </w:tc>
        <w:tc>
          <w:tcPr>
            <w:tcW w:w="2230" w:type="dxa"/>
            <w:tcBorders>
              <w:top w:val="nil"/>
              <w:bottom w:val="nil"/>
            </w:tcBorders>
          </w:tcPr>
          <w:p w14:paraId="0755A32B" w14:textId="77777777" w:rsidR="00F675FE" w:rsidRDefault="00000000">
            <w:pPr>
              <w:pStyle w:val="TableParagraph"/>
              <w:ind w:left="0" w:right="544"/>
              <w:jc w:val="righ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32C" w14:textId="77777777" w:rsidR="00F675FE" w:rsidRDefault="00000000">
            <w:pPr>
              <w:pStyle w:val="TableParagraph"/>
              <w:ind w:left="30" w:right="20"/>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32D" w14:textId="77777777" w:rsidR="00F675FE" w:rsidRDefault="00000000">
            <w:pPr>
              <w:pStyle w:val="TableParagraph"/>
              <w:ind w:right="31"/>
              <w:rPr>
                <w:sz w:val="24"/>
              </w:rPr>
            </w:pPr>
            <w:r>
              <w:rPr>
                <w:w w:val="95"/>
                <w:sz w:val="24"/>
              </w:rPr>
              <w:t>-</w:t>
            </w:r>
            <w:r>
              <w:rPr>
                <w:spacing w:val="-4"/>
                <w:w w:val="95"/>
                <w:sz w:val="24"/>
              </w:rPr>
              <w:t>3.553</w:t>
            </w:r>
          </w:p>
        </w:tc>
        <w:tc>
          <w:tcPr>
            <w:tcW w:w="909" w:type="dxa"/>
            <w:tcBorders>
              <w:top w:val="nil"/>
              <w:bottom w:val="nil"/>
            </w:tcBorders>
          </w:tcPr>
          <w:p w14:paraId="0755A32E" w14:textId="77777777" w:rsidR="00F675FE" w:rsidRDefault="00000000">
            <w:pPr>
              <w:pStyle w:val="TableParagraph"/>
              <w:ind w:left="171" w:right="158"/>
              <w:rPr>
                <w:sz w:val="24"/>
              </w:rPr>
            </w:pPr>
            <w:r>
              <w:rPr>
                <w:spacing w:val="-2"/>
                <w:sz w:val="24"/>
              </w:rPr>
              <w:t>0.933</w:t>
            </w:r>
          </w:p>
        </w:tc>
        <w:tc>
          <w:tcPr>
            <w:tcW w:w="698" w:type="dxa"/>
            <w:tcBorders>
              <w:top w:val="nil"/>
              <w:bottom w:val="nil"/>
            </w:tcBorders>
          </w:tcPr>
          <w:p w14:paraId="0755A32F" w14:textId="77777777" w:rsidR="00F675FE" w:rsidRDefault="00000000">
            <w:pPr>
              <w:pStyle w:val="TableParagraph"/>
              <w:ind w:left="45" w:right="28"/>
              <w:rPr>
                <w:sz w:val="24"/>
              </w:rPr>
            </w:pPr>
            <w:r>
              <w:rPr>
                <w:w w:val="95"/>
                <w:sz w:val="24"/>
              </w:rPr>
              <w:t>-</w:t>
            </w:r>
            <w:r>
              <w:rPr>
                <w:spacing w:val="-4"/>
                <w:w w:val="95"/>
                <w:sz w:val="24"/>
              </w:rPr>
              <w:t>3.809</w:t>
            </w:r>
          </w:p>
        </w:tc>
        <w:tc>
          <w:tcPr>
            <w:tcW w:w="620" w:type="dxa"/>
            <w:tcBorders>
              <w:top w:val="nil"/>
              <w:bottom w:val="nil"/>
            </w:tcBorders>
          </w:tcPr>
          <w:p w14:paraId="0755A330" w14:textId="77777777" w:rsidR="00F675FE" w:rsidRDefault="00000000">
            <w:pPr>
              <w:pStyle w:val="TableParagraph"/>
              <w:ind w:left="29" w:right="11"/>
              <w:rPr>
                <w:sz w:val="24"/>
              </w:rPr>
            </w:pPr>
            <w:r>
              <w:rPr>
                <w:spacing w:val="-2"/>
                <w:sz w:val="24"/>
              </w:rPr>
              <w:t>0.007</w:t>
            </w:r>
          </w:p>
        </w:tc>
      </w:tr>
      <w:tr w:rsidR="00F675FE" w14:paraId="0755A339" w14:textId="77777777">
        <w:trPr>
          <w:trHeight w:val="479"/>
        </w:trPr>
        <w:tc>
          <w:tcPr>
            <w:tcW w:w="3577" w:type="dxa"/>
            <w:tcBorders>
              <w:top w:val="nil"/>
              <w:bottom w:val="nil"/>
            </w:tcBorders>
          </w:tcPr>
          <w:p w14:paraId="0755A332" w14:textId="77777777" w:rsidR="00F675FE" w:rsidRDefault="00000000">
            <w:pPr>
              <w:pStyle w:val="TableParagraph"/>
              <w:ind w:left="136" w:right="129"/>
              <w:rPr>
                <w:sz w:val="24"/>
              </w:rPr>
            </w:pPr>
            <w:r>
              <w:rPr>
                <w:sz w:val="24"/>
              </w:rPr>
              <w:t>Real</w:t>
            </w:r>
            <w:r>
              <w:rPr>
                <w:spacing w:val="-2"/>
                <w:sz w:val="24"/>
              </w:rPr>
              <w:t xml:space="preserve"> </w:t>
            </w:r>
            <w:r>
              <w:rPr>
                <w:sz w:val="24"/>
              </w:rPr>
              <w:t>Neutral</w:t>
            </w:r>
            <w:r>
              <w:rPr>
                <w:spacing w:val="-2"/>
                <w:sz w:val="24"/>
              </w:rPr>
              <w:t xml:space="preserve"> </w:t>
            </w:r>
            <w:r>
              <w:rPr>
                <w:sz w:val="24"/>
              </w:rPr>
              <w:t>-</w:t>
            </w:r>
            <w:r>
              <w:rPr>
                <w:spacing w:val="-1"/>
                <w:sz w:val="24"/>
              </w:rPr>
              <w:t xml:space="preserve"> </w:t>
            </w:r>
            <w:r>
              <w:rPr>
                <w:sz w:val="24"/>
              </w:rPr>
              <w:t>Real</w:t>
            </w:r>
            <w:r>
              <w:rPr>
                <w:spacing w:val="-2"/>
                <w:sz w:val="24"/>
              </w:rPr>
              <w:t xml:space="preserve"> Surprise</w:t>
            </w:r>
          </w:p>
        </w:tc>
        <w:tc>
          <w:tcPr>
            <w:tcW w:w="2230" w:type="dxa"/>
            <w:tcBorders>
              <w:top w:val="nil"/>
              <w:bottom w:val="nil"/>
            </w:tcBorders>
          </w:tcPr>
          <w:p w14:paraId="0755A333"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34"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35" w14:textId="77777777" w:rsidR="00F675FE" w:rsidRDefault="00000000">
            <w:pPr>
              <w:pStyle w:val="TableParagraph"/>
              <w:ind w:left="42" w:right="31"/>
              <w:rPr>
                <w:sz w:val="24"/>
              </w:rPr>
            </w:pPr>
            <w:r>
              <w:rPr>
                <w:spacing w:val="-2"/>
                <w:sz w:val="24"/>
              </w:rPr>
              <w:t>4.663</w:t>
            </w:r>
          </w:p>
        </w:tc>
        <w:tc>
          <w:tcPr>
            <w:tcW w:w="909" w:type="dxa"/>
            <w:tcBorders>
              <w:top w:val="nil"/>
              <w:bottom w:val="nil"/>
            </w:tcBorders>
          </w:tcPr>
          <w:p w14:paraId="0755A336" w14:textId="77777777" w:rsidR="00F675FE" w:rsidRDefault="00000000">
            <w:pPr>
              <w:pStyle w:val="TableParagraph"/>
              <w:ind w:left="171" w:right="158"/>
              <w:rPr>
                <w:sz w:val="24"/>
              </w:rPr>
            </w:pPr>
            <w:r>
              <w:rPr>
                <w:spacing w:val="-2"/>
                <w:sz w:val="24"/>
              </w:rPr>
              <w:t>0.933</w:t>
            </w:r>
          </w:p>
        </w:tc>
        <w:tc>
          <w:tcPr>
            <w:tcW w:w="698" w:type="dxa"/>
            <w:tcBorders>
              <w:top w:val="nil"/>
              <w:bottom w:val="nil"/>
            </w:tcBorders>
          </w:tcPr>
          <w:p w14:paraId="0755A337" w14:textId="77777777" w:rsidR="00F675FE" w:rsidRDefault="00000000">
            <w:pPr>
              <w:pStyle w:val="TableParagraph"/>
              <w:ind w:left="45" w:right="29"/>
              <w:rPr>
                <w:sz w:val="24"/>
              </w:rPr>
            </w:pPr>
            <w:r>
              <w:rPr>
                <w:spacing w:val="-2"/>
                <w:sz w:val="24"/>
              </w:rPr>
              <w:t>4.999</w:t>
            </w:r>
          </w:p>
        </w:tc>
        <w:tc>
          <w:tcPr>
            <w:tcW w:w="620" w:type="dxa"/>
            <w:tcBorders>
              <w:top w:val="nil"/>
              <w:bottom w:val="nil"/>
            </w:tcBorders>
          </w:tcPr>
          <w:p w14:paraId="0755A338" w14:textId="77777777" w:rsidR="00F675FE" w:rsidRDefault="00000000">
            <w:pPr>
              <w:pStyle w:val="TableParagraph"/>
              <w:ind w:left="29" w:right="11"/>
              <w:rPr>
                <w:sz w:val="24"/>
              </w:rPr>
            </w:pPr>
            <w:r>
              <w:rPr>
                <w:spacing w:val="-2"/>
                <w:sz w:val="24"/>
              </w:rPr>
              <w:t>0.000</w:t>
            </w:r>
          </w:p>
        </w:tc>
      </w:tr>
      <w:tr w:rsidR="00F675FE" w14:paraId="0755A341" w14:textId="77777777">
        <w:trPr>
          <w:trHeight w:val="479"/>
        </w:trPr>
        <w:tc>
          <w:tcPr>
            <w:tcW w:w="3577" w:type="dxa"/>
            <w:tcBorders>
              <w:top w:val="nil"/>
              <w:bottom w:val="nil"/>
            </w:tcBorders>
          </w:tcPr>
          <w:p w14:paraId="0755A33A"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5"/>
                <w:sz w:val="24"/>
              </w:rPr>
              <w:t>Joy</w:t>
            </w:r>
          </w:p>
        </w:tc>
        <w:tc>
          <w:tcPr>
            <w:tcW w:w="2230" w:type="dxa"/>
            <w:tcBorders>
              <w:top w:val="nil"/>
              <w:bottom w:val="nil"/>
            </w:tcBorders>
          </w:tcPr>
          <w:p w14:paraId="0755A33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3C"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3D" w14:textId="77777777" w:rsidR="00F675FE" w:rsidRDefault="00000000">
            <w:pPr>
              <w:pStyle w:val="TableParagraph"/>
              <w:ind w:left="42" w:right="31"/>
              <w:rPr>
                <w:sz w:val="24"/>
              </w:rPr>
            </w:pPr>
            <w:r>
              <w:rPr>
                <w:spacing w:val="-2"/>
                <w:sz w:val="24"/>
              </w:rPr>
              <w:t>3.563</w:t>
            </w:r>
          </w:p>
        </w:tc>
        <w:tc>
          <w:tcPr>
            <w:tcW w:w="909" w:type="dxa"/>
            <w:tcBorders>
              <w:top w:val="nil"/>
              <w:bottom w:val="nil"/>
            </w:tcBorders>
          </w:tcPr>
          <w:p w14:paraId="0755A33E" w14:textId="77777777" w:rsidR="00F675FE" w:rsidRDefault="00000000">
            <w:pPr>
              <w:pStyle w:val="TableParagraph"/>
              <w:ind w:left="171" w:right="158"/>
              <w:rPr>
                <w:sz w:val="24"/>
              </w:rPr>
            </w:pPr>
            <w:r>
              <w:rPr>
                <w:spacing w:val="-2"/>
                <w:sz w:val="24"/>
              </w:rPr>
              <w:t>0.924</w:t>
            </w:r>
          </w:p>
        </w:tc>
        <w:tc>
          <w:tcPr>
            <w:tcW w:w="698" w:type="dxa"/>
            <w:tcBorders>
              <w:top w:val="nil"/>
              <w:bottom w:val="nil"/>
            </w:tcBorders>
          </w:tcPr>
          <w:p w14:paraId="0755A33F" w14:textId="77777777" w:rsidR="00F675FE" w:rsidRDefault="00000000">
            <w:pPr>
              <w:pStyle w:val="TableParagraph"/>
              <w:ind w:left="45" w:right="29"/>
              <w:rPr>
                <w:sz w:val="24"/>
              </w:rPr>
            </w:pPr>
            <w:r>
              <w:rPr>
                <w:spacing w:val="-2"/>
                <w:sz w:val="24"/>
              </w:rPr>
              <w:t>3.856</w:t>
            </w:r>
          </w:p>
        </w:tc>
        <w:tc>
          <w:tcPr>
            <w:tcW w:w="620" w:type="dxa"/>
            <w:tcBorders>
              <w:top w:val="nil"/>
              <w:bottom w:val="nil"/>
            </w:tcBorders>
          </w:tcPr>
          <w:p w14:paraId="0755A340" w14:textId="77777777" w:rsidR="00F675FE" w:rsidRDefault="00000000">
            <w:pPr>
              <w:pStyle w:val="TableParagraph"/>
              <w:ind w:left="29" w:right="11"/>
              <w:rPr>
                <w:sz w:val="24"/>
              </w:rPr>
            </w:pPr>
            <w:r>
              <w:rPr>
                <w:spacing w:val="-2"/>
                <w:sz w:val="24"/>
              </w:rPr>
              <w:t>0.012</w:t>
            </w:r>
          </w:p>
        </w:tc>
      </w:tr>
      <w:tr w:rsidR="00F675FE" w14:paraId="0755A349" w14:textId="77777777">
        <w:trPr>
          <w:trHeight w:val="479"/>
        </w:trPr>
        <w:tc>
          <w:tcPr>
            <w:tcW w:w="3577" w:type="dxa"/>
            <w:tcBorders>
              <w:top w:val="nil"/>
              <w:bottom w:val="nil"/>
            </w:tcBorders>
          </w:tcPr>
          <w:p w14:paraId="0755A342"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Anger</w:t>
            </w:r>
          </w:p>
        </w:tc>
        <w:tc>
          <w:tcPr>
            <w:tcW w:w="2230" w:type="dxa"/>
            <w:tcBorders>
              <w:top w:val="nil"/>
              <w:bottom w:val="nil"/>
            </w:tcBorders>
          </w:tcPr>
          <w:p w14:paraId="0755A343" w14:textId="77777777" w:rsidR="00F675FE" w:rsidRDefault="00000000">
            <w:pPr>
              <w:pStyle w:val="TableParagraph"/>
              <w:ind w:left="0" w:right="589"/>
              <w:jc w:val="righ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44" w14:textId="77777777" w:rsidR="00F675FE" w:rsidRDefault="00000000">
            <w:pPr>
              <w:pStyle w:val="TableParagraph"/>
              <w:ind w:left="30" w:right="20"/>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45" w14:textId="77777777" w:rsidR="00F675FE" w:rsidRDefault="00000000">
            <w:pPr>
              <w:pStyle w:val="TableParagraph"/>
              <w:ind w:left="42" w:right="31"/>
              <w:rPr>
                <w:sz w:val="24"/>
              </w:rPr>
            </w:pPr>
            <w:r>
              <w:rPr>
                <w:spacing w:val="-2"/>
                <w:sz w:val="24"/>
              </w:rPr>
              <w:t>4.371</w:t>
            </w:r>
          </w:p>
        </w:tc>
        <w:tc>
          <w:tcPr>
            <w:tcW w:w="909" w:type="dxa"/>
            <w:tcBorders>
              <w:top w:val="nil"/>
              <w:bottom w:val="nil"/>
            </w:tcBorders>
          </w:tcPr>
          <w:p w14:paraId="0755A346" w14:textId="77777777" w:rsidR="00F675FE" w:rsidRDefault="00000000">
            <w:pPr>
              <w:pStyle w:val="TableParagraph"/>
              <w:ind w:left="171" w:right="158"/>
              <w:rPr>
                <w:sz w:val="24"/>
              </w:rPr>
            </w:pPr>
            <w:r>
              <w:rPr>
                <w:spacing w:val="-2"/>
                <w:sz w:val="24"/>
              </w:rPr>
              <w:t>1.009</w:t>
            </w:r>
          </w:p>
        </w:tc>
        <w:tc>
          <w:tcPr>
            <w:tcW w:w="698" w:type="dxa"/>
            <w:tcBorders>
              <w:top w:val="nil"/>
              <w:bottom w:val="nil"/>
            </w:tcBorders>
          </w:tcPr>
          <w:p w14:paraId="0755A347" w14:textId="77777777" w:rsidR="00F675FE" w:rsidRDefault="00000000">
            <w:pPr>
              <w:pStyle w:val="TableParagraph"/>
              <w:ind w:left="45" w:right="29"/>
              <w:rPr>
                <w:sz w:val="24"/>
              </w:rPr>
            </w:pPr>
            <w:r>
              <w:rPr>
                <w:spacing w:val="-2"/>
                <w:sz w:val="24"/>
              </w:rPr>
              <w:t>4.330</w:t>
            </w:r>
          </w:p>
        </w:tc>
        <w:tc>
          <w:tcPr>
            <w:tcW w:w="620" w:type="dxa"/>
            <w:tcBorders>
              <w:top w:val="nil"/>
              <w:bottom w:val="nil"/>
            </w:tcBorders>
          </w:tcPr>
          <w:p w14:paraId="0755A348" w14:textId="77777777" w:rsidR="00F675FE" w:rsidRDefault="00000000">
            <w:pPr>
              <w:pStyle w:val="TableParagraph"/>
              <w:ind w:left="29" w:right="11"/>
              <w:rPr>
                <w:sz w:val="24"/>
              </w:rPr>
            </w:pPr>
            <w:r>
              <w:rPr>
                <w:spacing w:val="-2"/>
                <w:sz w:val="24"/>
              </w:rPr>
              <w:t>0.002</w:t>
            </w:r>
          </w:p>
        </w:tc>
      </w:tr>
      <w:tr w:rsidR="00F675FE" w14:paraId="0755A351" w14:textId="77777777">
        <w:trPr>
          <w:trHeight w:val="524"/>
        </w:trPr>
        <w:tc>
          <w:tcPr>
            <w:tcW w:w="3577" w:type="dxa"/>
            <w:tcBorders>
              <w:top w:val="nil"/>
              <w:bottom w:val="single" w:sz="6" w:space="0" w:color="000000"/>
            </w:tcBorders>
          </w:tcPr>
          <w:p w14:paraId="0755A34A"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Anger</w:t>
            </w:r>
          </w:p>
        </w:tc>
        <w:tc>
          <w:tcPr>
            <w:tcW w:w="2230" w:type="dxa"/>
            <w:tcBorders>
              <w:top w:val="nil"/>
              <w:bottom w:val="single" w:sz="6" w:space="0" w:color="000000"/>
            </w:tcBorders>
          </w:tcPr>
          <w:p w14:paraId="0755A34B" w14:textId="77777777" w:rsidR="00F675FE" w:rsidRDefault="00000000">
            <w:pPr>
              <w:pStyle w:val="TableParagraph"/>
              <w:ind w:left="0" w:right="486"/>
              <w:jc w:val="right"/>
              <w:rPr>
                <w:sz w:val="24"/>
              </w:rPr>
            </w:pPr>
            <w:r>
              <w:rPr>
                <w:sz w:val="24"/>
              </w:rPr>
              <w:t>R.</w:t>
            </w:r>
            <w:r>
              <w:rPr>
                <w:spacing w:val="31"/>
                <w:sz w:val="24"/>
              </w:rPr>
              <w:t xml:space="preserve"> </w:t>
            </w:r>
            <w:r>
              <w:rPr>
                <w:spacing w:val="-2"/>
                <w:sz w:val="24"/>
              </w:rPr>
              <w:t>Occipital</w:t>
            </w:r>
          </w:p>
        </w:tc>
        <w:tc>
          <w:tcPr>
            <w:tcW w:w="1365" w:type="dxa"/>
            <w:tcBorders>
              <w:top w:val="nil"/>
              <w:bottom w:val="single" w:sz="6" w:space="0" w:color="000000"/>
            </w:tcBorders>
          </w:tcPr>
          <w:p w14:paraId="0755A34C" w14:textId="77777777" w:rsidR="00F675FE" w:rsidRDefault="00000000">
            <w:pPr>
              <w:pStyle w:val="TableParagraph"/>
              <w:ind w:left="30" w:right="20"/>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single" w:sz="6" w:space="0" w:color="000000"/>
            </w:tcBorders>
          </w:tcPr>
          <w:p w14:paraId="0755A34D" w14:textId="77777777" w:rsidR="00F675FE" w:rsidRDefault="00000000">
            <w:pPr>
              <w:pStyle w:val="TableParagraph"/>
              <w:ind w:left="42" w:right="31"/>
              <w:rPr>
                <w:sz w:val="24"/>
              </w:rPr>
            </w:pPr>
            <w:r>
              <w:rPr>
                <w:spacing w:val="-2"/>
                <w:sz w:val="24"/>
              </w:rPr>
              <w:t>3.737</w:t>
            </w:r>
          </w:p>
        </w:tc>
        <w:tc>
          <w:tcPr>
            <w:tcW w:w="909" w:type="dxa"/>
            <w:tcBorders>
              <w:top w:val="nil"/>
              <w:bottom w:val="single" w:sz="6" w:space="0" w:color="000000"/>
            </w:tcBorders>
          </w:tcPr>
          <w:p w14:paraId="0755A34E" w14:textId="77777777" w:rsidR="00F675FE" w:rsidRDefault="00000000">
            <w:pPr>
              <w:pStyle w:val="TableParagraph"/>
              <w:ind w:left="171" w:right="158"/>
              <w:rPr>
                <w:sz w:val="24"/>
              </w:rPr>
            </w:pPr>
            <w:r>
              <w:rPr>
                <w:spacing w:val="-2"/>
                <w:sz w:val="24"/>
              </w:rPr>
              <w:t>1.009</w:t>
            </w:r>
          </w:p>
        </w:tc>
        <w:tc>
          <w:tcPr>
            <w:tcW w:w="698" w:type="dxa"/>
            <w:tcBorders>
              <w:top w:val="nil"/>
              <w:bottom w:val="single" w:sz="6" w:space="0" w:color="000000"/>
            </w:tcBorders>
          </w:tcPr>
          <w:p w14:paraId="0755A34F" w14:textId="77777777" w:rsidR="00F675FE" w:rsidRDefault="00000000">
            <w:pPr>
              <w:pStyle w:val="TableParagraph"/>
              <w:ind w:left="45" w:right="29"/>
              <w:rPr>
                <w:sz w:val="24"/>
              </w:rPr>
            </w:pPr>
            <w:r>
              <w:rPr>
                <w:spacing w:val="-2"/>
                <w:sz w:val="24"/>
              </w:rPr>
              <w:t>3.702</w:t>
            </w:r>
          </w:p>
        </w:tc>
        <w:tc>
          <w:tcPr>
            <w:tcW w:w="620" w:type="dxa"/>
            <w:tcBorders>
              <w:top w:val="nil"/>
              <w:bottom w:val="single" w:sz="6" w:space="0" w:color="000000"/>
            </w:tcBorders>
          </w:tcPr>
          <w:p w14:paraId="0755A350" w14:textId="77777777" w:rsidR="00F675FE" w:rsidRDefault="00000000">
            <w:pPr>
              <w:pStyle w:val="TableParagraph"/>
              <w:ind w:left="29" w:right="11"/>
              <w:rPr>
                <w:sz w:val="24"/>
              </w:rPr>
            </w:pPr>
            <w:r>
              <w:rPr>
                <w:spacing w:val="-2"/>
                <w:sz w:val="24"/>
              </w:rPr>
              <w:t>0.011</w:t>
            </w:r>
          </w:p>
        </w:tc>
      </w:tr>
    </w:tbl>
    <w:p w14:paraId="0755A352" w14:textId="77777777" w:rsidR="00F675FE" w:rsidRDefault="00F675FE">
      <w:pPr>
        <w:rPr>
          <w:sz w:val="24"/>
        </w:rPr>
        <w:sectPr w:rsidR="00F675FE">
          <w:pgSz w:w="12240" w:h="15840"/>
          <w:pgMar w:top="2080" w:right="220" w:bottom="1860" w:left="1660" w:header="690" w:footer="1676" w:gutter="0"/>
          <w:cols w:space="720"/>
        </w:sectPr>
      </w:pPr>
    </w:p>
    <w:p w14:paraId="0755A353" w14:textId="77777777" w:rsidR="00F675FE" w:rsidRDefault="00F675FE">
      <w:pPr>
        <w:pStyle w:val="BodyText"/>
        <w:spacing w:before="7"/>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35B" w14:textId="77777777">
        <w:trPr>
          <w:trHeight w:val="519"/>
        </w:trPr>
        <w:tc>
          <w:tcPr>
            <w:tcW w:w="3577" w:type="dxa"/>
            <w:tcBorders>
              <w:top w:val="nil"/>
              <w:bottom w:val="single" w:sz="6" w:space="0" w:color="000000"/>
            </w:tcBorders>
          </w:tcPr>
          <w:p w14:paraId="0755A354" w14:textId="77777777" w:rsidR="00F675FE" w:rsidRDefault="00000000">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14:paraId="0755A355" w14:textId="77777777" w:rsidR="00F675FE" w:rsidRDefault="00000000">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14:paraId="0755A356" w14:textId="77777777" w:rsidR="00F675FE" w:rsidRDefault="00000000">
            <w:pPr>
              <w:pStyle w:val="TableParagraph"/>
              <w:spacing w:before="83"/>
              <w:ind w:left="198"/>
              <w:jc w:val="left"/>
              <w:rPr>
                <w:sz w:val="24"/>
              </w:rPr>
            </w:pPr>
            <w:r>
              <w:rPr>
                <w:sz w:val="24"/>
              </w:rPr>
              <w:t>Ch</w:t>
            </w:r>
            <w:r>
              <w:rPr>
                <w:spacing w:val="5"/>
                <w:sz w:val="24"/>
              </w:rPr>
              <w:t xml:space="preserve"> </w:t>
            </w:r>
            <w:r>
              <w:rPr>
                <w:spacing w:val="-4"/>
                <w:sz w:val="24"/>
              </w:rPr>
              <w:t>Name</w:t>
            </w:r>
          </w:p>
        </w:tc>
        <w:tc>
          <w:tcPr>
            <w:tcW w:w="698" w:type="dxa"/>
            <w:tcBorders>
              <w:top w:val="nil"/>
              <w:bottom w:val="single" w:sz="6" w:space="0" w:color="000000"/>
            </w:tcBorders>
          </w:tcPr>
          <w:p w14:paraId="0755A357" w14:textId="77777777" w:rsidR="00F675FE" w:rsidRDefault="00000000">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14:paraId="0755A358" w14:textId="77777777" w:rsidR="00F675FE" w:rsidRDefault="00000000">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14:paraId="0755A359" w14:textId="77777777" w:rsidR="00F675FE" w:rsidRDefault="00000000">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14:paraId="0755A35A" w14:textId="77777777" w:rsidR="00F675FE" w:rsidRDefault="00000000">
            <w:pPr>
              <w:pStyle w:val="TableParagraph"/>
              <w:spacing w:before="107"/>
              <w:ind w:left="116"/>
              <w:jc w:val="left"/>
              <w:rPr>
                <w:rFonts w:ascii="Bookman Old Style"/>
                <w:i/>
                <w:sz w:val="16"/>
              </w:rPr>
            </w:pPr>
            <w:r>
              <w:rPr>
                <w:rFonts w:ascii="Times New Roman"/>
                <w:i/>
                <w:w w:val="110"/>
                <w:position w:val="4"/>
                <w:sz w:val="24"/>
              </w:rPr>
              <w:t>p</w:t>
            </w:r>
            <w:r>
              <w:rPr>
                <w:rFonts w:ascii="Bookman Old Style"/>
                <w:i/>
                <w:w w:val="110"/>
                <w:sz w:val="16"/>
              </w:rPr>
              <w:t>f</w:t>
            </w:r>
            <w:r>
              <w:rPr>
                <w:rFonts w:ascii="Bookman Old Style"/>
                <w:i/>
                <w:spacing w:val="-31"/>
                <w:w w:val="110"/>
                <w:sz w:val="16"/>
              </w:rPr>
              <w:t xml:space="preserve"> </w:t>
            </w:r>
            <w:r>
              <w:rPr>
                <w:rFonts w:ascii="Bookman Old Style"/>
                <w:i/>
                <w:spacing w:val="-5"/>
                <w:w w:val="110"/>
                <w:sz w:val="16"/>
              </w:rPr>
              <w:t>dr</w:t>
            </w:r>
          </w:p>
        </w:tc>
      </w:tr>
    </w:tbl>
    <w:p w14:paraId="0755A35C" w14:textId="77777777" w:rsidR="00F675FE" w:rsidRDefault="00F675FE">
      <w:pPr>
        <w:pStyle w:val="BodyText"/>
        <w:spacing w:before="11"/>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364" w14:textId="77777777">
        <w:trPr>
          <w:trHeight w:val="474"/>
        </w:trPr>
        <w:tc>
          <w:tcPr>
            <w:tcW w:w="3577" w:type="dxa"/>
            <w:tcBorders>
              <w:top w:val="nil"/>
              <w:bottom w:val="nil"/>
            </w:tcBorders>
          </w:tcPr>
          <w:p w14:paraId="0755A35D" w14:textId="77777777" w:rsidR="00F675FE" w:rsidRDefault="00000000">
            <w:pPr>
              <w:pStyle w:val="TableParagraph"/>
              <w:spacing w:before="83"/>
              <w:ind w:left="136"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Disgust</w:t>
            </w:r>
          </w:p>
        </w:tc>
        <w:tc>
          <w:tcPr>
            <w:tcW w:w="2230" w:type="dxa"/>
            <w:tcBorders>
              <w:top w:val="nil"/>
              <w:bottom w:val="nil"/>
            </w:tcBorders>
          </w:tcPr>
          <w:p w14:paraId="0755A35E" w14:textId="77777777" w:rsidR="00F675FE" w:rsidRDefault="00000000">
            <w:pPr>
              <w:pStyle w:val="TableParagraph"/>
              <w:spacing w:before="83"/>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5F" w14:textId="77777777" w:rsidR="00F675FE" w:rsidRDefault="00000000">
            <w:pPr>
              <w:pStyle w:val="TableParagraph"/>
              <w:spacing w:before="83"/>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60" w14:textId="77777777" w:rsidR="00F675FE" w:rsidRDefault="00000000">
            <w:pPr>
              <w:pStyle w:val="TableParagraph"/>
              <w:spacing w:before="83"/>
              <w:ind w:left="42" w:right="31"/>
              <w:rPr>
                <w:sz w:val="24"/>
              </w:rPr>
            </w:pPr>
            <w:r>
              <w:rPr>
                <w:spacing w:val="-2"/>
                <w:sz w:val="24"/>
              </w:rPr>
              <w:t>5.470</w:t>
            </w:r>
          </w:p>
        </w:tc>
        <w:tc>
          <w:tcPr>
            <w:tcW w:w="909" w:type="dxa"/>
            <w:tcBorders>
              <w:top w:val="nil"/>
              <w:bottom w:val="nil"/>
            </w:tcBorders>
          </w:tcPr>
          <w:p w14:paraId="0755A361" w14:textId="77777777" w:rsidR="00F675FE" w:rsidRDefault="00000000">
            <w:pPr>
              <w:pStyle w:val="TableParagraph"/>
              <w:spacing w:before="83"/>
              <w:ind w:left="171" w:right="158"/>
              <w:rPr>
                <w:sz w:val="24"/>
              </w:rPr>
            </w:pPr>
            <w:r>
              <w:rPr>
                <w:spacing w:val="-2"/>
                <w:sz w:val="24"/>
              </w:rPr>
              <w:t>1.020</w:t>
            </w:r>
          </w:p>
        </w:tc>
        <w:tc>
          <w:tcPr>
            <w:tcW w:w="698" w:type="dxa"/>
            <w:tcBorders>
              <w:top w:val="nil"/>
              <w:bottom w:val="nil"/>
            </w:tcBorders>
          </w:tcPr>
          <w:p w14:paraId="0755A362" w14:textId="77777777" w:rsidR="00F675FE" w:rsidRDefault="00000000">
            <w:pPr>
              <w:pStyle w:val="TableParagraph"/>
              <w:spacing w:before="83"/>
              <w:ind w:left="45" w:right="29"/>
              <w:rPr>
                <w:sz w:val="24"/>
              </w:rPr>
            </w:pPr>
            <w:r>
              <w:rPr>
                <w:spacing w:val="-2"/>
                <w:sz w:val="24"/>
              </w:rPr>
              <w:t>5.365</w:t>
            </w:r>
          </w:p>
        </w:tc>
        <w:tc>
          <w:tcPr>
            <w:tcW w:w="620" w:type="dxa"/>
            <w:tcBorders>
              <w:top w:val="nil"/>
              <w:bottom w:val="nil"/>
            </w:tcBorders>
          </w:tcPr>
          <w:p w14:paraId="0755A363" w14:textId="77777777" w:rsidR="00F675FE" w:rsidRDefault="00000000">
            <w:pPr>
              <w:pStyle w:val="TableParagraph"/>
              <w:spacing w:before="83"/>
              <w:ind w:left="29" w:right="11"/>
              <w:rPr>
                <w:sz w:val="24"/>
              </w:rPr>
            </w:pPr>
            <w:r>
              <w:rPr>
                <w:spacing w:val="-2"/>
                <w:sz w:val="24"/>
              </w:rPr>
              <w:t>0.000</w:t>
            </w:r>
          </w:p>
        </w:tc>
      </w:tr>
      <w:tr w:rsidR="00F675FE" w14:paraId="0755A36C" w14:textId="77777777">
        <w:trPr>
          <w:trHeight w:val="479"/>
        </w:trPr>
        <w:tc>
          <w:tcPr>
            <w:tcW w:w="3577" w:type="dxa"/>
            <w:tcBorders>
              <w:top w:val="nil"/>
              <w:bottom w:val="nil"/>
            </w:tcBorders>
          </w:tcPr>
          <w:p w14:paraId="0755A365"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Sadness</w:t>
            </w:r>
          </w:p>
        </w:tc>
        <w:tc>
          <w:tcPr>
            <w:tcW w:w="2230" w:type="dxa"/>
            <w:tcBorders>
              <w:top w:val="nil"/>
              <w:bottom w:val="nil"/>
            </w:tcBorders>
          </w:tcPr>
          <w:p w14:paraId="0755A366"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67"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68" w14:textId="77777777" w:rsidR="00F675FE" w:rsidRDefault="00000000">
            <w:pPr>
              <w:pStyle w:val="TableParagraph"/>
              <w:ind w:left="42" w:right="31"/>
              <w:rPr>
                <w:sz w:val="24"/>
              </w:rPr>
            </w:pPr>
            <w:r>
              <w:rPr>
                <w:spacing w:val="-2"/>
                <w:sz w:val="24"/>
              </w:rPr>
              <w:t>4.863</w:t>
            </w:r>
          </w:p>
        </w:tc>
        <w:tc>
          <w:tcPr>
            <w:tcW w:w="909" w:type="dxa"/>
            <w:tcBorders>
              <w:top w:val="nil"/>
              <w:bottom w:val="nil"/>
            </w:tcBorders>
          </w:tcPr>
          <w:p w14:paraId="0755A369" w14:textId="77777777" w:rsidR="00F675FE" w:rsidRDefault="00000000">
            <w:pPr>
              <w:pStyle w:val="TableParagraph"/>
              <w:ind w:left="171" w:right="158"/>
              <w:rPr>
                <w:sz w:val="24"/>
              </w:rPr>
            </w:pPr>
            <w:r>
              <w:rPr>
                <w:spacing w:val="-2"/>
                <w:sz w:val="24"/>
              </w:rPr>
              <w:t>0.963</w:t>
            </w:r>
          </w:p>
        </w:tc>
        <w:tc>
          <w:tcPr>
            <w:tcW w:w="698" w:type="dxa"/>
            <w:tcBorders>
              <w:top w:val="nil"/>
              <w:bottom w:val="nil"/>
            </w:tcBorders>
          </w:tcPr>
          <w:p w14:paraId="0755A36A" w14:textId="77777777" w:rsidR="00F675FE" w:rsidRDefault="00000000">
            <w:pPr>
              <w:pStyle w:val="TableParagraph"/>
              <w:ind w:left="45" w:right="29"/>
              <w:rPr>
                <w:sz w:val="24"/>
              </w:rPr>
            </w:pPr>
            <w:r>
              <w:rPr>
                <w:spacing w:val="-2"/>
                <w:sz w:val="24"/>
              </w:rPr>
              <w:t>5.051</w:t>
            </w:r>
          </w:p>
        </w:tc>
        <w:tc>
          <w:tcPr>
            <w:tcW w:w="620" w:type="dxa"/>
            <w:tcBorders>
              <w:top w:val="nil"/>
              <w:bottom w:val="nil"/>
            </w:tcBorders>
          </w:tcPr>
          <w:p w14:paraId="0755A36B" w14:textId="77777777" w:rsidR="00F675FE" w:rsidRDefault="00000000">
            <w:pPr>
              <w:pStyle w:val="TableParagraph"/>
              <w:ind w:left="29" w:right="11"/>
              <w:rPr>
                <w:sz w:val="24"/>
              </w:rPr>
            </w:pPr>
            <w:r>
              <w:rPr>
                <w:spacing w:val="-2"/>
                <w:sz w:val="24"/>
              </w:rPr>
              <w:t>0.000</w:t>
            </w:r>
          </w:p>
        </w:tc>
      </w:tr>
      <w:tr w:rsidR="00F675FE" w14:paraId="0755A374" w14:textId="77777777">
        <w:trPr>
          <w:trHeight w:val="479"/>
        </w:trPr>
        <w:tc>
          <w:tcPr>
            <w:tcW w:w="3577" w:type="dxa"/>
            <w:tcBorders>
              <w:top w:val="nil"/>
              <w:bottom w:val="nil"/>
            </w:tcBorders>
          </w:tcPr>
          <w:p w14:paraId="0755A36D"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Sadness</w:t>
            </w:r>
          </w:p>
        </w:tc>
        <w:tc>
          <w:tcPr>
            <w:tcW w:w="2230" w:type="dxa"/>
            <w:tcBorders>
              <w:top w:val="nil"/>
              <w:bottom w:val="nil"/>
            </w:tcBorders>
          </w:tcPr>
          <w:p w14:paraId="0755A36E"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6F"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70" w14:textId="77777777" w:rsidR="00F675FE" w:rsidRDefault="00000000">
            <w:pPr>
              <w:pStyle w:val="TableParagraph"/>
              <w:ind w:left="42" w:right="31"/>
              <w:rPr>
                <w:sz w:val="24"/>
              </w:rPr>
            </w:pPr>
            <w:r>
              <w:rPr>
                <w:spacing w:val="-2"/>
                <w:sz w:val="24"/>
              </w:rPr>
              <w:t>4.696</w:t>
            </w:r>
          </w:p>
        </w:tc>
        <w:tc>
          <w:tcPr>
            <w:tcW w:w="909" w:type="dxa"/>
            <w:tcBorders>
              <w:top w:val="nil"/>
              <w:bottom w:val="nil"/>
            </w:tcBorders>
          </w:tcPr>
          <w:p w14:paraId="0755A371" w14:textId="77777777" w:rsidR="00F675FE" w:rsidRDefault="00000000">
            <w:pPr>
              <w:pStyle w:val="TableParagraph"/>
              <w:ind w:left="171" w:right="158"/>
              <w:rPr>
                <w:sz w:val="24"/>
              </w:rPr>
            </w:pPr>
            <w:r>
              <w:rPr>
                <w:spacing w:val="-2"/>
                <w:sz w:val="24"/>
              </w:rPr>
              <w:t>0.963</w:t>
            </w:r>
          </w:p>
        </w:tc>
        <w:tc>
          <w:tcPr>
            <w:tcW w:w="698" w:type="dxa"/>
            <w:tcBorders>
              <w:top w:val="nil"/>
              <w:bottom w:val="nil"/>
            </w:tcBorders>
          </w:tcPr>
          <w:p w14:paraId="0755A372" w14:textId="77777777" w:rsidR="00F675FE" w:rsidRDefault="00000000">
            <w:pPr>
              <w:pStyle w:val="TableParagraph"/>
              <w:ind w:left="45" w:right="29"/>
              <w:rPr>
                <w:sz w:val="24"/>
              </w:rPr>
            </w:pPr>
            <w:r>
              <w:rPr>
                <w:spacing w:val="-2"/>
                <w:sz w:val="24"/>
              </w:rPr>
              <w:t>4.877</w:t>
            </w:r>
          </w:p>
        </w:tc>
        <w:tc>
          <w:tcPr>
            <w:tcW w:w="620" w:type="dxa"/>
            <w:tcBorders>
              <w:top w:val="nil"/>
              <w:bottom w:val="nil"/>
            </w:tcBorders>
          </w:tcPr>
          <w:p w14:paraId="0755A373" w14:textId="77777777" w:rsidR="00F675FE" w:rsidRDefault="00000000">
            <w:pPr>
              <w:pStyle w:val="TableParagraph"/>
              <w:ind w:left="29" w:right="11"/>
              <w:rPr>
                <w:sz w:val="24"/>
              </w:rPr>
            </w:pPr>
            <w:r>
              <w:rPr>
                <w:spacing w:val="-2"/>
                <w:sz w:val="24"/>
              </w:rPr>
              <w:t>0.000</w:t>
            </w:r>
          </w:p>
        </w:tc>
      </w:tr>
      <w:tr w:rsidR="00F675FE" w14:paraId="0755A37C" w14:textId="77777777">
        <w:trPr>
          <w:trHeight w:val="479"/>
        </w:trPr>
        <w:tc>
          <w:tcPr>
            <w:tcW w:w="3577" w:type="dxa"/>
            <w:tcBorders>
              <w:top w:val="nil"/>
              <w:bottom w:val="nil"/>
            </w:tcBorders>
          </w:tcPr>
          <w:p w14:paraId="0755A375" w14:textId="77777777" w:rsidR="00F675FE" w:rsidRDefault="00000000">
            <w:pPr>
              <w:pStyle w:val="TableParagraph"/>
              <w:ind w:left="137" w:right="129"/>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Neutral</w:t>
            </w:r>
          </w:p>
        </w:tc>
        <w:tc>
          <w:tcPr>
            <w:tcW w:w="2230" w:type="dxa"/>
            <w:tcBorders>
              <w:top w:val="nil"/>
              <w:bottom w:val="nil"/>
            </w:tcBorders>
          </w:tcPr>
          <w:p w14:paraId="0755A376"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77"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78" w14:textId="77777777" w:rsidR="00F675FE" w:rsidRDefault="00000000">
            <w:pPr>
              <w:pStyle w:val="TableParagraph"/>
              <w:ind w:left="42" w:right="31"/>
              <w:rPr>
                <w:sz w:val="24"/>
              </w:rPr>
            </w:pPr>
            <w:r>
              <w:rPr>
                <w:spacing w:val="-2"/>
                <w:sz w:val="24"/>
              </w:rPr>
              <w:t>4.320</w:t>
            </w:r>
          </w:p>
        </w:tc>
        <w:tc>
          <w:tcPr>
            <w:tcW w:w="909" w:type="dxa"/>
            <w:tcBorders>
              <w:top w:val="nil"/>
              <w:bottom w:val="nil"/>
            </w:tcBorders>
          </w:tcPr>
          <w:p w14:paraId="0755A379" w14:textId="77777777" w:rsidR="00F675FE" w:rsidRDefault="00000000">
            <w:pPr>
              <w:pStyle w:val="TableParagraph"/>
              <w:ind w:left="171" w:right="158"/>
              <w:rPr>
                <w:sz w:val="24"/>
              </w:rPr>
            </w:pPr>
            <w:r>
              <w:rPr>
                <w:spacing w:val="-2"/>
                <w:sz w:val="24"/>
              </w:rPr>
              <w:t>0.994</w:t>
            </w:r>
          </w:p>
        </w:tc>
        <w:tc>
          <w:tcPr>
            <w:tcW w:w="698" w:type="dxa"/>
            <w:tcBorders>
              <w:top w:val="nil"/>
              <w:bottom w:val="nil"/>
            </w:tcBorders>
          </w:tcPr>
          <w:p w14:paraId="0755A37A" w14:textId="77777777" w:rsidR="00F675FE" w:rsidRDefault="00000000">
            <w:pPr>
              <w:pStyle w:val="TableParagraph"/>
              <w:ind w:left="45" w:right="29"/>
              <w:rPr>
                <w:sz w:val="24"/>
              </w:rPr>
            </w:pPr>
            <w:r>
              <w:rPr>
                <w:spacing w:val="-2"/>
                <w:sz w:val="24"/>
              </w:rPr>
              <w:t>4.346</w:t>
            </w:r>
          </w:p>
        </w:tc>
        <w:tc>
          <w:tcPr>
            <w:tcW w:w="620" w:type="dxa"/>
            <w:tcBorders>
              <w:top w:val="nil"/>
              <w:bottom w:val="nil"/>
            </w:tcBorders>
          </w:tcPr>
          <w:p w14:paraId="0755A37B" w14:textId="77777777" w:rsidR="00F675FE" w:rsidRDefault="00000000">
            <w:pPr>
              <w:pStyle w:val="TableParagraph"/>
              <w:ind w:left="29" w:right="11"/>
              <w:rPr>
                <w:sz w:val="24"/>
              </w:rPr>
            </w:pPr>
            <w:r>
              <w:rPr>
                <w:spacing w:val="-2"/>
                <w:sz w:val="24"/>
              </w:rPr>
              <w:t>0.001</w:t>
            </w:r>
          </w:p>
        </w:tc>
      </w:tr>
      <w:tr w:rsidR="00F675FE" w14:paraId="0755A384" w14:textId="77777777">
        <w:trPr>
          <w:trHeight w:val="479"/>
        </w:trPr>
        <w:tc>
          <w:tcPr>
            <w:tcW w:w="3577" w:type="dxa"/>
            <w:tcBorders>
              <w:top w:val="nil"/>
              <w:bottom w:val="nil"/>
            </w:tcBorders>
          </w:tcPr>
          <w:p w14:paraId="0755A37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5"/>
                <w:sz w:val="24"/>
              </w:rPr>
              <w:t>Joy</w:t>
            </w:r>
          </w:p>
        </w:tc>
        <w:tc>
          <w:tcPr>
            <w:tcW w:w="2230" w:type="dxa"/>
            <w:tcBorders>
              <w:top w:val="nil"/>
              <w:bottom w:val="nil"/>
            </w:tcBorders>
          </w:tcPr>
          <w:p w14:paraId="0755A37E"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7F"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80" w14:textId="77777777" w:rsidR="00F675FE" w:rsidRDefault="00000000">
            <w:pPr>
              <w:pStyle w:val="TableParagraph"/>
              <w:ind w:left="42" w:right="31"/>
              <w:rPr>
                <w:sz w:val="24"/>
              </w:rPr>
            </w:pPr>
            <w:r>
              <w:rPr>
                <w:spacing w:val="-2"/>
                <w:sz w:val="24"/>
              </w:rPr>
              <w:t>3.580</w:t>
            </w:r>
          </w:p>
        </w:tc>
        <w:tc>
          <w:tcPr>
            <w:tcW w:w="909" w:type="dxa"/>
            <w:tcBorders>
              <w:top w:val="nil"/>
              <w:bottom w:val="nil"/>
            </w:tcBorders>
          </w:tcPr>
          <w:p w14:paraId="0755A381" w14:textId="77777777" w:rsidR="00F675FE" w:rsidRDefault="00000000">
            <w:pPr>
              <w:pStyle w:val="TableParagraph"/>
              <w:ind w:left="171" w:right="158"/>
              <w:rPr>
                <w:sz w:val="24"/>
              </w:rPr>
            </w:pPr>
            <w:r>
              <w:rPr>
                <w:spacing w:val="-2"/>
                <w:sz w:val="24"/>
              </w:rPr>
              <w:t>1.038</w:t>
            </w:r>
          </w:p>
        </w:tc>
        <w:tc>
          <w:tcPr>
            <w:tcW w:w="698" w:type="dxa"/>
            <w:tcBorders>
              <w:top w:val="nil"/>
              <w:bottom w:val="nil"/>
            </w:tcBorders>
          </w:tcPr>
          <w:p w14:paraId="0755A382" w14:textId="77777777" w:rsidR="00F675FE" w:rsidRDefault="00000000">
            <w:pPr>
              <w:pStyle w:val="TableParagraph"/>
              <w:ind w:left="45" w:right="29"/>
              <w:rPr>
                <w:sz w:val="24"/>
              </w:rPr>
            </w:pPr>
            <w:r>
              <w:rPr>
                <w:spacing w:val="-2"/>
                <w:sz w:val="24"/>
              </w:rPr>
              <w:t>3.448</w:t>
            </w:r>
          </w:p>
        </w:tc>
        <w:tc>
          <w:tcPr>
            <w:tcW w:w="620" w:type="dxa"/>
            <w:tcBorders>
              <w:top w:val="nil"/>
              <w:bottom w:val="nil"/>
            </w:tcBorders>
          </w:tcPr>
          <w:p w14:paraId="0755A383" w14:textId="77777777" w:rsidR="00F675FE" w:rsidRDefault="00000000">
            <w:pPr>
              <w:pStyle w:val="TableParagraph"/>
              <w:ind w:left="29" w:right="11"/>
              <w:rPr>
                <w:sz w:val="24"/>
              </w:rPr>
            </w:pPr>
            <w:r>
              <w:rPr>
                <w:spacing w:val="-2"/>
                <w:sz w:val="24"/>
              </w:rPr>
              <w:t>0.029</w:t>
            </w:r>
          </w:p>
        </w:tc>
      </w:tr>
      <w:tr w:rsidR="00F675FE" w14:paraId="0755A38C" w14:textId="77777777">
        <w:trPr>
          <w:trHeight w:val="479"/>
        </w:trPr>
        <w:tc>
          <w:tcPr>
            <w:tcW w:w="3577" w:type="dxa"/>
            <w:tcBorders>
              <w:top w:val="nil"/>
              <w:bottom w:val="nil"/>
            </w:tcBorders>
          </w:tcPr>
          <w:p w14:paraId="0755A38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5"/>
                <w:sz w:val="24"/>
              </w:rPr>
              <w:t>Joy</w:t>
            </w:r>
          </w:p>
        </w:tc>
        <w:tc>
          <w:tcPr>
            <w:tcW w:w="2230" w:type="dxa"/>
            <w:tcBorders>
              <w:top w:val="nil"/>
              <w:bottom w:val="nil"/>
            </w:tcBorders>
          </w:tcPr>
          <w:p w14:paraId="0755A386"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387"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388" w14:textId="77777777" w:rsidR="00F675FE" w:rsidRDefault="00000000">
            <w:pPr>
              <w:pStyle w:val="TableParagraph"/>
              <w:ind w:left="42" w:right="31"/>
              <w:rPr>
                <w:sz w:val="24"/>
              </w:rPr>
            </w:pPr>
            <w:r>
              <w:rPr>
                <w:spacing w:val="-2"/>
                <w:sz w:val="24"/>
              </w:rPr>
              <w:t>4.185</w:t>
            </w:r>
          </w:p>
        </w:tc>
        <w:tc>
          <w:tcPr>
            <w:tcW w:w="909" w:type="dxa"/>
            <w:tcBorders>
              <w:top w:val="nil"/>
              <w:bottom w:val="nil"/>
            </w:tcBorders>
          </w:tcPr>
          <w:p w14:paraId="0755A389" w14:textId="77777777" w:rsidR="00F675FE" w:rsidRDefault="00000000">
            <w:pPr>
              <w:pStyle w:val="TableParagraph"/>
              <w:ind w:left="171" w:right="158"/>
              <w:rPr>
                <w:sz w:val="24"/>
              </w:rPr>
            </w:pPr>
            <w:r>
              <w:rPr>
                <w:spacing w:val="-2"/>
                <w:sz w:val="24"/>
              </w:rPr>
              <w:t>1.038</w:t>
            </w:r>
          </w:p>
        </w:tc>
        <w:tc>
          <w:tcPr>
            <w:tcW w:w="698" w:type="dxa"/>
            <w:tcBorders>
              <w:top w:val="nil"/>
              <w:bottom w:val="nil"/>
            </w:tcBorders>
          </w:tcPr>
          <w:p w14:paraId="0755A38A" w14:textId="77777777" w:rsidR="00F675FE" w:rsidRDefault="00000000">
            <w:pPr>
              <w:pStyle w:val="TableParagraph"/>
              <w:ind w:left="45" w:right="29"/>
              <w:rPr>
                <w:sz w:val="24"/>
              </w:rPr>
            </w:pPr>
            <w:r>
              <w:rPr>
                <w:spacing w:val="-2"/>
                <w:sz w:val="24"/>
              </w:rPr>
              <w:t>4.030</w:t>
            </w:r>
          </w:p>
        </w:tc>
        <w:tc>
          <w:tcPr>
            <w:tcW w:w="620" w:type="dxa"/>
            <w:tcBorders>
              <w:top w:val="nil"/>
              <w:bottom w:val="nil"/>
            </w:tcBorders>
          </w:tcPr>
          <w:p w14:paraId="0755A38B" w14:textId="77777777" w:rsidR="00F675FE" w:rsidRDefault="00000000">
            <w:pPr>
              <w:pStyle w:val="TableParagraph"/>
              <w:ind w:left="29" w:right="11"/>
              <w:rPr>
                <w:sz w:val="24"/>
              </w:rPr>
            </w:pPr>
            <w:r>
              <w:rPr>
                <w:spacing w:val="-2"/>
                <w:sz w:val="24"/>
              </w:rPr>
              <w:t>0.006</w:t>
            </w:r>
          </w:p>
        </w:tc>
      </w:tr>
      <w:tr w:rsidR="00F675FE" w14:paraId="0755A394" w14:textId="77777777">
        <w:trPr>
          <w:trHeight w:val="479"/>
        </w:trPr>
        <w:tc>
          <w:tcPr>
            <w:tcW w:w="3577" w:type="dxa"/>
            <w:tcBorders>
              <w:top w:val="nil"/>
              <w:bottom w:val="nil"/>
            </w:tcBorders>
          </w:tcPr>
          <w:p w14:paraId="0755A38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Anger</w:t>
            </w:r>
          </w:p>
        </w:tc>
        <w:tc>
          <w:tcPr>
            <w:tcW w:w="2230" w:type="dxa"/>
            <w:tcBorders>
              <w:top w:val="nil"/>
              <w:bottom w:val="nil"/>
            </w:tcBorders>
          </w:tcPr>
          <w:p w14:paraId="0755A38E"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8F"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90" w14:textId="77777777" w:rsidR="00F675FE" w:rsidRDefault="00000000">
            <w:pPr>
              <w:pStyle w:val="TableParagraph"/>
              <w:ind w:left="42" w:right="31"/>
              <w:rPr>
                <w:sz w:val="24"/>
              </w:rPr>
            </w:pPr>
            <w:r>
              <w:rPr>
                <w:spacing w:val="-2"/>
                <w:sz w:val="24"/>
              </w:rPr>
              <w:t>5.443</w:t>
            </w:r>
          </w:p>
        </w:tc>
        <w:tc>
          <w:tcPr>
            <w:tcW w:w="909" w:type="dxa"/>
            <w:tcBorders>
              <w:top w:val="nil"/>
              <w:bottom w:val="nil"/>
            </w:tcBorders>
          </w:tcPr>
          <w:p w14:paraId="0755A391" w14:textId="77777777" w:rsidR="00F675FE" w:rsidRDefault="00000000">
            <w:pPr>
              <w:pStyle w:val="TableParagraph"/>
              <w:ind w:left="171" w:right="158"/>
              <w:rPr>
                <w:sz w:val="24"/>
              </w:rPr>
            </w:pPr>
            <w:r>
              <w:rPr>
                <w:spacing w:val="-2"/>
                <w:sz w:val="24"/>
              </w:rPr>
              <w:t>1.096</w:t>
            </w:r>
          </w:p>
        </w:tc>
        <w:tc>
          <w:tcPr>
            <w:tcW w:w="698" w:type="dxa"/>
            <w:tcBorders>
              <w:top w:val="nil"/>
              <w:bottom w:val="nil"/>
            </w:tcBorders>
          </w:tcPr>
          <w:p w14:paraId="0755A392" w14:textId="77777777" w:rsidR="00F675FE" w:rsidRDefault="00000000">
            <w:pPr>
              <w:pStyle w:val="TableParagraph"/>
              <w:ind w:left="45" w:right="29"/>
              <w:rPr>
                <w:sz w:val="24"/>
              </w:rPr>
            </w:pPr>
            <w:r>
              <w:rPr>
                <w:spacing w:val="-2"/>
                <w:sz w:val="24"/>
              </w:rPr>
              <w:t>4.966</w:t>
            </w:r>
          </w:p>
        </w:tc>
        <w:tc>
          <w:tcPr>
            <w:tcW w:w="620" w:type="dxa"/>
            <w:tcBorders>
              <w:top w:val="nil"/>
              <w:bottom w:val="nil"/>
            </w:tcBorders>
          </w:tcPr>
          <w:p w14:paraId="0755A393" w14:textId="77777777" w:rsidR="00F675FE" w:rsidRDefault="00000000">
            <w:pPr>
              <w:pStyle w:val="TableParagraph"/>
              <w:ind w:left="29" w:right="11"/>
              <w:rPr>
                <w:sz w:val="24"/>
              </w:rPr>
            </w:pPr>
            <w:r>
              <w:rPr>
                <w:spacing w:val="-2"/>
                <w:sz w:val="24"/>
              </w:rPr>
              <w:t>0.000</w:t>
            </w:r>
          </w:p>
        </w:tc>
      </w:tr>
      <w:tr w:rsidR="00F675FE" w14:paraId="0755A39C" w14:textId="77777777">
        <w:trPr>
          <w:trHeight w:val="479"/>
        </w:trPr>
        <w:tc>
          <w:tcPr>
            <w:tcW w:w="3577" w:type="dxa"/>
            <w:tcBorders>
              <w:top w:val="nil"/>
              <w:bottom w:val="nil"/>
            </w:tcBorders>
          </w:tcPr>
          <w:p w14:paraId="0755A39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Anger</w:t>
            </w:r>
          </w:p>
        </w:tc>
        <w:tc>
          <w:tcPr>
            <w:tcW w:w="2230" w:type="dxa"/>
            <w:tcBorders>
              <w:top w:val="nil"/>
              <w:bottom w:val="nil"/>
            </w:tcBorders>
          </w:tcPr>
          <w:p w14:paraId="0755A396" w14:textId="77777777" w:rsidR="00F675FE" w:rsidRDefault="00000000">
            <w:pPr>
              <w:pStyle w:val="TableParagraph"/>
              <w:ind w:left="587"/>
              <w:jc w:val="left"/>
              <w:rPr>
                <w:sz w:val="24"/>
              </w:rPr>
            </w:pPr>
            <w:r>
              <w:rPr>
                <w:sz w:val="24"/>
              </w:rPr>
              <w:t>R.</w:t>
            </w:r>
            <w:r>
              <w:rPr>
                <w:spacing w:val="31"/>
                <w:sz w:val="24"/>
              </w:rPr>
              <w:t xml:space="preserve"> </w:t>
            </w:r>
            <w:r>
              <w:rPr>
                <w:spacing w:val="-2"/>
                <w:sz w:val="24"/>
              </w:rPr>
              <w:t>Frontal</w:t>
            </w:r>
          </w:p>
        </w:tc>
        <w:tc>
          <w:tcPr>
            <w:tcW w:w="1365" w:type="dxa"/>
            <w:tcBorders>
              <w:top w:val="nil"/>
              <w:bottom w:val="nil"/>
            </w:tcBorders>
          </w:tcPr>
          <w:p w14:paraId="0755A397" w14:textId="77777777" w:rsidR="00F675FE" w:rsidRDefault="00000000">
            <w:pPr>
              <w:pStyle w:val="TableParagraph"/>
              <w:jc w:val="left"/>
              <w:rPr>
                <w:sz w:val="24"/>
              </w:rPr>
            </w:pPr>
            <w:r>
              <w:rPr>
                <w:sz w:val="24"/>
              </w:rPr>
              <w:t>S10</w:t>
            </w:r>
            <w:r>
              <w:rPr>
                <w:spacing w:val="7"/>
                <w:sz w:val="24"/>
              </w:rPr>
              <w:t xml:space="preserve"> </w:t>
            </w:r>
            <w:r>
              <w:rPr>
                <w:sz w:val="24"/>
              </w:rPr>
              <w:t>D17</w:t>
            </w:r>
            <w:r>
              <w:rPr>
                <w:spacing w:val="9"/>
                <w:sz w:val="24"/>
              </w:rPr>
              <w:t xml:space="preserve"> </w:t>
            </w:r>
            <w:r>
              <w:rPr>
                <w:spacing w:val="-5"/>
                <w:sz w:val="24"/>
              </w:rPr>
              <w:t>hbt</w:t>
            </w:r>
          </w:p>
        </w:tc>
        <w:tc>
          <w:tcPr>
            <w:tcW w:w="698" w:type="dxa"/>
            <w:tcBorders>
              <w:top w:val="nil"/>
              <w:bottom w:val="nil"/>
            </w:tcBorders>
          </w:tcPr>
          <w:p w14:paraId="0755A398" w14:textId="77777777" w:rsidR="00F675FE" w:rsidRDefault="00000000">
            <w:pPr>
              <w:pStyle w:val="TableParagraph"/>
              <w:ind w:right="31"/>
              <w:rPr>
                <w:sz w:val="24"/>
              </w:rPr>
            </w:pPr>
            <w:r>
              <w:rPr>
                <w:w w:val="95"/>
                <w:sz w:val="24"/>
              </w:rPr>
              <w:t>-</w:t>
            </w:r>
            <w:r>
              <w:rPr>
                <w:spacing w:val="-4"/>
                <w:w w:val="95"/>
                <w:sz w:val="24"/>
              </w:rPr>
              <w:t>3.659</w:t>
            </w:r>
          </w:p>
        </w:tc>
        <w:tc>
          <w:tcPr>
            <w:tcW w:w="909" w:type="dxa"/>
            <w:tcBorders>
              <w:top w:val="nil"/>
              <w:bottom w:val="nil"/>
            </w:tcBorders>
          </w:tcPr>
          <w:p w14:paraId="0755A399" w14:textId="77777777" w:rsidR="00F675FE" w:rsidRDefault="00000000">
            <w:pPr>
              <w:pStyle w:val="TableParagraph"/>
              <w:ind w:left="171" w:right="158"/>
              <w:rPr>
                <w:sz w:val="24"/>
              </w:rPr>
            </w:pPr>
            <w:r>
              <w:rPr>
                <w:spacing w:val="-2"/>
                <w:sz w:val="24"/>
              </w:rPr>
              <w:t>1.096</w:t>
            </w:r>
          </w:p>
        </w:tc>
        <w:tc>
          <w:tcPr>
            <w:tcW w:w="698" w:type="dxa"/>
            <w:tcBorders>
              <w:top w:val="nil"/>
              <w:bottom w:val="nil"/>
            </w:tcBorders>
          </w:tcPr>
          <w:p w14:paraId="0755A39A" w14:textId="77777777" w:rsidR="00F675FE" w:rsidRDefault="00000000">
            <w:pPr>
              <w:pStyle w:val="TableParagraph"/>
              <w:ind w:left="45" w:right="28"/>
              <w:rPr>
                <w:sz w:val="24"/>
              </w:rPr>
            </w:pPr>
            <w:r>
              <w:rPr>
                <w:w w:val="95"/>
                <w:sz w:val="24"/>
              </w:rPr>
              <w:t>-</w:t>
            </w:r>
            <w:r>
              <w:rPr>
                <w:spacing w:val="-4"/>
                <w:w w:val="95"/>
                <w:sz w:val="24"/>
              </w:rPr>
              <w:t>3.338</w:t>
            </w:r>
          </w:p>
        </w:tc>
        <w:tc>
          <w:tcPr>
            <w:tcW w:w="620" w:type="dxa"/>
            <w:tcBorders>
              <w:top w:val="nil"/>
              <w:bottom w:val="nil"/>
            </w:tcBorders>
          </w:tcPr>
          <w:p w14:paraId="0755A39B" w14:textId="77777777" w:rsidR="00F675FE" w:rsidRDefault="00000000">
            <w:pPr>
              <w:pStyle w:val="TableParagraph"/>
              <w:ind w:left="29" w:right="11"/>
              <w:rPr>
                <w:sz w:val="24"/>
              </w:rPr>
            </w:pPr>
            <w:r>
              <w:rPr>
                <w:spacing w:val="-2"/>
                <w:sz w:val="24"/>
              </w:rPr>
              <w:t>0.029</w:t>
            </w:r>
          </w:p>
        </w:tc>
      </w:tr>
      <w:tr w:rsidR="00F675FE" w14:paraId="0755A3A4" w14:textId="77777777">
        <w:trPr>
          <w:trHeight w:val="479"/>
        </w:trPr>
        <w:tc>
          <w:tcPr>
            <w:tcW w:w="3577" w:type="dxa"/>
            <w:tcBorders>
              <w:top w:val="nil"/>
              <w:bottom w:val="nil"/>
            </w:tcBorders>
          </w:tcPr>
          <w:p w14:paraId="0755A39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Anger</w:t>
            </w:r>
          </w:p>
        </w:tc>
        <w:tc>
          <w:tcPr>
            <w:tcW w:w="2230" w:type="dxa"/>
            <w:tcBorders>
              <w:top w:val="nil"/>
              <w:bottom w:val="nil"/>
            </w:tcBorders>
          </w:tcPr>
          <w:p w14:paraId="0755A39E"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39F"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3A0" w14:textId="77777777" w:rsidR="00F675FE" w:rsidRDefault="00000000">
            <w:pPr>
              <w:pStyle w:val="TableParagraph"/>
              <w:ind w:left="42" w:right="31"/>
              <w:rPr>
                <w:sz w:val="24"/>
              </w:rPr>
            </w:pPr>
            <w:r>
              <w:rPr>
                <w:spacing w:val="-2"/>
                <w:sz w:val="24"/>
              </w:rPr>
              <w:t>3.907</w:t>
            </w:r>
          </w:p>
        </w:tc>
        <w:tc>
          <w:tcPr>
            <w:tcW w:w="909" w:type="dxa"/>
            <w:tcBorders>
              <w:top w:val="nil"/>
              <w:bottom w:val="nil"/>
            </w:tcBorders>
          </w:tcPr>
          <w:p w14:paraId="0755A3A1" w14:textId="77777777" w:rsidR="00F675FE" w:rsidRDefault="00000000">
            <w:pPr>
              <w:pStyle w:val="TableParagraph"/>
              <w:ind w:left="171" w:right="158"/>
              <w:rPr>
                <w:sz w:val="24"/>
              </w:rPr>
            </w:pPr>
            <w:r>
              <w:rPr>
                <w:spacing w:val="-2"/>
                <w:sz w:val="24"/>
              </w:rPr>
              <w:t>1.096</w:t>
            </w:r>
          </w:p>
        </w:tc>
        <w:tc>
          <w:tcPr>
            <w:tcW w:w="698" w:type="dxa"/>
            <w:tcBorders>
              <w:top w:val="nil"/>
              <w:bottom w:val="nil"/>
            </w:tcBorders>
          </w:tcPr>
          <w:p w14:paraId="0755A3A2" w14:textId="77777777" w:rsidR="00F675FE" w:rsidRDefault="00000000">
            <w:pPr>
              <w:pStyle w:val="TableParagraph"/>
              <w:ind w:left="45" w:right="29"/>
              <w:rPr>
                <w:sz w:val="24"/>
              </w:rPr>
            </w:pPr>
            <w:r>
              <w:rPr>
                <w:spacing w:val="-2"/>
                <w:sz w:val="24"/>
              </w:rPr>
              <w:t>3.565</w:t>
            </w:r>
          </w:p>
        </w:tc>
        <w:tc>
          <w:tcPr>
            <w:tcW w:w="620" w:type="dxa"/>
            <w:tcBorders>
              <w:top w:val="nil"/>
              <w:bottom w:val="nil"/>
            </w:tcBorders>
          </w:tcPr>
          <w:p w14:paraId="0755A3A3" w14:textId="77777777" w:rsidR="00F675FE" w:rsidRDefault="00000000">
            <w:pPr>
              <w:pStyle w:val="TableParagraph"/>
              <w:ind w:left="29" w:right="11"/>
              <w:rPr>
                <w:sz w:val="24"/>
              </w:rPr>
            </w:pPr>
            <w:r>
              <w:rPr>
                <w:spacing w:val="-2"/>
                <w:sz w:val="24"/>
              </w:rPr>
              <w:t>0.019</w:t>
            </w:r>
          </w:p>
        </w:tc>
      </w:tr>
      <w:tr w:rsidR="00F675FE" w14:paraId="0755A3AC" w14:textId="77777777">
        <w:trPr>
          <w:trHeight w:val="479"/>
        </w:trPr>
        <w:tc>
          <w:tcPr>
            <w:tcW w:w="3577" w:type="dxa"/>
            <w:tcBorders>
              <w:top w:val="nil"/>
              <w:bottom w:val="nil"/>
            </w:tcBorders>
          </w:tcPr>
          <w:p w14:paraId="0755A3A5" w14:textId="77777777" w:rsidR="00F675FE" w:rsidRDefault="00000000">
            <w:pPr>
              <w:pStyle w:val="TableParagraph"/>
              <w:ind w:left="136"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Disgust</w:t>
            </w:r>
          </w:p>
        </w:tc>
        <w:tc>
          <w:tcPr>
            <w:tcW w:w="2230" w:type="dxa"/>
            <w:tcBorders>
              <w:top w:val="nil"/>
              <w:bottom w:val="nil"/>
            </w:tcBorders>
          </w:tcPr>
          <w:p w14:paraId="0755A3A6"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3A7"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3A8" w14:textId="77777777" w:rsidR="00F675FE" w:rsidRDefault="00000000">
            <w:pPr>
              <w:pStyle w:val="TableParagraph"/>
              <w:ind w:left="42" w:right="31"/>
              <w:rPr>
                <w:sz w:val="24"/>
              </w:rPr>
            </w:pPr>
            <w:r>
              <w:rPr>
                <w:spacing w:val="-2"/>
                <w:sz w:val="24"/>
              </w:rPr>
              <w:t>4.218</w:t>
            </w:r>
          </w:p>
        </w:tc>
        <w:tc>
          <w:tcPr>
            <w:tcW w:w="909" w:type="dxa"/>
            <w:tcBorders>
              <w:top w:val="nil"/>
              <w:bottom w:val="nil"/>
            </w:tcBorders>
          </w:tcPr>
          <w:p w14:paraId="0755A3A9" w14:textId="77777777" w:rsidR="00F675FE" w:rsidRDefault="00000000">
            <w:pPr>
              <w:pStyle w:val="TableParagraph"/>
              <w:ind w:left="171" w:right="158"/>
              <w:rPr>
                <w:sz w:val="24"/>
              </w:rPr>
            </w:pPr>
            <w:r>
              <w:rPr>
                <w:spacing w:val="-2"/>
                <w:sz w:val="24"/>
              </w:rPr>
              <w:t>1.042</w:t>
            </w:r>
          </w:p>
        </w:tc>
        <w:tc>
          <w:tcPr>
            <w:tcW w:w="698" w:type="dxa"/>
            <w:tcBorders>
              <w:top w:val="nil"/>
              <w:bottom w:val="nil"/>
            </w:tcBorders>
          </w:tcPr>
          <w:p w14:paraId="0755A3AA" w14:textId="77777777" w:rsidR="00F675FE" w:rsidRDefault="00000000">
            <w:pPr>
              <w:pStyle w:val="TableParagraph"/>
              <w:ind w:left="45" w:right="29"/>
              <w:rPr>
                <w:sz w:val="24"/>
              </w:rPr>
            </w:pPr>
            <w:r>
              <w:rPr>
                <w:spacing w:val="-2"/>
                <w:sz w:val="24"/>
              </w:rPr>
              <w:t>4.048</w:t>
            </w:r>
          </w:p>
        </w:tc>
        <w:tc>
          <w:tcPr>
            <w:tcW w:w="620" w:type="dxa"/>
            <w:tcBorders>
              <w:top w:val="nil"/>
              <w:bottom w:val="nil"/>
            </w:tcBorders>
          </w:tcPr>
          <w:p w14:paraId="0755A3AB" w14:textId="77777777" w:rsidR="00F675FE" w:rsidRDefault="00000000">
            <w:pPr>
              <w:pStyle w:val="TableParagraph"/>
              <w:ind w:left="29" w:right="11"/>
              <w:rPr>
                <w:sz w:val="24"/>
              </w:rPr>
            </w:pPr>
            <w:r>
              <w:rPr>
                <w:spacing w:val="-2"/>
                <w:sz w:val="24"/>
              </w:rPr>
              <w:t>0.005</w:t>
            </w:r>
          </w:p>
        </w:tc>
      </w:tr>
      <w:tr w:rsidR="00F675FE" w14:paraId="0755A3B4" w14:textId="77777777">
        <w:trPr>
          <w:trHeight w:val="479"/>
        </w:trPr>
        <w:tc>
          <w:tcPr>
            <w:tcW w:w="3577" w:type="dxa"/>
            <w:tcBorders>
              <w:top w:val="nil"/>
              <w:bottom w:val="nil"/>
            </w:tcBorders>
          </w:tcPr>
          <w:p w14:paraId="0755A3A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Sadness</w:t>
            </w:r>
          </w:p>
        </w:tc>
        <w:tc>
          <w:tcPr>
            <w:tcW w:w="2230" w:type="dxa"/>
            <w:tcBorders>
              <w:top w:val="nil"/>
              <w:bottom w:val="nil"/>
            </w:tcBorders>
          </w:tcPr>
          <w:p w14:paraId="0755A3AE"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AF"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B0" w14:textId="77777777" w:rsidR="00F675FE" w:rsidRDefault="00000000">
            <w:pPr>
              <w:pStyle w:val="TableParagraph"/>
              <w:ind w:left="42" w:right="31"/>
              <w:rPr>
                <w:sz w:val="24"/>
              </w:rPr>
            </w:pPr>
            <w:r>
              <w:rPr>
                <w:spacing w:val="-2"/>
                <w:sz w:val="24"/>
              </w:rPr>
              <w:t>5.935</w:t>
            </w:r>
          </w:p>
        </w:tc>
        <w:tc>
          <w:tcPr>
            <w:tcW w:w="909" w:type="dxa"/>
            <w:tcBorders>
              <w:top w:val="nil"/>
              <w:bottom w:val="nil"/>
            </w:tcBorders>
          </w:tcPr>
          <w:p w14:paraId="0755A3B1" w14:textId="77777777" w:rsidR="00F675FE" w:rsidRDefault="00000000">
            <w:pPr>
              <w:pStyle w:val="TableParagraph"/>
              <w:ind w:left="171" w:right="158"/>
              <w:rPr>
                <w:sz w:val="24"/>
              </w:rPr>
            </w:pPr>
            <w:r>
              <w:rPr>
                <w:spacing w:val="-2"/>
                <w:sz w:val="24"/>
              </w:rPr>
              <w:t>1.000</w:t>
            </w:r>
          </w:p>
        </w:tc>
        <w:tc>
          <w:tcPr>
            <w:tcW w:w="698" w:type="dxa"/>
            <w:tcBorders>
              <w:top w:val="nil"/>
              <w:bottom w:val="nil"/>
            </w:tcBorders>
          </w:tcPr>
          <w:p w14:paraId="0755A3B2" w14:textId="77777777" w:rsidR="00F675FE" w:rsidRDefault="00000000">
            <w:pPr>
              <w:pStyle w:val="TableParagraph"/>
              <w:ind w:left="45" w:right="29"/>
              <w:rPr>
                <w:sz w:val="24"/>
              </w:rPr>
            </w:pPr>
            <w:r>
              <w:rPr>
                <w:spacing w:val="-2"/>
                <w:sz w:val="24"/>
              </w:rPr>
              <w:t>5.937</w:t>
            </w:r>
          </w:p>
        </w:tc>
        <w:tc>
          <w:tcPr>
            <w:tcW w:w="620" w:type="dxa"/>
            <w:tcBorders>
              <w:top w:val="nil"/>
              <w:bottom w:val="nil"/>
            </w:tcBorders>
          </w:tcPr>
          <w:p w14:paraId="0755A3B3" w14:textId="77777777" w:rsidR="00F675FE" w:rsidRDefault="00000000">
            <w:pPr>
              <w:pStyle w:val="TableParagraph"/>
              <w:ind w:left="29" w:right="11"/>
              <w:rPr>
                <w:sz w:val="24"/>
              </w:rPr>
            </w:pPr>
            <w:r>
              <w:rPr>
                <w:spacing w:val="-2"/>
                <w:sz w:val="24"/>
              </w:rPr>
              <w:t>0.000</w:t>
            </w:r>
          </w:p>
        </w:tc>
      </w:tr>
      <w:tr w:rsidR="00F675FE" w14:paraId="0755A3BC" w14:textId="77777777">
        <w:trPr>
          <w:trHeight w:val="479"/>
        </w:trPr>
        <w:tc>
          <w:tcPr>
            <w:tcW w:w="3577" w:type="dxa"/>
            <w:tcBorders>
              <w:top w:val="nil"/>
              <w:bottom w:val="nil"/>
            </w:tcBorders>
          </w:tcPr>
          <w:p w14:paraId="0755A3B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Sadness</w:t>
            </w:r>
          </w:p>
        </w:tc>
        <w:tc>
          <w:tcPr>
            <w:tcW w:w="2230" w:type="dxa"/>
            <w:tcBorders>
              <w:top w:val="nil"/>
              <w:bottom w:val="nil"/>
            </w:tcBorders>
          </w:tcPr>
          <w:p w14:paraId="0755A3B6"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3B7" w14:textId="77777777" w:rsidR="00F675FE" w:rsidRDefault="00000000">
            <w:pPr>
              <w:pStyle w:val="TableParagraph"/>
              <w:ind w:left="160"/>
              <w:jc w:val="left"/>
              <w:rPr>
                <w:sz w:val="24"/>
              </w:rPr>
            </w:pPr>
            <w:r>
              <w:rPr>
                <w:sz w:val="24"/>
              </w:rPr>
              <w:t>S7</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B8" w14:textId="77777777" w:rsidR="00F675FE" w:rsidRDefault="00000000">
            <w:pPr>
              <w:pStyle w:val="TableParagraph"/>
              <w:ind w:left="42" w:right="31"/>
              <w:rPr>
                <w:sz w:val="24"/>
              </w:rPr>
            </w:pPr>
            <w:r>
              <w:rPr>
                <w:spacing w:val="-2"/>
                <w:sz w:val="24"/>
              </w:rPr>
              <w:t>3.660</w:t>
            </w:r>
          </w:p>
        </w:tc>
        <w:tc>
          <w:tcPr>
            <w:tcW w:w="909" w:type="dxa"/>
            <w:tcBorders>
              <w:top w:val="nil"/>
              <w:bottom w:val="nil"/>
            </w:tcBorders>
          </w:tcPr>
          <w:p w14:paraId="0755A3B9" w14:textId="77777777" w:rsidR="00F675FE" w:rsidRDefault="00000000">
            <w:pPr>
              <w:pStyle w:val="TableParagraph"/>
              <w:ind w:left="171" w:right="158"/>
              <w:rPr>
                <w:sz w:val="24"/>
              </w:rPr>
            </w:pPr>
            <w:r>
              <w:rPr>
                <w:spacing w:val="-2"/>
                <w:sz w:val="24"/>
              </w:rPr>
              <w:t>1.000</w:t>
            </w:r>
          </w:p>
        </w:tc>
        <w:tc>
          <w:tcPr>
            <w:tcW w:w="698" w:type="dxa"/>
            <w:tcBorders>
              <w:top w:val="nil"/>
              <w:bottom w:val="nil"/>
            </w:tcBorders>
          </w:tcPr>
          <w:p w14:paraId="0755A3BA" w14:textId="77777777" w:rsidR="00F675FE" w:rsidRDefault="00000000">
            <w:pPr>
              <w:pStyle w:val="TableParagraph"/>
              <w:ind w:left="45" w:right="29"/>
              <w:rPr>
                <w:sz w:val="24"/>
              </w:rPr>
            </w:pPr>
            <w:r>
              <w:rPr>
                <w:spacing w:val="-2"/>
                <w:sz w:val="24"/>
              </w:rPr>
              <w:t>3.661</w:t>
            </w:r>
          </w:p>
        </w:tc>
        <w:tc>
          <w:tcPr>
            <w:tcW w:w="620" w:type="dxa"/>
            <w:tcBorders>
              <w:top w:val="nil"/>
              <w:bottom w:val="nil"/>
            </w:tcBorders>
          </w:tcPr>
          <w:p w14:paraId="0755A3BB" w14:textId="77777777" w:rsidR="00F675FE" w:rsidRDefault="00000000">
            <w:pPr>
              <w:pStyle w:val="TableParagraph"/>
              <w:ind w:left="29" w:right="11"/>
              <w:rPr>
                <w:sz w:val="24"/>
              </w:rPr>
            </w:pPr>
            <w:r>
              <w:rPr>
                <w:spacing w:val="-2"/>
                <w:sz w:val="24"/>
              </w:rPr>
              <w:t>0.007</w:t>
            </w:r>
          </w:p>
        </w:tc>
      </w:tr>
      <w:tr w:rsidR="00F675FE" w14:paraId="0755A3C4" w14:textId="77777777">
        <w:trPr>
          <w:trHeight w:val="479"/>
        </w:trPr>
        <w:tc>
          <w:tcPr>
            <w:tcW w:w="3577" w:type="dxa"/>
            <w:tcBorders>
              <w:top w:val="nil"/>
              <w:bottom w:val="nil"/>
            </w:tcBorders>
          </w:tcPr>
          <w:p w14:paraId="0755A3B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Sadness</w:t>
            </w:r>
          </w:p>
        </w:tc>
        <w:tc>
          <w:tcPr>
            <w:tcW w:w="2230" w:type="dxa"/>
            <w:tcBorders>
              <w:top w:val="nil"/>
              <w:bottom w:val="nil"/>
            </w:tcBorders>
          </w:tcPr>
          <w:p w14:paraId="0755A3BE" w14:textId="77777777" w:rsidR="00F675FE" w:rsidRDefault="00000000">
            <w:pPr>
              <w:pStyle w:val="TableParagraph"/>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3BF" w14:textId="77777777" w:rsidR="00F675FE" w:rsidRDefault="00000000">
            <w:pPr>
              <w:pStyle w:val="TableParagraph"/>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3C0" w14:textId="77777777" w:rsidR="00F675FE" w:rsidRDefault="00000000">
            <w:pPr>
              <w:pStyle w:val="TableParagraph"/>
              <w:ind w:left="42" w:right="31"/>
              <w:rPr>
                <w:sz w:val="24"/>
              </w:rPr>
            </w:pPr>
            <w:r>
              <w:rPr>
                <w:spacing w:val="-2"/>
                <w:sz w:val="24"/>
              </w:rPr>
              <w:t>4.101</w:t>
            </w:r>
          </w:p>
        </w:tc>
        <w:tc>
          <w:tcPr>
            <w:tcW w:w="909" w:type="dxa"/>
            <w:tcBorders>
              <w:top w:val="nil"/>
              <w:bottom w:val="nil"/>
            </w:tcBorders>
          </w:tcPr>
          <w:p w14:paraId="0755A3C1" w14:textId="77777777" w:rsidR="00F675FE" w:rsidRDefault="00000000">
            <w:pPr>
              <w:pStyle w:val="TableParagraph"/>
              <w:ind w:left="171" w:right="158"/>
              <w:rPr>
                <w:sz w:val="24"/>
              </w:rPr>
            </w:pPr>
            <w:r>
              <w:rPr>
                <w:spacing w:val="-2"/>
                <w:sz w:val="24"/>
              </w:rPr>
              <w:t>1.000</w:t>
            </w:r>
          </w:p>
        </w:tc>
        <w:tc>
          <w:tcPr>
            <w:tcW w:w="698" w:type="dxa"/>
            <w:tcBorders>
              <w:top w:val="nil"/>
              <w:bottom w:val="nil"/>
            </w:tcBorders>
          </w:tcPr>
          <w:p w14:paraId="0755A3C2" w14:textId="77777777" w:rsidR="00F675FE" w:rsidRDefault="00000000">
            <w:pPr>
              <w:pStyle w:val="TableParagraph"/>
              <w:ind w:left="45" w:right="29"/>
              <w:rPr>
                <w:sz w:val="24"/>
              </w:rPr>
            </w:pPr>
            <w:r>
              <w:rPr>
                <w:spacing w:val="-2"/>
                <w:sz w:val="24"/>
              </w:rPr>
              <w:t>4.102</w:t>
            </w:r>
          </w:p>
        </w:tc>
        <w:tc>
          <w:tcPr>
            <w:tcW w:w="620" w:type="dxa"/>
            <w:tcBorders>
              <w:top w:val="nil"/>
              <w:bottom w:val="nil"/>
            </w:tcBorders>
          </w:tcPr>
          <w:p w14:paraId="0755A3C3" w14:textId="77777777" w:rsidR="00F675FE" w:rsidRDefault="00000000">
            <w:pPr>
              <w:pStyle w:val="TableParagraph"/>
              <w:ind w:left="29" w:right="11"/>
              <w:rPr>
                <w:sz w:val="24"/>
              </w:rPr>
            </w:pPr>
            <w:r>
              <w:rPr>
                <w:spacing w:val="-2"/>
                <w:sz w:val="24"/>
              </w:rPr>
              <w:t>0.002</w:t>
            </w:r>
          </w:p>
        </w:tc>
      </w:tr>
      <w:tr w:rsidR="00F675FE" w14:paraId="0755A3CC" w14:textId="77777777">
        <w:trPr>
          <w:trHeight w:val="479"/>
        </w:trPr>
        <w:tc>
          <w:tcPr>
            <w:tcW w:w="3577" w:type="dxa"/>
            <w:tcBorders>
              <w:top w:val="nil"/>
              <w:bottom w:val="nil"/>
            </w:tcBorders>
          </w:tcPr>
          <w:p w14:paraId="0755A3C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Sadness</w:t>
            </w:r>
          </w:p>
        </w:tc>
        <w:tc>
          <w:tcPr>
            <w:tcW w:w="2230" w:type="dxa"/>
            <w:tcBorders>
              <w:top w:val="nil"/>
              <w:bottom w:val="nil"/>
            </w:tcBorders>
          </w:tcPr>
          <w:p w14:paraId="0755A3C6" w14:textId="77777777" w:rsidR="00F675FE" w:rsidRDefault="00000000">
            <w:pPr>
              <w:pStyle w:val="TableParagraph"/>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3C7" w14:textId="77777777" w:rsidR="00F675FE" w:rsidRDefault="00000000">
            <w:pPr>
              <w:pStyle w:val="TableParagraph"/>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3C8" w14:textId="77777777" w:rsidR="00F675FE" w:rsidRDefault="00000000">
            <w:pPr>
              <w:pStyle w:val="TableParagraph"/>
              <w:ind w:left="42" w:right="31"/>
              <w:rPr>
                <w:sz w:val="24"/>
              </w:rPr>
            </w:pPr>
            <w:r>
              <w:rPr>
                <w:spacing w:val="-2"/>
                <w:sz w:val="24"/>
              </w:rPr>
              <w:t>3.630</w:t>
            </w:r>
          </w:p>
        </w:tc>
        <w:tc>
          <w:tcPr>
            <w:tcW w:w="909" w:type="dxa"/>
            <w:tcBorders>
              <w:top w:val="nil"/>
              <w:bottom w:val="nil"/>
            </w:tcBorders>
          </w:tcPr>
          <w:p w14:paraId="0755A3C9" w14:textId="77777777" w:rsidR="00F675FE" w:rsidRDefault="00000000">
            <w:pPr>
              <w:pStyle w:val="TableParagraph"/>
              <w:ind w:left="171" w:right="158"/>
              <w:rPr>
                <w:sz w:val="24"/>
              </w:rPr>
            </w:pPr>
            <w:r>
              <w:rPr>
                <w:spacing w:val="-2"/>
                <w:sz w:val="24"/>
              </w:rPr>
              <w:t>1.000</w:t>
            </w:r>
          </w:p>
        </w:tc>
        <w:tc>
          <w:tcPr>
            <w:tcW w:w="698" w:type="dxa"/>
            <w:tcBorders>
              <w:top w:val="nil"/>
              <w:bottom w:val="nil"/>
            </w:tcBorders>
          </w:tcPr>
          <w:p w14:paraId="0755A3CA" w14:textId="77777777" w:rsidR="00F675FE" w:rsidRDefault="00000000">
            <w:pPr>
              <w:pStyle w:val="TableParagraph"/>
              <w:ind w:left="45" w:right="29"/>
              <w:rPr>
                <w:sz w:val="24"/>
              </w:rPr>
            </w:pPr>
            <w:r>
              <w:rPr>
                <w:spacing w:val="-2"/>
                <w:sz w:val="24"/>
              </w:rPr>
              <w:t>3.631</w:t>
            </w:r>
          </w:p>
        </w:tc>
        <w:tc>
          <w:tcPr>
            <w:tcW w:w="620" w:type="dxa"/>
            <w:tcBorders>
              <w:top w:val="nil"/>
              <w:bottom w:val="nil"/>
            </w:tcBorders>
          </w:tcPr>
          <w:p w14:paraId="0755A3CB" w14:textId="77777777" w:rsidR="00F675FE" w:rsidRDefault="00000000">
            <w:pPr>
              <w:pStyle w:val="TableParagraph"/>
              <w:ind w:left="29" w:right="11"/>
              <w:rPr>
                <w:sz w:val="24"/>
              </w:rPr>
            </w:pPr>
            <w:r>
              <w:rPr>
                <w:spacing w:val="-2"/>
                <w:sz w:val="24"/>
              </w:rPr>
              <w:t>0.007</w:t>
            </w:r>
          </w:p>
        </w:tc>
      </w:tr>
      <w:tr w:rsidR="00F675FE" w14:paraId="0755A3D4" w14:textId="77777777">
        <w:trPr>
          <w:trHeight w:val="479"/>
        </w:trPr>
        <w:tc>
          <w:tcPr>
            <w:tcW w:w="3577" w:type="dxa"/>
            <w:tcBorders>
              <w:top w:val="nil"/>
              <w:bottom w:val="nil"/>
            </w:tcBorders>
          </w:tcPr>
          <w:p w14:paraId="0755A3C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Neutral</w:t>
            </w:r>
          </w:p>
        </w:tc>
        <w:tc>
          <w:tcPr>
            <w:tcW w:w="2230" w:type="dxa"/>
            <w:tcBorders>
              <w:top w:val="nil"/>
              <w:bottom w:val="nil"/>
            </w:tcBorders>
          </w:tcPr>
          <w:p w14:paraId="0755A3CE"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CF"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3D0" w14:textId="77777777" w:rsidR="00F675FE" w:rsidRDefault="00000000">
            <w:pPr>
              <w:pStyle w:val="TableParagraph"/>
              <w:ind w:left="42" w:right="31"/>
              <w:rPr>
                <w:sz w:val="24"/>
              </w:rPr>
            </w:pPr>
            <w:r>
              <w:rPr>
                <w:spacing w:val="-2"/>
                <w:sz w:val="24"/>
              </w:rPr>
              <w:t>3.189</w:t>
            </w:r>
          </w:p>
        </w:tc>
        <w:tc>
          <w:tcPr>
            <w:tcW w:w="909" w:type="dxa"/>
            <w:tcBorders>
              <w:top w:val="nil"/>
              <w:bottom w:val="nil"/>
            </w:tcBorders>
          </w:tcPr>
          <w:p w14:paraId="0755A3D1" w14:textId="77777777" w:rsidR="00F675FE" w:rsidRDefault="00000000">
            <w:pPr>
              <w:pStyle w:val="TableParagraph"/>
              <w:ind w:left="171" w:right="158"/>
              <w:rPr>
                <w:sz w:val="24"/>
              </w:rPr>
            </w:pPr>
            <w:r>
              <w:rPr>
                <w:spacing w:val="-2"/>
                <w:sz w:val="24"/>
              </w:rPr>
              <w:t>1.025</w:t>
            </w:r>
          </w:p>
        </w:tc>
        <w:tc>
          <w:tcPr>
            <w:tcW w:w="698" w:type="dxa"/>
            <w:tcBorders>
              <w:top w:val="nil"/>
              <w:bottom w:val="nil"/>
            </w:tcBorders>
          </w:tcPr>
          <w:p w14:paraId="0755A3D2" w14:textId="77777777" w:rsidR="00F675FE" w:rsidRDefault="00000000">
            <w:pPr>
              <w:pStyle w:val="TableParagraph"/>
              <w:ind w:left="45" w:right="29"/>
              <w:rPr>
                <w:sz w:val="24"/>
              </w:rPr>
            </w:pPr>
            <w:r>
              <w:rPr>
                <w:spacing w:val="-2"/>
                <w:sz w:val="24"/>
              </w:rPr>
              <w:t>3.111</w:t>
            </w:r>
          </w:p>
        </w:tc>
        <w:tc>
          <w:tcPr>
            <w:tcW w:w="620" w:type="dxa"/>
            <w:tcBorders>
              <w:top w:val="nil"/>
              <w:bottom w:val="nil"/>
            </w:tcBorders>
          </w:tcPr>
          <w:p w14:paraId="0755A3D3" w14:textId="77777777" w:rsidR="00F675FE" w:rsidRDefault="00000000">
            <w:pPr>
              <w:pStyle w:val="TableParagraph"/>
              <w:ind w:left="29" w:right="11"/>
              <w:rPr>
                <w:sz w:val="24"/>
              </w:rPr>
            </w:pPr>
            <w:r>
              <w:rPr>
                <w:spacing w:val="-2"/>
                <w:sz w:val="24"/>
              </w:rPr>
              <w:t>0.048</w:t>
            </w:r>
          </w:p>
        </w:tc>
      </w:tr>
      <w:tr w:rsidR="00F675FE" w14:paraId="0755A3DC" w14:textId="77777777">
        <w:trPr>
          <w:trHeight w:val="479"/>
        </w:trPr>
        <w:tc>
          <w:tcPr>
            <w:tcW w:w="3577" w:type="dxa"/>
            <w:tcBorders>
              <w:top w:val="nil"/>
              <w:bottom w:val="nil"/>
            </w:tcBorders>
          </w:tcPr>
          <w:p w14:paraId="0755A3D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Neutral</w:t>
            </w:r>
          </w:p>
        </w:tc>
        <w:tc>
          <w:tcPr>
            <w:tcW w:w="2230" w:type="dxa"/>
            <w:tcBorders>
              <w:top w:val="nil"/>
              <w:bottom w:val="nil"/>
            </w:tcBorders>
          </w:tcPr>
          <w:p w14:paraId="0755A3D6" w14:textId="77777777" w:rsidR="00F675FE" w:rsidRDefault="00000000">
            <w:pPr>
              <w:pStyle w:val="TableParagraph"/>
              <w:ind w:left="587"/>
              <w:jc w:val="left"/>
              <w:rPr>
                <w:sz w:val="24"/>
              </w:rPr>
            </w:pPr>
            <w:r>
              <w:rPr>
                <w:sz w:val="24"/>
              </w:rPr>
              <w:t>R.</w:t>
            </w:r>
            <w:r>
              <w:rPr>
                <w:spacing w:val="31"/>
                <w:sz w:val="24"/>
              </w:rPr>
              <w:t xml:space="preserve"> </w:t>
            </w:r>
            <w:r>
              <w:rPr>
                <w:spacing w:val="-2"/>
                <w:sz w:val="24"/>
              </w:rPr>
              <w:t>Frontal</w:t>
            </w:r>
          </w:p>
        </w:tc>
        <w:tc>
          <w:tcPr>
            <w:tcW w:w="1365" w:type="dxa"/>
            <w:tcBorders>
              <w:top w:val="nil"/>
              <w:bottom w:val="nil"/>
            </w:tcBorders>
          </w:tcPr>
          <w:p w14:paraId="0755A3D7" w14:textId="77777777" w:rsidR="00F675FE" w:rsidRDefault="00000000">
            <w:pPr>
              <w:pStyle w:val="TableParagraph"/>
              <w:ind w:left="102"/>
              <w:jc w:val="left"/>
              <w:rPr>
                <w:sz w:val="24"/>
              </w:rPr>
            </w:pPr>
            <w:r>
              <w:rPr>
                <w:sz w:val="24"/>
              </w:rPr>
              <w:t>S9</w:t>
            </w:r>
            <w:r>
              <w:rPr>
                <w:spacing w:val="9"/>
                <w:sz w:val="24"/>
              </w:rPr>
              <w:t xml:space="preserve"> </w:t>
            </w:r>
            <w:r>
              <w:rPr>
                <w:sz w:val="24"/>
              </w:rPr>
              <w:t>D19</w:t>
            </w:r>
            <w:r>
              <w:rPr>
                <w:spacing w:val="11"/>
                <w:sz w:val="24"/>
              </w:rPr>
              <w:t xml:space="preserve"> </w:t>
            </w:r>
            <w:r>
              <w:rPr>
                <w:spacing w:val="-5"/>
                <w:sz w:val="24"/>
              </w:rPr>
              <w:t>hbt</w:t>
            </w:r>
          </w:p>
        </w:tc>
        <w:tc>
          <w:tcPr>
            <w:tcW w:w="698" w:type="dxa"/>
            <w:tcBorders>
              <w:top w:val="nil"/>
              <w:bottom w:val="nil"/>
            </w:tcBorders>
          </w:tcPr>
          <w:p w14:paraId="0755A3D8" w14:textId="77777777" w:rsidR="00F675FE" w:rsidRDefault="00000000">
            <w:pPr>
              <w:pStyle w:val="TableParagraph"/>
              <w:ind w:right="31"/>
              <w:rPr>
                <w:sz w:val="24"/>
              </w:rPr>
            </w:pPr>
            <w:r>
              <w:rPr>
                <w:w w:val="95"/>
                <w:sz w:val="24"/>
              </w:rPr>
              <w:t>-</w:t>
            </w:r>
            <w:r>
              <w:rPr>
                <w:spacing w:val="-4"/>
                <w:w w:val="95"/>
                <w:sz w:val="24"/>
              </w:rPr>
              <w:t>3.357</w:t>
            </w:r>
          </w:p>
        </w:tc>
        <w:tc>
          <w:tcPr>
            <w:tcW w:w="909" w:type="dxa"/>
            <w:tcBorders>
              <w:top w:val="nil"/>
              <w:bottom w:val="nil"/>
            </w:tcBorders>
          </w:tcPr>
          <w:p w14:paraId="0755A3D9" w14:textId="77777777" w:rsidR="00F675FE" w:rsidRDefault="00000000">
            <w:pPr>
              <w:pStyle w:val="TableParagraph"/>
              <w:ind w:left="171" w:right="158"/>
              <w:rPr>
                <w:sz w:val="24"/>
              </w:rPr>
            </w:pPr>
            <w:r>
              <w:rPr>
                <w:spacing w:val="-2"/>
                <w:sz w:val="24"/>
              </w:rPr>
              <w:t>1.025</w:t>
            </w:r>
          </w:p>
        </w:tc>
        <w:tc>
          <w:tcPr>
            <w:tcW w:w="698" w:type="dxa"/>
            <w:tcBorders>
              <w:top w:val="nil"/>
              <w:bottom w:val="nil"/>
            </w:tcBorders>
          </w:tcPr>
          <w:p w14:paraId="0755A3DA" w14:textId="77777777" w:rsidR="00F675FE" w:rsidRDefault="00000000">
            <w:pPr>
              <w:pStyle w:val="TableParagraph"/>
              <w:ind w:left="45" w:right="28"/>
              <w:rPr>
                <w:sz w:val="24"/>
              </w:rPr>
            </w:pPr>
            <w:r>
              <w:rPr>
                <w:w w:val="95"/>
                <w:sz w:val="24"/>
              </w:rPr>
              <w:t>-</w:t>
            </w:r>
            <w:r>
              <w:rPr>
                <w:spacing w:val="-4"/>
                <w:w w:val="95"/>
                <w:sz w:val="24"/>
              </w:rPr>
              <w:t>3.275</w:t>
            </w:r>
          </w:p>
        </w:tc>
        <w:tc>
          <w:tcPr>
            <w:tcW w:w="620" w:type="dxa"/>
            <w:tcBorders>
              <w:top w:val="nil"/>
              <w:bottom w:val="nil"/>
            </w:tcBorders>
          </w:tcPr>
          <w:p w14:paraId="0755A3DB" w14:textId="77777777" w:rsidR="00F675FE" w:rsidRDefault="00000000">
            <w:pPr>
              <w:pStyle w:val="TableParagraph"/>
              <w:ind w:left="29" w:right="11"/>
              <w:rPr>
                <w:sz w:val="24"/>
              </w:rPr>
            </w:pPr>
            <w:r>
              <w:rPr>
                <w:spacing w:val="-2"/>
                <w:sz w:val="24"/>
              </w:rPr>
              <w:t>0.048</w:t>
            </w:r>
          </w:p>
        </w:tc>
      </w:tr>
      <w:tr w:rsidR="00F675FE" w14:paraId="0755A3E4" w14:textId="77777777">
        <w:trPr>
          <w:trHeight w:val="479"/>
        </w:trPr>
        <w:tc>
          <w:tcPr>
            <w:tcW w:w="3577" w:type="dxa"/>
            <w:tcBorders>
              <w:top w:val="nil"/>
              <w:bottom w:val="nil"/>
            </w:tcBorders>
          </w:tcPr>
          <w:p w14:paraId="0755A3DD"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Neutral</w:t>
            </w:r>
          </w:p>
        </w:tc>
        <w:tc>
          <w:tcPr>
            <w:tcW w:w="2230" w:type="dxa"/>
            <w:tcBorders>
              <w:top w:val="nil"/>
              <w:bottom w:val="nil"/>
            </w:tcBorders>
          </w:tcPr>
          <w:p w14:paraId="0755A3DE" w14:textId="77777777" w:rsidR="00F675FE" w:rsidRDefault="00000000">
            <w:pPr>
              <w:pStyle w:val="TableParagraph"/>
              <w:ind w:left="555"/>
              <w:jc w:val="left"/>
              <w:rPr>
                <w:sz w:val="24"/>
              </w:rPr>
            </w:pPr>
            <w:r>
              <w:rPr>
                <w:sz w:val="24"/>
              </w:rPr>
              <w:t>R.</w:t>
            </w:r>
            <w:r>
              <w:rPr>
                <w:spacing w:val="31"/>
                <w:sz w:val="24"/>
              </w:rPr>
              <w:t xml:space="preserve"> </w:t>
            </w:r>
            <w:r>
              <w:rPr>
                <w:spacing w:val="-2"/>
                <w:sz w:val="24"/>
              </w:rPr>
              <w:t>Parietal</w:t>
            </w:r>
          </w:p>
        </w:tc>
        <w:tc>
          <w:tcPr>
            <w:tcW w:w="1365" w:type="dxa"/>
            <w:tcBorders>
              <w:top w:val="nil"/>
              <w:bottom w:val="nil"/>
            </w:tcBorders>
          </w:tcPr>
          <w:p w14:paraId="0755A3DF" w14:textId="77777777" w:rsidR="00F675FE" w:rsidRDefault="00000000">
            <w:pPr>
              <w:pStyle w:val="TableParagraph"/>
              <w:jc w:val="left"/>
              <w:rPr>
                <w:sz w:val="24"/>
              </w:rPr>
            </w:pPr>
            <w:r>
              <w:rPr>
                <w:sz w:val="24"/>
              </w:rPr>
              <w:t>S20</w:t>
            </w:r>
            <w:r>
              <w:rPr>
                <w:spacing w:val="7"/>
                <w:sz w:val="24"/>
              </w:rPr>
              <w:t xml:space="preserve"> </w:t>
            </w:r>
            <w:r>
              <w:rPr>
                <w:sz w:val="24"/>
              </w:rPr>
              <w:t>D29</w:t>
            </w:r>
            <w:r>
              <w:rPr>
                <w:spacing w:val="9"/>
                <w:sz w:val="24"/>
              </w:rPr>
              <w:t xml:space="preserve"> </w:t>
            </w:r>
            <w:r>
              <w:rPr>
                <w:spacing w:val="-5"/>
                <w:sz w:val="24"/>
              </w:rPr>
              <w:t>hbt</w:t>
            </w:r>
          </w:p>
        </w:tc>
        <w:tc>
          <w:tcPr>
            <w:tcW w:w="698" w:type="dxa"/>
            <w:tcBorders>
              <w:top w:val="nil"/>
              <w:bottom w:val="nil"/>
            </w:tcBorders>
          </w:tcPr>
          <w:p w14:paraId="0755A3E0" w14:textId="77777777" w:rsidR="00F675FE" w:rsidRDefault="00000000">
            <w:pPr>
              <w:pStyle w:val="TableParagraph"/>
              <w:ind w:left="42" w:right="31"/>
              <w:rPr>
                <w:sz w:val="24"/>
              </w:rPr>
            </w:pPr>
            <w:r>
              <w:rPr>
                <w:spacing w:val="-2"/>
                <w:sz w:val="24"/>
              </w:rPr>
              <w:t>3.539</w:t>
            </w:r>
          </w:p>
        </w:tc>
        <w:tc>
          <w:tcPr>
            <w:tcW w:w="909" w:type="dxa"/>
            <w:tcBorders>
              <w:top w:val="nil"/>
              <w:bottom w:val="nil"/>
            </w:tcBorders>
          </w:tcPr>
          <w:p w14:paraId="0755A3E1" w14:textId="77777777" w:rsidR="00F675FE" w:rsidRDefault="00000000">
            <w:pPr>
              <w:pStyle w:val="TableParagraph"/>
              <w:ind w:left="171" w:right="158"/>
              <w:rPr>
                <w:sz w:val="24"/>
              </w:rPr>
            </w:pPr>
            <w:r>
              <w:rPr>
                <w:spacing w:val="-2"/>
                <w:sz w:val="24"/>
              </w:rPr>
              <w:t>1.025</w:t>
            </w:r>
          </w:p>
        </w:tc>
        <w:tc>
          <w:tcPr>
            <w:tcW w:w="698" w:type="dxa"/>
            <w:tcBorders>
              <w:top w:val="nil"/>
              <w:bottom w:val="nil"/>
            </w:tcBorders>
          </w:tcPr>
          <w:p w14:paraId="0755A3E2" w14:textId="77777777" w:rsidR="00F675FE" w:rsidRDefault="00000000">
            <w:pPr>
              <w:pStyle w:val="TableParagraph"/>
              <w:ind w:left="45" w:right="29"/>
              <w:rPr>
                <w:sz w:val="24"/>
              </w:rPr>
            </w:pPr>
            <w:r>
              <w:rPr>
                <w:spacing w:val="-2"/>
                <w:sz w:val="24"/>
              </w:rPr>
              <w:t>3.453</w:t>
            </w:r>
          </w:p>
        </w:tc>
        <w:tc>
          <w:tcPr>
            <w:tcW w:w="620" w:type="dxa"/>
            <w:tcBorders>
              <w:top w:val="nil"/>
              <w:bottom w:val="nil"/>
            </w:tcBorders>
          </w:tcPr>
          <w:p w14:paraId="0755A3E3" w14:textId="77777777" w:rsidR="00F675FE" w:rsidRDefault="00000000">
            <w:pPr>
              <w:pStyle w:val="TableParagraph"/>
              <w:ind w:left="29" w:right="11"/>
              <w:rPr>
                <w:sz w:val="24"/>
              </w:rPr>
            </w:pPr>
            <w:r>
              <w:rPr>
                <w:spacing w:val="-2"/>
                <w:sz w:val="24"/>
              </w:rPr>
              <w:t>0.048</w:t>
            </w:r>
          </w:p>
        </w:tc>
      </w:tr>
      <w:tr w:rsidR="00F675FE" w14:paraId="0755A3EC" w14:textId="77777777">
        <w:trPr>
          <w:trHeight w:val="479"/>
        </w:trPr>
        <w:tc>
          <w:tcPr>
            <w:tcW w:w="3577" w:type="dxa"/>
            <w:tcBorders>
              <w:top w:val="nil"/>
              <w:bottom w:val="nil"/>
            </w:tcBorders>
          </w:tcPr>
          <w:p w14:paraId="0755A3E5" w14:textId="77777777" w:rsidR="00F675FE" w:rsidRDefault="00000000">
            <w:pPr>
              <w:pStyle w:val="TableParagraph"/>
              <w:ind w:left="137" w:right="129"/>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Neutral</w:t>
            </w:r>
          </w:p>
        </w:tc>
        <w:tc>
          <w:tcPr>
            <w:tcW w:w="2230" w:type="dxa"/>
            <w:tcBorders>
              <w:top w:val="nil"/>
              <w:bottom w:val="nil"/>
            </w:tcBorders>
          </w:tcPr>
          <w:p w14:paraId="0755A3E6"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3E7" w14:textId="77777777" w:rsidR="00F675FE" w:rsidRDefault="00000000">
            <w:pPr>
              <w:pStyle w:val="TableParagraph"/>
              <w:jc w:val="left"/>
              <w:rPr>
                <w:sz w:val="24"/>
              </w:rPr>
            </w:pPr>
            <w:r>
              <w:rPr>
                <w:sz w:val="24"/>
              </w:rPr>
              <w:t>S31</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3E8" w14:textId="77777777" w:rsidR="00F675FE" w:rsidRDefault="00000000">
            <w:pPr>
              <w:pStyle w:val="TableParagraph"/>
              <w:ind w:right="31"/>
              <w:rPr>
                <w:sz w:val="24"/>
              </w:rPr>
            </w:pPr>
            <w:r>
              <w:rPr>
                <w:w w:val="95"/>
                <w:sz w:val="24"/>
              </w:rPr>
              <w:t>-</w:t>
            </w:r>
            <w:r>
              <w:rPr>
                <w:spacing w:val="-4"/>
                <w:w w:val="95"/>
                <w:sz w:val="24"/>
              </w:rPr>
              <w:t>3.254</w:t>
            </w:r>
          </w:p>
        </w:tc>
        <w:tc>
          <w:tcPr>
            <w:tcW w:w="909" w:type="dxa"/>
            <w:tcBorders>
              <w:top w:val="nil"/>
              <w:bottom w:val="nil"/>
            </w:tcBorders>
          </w:tcPr>
          <w:p w14:paraId="0755A3E9" w14:textId="77777777" w:rsidR="00F675FE" w:rsidRDefault="00000000">
            <w:pPr>
              <w:pStyle w:val="TableParagraph"/>
              <w:ind w:left="171" w:right="158"/>
              <w:rPr>
                <w:sz w:val="24"/>
              </w:rPr>
            </w:pPr>
            <w:r>
              <w:rPr>
                <w:spacing w:val="-2"/>
                <w:sz w:val="24"/>
              </w:rPr>
              <w:t>1.025</w:t>
            </w:r>
          </w:p>
        </w:tc>
        <w:tc>
          <w:tcPr>
            <w:tcW w:w="698" w:type="dxa"/>
            <w:tcBorders>
              <w:top w:val="nil"/>
              <w:bottom w:val="nil"/>
            </w:tcBorders>
          </w:tcPr>
          <w:p w14:paraId="0755A3EA" w14:textId="77777777" w:rsidR="00F675FE" w:rsidRDefault="00000000">
            <w:pPr>
              <w:pStyle w:val="TableParagraph"/>
              <w:ind w:left="45" w:right="28"/>
              <w:rPr>
                <w:sz w:val="24"/>
              </w:rPr>
            </w:pPr>
            <w:r>
              <w:rPr>
                <w:w w:val="95"/>
                <w:sz w:val="24"/>
              </w:rPr>
              <w:t>-</w:t>
            </w:r>
            <w:r>
              <w:rPr>
                <w:spacing w:val="-4"/>
                <w:w w:val="95"/>
                <w:sz w:val="24"/>
              </w:rPr>
              <w:t>3.174</w:t>
            </w:r>
          </w:p>
        </w:tc>
        <w:tc>
          <w:tcPr>
            <w:tcW w:w="620" w:type="dxa"/>
            <w:tcBorders>
              <w:top w:val="nil"/>
              <w:bottom w:val="nil"/>
            </w:tcBorders>
          </w:tcPr>
          <w:p w14:paraId="0755A3EB" w14:textId="77777777" w:rsidR="00F675FE" w:rsidRDefault="00000000">
            <w:pPr>
              <w:pStyle w:val="TableParagraph"/>
              <w:ind w:left="29" w:right="11"/>
              <w:rPr>
                <w:sz w:val="24"/>
              </w:rPr>
            </w:pPr>
            <w:r>
              <w:rPr>
                <w:spacing w:val="-2"/>
                <w:sz w:val="24"/>
              </w:rPr>
              <w:t>0.048</w:t>
            </w:r>
          </w:p>
        </w:tc>
      </w:tr>
      <w:tr w:rsidR="00F675FE" w14:paraId="0755A3F4" w14:textId="77777777">
        <w:trPr>
          <w:trHeight w:val="479"/>
        </w:trPr>
        <w:tc>
          <w:tcPr>
            <w:tcW w:w="3577" w:type="dxa"/>
            <w:tcBorders>
              <w:top w:val="nil"/>
              <w:bottom w:val="nil"/>
            </w:tcBorders>
          </w:tcPr>
          <w:p w14:paraId="0755A3ED" w14:textId="77777777" w:rsidR="00F675FE" w:rsidRDefault="00000000">
            <w:pPr>
              <w:pStyle w:val="TableParagraph"/>
              <w:ind w:left="137" w:right="129"/>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Disgust</w:t>
            </w:r>
          </w:p>
        </w:tc>
        <w:tc>
          <w:tcPr>
            <w:tcW w:w="2230" w:type="dxa"/>
            <w:tcBorders>
              <w:top w:val="nil"/>
              <w:bottom w:val="nil"/>
            </w:tcBorders>
          </w:tcPr>
          <w:p w14:paraId="0755A3EE"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3EF" w14:textId="77777777" w:rsidR="00F675FE" w:rsidRDefault="00000000">
            <w:pPr>
              <w:pStyle w:val="TableParagraph"/>
              <w:jc w:val="left"/>
              <w:rPr>
                <w:sz w:val="24"/>
              </w:rPr>
            </w:pPr>
            <w:r>
              <w:rPr>
                <w:sz w:val="24"/>
              </w:rPr>
              <w:t>S32</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3F0" w14:textId="77777777" w:rsidR="00F675FE" w:rsidRDefault="00000000">
            <w:pPr>
              <w:pStyle w:val="TableParagraph"/>
              <w:ind w:right="31"/>
              <w:rPr>
                <w:sz w:val="24"/>
              </w:rPr>
            </w:pPr>
            <w:r>
              <w:rPr>
                <w:w w:val="95"/>
                <w:sz w:val="24"/>
              </w:rPr>
              <w:t>-</w:t>
            </w:r>
            <w:r>
              <w:rPr>
                <w:spacing w:val="-4"/>
                <w:w w:val="95"/>
                <w:sz w:val="24"/>
              </w:rPr>
              <w:t>4.343</w:t>
            </w:r>
          </w:p>
        </w:tc>
        <w:tc>
          <w:tcPr>
            <w:tcW w:w="909" w:type="dxa"/>
            <w:tcBorders>
              <w:top w:val="nil"/>
              <w:bottom w:val="nil"/>
            </w:tcBorders>
          </w:tcPr>
          <w:p w14:paraId="0755A3F1" w14:textId="77777777" w:rsidR="00F675FE" w:rsidRDefault="00000000">
            <w:pPr>
              <w:pStyle w:val="TableParagraph"/>
              <w:ind w:left="171" w:right="158"/>
              <w:rPr>
                <w:sz w:val="24"/>
              </w:rPr>
            </w:pPr>
            <w:r>
              <w:rPr>
                <w:spacing w:val="-2"/>
                <w:sz w:val="24"/>
              </w:rPr>
              <w:t>1.008</w:t>
            </w:r>
          </w:p>
        </w:tc>
        <w:tc>
          <w:tcPr>
            <w:tcW w:w="698" w:type="dxa"/>
            <w:tcBorders>
              <w:top w:val="nil"/>
              <w:bottom w:val="nil"/>
            </w:tcBorders>
          </w:tcPr>
          <w:p w14:paraId="0755A3F2" w14:textId="77777777" w:rsidR="00F675FE" w:rsidRDefault="00000000">
            <w:pPr>
              <w:pStyle w:val="TableParagraph"/>
              <w:ind w:left="45" w:right="28"/>
              <w:rPr>
                <w:sz w:val="24"/>
              </w:rPr>
            </w:pPr>
            <w:r>
              <w:rPr>
                <w:w w:val="95"/>
                <w:sz w:val="24"/>
              </w:rPr>
              <w:t>-</w:t>
            </w:r>
            <w:r>
              <w:rPr>
                <w:spacing w:val="-4"/>
                <w:w w:val="95"/>
                <w:sz w:val="24"/>
              </w:rPr>
              <w:t>4.308</w:t>
            </w:r>
          </w:p>
        </w:tc>
        <w:tc>
          <w:tcPr>
            <w:tcW w:w="620" w:type="dxa"/>
            <w:tcBorders>
              <w:top w:val="nil"/>
              <w:bottom w:val="nil"/>
            </w:tcBorders>
          </w:tcPr>
          <w:p w14:paraId="0755A3F3" w14:textId="77777777" w:rsidR="00F675FE" w:rsidRDefault="00000000">
            <w:pPr>
              <w:pStyle w:val="TableParagraph"/>
              <w:ind w:left="29" w:right="11"/>
              <w:rPr>
                <w:sz w:val="24"/>
              </w:rPr>
            </w:pPr>
            <w:r>
              <w:rPr>
                <w:spacing w:val="-2"/>
                <w:sz w:val="24"/>
              </w:rPr>
              <w:t>0.002</w:t>
            </w:r>
          </w:p>
        </w:tc>
      </w:tr>
      <w:tr w:rsidR="00F675FE" w14:paraId="0755A3FC" w14:textId="77777777">
        <w:trPr>
          <w:trHeight w:val="479"/>
        </w:trPr>
        <w:tc>
          <w:tcPr>
            <w:tcW w:w="3577" w:type="dxa"/>
            <w:tcBorders>
              <w:top w:val="nil"/>
              <w:bottom w:val="nil"/>
            </w:tcBorders>
          </w:tcPr>
          <w:p w14:paraId="0755A3F5" w14:textId="77777777" w:rsidR="00F675FE" w:rsidRDefault="00000000">
            <w:pPr>
              <w:pStyle w:val="TableParagraph"/>
              <w:ind w:left="137" w:right="129"/>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Disgust</w:t>
            </w:r>
          </w:p>
        </w:tc>
        <w:tc>
          <w:tcPr>
            <w:tcW w:w="2230" w:type="dxa"/>
            <w:tcBorders>
              <w:top w:val="nil"/>
              <w:bottom w:val="nil"/>
            </w:tcBorders>
          </w:tcPr>
          <w:p w14:paraId="0755A3F6" w14:textId="77777777" w:rsidR="00F675FE" w:rsidRDefault="00000000">
            <w:pPr>
              <w:pStyle w:val="TableParagraph"/>
              <w:ind w:left="495"/>
              <w:jc w:val="left"/>
              <w:rPr>
                <w:sz w:val="24"/>
              </w:rPr>
            </w:pPr>
            <w:r>
              <w:rPr>
                <w:sz w:val="24"/>
              </w:rPr>
              <w:t>R.</w:t>
            </w:r>
            <w:r>
              <w:rPr>
                <w:spacing w:val="31"/>
                <w:sz w:val="24"/>
              </w:rPr>
              <w:t xml:space="preserve"> </w:t>
            </w:r>
            <w:r>
              <w:rPr>
                <w:spacing w:val="-2"/>
                <w:sz w:val="24"/>
              </w:rPr>
              <w:t>Occipital</w:t>
            </w:r>
          </w:p>
        </w:tc>
        <w:tc>
          <w:tcPr>
            <w:tcW w:w="1365" w:type="dxa"/>
            <w:tcBorders>
              <w:top w:val="nil"/>
              <w:bottom w:val="nil"/>
            </w:tcBorders>
          </w:tcPr>
          <w:p w14:paraId="0755A3F7" w14:textId="77777777" w:rsidR="00F675FE" w:rsidRDefault="00000000">
            <w:pPr>
              <w:pStyle w:val="TableParagraph"/>
              <w:jc w:val="left"/>
              <w:rPr>
                <w:sz w:val="24"/>
              </w:rPr>
            </w:pPr>
            <w:r>
              <w:rPr>
                <w:sz w:val="24"/>
              </w:rPr>
              <w:t>S23</w:t>
            </w:r>
            <w:r>
              <w:rPr>
                <w:spacing w:val="7"/>
                <w:sz w:val="24"/>
              </w:rPr>
              <w:t xml:space="preserve"> </w:t>
            </w:r>
            <w:r>
              <w:rPr>
                <w:sz w:val="24"/>
              </w:rPr>
              <w:t>D30</w:t>
            </w:r>
            <w:r>
              <w:rPr>
                <w:spacing w:val="9"/>
                <w:sz w:val="24"/>
              </w:rPr>
              <w:t xml:space="preserve"> </w:t>
            </w:r>
            <w:r>
              <w:rPr>
                <w:spacing w:val="-5"/>
                <w:sz w:val="24"/>
              </w:rPr>
              <w:t>hbt</w:t>
            </w:r>
          </w:p>
        </w:tc>
        <w:tc>
          <w:tcPr>
            <w:tcW w:w="698" w:type="dxa"/>
            <w:tcBorders>
              <w:top w:val="nil"/>
              <w:bottom w:val="nil"/>
            </w:tcBorders>
          </w:tcPr>
          <w:p w14:paraId="0755A3F8" w14:textId="77777777" w:rsidR="00F675FE" w:rsidRDefault="00000000">
            <w:pPr>
              <w:pStyle w:val="TableParagraph"/>
              <w:ind w:left="42" w:right="31"/>
              <w:rPr>
                <w:sz w:val="24"/>
              </w:rPr>
            </w:pPr>
            <w:r>
              <w:rPr>
                <w:spacing w:val="-2"/>
                <w:sz w:val="24"/>
              </w:rPr>
              <w:t>3.333</w:t>
            </w:r>
          </w:p>
        </w:tc>
        <w:tc>
          <w:tcPr>
            <w:tcW w:w="909" w:type="dxa"/>
            <w:tcBorders>
              <w:top w:val="nil"/>
              <w:bottom w:val="nil"/>
            </w:tcBorders>
          </w:tcPr>
          <w:p w14:paraId="0755A3F9" w14:textId="77777777" w:rsidR="00F675FE" w:rsidRDefault="00000000">
            <w:pPr>
              <w:pStyle w:val="TableParagraph"/>
              <w:ind w:left="171" w:right="158"/>
              <w:rPr>
                <w:sz w:val="24"/>
              </w:rPr>
            </w:pPr>
            <w:r>
              <w:rPr>
                <w:spacing w:val="-2"/>
                <w:sz w:val="24"/>
              </w:rPr>
              <w:t>0.928</w:t>
            </w:r>
          </w:p>
        </w:tc>
        <w:tc>
          <w:tcPr>
            <w:tcW w:w="698" w:type="dxa"/>
            <w:tcBorders>
              <w:top w:val="nil"/>
              <w:bottom w:val="nil"/>
            </w:tcBorders>
          </w:tcPr>
          <w:p w14:paraId="0755A3FA" w14:textId="77777777" w:rsidR="00F675FE" w:rsidRDefault="00000000">
            <w:pPr>
              <w:pStyle w:val="TableParagraph"/>
              <w:ind w:left="45" w:right="29"/>
              <w:rPr>
                <w:sz w:val="24"/>
              </w:rPr>
            </w:pPr>
            <w:r>
              <w:rPr>
                <w:spacing w:val="-2"/>
                <w:sz w:val="24"/>
              </w:rPr>
              <w:t>3.590</w:t>
            </w:r>
          </w:p>
        </w:tc>
        <w:tc>
          <w:tcPr>
            <w:tcW w:w="620" w:type="dxa"/>
            <w:tcBorders>
              <w:top w:val="nil"/>
              <w:bottom w:val="nil"/>
            </w:tcBorders>
          </w:tcPr>
          <w:p w14:paraId="0755A3FB" w14:textId="77777777" w:rsidR="00F675FE" w:rsidRDefault="00000000">
            <w:pPr>
              <w:pStyle w:val="TableParagraph"/>
              <w:ind w:left="29" w:right="11"/>
              <w:rPr>
                <w:sz w:val="24"/>
              </w:rPr>
            </w:pPr>
            <w:r>
              <w:rPr>
                <w:spacing w:val="-2"/>
                <w:sz w:val="24"/>
              </w:rPr>
              <w:t>0.034</w:t>
            </w:r>
          </w:p>
        </w:tc>
      </w:tr>
      <w:tr w:rsidR="00F675FE" w14:paraId="0755A404" w14:textId="77777777">
        <w:trPr>
          <w:trHeight w:val="479"/>
        </w:trPr>
        <w:tc>
          <w:tcPr>
            <w:tcW w:w="3577" w:type="dxa"/>
            <w:tcBorders>
              <w:top w:val="nil"/>
              <w:bottom w:val="nil"/>
            </w:tcBorders>
          </w:tcPr>
          <w:p w14:paraId="0755A3FD" w14:textId="77777777" w:rsidR="00F675FE" w:rsidRDefault="00000000">
            <w:pPr>
              <w:pStyle w:val="TableParagraph"/>
              <w:ind w:left="137" w:right="129"/>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Sadness</w:t>
            </w:r>
          </w:p>
        </w:tc>
        <w:tc>
          <w:tcPr>
            <w:tcW w:w="2230" w:type="dxa"/>
            <w:tcBorders>
              <w:top w:val="nil"/>
              <w:bottom w:val="nil"/>
            </w:tcBorders>
          </w:tcPr>
          <w:p w14:paraId="0755A3FE"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3FF"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400" w14:textId="77777777" w:rsidR="00F675FE" w:rsidRDefault="00000000">
            <w:pPr>
              <w:pStyle w:val="TableParagraph"/>
              <w:ind w:left="42" w:right="31"/>
              <w:rPr>
                <w:sz w:val="24"/>
              </w:rPr>
            </w:pPr>
            <w:r>
              <w:rPr>
                <w:spacing w:val="-2"/>
                <w:sz w:val="24"/>
              </w:rPr>
              <w:t>3.597</w:t>
            </w:r>
          </w:p>
        </w:tc>
        <w:tc>
          <w:tcPr>
            <w:tcW w:w="909" w:type="dxa"/>
            <w:tcBorders>
              <w:top w:val="nil"/>
              <w:bottom w:val="nil"/>
            </w:tcBorders>
          </w:tcPr>
          <w:p w14:paraId="0755A401" w14:textId="77777777" w:rsidR="00F675FE" w:rsidRDefault="00000000">
            <w:pPr>
              <w:pStyle w:val="TableParagraph"/>
              <w:ind w:left="171" w:right="158"/>
              <w:rPr>
                <w:sz w:val="24"/>
              </w:rPr>
            </w:pPr>
            <w:r>
              <w:rPr>
                <w:spacing w:val="-2"/>
                <w:sz w:val="24"/>
              </w:rPr>
              <w:t>1.021</w:t>
            </w:r>
          </w:p>
        </w:tc>
        <w:tc>
          <w:tcPr>
            <w:tcW w:w="698" w:type="dxa"/>
            <w:tcBorders>
              <w:top w:val="nil"/>
              <w:bottom w:val="nil"/>
            </w:tcBorders>
          </w:tcPr>
          <w:p w14:paraId="0755A402" w14:textId="77777777" w:rsidR="00F675FE" w:rsidRDefault="00000000">
            <w:pPr>
              <w:pStyle w:val="TableParagraph"/>
              <w:ind w:left="45" w:right="29"/>
              <w:rPr>
                <w:sz w:val="24"/>
              </w:rPr>
            </w:pPr>
            <w:r>
              <w:rPr>
                <w:spacing w:val="-2"/>
                <w:sz w:val="24"/>
              </w:rPr>
              <w:t>3.522</w:t>
            </w:r>
          </w:p>
        </w:tc>
        <w:tc>
          <w:tcPr>
            <w:tcW w:w="620" w:type="dxa"/>
            <w:tcBorders>
              <w:top w:val="nil"/>
              <w:bottom w:val="nil"/>
            </w:tcBorders>
          </w:tcPr>
          <w:p w14:paraId="0755A403" w14:textId="77777777" w:rsidR="00F675FE" w:rsidRDefault="00000000">
            <w:pPr>
              <w:pStyle w:val="TableParagraph"/>
              <w:ind w:left="29" w:right="11"/>
              <w:rPr>
                <w:sz w:val="24"/>
              </w:rPr>
            </w:pPr>
            <w:r>
              <w:rPr>
                <w:spacing w:val="-2"/>
                <w:sz w:val="24"/>
              </w:rPr>
              <w:t>0.044</w:t>
            </w:r>
          </w:p>
        </w:tc>
      </w:tr>
      <w:tr w:rsidR="00F675FE" w14:paraId="0755A40C" w14:textId="77777777">
        <w:trPr>
          <w:trHeight w:val="479"/>
        </w:trPr>
        <w:tc>
          <w:tcPr>
            <w:tcW w:w="3577" w:type="dxa"/>
            <w:tcBorders>
              <w:top w:val="nil"/>
              <w:bottom w:val="nil"/>
            </w:tcBorders>
          </w:tcPr>
          <w:p w14:paraId="0755A405" w14:textId="77777777" w:rsidR="00F675FE" w:rsidRDefault="00000000">
            <w:pPr>
              <w:pStyle w:val="TableParagraph"/>
              <w:ind w:left="137" w:right="129"/>
              <w:rPr>
                <w:sz w:val="24"/>
              </w:rPr>
            </w:pPr>
            <w:r>
              <w:rPr>
                <w:sz w:val="24"/>
              </w:rPr>
              <w:t>Virtual</w:t>
            </w:r>
            <w:r>
              <w:rPr>
                <w:spacing w:val="-9"/>
                <w:sz w:val="24"/>
              </w:rPr>
              <w:t xml:space="preserve"> </w:t>
            </w:r>
            <w:r>
              <w:rPr>
                <w:sz w:val="24"/>
              </w:rPr>
              <w:t>Anger</w:t>
            </w:r>
            <w:r>
              <w:rPr>
                <w:spacing w:val="-7"/>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Disgust</w:t>
            </w:r>
          </w:p>
        </w:tc>
        <w:tc>
          <w:tcPr>
            <w:tcW w:w="2230" w:type="dxa"/>
            <w:tcBorders>
              <w:top w:val="nil"/>
              <w:bottom w:val="nil"/>
            </w:tcBorders>
          </w:tcPr>
          <w:p w14:paraId="0755A406"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407"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408" w14:textId="77777777" w:rsidR="00F675FE" w:rsidRDefault="00000000">
            <w:pPr>
              <w:pStyle w:val="TableParagraph"/>
              <w:ind w:right="31"/>
              <w:rPr>
                <w:sz w:val="24"/>
              </w:rPr>
            </w:pPr>
            <w:r>
              <w:rPr>
                <w:w w:val="95"/>
                <w:sz w:val="24"/>
              </w:rPr>
              <w:t>-</w:t>
            </w:r>
            <w:r>
              <w:rPr>
                <w:spacing w:val="-4"/>
                <w:w w:val="95"/>
                <w:sz w:val="24"/>
              </w:rPr>
              <w:t>3.633</w:t>
            </w:r>
          </w:p>
        </w:tc>
        <w:tc>
          <w:tcPr>
            <w:tcW w:w="909" w:type="dxa"/>
            <w:tcBorders>
              <w:top w:val="nil"/>
              <w:bottom w:val="nil"/>
            </w:tcBorders>
          </w:tcPr>
          <w:p w14:paraId="0755A409" w14:textId="77777777" w:rsidR="00F675FE" w:rsidRDefault="00000000">
            <w:pPr>
              <w:pStyle w:val="TableParagraph"/>
              <w:ind w:left="171" w:right="158"/>
              <w:rPr>
                <w:sz w:val="24"/>
              </w:rPr>
            </w:pPr>
            <w:r>
              <w:rPr>
                <w:spacing w:val="-2"/>
                <w:sz w:val="24"/>
              </w:rPr>
              <w:t>1.033</w:t>
            </w:r>
          </w:p>
        </w:tc>
        <w:tc>
          <w:tcPr>
            <w:tcW w:w="698" w:type="dxa"/>
            <w:tcBorders>
              <w:top w:val="nil"/>
              <w:bottom w:val="nil"/>
            </w:tcBorders>
          </w:tcPr>
          <w:p w14:paraId="0755A40A" w14:textId="77777777" w:rsidR="00F675FE" w:rsidRDefault="00000000">
            <w:pPr>
              <w:pStyle w:val="TableParagraph"/>
              <w:ind w:left="45" w:right="28"/>
              <w:rPr>
                <w:sz w:val="24"/>
              </w:rPr>
            </w:pPr>
            <w:r>
              <w:rPr>
                <w:w w:val="95"/>
                <w:sz w:val="24"/>
              </w:rPr>
              <w:t>-</w:t>
            </w:r>
            <w:r>
              <w:rPr>
                <w:spacing w:val="-4"/>
                <w:w w:val="95"/>
                <w:sz w:val="24"/>
              </w:rPr>
              <w:t>3.518</w:t>
            </w:r>
          </w:p>
        </w:tc>
        <w:tc>
          <w:tcPr>
            <w:tcW w:w="620" w:type="dxa"/>
            <w:tcBorders>
              <w:top w:val="nil"/>
              <w:bottom w:val="nil"/>
            </w:tcBorders>
          </w:tcPr>
          <w:p w14:paraId="0755A40B" w14:textId="77777777" w:rsidR="00F675FE" w:rsidRDefault="00000000">
            <w:pPr>
              <w:pStyle w:val="TableParagraph"/>
              <w:ind w:left="29" w:right="11"/>
              <w:rPr>
                <w:sz w:val="24"/>
              </w:rPr>
            </w:pPr>
            <w:r>
              <w:rPr>
                <w:spacing w:val="-2"/>
                <w:sz w:val="24"/>
              </w:rPr>
              <w:t>0.019</w:t>
            </w:r>
          </w:p>
        </w:tc>
      </w:tr>
      <w:tr w:rsidR="00F675FE" w14:paraId="0755A414" w14:textId="77777777">
        <w:trPr>
          <w:trHeight w:val="524"/>
        </w:trPr>
        <w:tc>
          <w:tcPr>
            <w:tcW w:w="3577" w:type="dxa"/>
            <w:tcBorders>
              <w:top w:val="nil"/>
              <w:bottom w:val="single" w:sz="6" w:space="0" w:color="000000"/>
            </w:tcBorders>
          </w:tcPr>
          <w:p w14:paraId="0755A40D" w14:textId="77777777" w:rsidR="00F675FE" w:rsidRDefault="00000000">
            <w:pPr>
              <w:pStyle w:val="TableParagraph"/>
              <w:ind w:left="137" w:right="129"/>
              <w:rPr>
                <w:sz w:val="24"/>
              </w:rPr>
            </w:pPr>
            <w:r>
              <w:rPr>
                <w:sz w:val="24"/>
              </w:rPr>
              <w:t>Virtual</w:t>
            </w:r>
            <w:r>
              <w:rPr>
                <w:spacing w:val="-9"/>
                <w:sz w:val="24"/>
              </w:rPr>
              <w:t xml:space="preserve"> </w:t>
            </w:r>
            <w:r>
              <w:rPr>
                <w:sz w:val="24"/>
              </w:rPr>
              <w:t>Anger</w:t>
            </w:r>
            <w:r>
              <w:rPr>
                <w:spacing w:val="-7"/>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Disgust</w:t>
            </w:r>
          </w:p>
        </w:tc>
        <w:tc>
          <w:tcPr>
            <w:tcW w:w="2230" w:type="dxa"/>
            <w:tcBorders>
              <w:top w:val="nil"/>
              <w:bottom w:val="single" w:sz="6" w:space="0" w:color="000000"/>
            </w:tcBorders>
          </w:tcPr>
          <w:p w14:paraId="0755A40E"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single" w:sz="6" w:space="0" w:color="000000"/>
            </w:tcBorders>
          </w:tcPr>
          <w:p w14:paraId="0755A40F"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single" w:sz="6" w:space="0" w:color="000000"/>
            </w:tcBorders>
          </w:tcPr>
          <w:p w14:paraId="0755A410" w14:textId="77777777" w:rsidR="00F675FE" w:rsidRDefault="00000000">
            <w:pPr>
              <w:pStyle w:val="TableParagraph"/>
              <w:ind w:right="31"/>
              <w:rPr>
                <w:sz w:val="24"/>
              </w:rPr>
            </w:pPr>
            <w:r>
              <w:rPr>
                <w:w w:val="95"/>
                <w:sz w:val="24"/>
              </w:rPr>
              <w:t>-</w:t>
            </w:r>
            <w:r>
              <w:rPr>
                <w:spacing w:val="-4"/>
                <w:w w:val="95"/>
                <w:sz w:val="24"/>
              </w:rPr>
              <w:t>4.581</w:t>
            </w:r>
          </w:p>
        </w:tc>
        <w:tc>
          <w:tcPr>
            <w:tcW w:w="909" w:type="dxa"/>
            <w:tcBorders>
              <w:top w:val="nil"/>
              <w:bottom w:val="single" w:sz="6" w:space="0" w:color="000000"/>
            </w:tcBorders>
          </w:tcPr>
          <w:p w14:paraId="0755A411" w14:textId="77777777" w:rsidR="00F675FE" w:rsidRDefault="00000000">
            <w:pPr>
              <w:pStyle w:val="TableParagraph"/>
              <w:ind w:left="171" w:right="158"/>
              <w:rPr>
                <w:sz w:val="24"/>
              </w:rPr>
            </w:pPr>
            <w:r>
              <w:rPr>
                <w:spacing w:val="-2"/>
                <w:sz w:val="24"/>
              </w:rPr>
              <w:t>1.033</w:t>
            </w:r>
          </w:p>
        </w:tc>
        <w:tc>
          <w:tcPr>
            <w:tcW w:w="698" w:type="dxa"/>
            <w:tcBorders>
              <w:top w:val="nil"/>
              <w:bottom w:val="single" w:sz="6" w:space="0" w:color="000000"/>
            </w:tcBorders>
          </w:tcPr>
          <w:p w14:paraId="0755A412" w14:textId="77777777" w:rsidR="00F675FE" w:rsidRDefault="00000000">
            <w:pPr>
              <w:pStyle w:val="TableParagraph"/>
              <w:ind w:left="45" w:right="28"/>
              <w:rPr>
                <w:sz w:val="24"/>
              </w:rPr>
            </w:pPr>
            <w:r>
              <w:rPr>
                <w:w w:val="95"/>
                <w:sz w:val="24"/>
              </w:rPr>
              <w:t>-</w:t>
            </w:r>
            <w:r>
              <w:rPr>
                <w:spacing w:val="-4"/>
                <w:w w:val="95"/>
                <w:sz w:val="24"/>
              </w:rPr>
              <w:t>4.436</w:t>
            </w:r>
          </w:p>
        </w:tc>
        <w:tc>
          <w:tcPr>
            <w:tcW w:w="620" w:type="dxa"/>
            <w:tcBorders>
              <w:top w:val="nil"/>
              <w:bottom w:val="single" w:sz="6" w:space="0" w:color="000000"/>
            </w:tcBorders>
          </w:tcPr>
          <w:p w14:paraId="0755A413" w14:textId="77777777" w:rsidR="00F675FE" w:rsidRDefault="00000000">
            <w:pPr>
              <w:pStyle w:val="TableParagraph"/>
              <w:ind w:left="29" w:right="11"/>
              <w:rPr>
                <w:sz w:val="24"/>
              </w:rPr>
            </w:pPr>
            <w:r>
              <w:rPr>
                <w:spacing w:val="-2"/>
                <w:sz w:val="24"/>
              </w:rPr>
              <w:t>0.001</w:t>
            </w:r>
          </w:p>
        </w:tc>
      </w:tr>
    </w:tbl>
    <w:p w14:paraId="0755A415" w14:textId="77777777" w:rsidR="00F675FE" w:rsidRDefault="00F675FE">
      <w:pPr>
        <w:rPr>
          <w:sz w:val="24"/>
        </w:rPr>
        <w:sectPr w:rsidR="00F675FE">
          <w:pgSz w:w="12240" w:h="15840"/>
          <w:pgMar w:top="2080" w:right="220" w:bottom="1860" w:left="1660" w:header="690" w:footer="1676" w:gutter="0"/>
          <w:cols w:space="720"/>
        </w:sectPr>
      </w:pPr>
    </w:p>
    <w:p w14:paraId="0755A416" w14:textId="77777777" w:rsidR="00F675FE" w:rsidRDefault="00F675FE">
      <w:pPr>
        <w:pStyle w:val="BodyText"/>
        <w:spacing w:before="7"/>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2230"/>
        <w:gridCol w:w="1365"/>
        <w:gridCol w:w="698"/>
        <w:gridCol w:w="909"/>
        <w:gridCol w:w="698"/>
        <w:gridCol w:w="620"/>
      </w:tblGrid>
      <w:tr w:rsidR="00F675FE" w14:paraId="0755A41E" w14:textId="77777777">
        <w:trPr>
          <w:trHeight w:val="519"/>
        </w:trPr>
        <w:tc>
          <w:tcPr>
            <w:tcW w:w="3577" w:type="dxa"/>
            <w:tcBorders>
              <w:top w:val="nil"/>
              <w:bottom w:val="single" w:sz="6" w:space="0" w:color="000000"/>
            </w:tcBorders>
          </w:tcPr>
          <w:p w14:paraId="0755A417" w14:textId="77777777" w:rsidR="00F675FE" w:rsidRDefault="00000000">
            <w:pPr>
              <w:pStyle w:val="TableParagraph"/>
              <w:spacing w:before="83"/>
              <w:ind w:left="137" w:right="129"/>
              <w:rPr>
                <w:sz w:val="24"/>
              </w:rPr>
            </w:pPr>
            <w:r>
              <w:rPr>
                <w:spacing w:val="-2"/>
                <w:sz w:val="24"/>
              </w:rPr>
              <w:t>Contrast</w:t>
            </w:r>
          </w:p>
        </w:tc>
        <w:tc>
          <w:tcPr>
            <w:tcW w:w="2230" w:type="dxa"/>
            <w:tcBorders>
              <w:top w:val="nil"/>
              <w:bottom w:val="single" w:sz="6" w:space="0" w:color="000000"/>
            </w:tcBorders>
          </w:tcPr>
          <w:p w14:paraId="0755A418" w14:textId="77777777" w:rsidR="00F675FE" w:rsidRDefault="00000000">
            <w:pPr>
              <w:pStyle w:val="TableParagraph"/>
              <w:spacing w:before="83"/>
              <w:ind w:left="725" w:right="717"/>
              <w:rPr>
                <w:sz w:val="24"/>
              </w:rPr>
            </w:pPr>
            <w:r>
              <w:rPr>
                <w:spacing w:val="-2"/>
                <w:sz w:val="24"/>
              </w:rPr>
              <w:t>Region</w:t>
            </w:r>
          </w:p>
        </w:tc>
        <w:tc>
          <w:tcPr>
            <w:tcW w:w="1365" w:type="dxa"/>
            <w:tcBorders>
              <w:top w:val="nil"/>
              <w:bottom w:val="single" w:sz="6" w:space="0" w:color="000000"/>
            </w:tcBorders>
          </w:tcPr>
          <w:p w14:paraId="0755A419" w14:textId="77777777" w:rsidR="00F675FE" w:rsidRDefault="00000000">
            <w:pPr>
              <w:pStyle w:val="TableParagraph"/>
              <w:spacing w:before="83"/>
              <w:ind w:left="198"/>
              <w:jc w:val="left"/>
              <w:rPr>
                <w:sz w:val="24"/>
              </w:rPr>
            </w:pPr>
            <w:r>
              <w:rPr>
                <w:sz w:val="24"/>
              </w:rPr>
              <w:t>Ch</w:t>
            </w:r>
            <w:r>
              <w:rPr>
                <w:spacing w:val="5"/>
                <w:sz w:val="24"/>
              </w:rPr>
              <w:t xml:space="preserve"> </w:t>
            </w:r>
            <w:r>
              <w:rPr>
                <w:spacing w:val="-4"/>
                <w:sz w:val="24"/>
              </w:rPr>
              <w:t>Name</w:t>
            </w:r>
          </w:p>
        </w:tc>
        <w:tc>
          <w:tcPr>
            <w:tcW w:w="698" w:type="dxa"/>
            <w:tcBorders>
              <w:top w:val="nil"/>
              <w:bottom w:val="single" w:sz="6" w:space="0" w:color="000000"/>
            </w:tcBorders>
          </w:tcPr>
          <w:p w14:paraId="0755A41A" w14:textId="77777777" w:rsidR="00F675FE" w:rsidRDefault="00000000">
            <w:pPr>
              <w:pStyle w:val="TableParagraph"/>
              <w:spacing w:before="83"/>
              <w:ind w:left="83"/>
              <w:jc w:val="left"/>
              <w:rPr>
                <w:sz w:val="24"/>
              </w:rPr>
            </w:pPr>
            <w:r>
              <w:rPr>
                <w:spacing w:val="-2"/>
                <w:sz w:val="24"/>
              </w:rPr>
              <w:t>Coef.</w:t>
            </w:r>
          </w:p>
        </w:tc>
        <w:tc>
          <w:tcPr>
            <w:tcW w:w="909" w:type="dxa"/>
            <w:tcBorders>
              <w:top w:val="nil"/>
              <w:bottom w:val="single" w:sz="6" w:space="0" w:color="000000"/>
            </w:tcBorders>
          </w:tcPr>
          <w:p w14:paraId="0755A41B" w14:textId="77777777" w:rsidR="00F675FE" w:rsidRDefault="00000000">
            <w:pPr>
              <w:pStyle w:val="TableParagraph"/>
              <w:spacing w:before="83"/>
              <w:ind w:left="45"/>
              <w:jc w:val="left"/>
              <w:rPr>
                <w:sz w:val="24"/>
              </w:rPr>
            </w:pPr>
            <w:r>
              <w:rPr>
                <w:spacing w:val="-2"/>
                <w:sz w:val="24"/>
              </w:rPr>
              <w:t>Std.Err.</w:t>
            </w:r>
          </w:p>
        </w:tc>
        <w:tc>
          <w:tcPr>
            <w:tcW w:w="698" w:type="dxa"/>
            <w:tcBorders>
              <w:top w:val="nil"/>
              <w:bottom w:val="single" w:sz="6" w:space="0" w:color="000000"/>
            </w:tcBorders>
          </w:tcPr>
          <w:p w14:paraId="0755A41C" w14:textId="77777777" w:rsidR="00F675FE" w:rsidRDefault="00000000">
            <w:pPr>
              <w:pStyle w:val="TableParagraph"/>
              <w:spacing w:before="111"/>
              <w:ind w:left="5"/>
              <w:rPr>
                <w:rFonts w:ascii="Times New Roman"/>
                <w:i/>
                <w:sz w:val="24"/>
              </w:rPr>
            </w:pPr>
            <w:r>
              <w:rPr>
                <w:rFonts w:ascii="Times New Roman"/>
                <w:i/>
                <w:w w:val="116"/>
                <w:sz w:val="24"/>
              </w:rPr>
              <w:t>z</w:t>
            </w:r>
          </w:p>
        </w:tc>
        <w:tc>
          <w:tcPr>
            <w:tcW w:w="620" w:type="dxa"/>
            <w:tcBorders>
              <w:top w:val="nil"/>
              <w:bottom w:val="single" w:sz="6" w:space="0" w:color="000000"/>
            </w:tcBorders>
          </w:tcPr>
          <w:p w14:paraId="0755A41D" w14:textId="77777777" w:rsidR="00F675FE" w:rsidRDefault="00000000">
            <w:pPr>
              <w:pStyle w:val="TableParagraph"/>
              <w:spacing w:before="107"/>
              <w:ind w:left="116"/>
              <w:jc w:val="left"/>
              <w:rPr>
                <w:rFonts w:ascii="Bookman Old Style"/>
                <w:i/>
                <w:sz w:val="16"/>
              </w:rPr>
            </w:pPr>
            <w:r>
              <w:rPr>
                <w:rFonts w:ascii="Times New Roman"/>
                <w:i/>
                <w:w w:val="110"/>
                <w:position w:val="4"/>
                <w:sz w:val="24"/>
              </w:rPr>
              <w:t>p</w:t>
            </w:r>
            <w:r>
              <w:rPr>
                <w:rFonts w:ascii="Bookman Old Style"/>
                <w:i/>
                <w:w w:val="110"/>
                <w:sz w:val="16"/>
              </w:rPr>
              <w:t>f</w:t>
            </w:r>
            <w:r>
              <w:rPr>
                <w:rFonts w:ascii="Bookman Old Style"/>
                <w:i/>
                <w:spacing w:val="-31"/>
                <w:w w:val="110"/>
                <w:sz w:val="16"/>
              </w:rPr>
              <w:t xml:space="preserve"> </w:t>
            </w:r>
            <w:r>
              <w:rPr>
                <w:rFonts w:ascii="Bookman Old Style"/>
                <w:i/>
                <w:spacing w:val="-5"/>
                <w:w w:val="110"/>
                <w:sz w:val="16"/>
              </w:rPr>
              <w:t>dr</w:t>
            </w:r>
          </w:p>
        </w:tc>
      </w:tr>
    </w:tbl>
    <w:p w14:paraId="0755A41F" w14:textId="77777777" w:rsidR="00F675FE" w:rsidRDefault="00F675FE">
      <w:pPr>
        <w:pStyle w:val="BodyText"/>
        <w:spacing w:before="3"/>
        <w:rPr>
          <w:sz w:val="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9"/>
        <w:gridCol w:w="2230"/>
        <w:gridCol w:w="1365"/>
        <w:gridCol w:w="698"/>
        <w:gridCol w:w="909"/>
        <w:gridCol w:w="698"/>
        <w:gridCol w:w="622"/>
      </w:tblGrid>
      <w:tr w:rsidR="00F675FE" w14:paraId="0755A427" w14:textId="77777777">
        <w:trPr>
          <w:trHeight w:val="474"/>
        </w:trPr>
        <w:tc>
          <w:tcPr>
            <w:tcW w:w="3579" w:type="dxa"/>
            <w:tcBorders>
              <w:top w:val="nil"/>
              <w:bottom w:val="nil"/>
            </w:tcBorders>
          </w:tcPr>
          <w:p w14:paraId="0755A420" w14:textId="77777777" w:rsidR="00F675FE" w:rsidRDefault="00000000">
            <w:pPr>
              <w:pStyle w:val="TableParagraph"/>
              <w:spacing w:before="83"/>
              <w:ind w:left="14" w:right="4"/>
              <w:rPr>
                <w:sz w:val="24"/>
              </w:rPr>
            </w:pPr>
            <w:r>
              <w:rPr>
                <w:sz w:val="24"/>
              </w:rPr>
              <w:t>Virtual</w:t>
            </w:r>
            <w:r>
              <w:rPr>
                <w:spacing w:val="-9"/>
                <w:sz w:val="24"/>
              </w:rPr>
              <w:t xml:space="preserve"> </w:t>
            </w:r>
            <w:r>
              <w:rPr>
                <w:sz w:val="24"/>
              </w:rPr>
              <w:t>Anger</w:t>
            </w:r>
            <w:r>
              <w:rPr>
                <w:spacing w:val="-7"/>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Disgust</w:t>
            </w:r>
          </w:p>
        </w:tc>
        <w:tc>
          <w:tcPr>
            <w:tcW w:w="2230" w:type="dxa"/>
            <w:tcBorders>
              <w:top w:val="nil"/>
              <w:bottom w:val="nil"/>
            </w:tcBorders>
          </w:tcPr>
          <w:p w14:paraId="0755A421" w14:textId="77777777" w:rsidR="00F675FE" w:rsidRDefault="00000000">
            <w:pPr>
              <w:pStyle w:val="TableParagraph"/>
              <w:spacing w:before="83"/>
              <w:jc w:val="left"/>
              <w:rPr>
                <w:sz w:val="24"/>
              </w:rPr>
            </w:pPr>
            <w:r>
              <w:rPr>
                <w:sz w:val="24"/>
              </w:rPr>
              <w:t>L.</w:t>
            </w:r>
            <w:r>
              <w:rPr>
                <w:spacing w:val="20"/>
                <w:sz w:val="24"/>
              </w:rPr>
              <w:t xml:space="preserve"> </w:t>
            </w:r>
            <w:r>
              <w:rPr>
                <w:spacing w:val="-2"/>
                <w:sz w:val="24"/>
              </w:rPr>
              <w:t>Central/Temporal</w:t>
            </w:r>
          </w:p>
        </w:tc>
        <w:tc>
          <w:tcPr>
            <w:tcW w:w="1365" w:type="dxa"/>
            <w:tcBorders>
              <w:top w:val="nil"/>
              <w:bottom w:val="nil"/>
            </w:tcBorders>
          </w:tcPr>
          <w:p w14:paraId="0755A422" w14:textId="77777777" w:rsidR="00F675FE" w:rsidRDefault="00000000">
            <w:pPr>
              <w:pStyle w:val="TableParagraph"/>
              <w:spacing w:before="83"/>
              <w:ind w:left="102"/>
              <w:jc w:val="left"/>
              <w:rPr>
                <w:sz w:val="24"/>
              </w:rPr>
            </w:pPr>
            <w:r>
              <w:rPr>
                <w:sz w:val="24"/>
              </w:rPr>
              <w:t>S25</w:t>
            </w:r>
            <w:r>
              <w:rPr>
                <w:spacing w:val="8"/>
                <w:sz w:val="24"/>
              </w:rPr>
              <w:t xml:space="preserve"> </w:t>
            </w:r>
            <w:r>
              <w:rPr>
                <w:sz w:val="24"/>
              </w:rPr>
              <w:t>D6</w:t>
            </w:r>
            <w:r>
              <w:rPr>
                <w:spacing w:val="10"/>
                <w:sz w:val="24"/>
              </w:rPr>
              <w:t xml:space="preserve"> </w:t>
            </w:r>
            <w:r>
              <w:rPr>
                <w:spacing w:val="-5"/>
                <w:sz w:val="24"/>
              </w:rPr>
              <w:t>hbt</w:t>
            </w:r>
          </w:p>
        </w:tc>
        <w:tc>
          <w:tcPr>
            <w:tcW w:w="698" w:type="dxa"/>
            <w:tcBorders>
              <w:top w:val="nil"/>
              <w:bottom w:val="nil"/>
            </w:tcBorders>
          </w:tcPr>
          <w:p w14:paraId="0755A423" w14:textId="77777777" w:rsidR="00F675FE" w:rsidRDefault="00000000">
            <w:pPr>
              <w:pStyle w:val="TableParagraph"/>
              <w:spacing w:before="83"/>
              <w:ind w:left="42" w:right="31"/>
              <w:rPr>
                <w:sz w:val="24"/>
              </w:rPr>
            </w:pPr>
            <w:r>
              <w:rPr>
                <w:spacing w:val="-2"/>
                <w:sz w:val="24"/>
              </w:rPr>
              <w:t>3.565</w:t>
            </w:r>
          </w:p>
        </w:tc>
        <w:tc>
          <w:tcPr>
            <w:tcW w:w="909" w:type="dxa"/>
            <w:tcBorders>
              <w:top w:val="nil"/>
              <w:bottom w:val="nil"/>
            </w:tcBorders>
          </w:tcPr>
          <w:p w14:paraId="0755A424" w14:textId="77777777" w:rsidR="00F675FE" w:rsidRDefault="00000000">
            <w:pPr>
              <w:pStyle w:val="TableParagraph"/>
              <w:spacing w:before="83"/>
              <w:ind w:left="171" w:right="158"/>
              <w:rPr>
                <w:sz w:val="24"/>
              </w:rPr>
            </w:pPr>
            <w:r>
              <w:rPr>
                <w:spacing w:val="-2"/>
                <w:sz w:val="24"/>
              </w:rPr>
              <w:t>1.033</w:t>
            </w:r>
          </w:p>
        </w:tc>
        <w:tc>
          <w:tcPr>
            <w:tcW w:w="698" w:type="dxa"/>
            <w:tcBorders>
              <w:top w:val="nil"/>
              <w:bottom w:val="nil"/>
            </w:tcBorders>
          </w:tcPr>
          <w:p w14:paraId="0755A425" w14:textId="77777777" w:rsidR="00F675FE" w:rsidRDefault="00000000">
            <w:pPr>
              <w:pStyle w:val="TableParagraph"/>
              <w:spacing w:before="83"/>
              <w:ind w:left="45" w:right="29"/>
              <w:rPr>
                <w:sz w:val="24"/>
              </w:rPr>
            </w:pPr>
            <w:r>
              <w:rPr>
                <w:spacing w:val="-2"/>
                <w:sz w:val="24"/>
              </w:rPr>
              <w:t>3.452</w:t>
            </w:r>
          </w:p>
        </w:tc>
        <w:tc>
          <w:tcPr>
            <w:tcW w:w="622" w:type="dxa"/>
            <w:tcBorders>
              <w:top w:val="nil"/>
              <w:bottom w:val="nil"/>
            </w:tcBorders>
          </w:tcPr>
          <w:p w14:paraId="0755A426" w14:textId="77777777" w:rsidR="00F675FE" w:rsidRDefault="00000000">
            <w:pPr>
              <w:pStyle w:val="TableParagraph"/>
              <w:spacing w:before="83"/>
              <w:ind w:left="28" w:right="13"/>
              <w:rPr>
                <w:sz w:val="24"/>
              </w:rPr>
            </w:pPr>
            <w:r>
              <w:rPr>
                <w:spacing w:val="-2"/>
                <w:sz w:val="24"/>
              </w:rPr>
              <w:t>0.019</w:t>
            </w:r>
          </w:p>
        </w:tc>
      </w:tr>
      <w:tr w:rsidR="00F675FE" w14:paraId="0755A42F" w14:textId="77777777">
        <w:trPr>
          <w:trHeight w:val="479"/>
        </w:trPr>
        <w:tc>
          <w:tcPr>
            <w:tcW w:w="3579" w:type="dxa"/>
            <w:tcBorders>
              <w:top w:val="nil"/>
              <w:bottom w:val="nil"/>
            </w:tcBorders>
          </w:tcPr>
          <w:p w14:paraId="0755A428" w14:textId="77777777" w:rsidR="00F675FE" w:rsidRDefault="00000000">
            <w:pPr>
              <w:pStyle w:val="TableParagraph"/>
              <w:ind w:left="14" w:right="4"/>
              <w:rPr>
                <w:sz w:val="24"/>
              </w:rPr>
            </w:pPr>
            <w:r>
              <w:rPr>
                <w:sz w:val="24"/>
              </w:rPr>
              <w:t>Virtual</w:t>
            </w:r>
            <w:r>
              <w:rPr>
                <w:spacing w:val="-9"/>
                <w:sz w:val="24"/>
              </w:rPr>
              <w:t xml:space="preserve"> </w:t>
            </w:r>
            <w:r>
              <w:rPr>
                <w:sz w:val="24"/>
              </w:rPr>
              <w:t>Anger</w:t>
            </w:r>
            <w:r>
              <w:rPr>
                <w:spacing w:val="-7"/>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Sadness</w:t>
            </w:r>
          </w:p>
        </w:tc>
        <w:tc>
          <w:tcPr>
            <w:tcW w:w="2230" w:type="dxa"/>
            <w:tcBorders>
              <w:top w:val="nil"/>
              <w:bottom w:val="nil"/>
            </w:tcBorders>
          </w:tcPr>
          <w:p w14:paraId="0755A429"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42A"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42B" w14:textId="77777777" w:rsidR="00F675FE" w:rsidRDefault="00000000">
            <w:pPr>
              <w:pStyle w:val="TableParagraph"/>
              <w:ind w:right="31"/>
              <w:rPr>
                <w:sz w:val="24"/>
              </w:rPr>
            </w:pPr>
            <w:r>
              <w:rPr>
                <w:w w:val="95"/>
                <w:sz w:val="24"/>
              </w:rPr>
              <w:t>-</w:t>
            </w:r>
            <w:r>
              <w:rPr>
                <w:spacing w:val="-4"/>
                <w:w w:val="95"/>
                <w:sz w:val="24"/>
              </w:rPr>
              <w:t>4.589</w:t>
            </w:r>
          </w:p>
        </w:tc>
        <w:tc>
          <w:tcPr>
            <w:tcW w:w="909" w:type="dxa"/>
            <w:tcBorders>
              <w:top w:val="nil"/>
              <w:bottom w:val="nil"/>
            </w:tcBorders>
          </w:tcPr>
          <w:p w14:paraId="0755A42C" w14:textId="77777777" w:rsidR="00F675FE" w:rsidRDefault="00000000">
            <w:pPr>
              <w:pStyle w:val="TableParagraph"/>
              <w:ind w:left="171" w:right="158"/>
              <w:rPr>
                <w:sz w:val="24"/>
              </w:rPr>
            </w:pPr>
            <w:r>
              <w:rPr>
                <w:spacing w:val="-2"/>
                <w:sz w:val="24"/>
              </w:rPr>
              <w:t>1.018</w:t>
            </w:r>
          </w:p>
        </w:tc>
        <w:tc>
          <w:tcPr>
            <w:tcW w:w="698" w:type="dxa"/>
            <w:tcBorders>
              <w:top w:val="nil"/>
              <w:bottom w:val="nil"/>
            </w:tcBorders>
          </w:tcPr>
          <w:p w14:paraId="0755A42D" w14:textId="77777777" w:rsidR="00F675FE" w:rsidRDefault="00000000">
            <w:pPr>
              <w:pStyle w:val="TableParagraph"/>
              <w:ind w:left="45" w:right="29"/>
              <w:rPr>
                <w:sz w:val="24"/>
              </w:rPr>
            </w:pPr>
            <w:r>
              <w:rPr>
                <w:w w:val="95"/>
                <w:sz w:val="24"/>
              </w:rPr>
              <w:t>-</w:t>
            </w:r>
            <w:r>
              <w:rPr>
                <w:spacing w:val="-4"/>
                <w:w w:val="95"/>
                <w:sz w:val="24"/>
              </w:rPr>
              <w:t>4.508</w:t>
            </w:r>
          </w:p>
        </w:tc>
        <w:tc>
          <w:tcPr>
            <w:tcW w:w="622" w:type="dxa"/>
            <w:tcBorders>
              <w:top w:val="nil"/>
              <w:bottom w:val="nil"/>
            </w:tcBorders>
          </w:tcPr>
          <w:p w14:paraId="0755A42E" w14:textId="77777777" w:rsidR="00F675FE" w:rsidRDefault="00000000">
            <w:pPr>
              <w:pStyle w:val="TableParagraph"/>
              <w:ind w:left="28" w:right="13"/>
              <w:rPr>
                <w:sz w:val="24"/>
              </w:rPr>
            </w:pPr>
            <w:r>
              <w:rPr>
                <w:spacing w:val="-2"/>
                <w:sz w:val="24"/>
              </w:rPr>
              <w:t>0.001</w:t>
            </w:r>
          </w:p>
        </w:tc>
      </w:tr>
      <w:tr w:rsidR="00F675FE" w14:paraId="0755A437" w14:textId="77777777">
        <w:trPr>
          <w:trHeight w:val="479"/>
        </w:trPr>
        <w:tc>
          <w:tcPr>
            <w:tcW w:w="3579" w:type="dxa"/>
            <w:tcBorders>
              <w:top w:val="nil"/>
              <w:bottom w:val="nil"/>
            </w:tcBorders>
          </w:tcPr>
          <w:p w14:paraId="0755A430" w14:textId="77777777" w:rsidR="00F675FE" w:rsidRDefault="00000000">
            <w:pPr>
              <w:pStyle w:val="TableParagraph"/>
              <w:ind w:left="14" w:right="4"/>
              <w:rPr>
                <w:sz w:val="24"/>
              </w:rPr>
            </w:pPr>
            <w:r>
              <w:rPr>
                <w:sz w:val="24"/>
              </w:rPr>
              <w:t>Virtual</w:t>
            </w:r>
            <w:r>
              <w:rPr>
                <w:spacing w:val="-9"/>
                <w:sz w:val="24"/>
              </w:rPr>
              <w:t xml:space="preserve"> </w:t>
            </w:r>
            <w:r>
              <w:rPr>
                <w:sz w:val="24"/>
              </w:rPr>
              <w:t>Disgust</w:t>
            </w:r>
            <w:r>
              <w:rPr>
                <w:spacing w:val="-8"/>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Sadness</w:t>
            </w:r>
          </w:p>
        </w:tc>
        <w:tc>
          <w:tcPr>
            <w:tcW w:w="2230" w:type="dxa"/>
            <w:tcBorders>
              <w:top w:val="nil"/>
              <w:bottom w:val="nil"/>
            </w:tcBorders>
          </w:tcPr>
          <w:p w14:paraId="0755A431" w14:textId="77777777" w:rsidR="00F675FE" w:rsidRDefault="00000000">
            <w:pPr>
              <w:pStyle w:val="TableParagraph"/>
              <w:ind w:left="600"/>
              <w:jc w:val="left"/>
              <w:rPr>
                <w:sz w:val="24"/>
              </w:rPr>
            </w:pPr>
            <w:r>
              <w:rPr>
                <w:sz w:val="24"/>
              </w:rPr>
              <w:t>L.</w:t>
            </w:r>
            <w:r>
              <w:rPr>
                <w:spacing w:val="20"/>
                <w:sz w:val="24"/>
              </w:rPr>
              <w:t xml:space="preserve"> </w:t>
            </w:r>
            <w:r>
              <w:rPr>
                <w:spacing w:val="-2"/>
                <w:sz w:val="24"/>
              </w:rPr>
              <w:t>Frontal</w:t>
            </w:r>
          </w:p>
        </w:tc>
        <w:tc>
          <w:tcPr>
            <w:tcW w:w="1365" w:type="dxa"/>
            <w:tcBorders>
              <w:top w:val="nil"/>
              <w:bottom w:val="nil"/>
            </w:tcBorders>
          </w:tcPr>
          <w:p w14:paraId="0755A432" w14:textId="77777777" w:rsidR="00F675FE" w:rsidRDefault="00000000">
            <w:pPr>
              <w:pStyle w:val="TableParagraph"/>
              <w:ind w:left="160"/>
              <w:jc w:val="left"/>
              <w:rPr>
                <w:sz w:val="24"/>
              </w:rPr>
            </w:pPr>
            <w:r>
              <w:rPr>
                <w:sz w:val="24"/>
              </w:rPr>
              <w:t>S4</w:t>
            </w:r>
            <w:r>
              <w:rPr>
                <w:spacing w:val="10"/>
                <w:sz w:val="24"/>
              </w:rPr>
              <w:t xml:space="preserve"> </w:t>
            </w:r>
            <w:r>
              <w:rPr>
                <w:sz w:val="24"/>
              </w:rPr>
              <w:t>D6</w:t>
            </w:r>
            <w:r>
              <w:rPr>
                <w:spacing w:val="11"/>
                <w:sz w:val="24"/>
              </w:rPr>
              <w:t xml:space="preserve"> </w:t>
            </w:r>
            <w:r>
              <w:rPr>
                <w:spacing w:val="-5"/>
                <w:sz w:val="24"/>
              </w:rPr>
              <w:t>hbt</w:t>
            </w:r>
          </w:p>
        </w:tc>
        <w:tc>
          <w:tcPr>
            <w:tcW w:w="698" w:type="dxa"/>
            <w:tcBorders>
              <w:top w:val="nil"/>
              <w:bottom w:val="nil"/>
            </w:tcBorders>
          </w:tcPr>
          <w:p w14:paraId="0755A433" w14:textId="77777777" w:rsidR="00F675FE" w:rsidRDefault="00000000">
            <w:pPr>
              <w:pStyle w:val="TableParagraph"/>
              <w:ind w:left="42" w:right="31"/>
              <w:rPr>
                <w:sz w:val="24"/>
              </w:rPr>
            </w:pPr>
            <w:r>
              <w:rPr>
                <w:spacing w:val="-2"/>
                <w:sz w:val="24"/>
              </w:rPr>
              <w:t>4.125</w:t>
            </w:r>
          </w:p>
        </w:tc>
        <w:tc>
          <w:tcPr>
            <w:tcW w:w="909" w:type="dxa"/>
            <w:tcBorders>
              <w:top w:val="nil"/>
              <w:bottom w:val="nil"/>
            </w:tcBorders>
          </w:tcPr>
          <w:p w14:paraId="0755A434" w14:textId="77777777" w:rsidR="00F675FE" w:rsidRDefault="00000000">
            <w:pPr>
              <w:pStyle w:val="TableParagraph"/>
              <w:ind w:left="171" w:right="158"/>
              <w:rPr>
                <w:sz w:val="24"/>
              </w:rPr>
            </w:pPr>
            <w:r>
              <w:rPr>
                <w:spacing w:val="-2"/>
                <w:sz w:val="24"/>
              </w:rPr>
              <w:t>1.044</w:t>
            </w:r>
          </w:p>
        </w:tc>
        <w:tc>
          <w:tcPr>
            <w:tcW w:w="698" w:type="dxa"/>
            <w:tcBorders>
              <w:top w:val="nil"/>
              <w:bottom w:val="nil"/>
            </w:tcBorders>
          </w:tcPr>
          <w:p w14:paraId="0755A435" w14:textId="77777777" w:rsidR="00F675FE" w:rsidRDefault="00000000">
            <w:pPr>
              <w:pStyle w:val="TableParagraph"/>
              <w:ind w:left="45" w:right="29"/>
              <w:rPr>
                <w:sz w:val="24"/>
              </w:rPr>
            </w:pPr>
            <w:r>
              <w:rPr>
                <w:spacing w:val="-2"/>
                <w:sz w:val="24"/>
              </w:rPr>
              <w:t>3.950</w:t>
            </w:r>
          </w:p>
        </w:tc>
        <w:tc>
          <w:tcPr>
            <w:tcW w:w="622" w:type="dxa"/>
            <w:tcBorders>
              <w:top w:val="nil"/>
              <w:bottom w:val="nil"/>
            </w:tcBorders>
          </w:tcPr>
          <w:p w14:paraId="0755A436" w14:textId="77777777" w:rsidR="00F675FE" w:rsidRDefault="00000000">
            <w:pPr>
              <w:pStyle w:val="TableParagraph"/>
              <w:ind w:left="28" w:right="13"/>
              <w:rPr>
                <w:sz w:val="24"/>
              </w:rPr>
            </w:pPr>
            <w:r>
              <w:rPr>
                <w:spacing w:val="-2"/>
                <w:sz w:val="24"/>
              </w:rPr>
              <w:t>0.008</w:t>
            </w:r>
          </w:p>
        </w:tc>
      </w:tr>
      <w:tr w:rsidR="00F675FE" w14:paraId="0755A43F" w14:textId="77777777">
        <w:trPr>
          <w:trHeight w:val="479"/>
        </w:trPr>
        <w:tc>
          <w:tcPr>
            <w:tcW w:w="3579" w:type="dxa"/>
            <w:tcBorders>
              <w:top w:val="nil"/>
              <w:bottom w:val="nil"/>
            </w:tcBorders>
          </w:tcPr>
          <w:p w14:paraId="0755A438" w14:textId="77777777" w:rsidR="00F675FE" w:rsidRDefault="00000000">
            <w:pPr>
              <w:pStyle w:val="TableParagraph"/>
              <w:ind w:left="14" w:right="4"/>
              <w:rPr>
                <w:sz w:val="24"/>
              </w:rPr>
            </w:pPr>
            <w:r>
              <w:rPr>
                <w:sz w:val="24"/>
              </w:rPr>
              <w:t>Virtual</w:t>
            </w:r>
            <w:r>
              <w:rPr>
                <w:spacing w:val="-9"/>
                <w:sz w:val="24"/>
              </w:rPr>
              <w:t xml:space="preserve"> </w:t>
            </w:r>
            <w:r>
              <w:rPr>
                <w:sz w:val="24"/>
              </w:rPr>
              <w:t>Disgust</w:t>
            </w:r>
            <w:r>
              <w:rPr>
                <w:spacing w:val="-8"/>
                <w:sz w:val="24"/>
              </w:rPr>
              <w:t xml:space="preserve"> </w:t>
            </w:r>
            <w:r>
              <w:rPr>
                <w:sz w:val="24"/>
              </w:rPr>
              <w:t>-</w:t>
            </w:r>
            <w:r>
              <w:rPr>
                <w:spacing w:val="-7"/>
                <w:sz w:val="24"/>
              </w:rPr>
              <w:t xml:space="preserve"> </w:t>
            </w:r>
            <w:r>
              <w:rPr>
                <w:sz w:val="24"/>
              </w:rPr>
              <w:t>Virtual</w:t>
            </w:r>
            <w:r>
              <w:rPr>
                <w:spacing w:val="-9"/>
                <w:sz w:val="24"/>
              </w:rPr>
              <w:t xml:space="preserve"> </w:t>
            </w:r>
            <w:r>
              <w:rPr>
                <w:spacing w:val="-2"/>
                <w:sz w:val="24"/>
              </w:rPr>
              <w:t>Surprise</w:t>
            </w:r>
          </w:p>
        </w:tc>
        <w:tc>
          <w:tcPr>
            <w:tcW w:w="2230" w:type="dxa"/>
            <w:tcBorders>
              <w:top w:val="nil"/>
              <w:bottom w:val="nil"/>
            </w:tcBorders>
          </w:tcPr>
          <w:p w14:paraId="0755A439"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nil"/>
            </w:tcBorders>
          </w:tcPr>
          <w:p w14:paraId="0755A43A"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nil"/>
            </w:tcBorders>
          </w:tcPr>
          <w:p w14:paraId="0755A43B" w14:textId="77777777" w:rsidR="00F675FE" w:rsidRDefault="00000000">
            <w:pPr>
              <w:pStyle w:val="TableParagraph"/>
              <w:ind w:left="42" w:right="31"/>
              <w:rPr>
                <w:sz w:val="24"/>
              </w:rPr>
            </w:pPr>
            <w:r>
              <w:rPr>
                <w:spacing w:val="-2"/>
                <w:sz w:val="24"/>
              </w:rPr>
              <w:t>3.761</w:t>
            </w:r>
          </w:p>
        </w:tc>
        <w:tc>
          <w:tcPr>
            <w:tcW w:w="909" w:type="dxa"/>
            <w:tcBorders>
              <w:top w:val="nil"/>
              <w:bottom w:val="nil"/>
            </w:tcBorders>
          </w:tcPr>
          <w:p w14:paraId="0755A43C" w14:textId="77777777" w:rsidR="00F675FE" w:rsidRDefault="00000000">
            <w:pPr>
              <w:pStyle w:val="TableParagraph"/>
              <w:ind w:left="171" w:right="158"/>
              <w:rPr>
                <w:sz w:val="24"/>
              </w:rPr>
            </w:pPr>
            <w:r>
              <w:rPr>
                <w:spacing w:val="-2"/>
                <w:sz w:val="24"/>
              </w:rPr>
              <w:t>1.001</w:t>
            </w:r>
          </w:p>
        </w:tc>
        <w:tc>
          <w:tcPr>
            <w:tcW w:w="698" w:type="dxa"/>
            <w:tcBorders>
              <w:top w:val="nil"/>
              <w:bottom w:val="nil"/>
            </w:tcBorders>
          </w:tcPr>
          <w:p w14:paraId="0755A43D" w14:textId="77777777" w:rsidR="00F675FE" w:rsidRDefault="00000000">
            <w:pPr>
              <w:pStyle w:val="TableParagraph"/>
              <w:ind w:left="45" w:right="29"/>
              <w:rPr>
                <w:sz w:val="24"/>
              </w:rPr>
            </w:pPr>
            <w:r>
              <w:rPr>
                <w:spacing w:val="-2"/>
                <w:sz w:val="24"/>
              </w:rPr>
              <w:t>3.758</w:t>
            </w:r>
          </w:p>
        </w:tc>
        <w:tc>
          <w:tcPr>
            <w:tcW w:w="622" w:type="dxa"/>
            <w:tcBorders>
              <w:top w:val="nil"/>
              <w:bottom w:val="nil"/>
            </w:tcBorders>
          </w:tcPr>
          <w:p w14:paraId="0755A43E" w14:textId="77777777" w:rsidR="00F675FE" w:rsidRDefault="00000000">
            <w:pPr>
              <w:pStyle w:val="TableParagraph"/>
              <w:ind w:left="28" w:right="13"/>
              <w:rPr>
                <w:sz w:val="24"/>
              </w:rPr>
            </w:pPr>
            <w:r>
              <w:rPr>
                <w:spacing w:val="-2"/>
                <w:sz w:val="24"/>
              </w:rPr>
              <w:t>0.018</w:t>
            </w:r>
          </w:p>
        </w:tc>
      </w:tr>
      <w:tr w:rsidR="00F675FE" w14:paraId="0755A447" w14:textId="77777777">
        <w:trPr>
          <w:trHeight w:val="525"/>
        </w:trPr>
        <w:tc>
          <w:tcPr>
            <w:tcW w:w="3579" w:type="dxa"/>
            <w:tcBorders>
              <w:top w:val="nil"/>
              <w:bottom w:val="single" w:sz="8" w:space="0" w:color="000000"/>
            </w:tcBorders>
          </w:tcPr>
          <w:p w14:paraId="0755A440" w14:textId="77777777" w:rsidR="00F675FE" w:rsidRDefault="00000000">
            <w:pPr>
              <w:pStyle w:val="TableParagraph"/>
              <w:ind w:left="14" w:right="4"/>
              <w:rPr>
                <w:sz w:val="24"/>
              </w:rPr>
            </w:pPr>
            <w:r>
              <w:rPr>
                <w:sz w:val="24"/>
              </w:rPr>
              <w:t>Virtual</w:t>
            </w:r>
            <w:r>
              <w:rPr>
                <w:spacing w:val="-10"/>
                <w:sz w:val="24"/>
              </w:rPr>
              <w:t xml:space="preserve"> </w:t>
            </w:r>
            <w:r>
              <w:rPr>
                <w:sz w:val="24"/>
              </w:rPr>
              <w:t>Sadness</w:t>
            </w:r>
            <w:r>
              <w:rPr>
                <w:spacing w:val="-9"/>
                <w:sz w:val="24"/>
              </w:rPr>
              <w:t xml:space="preserve"> </w:t>
            </w:r>
            <w:r>
              <w:rPr>
                <w:sz w:val="24"/>
              </w:rPr>
              <w:t>-</w:t>
            </w:r>
            <w:r>
              <w:rPr>
                <w:spacing w:val="-9"/>
                <w:sz w:val="24"/>
              </w:rPr>
              <w:t xml:space="preserve"> </w:t>
            </w:r>
            <w:r>
              <w:rPr>
                <w:sz w:val="24"/>
              </w:rPr>
              <w:t>Virtual</w:t>
            </w:r>
            <w:r>
              <w:rPr>
                <w:spacing w:val="-9"/>
                <w:sz w:val="24"/>
              </w:rPr>
              <w:t xml:space="preserve"> </w:t>
            </w:r>
            <w:r>
              <w:rPr>
                <w:spacing w:val="-2"/>
                <w:sz w:val="24"/>
              </w:rPr>
              <w:t>Surprise</w:t>
            </w:r>
          </w:p>
        </w:tc>
        <w:tc>
          <w:tcPr>
            <w:tcW w:w="2230" w:type="dxa"/>
            <w:tcBorders>
              <w:top w:val="nil"/>
              <w:bottom w:val="single" w:sz="8" w:space="0" w:color="000000"/>
            </w:tcBorders>
          </w:tcPr>
          <w:p w14:paraId="0755A441" w14:textId="77777777" w:rsidR="00F675FE" w:rsidRDefault="00000000">
            <w:pPr>
              <w:pStyle w:val="TableParagraph"/>
              <w:ind w:left="508"/>
              <w:jc w:val="left"/>
              <w:rPr>
                <w:sz w:val="24"/>
              </w:rPr>
            </w:pPr>
            <w:r>
              <w:rPr>
                <w:sz w:val="24"/>
              </w:rPr>
              <w:t>L.</w:t>
            </w:r>
            <w:r>
              <w:rPr>
                <w:spacing w:val="20"/>
                <w:sz w:val="24"/>
              </w:rPr>
              <w:t xml:space="preserve"> </w:t>
            </w:r>
            <w:r>
              <w:rPr>
                <w:spacing w:val="-2"/>
                <w:sz w:val="24"/>
              </w:rPr>
              <w:t>Occipital</w:t>
            </w:r>
          </w:p>
        </w:tc>
        <w:tc>
          <w:tcPr>
            <w:tcW w:w="1365" w:type="dxa"/>
            <w:tcBorders>
              <w:top w:val="nil"/>
              <w:bottom w:val="single" w:sz="8" w:space="0" w:color="000000"/>
            </w:tcBorders>
          </w:tcPr>
          <w:p w14:paraId="0755A442" w14:textId="77777777" w:rsidR="00F675FE" w:rsidRDefault="00000000">
            <w:pPr>
              <w:pStyle w:val="TableParagraph"/>
              <w:jc w:val="left"/>
              <w:rPr>
                <w:sz w:val="24"/>
              </w:rPr>
            </w:pPr>
            <w:r>
              <w:rPr>
                <w:sz w:val="24"/>
              </w:rPr>
              <w:t>S23</w:t>
            </w:r>
            <w:r>
              <w:rPr>
                <w:spacing w:val="7"/>
                <w:sz w:val="24"/>
              </w:rPr>
              <w:t xml:space="preserve"> </w:t>
            </w:r>
            <w:r>
              <w:rPr>
                <w:sz w:val="24"/>
              </w:rPr>
              <w:t>D15</w:t>
            </w:r>
            <w:r>
              <w:rPr>
                <w:spacing w:val="9"/>
                <w:sz w:val="24"/>
              </w:rPr>
              <w:t xml:space="preserve"> </w:t>
            </w:r>
            <w:r>
              <w:rPr>
                <w:spacing w:val="-5"/>
                <w:sz w:val="24"/>
              </w:rPr>
              <w:t>hbt</w:t>
            </w:r>
          </w:p>
        </w:tc>
        <w:tc>
          <w:tcPr>
            <w:tcW w:w="698" w:type="dxa"/>
            <w:tcBorders>
              <w:top w:val="nil"/>
              <w:bottom w:val="single" w:sz="8" w:space="0" w:color="000000"/>
            </w:tcBorders>
          </w:tcPr>
          <w:p w14:paraId="0755A443" w14:textId="77777777" w:rsidR="00F675FE" w:rsidRDefault="00000000">
            <w:pPr>
              <w:pStyle w:val="TableParagraph"/>
              <w:ind w:left="42" w:right="31"/>
              <w:rPr>
                <w:sz w:val="24"/>
              </w:rPr>
            </w:pPr>
            <w:r>
              <w:rPr>
                <w:spacing w:val="-2"/>
                <w:sz w:val="24"/>
              </w:rPr>
              <w:t>3.768</w:t>
            </w:r>
          </w:p>
        </w:tc>
        <w:tc>
          <w:tcPr>
            <w:tcW w:w="909" w:type="dxa"/>
            <w:tcBorders>
              <w:top w:val="nil"/>
              <w:bottom w:val="single" w:sz="8" w:space="0" w:color="000000"/>
            </w:tcBorders>
          </w:tcPr>
          <w:p w14:paraId="0755A444" w14:textId="77777777" w:rsidR="00F675FE" w:rsidRDefault="00000000">
            <w:pPr>
              <w:pStyle w:val="TableParagraph"/>
              <w:ind w:left="171" w:right="158"/>
              <w:rPr>
                <w:sz w:val="24"/>
              </w:rPr>
            </w:pPr>
            <w:r>
              <w:rPr>
                <w:spacing w:val="-2"/>
                <w:sz w:val="24"/>
              </w:rPr>
              <w:t>0.978</w:t>
            </w:r>
          </w:p>
        </w:tc>
        <w:tc>
          <w:tcPr>
            <w:tcW w:w="698" w:type="dxa"/>
            <w:tcBorders>
              <w:top w:val="nil"/>
              <w:bottom w:val="single" w:sz="8" w:space="0" w:color="000000"/>
            </w:tcBorders>
          </w:tcPr>
          <w:p w14:paraId="0755A445" w14:textId="77777777" w:rsidR="00F675FE" w:rsidRDefault="00000000">
            <w:pPr>
              <w:pStyle w:val="TableParagraph"/>
              <w:ind w:left="45" w:right="29"/>
              <w:rPr>
                <w:sz w:val="24"/>
              </w:rPr>
            </w:pPr>
            <w:r>
              <w:rPr>
                <w:spacing w:val="-2"/>
                <w:sz w:val="24"/>
              </w:rPr>
              <w:t>3.853</w:t>
            </w:r>
          </w:p>
        </w:tc>
        <w:tc>
          <w:tcPr>
            <w:tcW w:w="622" w:type="dxa"/>
            <w:tcBorders>
              <w:top w:val="nil"/>
              <w:bottom w:val="single" w:sz="8" w:space="0" w:color="000000"/>
            </w:tcBorders>
          </w:tcPr>
          <w:p w14:paraId="0755A446" w14:textId="77777777" w:rsidR="00F675FE" w:rsidRDefault="00000000">
            <w:pPr>
              <w:pStyle w:val="TableParagraph"/>
              <w:ind w:left="28" w:right="13"/>
              <w:rPr>
                <w:sz w:val="24"/>
              </w:rPr>
            </w:pPr>
            <w:r>
              <w:rPr>
                <w:spacing w:val="-2"/>
                <w:sz w:val="24"/>
              </w:rPr>
              <w:t>0.012</w:t>
            </w:r>
          </w:p>
        </w:tc>
      </w:tr>
    </w:tbl>
    <w:p w14:paraId="0755A448" w14:textId="77777777" w:rsidR="00F675FE" w:rsidRDefault="00F675FE">
      <w:pPr>
        <w:rPr>
          <w:sz w:val="24"/>
        </w:rPr>
        <w:sectPr w:rsidR="00F675FE">
          <w:headerReference w:type="default" r:id="rId145"/>
          <w:footerReference w:type="default" r:id="rId146"/>
          <w:pgSz w:w="12240" w:h="15840"/>
          <w:pgMar w:top="2080" w:right="220" w:bottom="280" w:left="1660" w:header="690" w:footer="0" w:gutter="0"/>
          <w:cols w:space="720"/>
        </w:sectPr>
      </w:pPr>
    </w:p>
    <w:p w14:paraId="0755A449" w14:textId="77777777" w:rsidR="00F675FE" w:rsidRDefault="00F675FE">
      <w:pPr>
        <w:pStyle w:val="BodyText"/>
        <w:rPr>
          <w:sz w:val="20"/>
        </w:rPr>
      </w:pPr>
    </w:p>
    <w:p w14:paraId="0755A44A" w14:textId="77777777" w:rsidR="00F675FE" w:rsidRDefault="00F675FE">
      <w:pPr>
        <w:pStyle w:val="BodyText"/>
        <w:rPr>
          <w:sz w:val="20"/>
        </w:rPr>
      </w:pPr>
    </w:p>
    <w:p w14:paraId="0755A44B" w14:textId="77777777" w:rsidR="00F675FE" w:rsidRDefault="00F675FE">
      <w:pPr>
        <w:pStyle w:val="BodyText"/>
        <w:rPr>
          <w:sz w:val="20"/>
        </w:rPr>
      </w:pPr>
    </w:p>
    <w:p w14:paraId="0755A44C" w14:textId="77777777" w:rsidR="00F675FE" w:rsidRDefault="00F675FE">
      <w:pPr>
        <w:pStyle w:val="BodyText"/>
        <w:spacing w:before="10"/>
        <w:rPr>
          <w:sz w:val="27"/>
        </w:rPr>
      </w:pPr>
    </w:p>
    <w:p w14:paraId="0755A44D" w14:textId="77777777" w:rsidR="00F675FE" w:rsidRDefault="00000000">
      <w:pPr>
        <w:pStyle w:val="Heading1"/>
      </w:pPr>
      <w:bookmarkStart w:id="216" w:name="Functional_Connectivity_Contrasts"/>
      <w:bookmarkStart w:id="217" w:name="_bookmark138"/>
      <w:bookmarkEnd w:id="216"/>
      <w:bookmarkEnd w:id="217"/>
      <w:r>
        <w:rPr>
          <w:w w:val="105"/>
        </w:rPr>
        <w:t>Appendix</w:t>
      </w:r>
      <w:r>
        <w:rPr>
          <w:spacing w:val="67"/>
          <w:w w:val="115"/>
        </w:rPr>
        <w:t xml:space="preserve"> </w:t>
      </w:r>
      <w:r>
        <w:rPr>
          <w:spacing w:val="-10"/>
          <w:w w:val="115"/>
        </w:rPr>
        <w:t>B</w:t>
      </w:r>
    </w:p>
    <w:p w14:paraId="0755A44E" w14:textId="77777777" w:rsidR="00F675FE" w:rsidRDefault="00F675FE">
      <w:pPr>
        <w:pStyle w:val="BodyText"/>
        <w:spacing w:before="1"/>
        <w:rPr>
          <w:b/>
          <w:sz w:val="54"/>
        </w:rPr>
      </w:pPr>
    </w:p>
    <w:p w14:paraId="0755A44F" w14:textId="77777777" w:rsidR="00F675FE" w:rsidRDefault="00000000">
      <w:pPr>
        <w:ind w:left="140"/>
        <w:rPr>
          <w:b/>
          <w:sz w:val="49"/>
        </w:rPr>
      </w:pPr>
      <w:r>
        <w:rPr>
          <w:b/>
          <w:spacing w:val="-2"/>
          <w:w w:val="110"/>
          <w:sz w:val="49"/>
        </w:rPr>
        <w:t>Functional</w:t>
      </w:r>
      <w:r>
        <w:rPr>
          <w:b/>
          <w:spacing w:val="-12"/>
          <w:w w:val="110"/>
          <w:sz w:val="49"/>
        </w:rPr>
        <w:t xml:space="preserve"> </w:t>
      </w:r>
      <w:r>
        <w:rPr>
          <w:b/>
          <w:spacing w:val="-2"/>
          <w:w w:val="110"/>
          <w:sz w:val="49"/>
        </w:rPr>
        <w:t>Connectivity</w:t>
      </w:r>
      <w:r>
        <w:rPr>
          <w:b/>
          <w:spacing w:val="-11"/>
          <w:w w:val="110"/>
          <w:sz w:val="49"/>
        </w:rPr>
        <w:t xml:space="preserve"> </w:t>
      </w:r>
      <w:r>
        <w:rPr>
          <w:b/>
          <w:spacing w:val="-2"/>
          <w:w w:val="110"/>
          <w:sz w:val="49"/>
        </w:rPr>
        <w:t>Contrasts</w:t>
      </w:r>
    </w:p>
    <w:p w14:paraId="0755A450" w14:textId="77777777" w:rsidR="00F675FE" w:rsidRDefault="00F675FE">
      <w:pPr>
        <w:pStyle w:val="BodyText"/>
        <w:rPr>
          <w:b/>
          <w:sz w:val="20"/>
        </w:rPr>
      </w:pPr>
    </w:p>
    <w:p w14:paraId="0755A451" w14:textId="77777777" w:rsidR="00F675FE" w:rsidRDefault="00F675FE">
      <w:pPr>
        <w:pStyle w:val="BodyText"/>
        <w:rPr>
          <w:b/>
          <w:sz w:val="20"/>
        </w:rPr>
      </w:pPr>
    </w:p>
    <w:p w14:paraId="0755A452" w14:textId="77777777" w:rsidR="00F675FE" w:rsidRDefault="00000000">
      <w:pPr>
        <w:pStyle w:val="BodyText"/>
        <w:spacing w:before="11"/>
        <w:rPr>
          <w:b/>
          <w:sz w:val="29"/>
        </w:rPr>
      </w:pPr>
      <w:r>
        <w:rPr>
          <w:noProof/>
        </w:rPr>
        <w:drawing>
          <wp:anchor distT="0" distB="0" distL="0" distR="0" simplePos="0" relativeHeight="251658260" behindDoc="0" locked="0" layoutInCell="1" allowOverlap="1" wp14:anchorId="0755A6E4" wp14:editId="0755A6E5">
            <wp:simplePos x="0" y="0"/>
            <wp:positionH relativeFrom="page">
              <wp:posOffset>1403985</wp:posOffset>
            </wp:positionH>
            <wp:positionV relativeFrom="paragraph">
              <wp:posOffset>271174</wp:posOffset>
            </wp:positionV>
            <wp:extent cx="2564437" cy="4457700"/>
            <wp:effectExtent l="0" t="0" r="0" b="0"/>
            <wp:wrapTopAndBottom/>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77" cstate="print"/>
                    <a:stretch>
                      <a:fillRect/>
                    </a:stretch>
                  </pic:blipFill>
                  <pic:spPr>
                    <a:xfrm>
                      <a:off x="0" y="0"/>
                      <a:ext cx="2564437" cy="4457700"/>
                    </a:xfrm>
                    <a:prstGeom prst="rect">
                      <a:avLst/>
                    </a:prstGeom>
                  </pic:spPr>
                </pic:pic>
              </a:graphicData>
            </a:graphic>
          </wp:anchor>
        </w:drawing>
      </w:r>
      <w:r>
        <w:rPr>
          <w:noProof/>
        </w:rPr>
        <w:drawing>
          <wp:anchor distT="0" distB="0" distL="0" distR="0" simplePos="0" relativeHeight="251658261" behindDoc="0" locked="0" layoutInCell="1" allowOverlap="1" wp14:anchorId="0755A6E6" wp14:editId="0755A6E7">
            <wp:simplePos x="0" y="0"/>
            <wp:positionH relativeFrom="page">
              <wp:posOffset>4025277</wp:posOffset>
            </wp:positionH>
            <wp:positionV relativeFrom="paragraph">
              <wp:posOffset>271174</wp:posOffset>
            </wp:positionV>
            <wp:extent cx="2564437" cy="4457700"/>
            <wp:effectExtent l="0" t="0" r="0" b="0"/>
            <wp:wrapTopAndBottom/>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png"/>
                    <pic:cNvPicPr/>
                  </pic:nvPicPr>
                  <pic:blipFill>
                    <a:blip r:embed="rId77" cstate="print"/>
                    <a:stretch>
                      <a:fillRect/>
                    </a:stretch>
                  </pic:blipFill>
                  <pic:spPr>
                    <a:xfrm>
                      <a:off x="0" y="0"/>
                      <a:ext cx="2564437" cy="4457700"/>
                    </a:xfrm>
                    <a:prstGeom prst="rect">
                      <a:avLst/>
                    </a:prstGeom>
                  </pic:spPr>
                </pic:pic>
              </a:graphicData>
            </a:graphic>
          </wp:anchor>
        </w:drawing>
      </w:r>
    </w:p>
    <w:p w14:paraId="0755A453" w14:textId="77777777" w:rsidR="00F675FE" w:rsidRDefault="00000000">
      <w:pPr>
        <w:pStyle w:val="BodyText"/>
        <w:spacing w:before="196" w:line="213" w:lineRule="auto"/>
        <w:ind w:left="140" w:right="1195"/>
      </w:pPr>
      <w:bookmarkStart w:id="218" w:name="_bookmark139"/>
      <w:bookmarkEnd w:id="218"/>
      <w:r>
        <w:rPr>
          <w:spacing w:val="-2"/>
        </w:rPr>
        <w:t>Figure</w:t>
      </w:r>
      <w:r>
        <w:rPr>
          <w:spacing w:val="-6"/>
        </w:rPr>
        <w:t xml:space="preserve"> </w:t>
      </w:r>
      <w:r>
        <w:rPr>
          <w:spacing w:val="-2"/>
        </w:rPr>
        <w:t>B.1:</w:t>
      </w:r>
      <w:r>
        <w:rPr>
          <w:spacing w:val="14"/>
        </w:rPr>
        <w:t xml:space="preserve"> </w:t>
      </w:r>
      <w:r>
        <w:rPr>
          <w:spacing w:val="-2"/>
        </w:rPr>
        <w:t>Functional</w:t>
      </w:r>
      <w:r>
        <w:rPr>
          <w:spacing w:val="-6"/>
        </w:rPr>
        <w:t xml:space="preserve"> </w:t>
      </w:r>
      <w:r>
        <w:rPr>
          <w:spacing w:val="-2"/>
        </w:rPr>
        <w:t>connectivity</w:t>
      </w:r>
      <w:r>
        <w:rPr>
          <w:spacing w:val="-6"/>
        </w:rPr>
        <w:t xml:space="preserve"> </w:t>
      </w:r>
      <w:r>
        <w:rPr>
          <w:spacing w:val="-2"/>
        </w:rPr>
        <w:t>results</w:t>
      </w:r>
      <w:r>
        <w:rPr>
          <w:spacing w:val="-6"/>
        </w:rPr>
        <w:t xml:space="preserve"> </w:t>
      </w:r>
      <w:r>
        <w:rPr>
          <w:spacing w:val="-2"/>
        </w:rPr>
        <w:t>for</w:t>
      </w:r>
      <w:r>
        <w:rPr>
          <w:spacing w:val="-6"/>
        </w:rPr>
        <w:t xml:space="preserve"> </w:t>
      </w:r>
      <w:r>
        <w:rPr>
          <w:spacing w:val="-2"/>
        </w:rPr>
        <w:t>Anger</w:t>
      </w:r>
      <w:r>
        <w:rPr>
          <w:spacing w:val="-6"/>
        </w:rPr>
        <w:t xml:space="preserve"> </w:t>
      </w:r>
      <w:r>
        <w:rPr>
          <w:spacing w:val="-2"/>
        </w:rPr>
        <w:t>contrasts:</w:t>
      </w:r>
      <w:r>
        <w:rPr>
          <w:spacing w:val="14"/>
        </w:rPr>
        <w:t xml:space="preserve"> </w:t>
      </w:r>
      <w:r>
        <w:rPr>
          <w:spacing w:val="-2"/>
        </w:rPr>
        <w:t>Anger</w:t>
      </w:r>
      <w:r>
        <w:rPr>
          <w:spacing w:val="-6"/>
        </w:rPr>
        <w:t xml:space="preserve"> </w:t>
      </w:r>
      <w:r>
        <w:rPr>
          <w:spacing w:val="-2"/>
        </w:rPr>
        <w:t>vs.</w:t>
      </w:r>
      <w:r>
        <w:rPr>
          <w:spacing w:val="14"/>
        </w:rPr>
        <w:t xml:space="preserve"> </w:t>
      </w:r>
      <w:r>
        <w:rPr>
          <w:spacing w:val="-2"/>
        </w:rPr>
        <w:t>Disgust,</w:t>
      </w:r>
      <w:r>
        <w:rPr>
          <w:spacing w:val="-6"/>
        </w:rPr>
        <w:t xml:space="preserve"> </w:t>
      </w:r>
      <w:r>
        <w:rPr>
          <w:spacing w:val="-2"/>
        </w:rPr>
        <w:t xml:space="preserve">Joy, </w:t>
      </w:r>
      <w:r>
        <w:t>Neutral, and Sadness.</w:t>
      </w:r>
      <w:r>
        <w:rPr>
          <w:spacing w:val="40"/>
        </w:rPr>
        <w:t xml:space="preserve"> </w:t>
      </w:r>
      <w:r>
        <w:t>(1/4)</w:t>
      </w:r>
    </w:p>
    <w:p w14:paraId="0755A454" w14:textId="77777777" w:rsidR="00F675FE" w:rsidRDefault="00F675FE">
      <w:pPr>
        <w:pStyle w:val="BodyText"/>
        <w:rPr>
          <w:sz w:val="34"/>
        </w:rPr>
      </w:pPr>
    </w:p>
    <w:p w14:paraId="0755A455" w14:textId="77777777" w:rsidR="00F675FE" w:rsidRDefault="00F675FE">
      <w:pPr>
        <w:pStyle w:val="BodyText"/>
        <w:rPr>
          <w:sz w:val="33"/>
        </w:rPr>
      </w:pPr>
    </w:p>
    <w:p w14:paraId="0755A456" w14:textId="77777777" w:rsidR="00F675FE" w:rsidRDefault="00000000">
      <w:pPr>
        <w:pStyle w:val="BodyText"/>
        <w:ind w:left="167" w:right="1244"/>
        <w:jc w:val="center"/>
      </w:pPr>
      <w:r>
        <w:rPr>
          <w:spacing w:val="-5"/>
        </w:rPr>
        <w:t>64</w:t>
      </w:r>
    </w:p>
    <w:p w14:paraId="0755A457" w14:textId="77777777" w:rsidR="00F675FE" w:rsidRDefault="00F675FE">
      <w:pPr>
        <w:jc w:val="center"/>
        <w:sectPr w:rsidR="00F675FE">
          <w:headerReference w:type="default" r:id="rId147"/>
          <w:footerReference w:type="default" r:id="rId148"/>
          <w:pgSz w:w="12240" w:h="15840"/>
          <w:pgMar w:top="1820" w:right="220" w:bottom="280" w:left="1660" w:header="0" w:footer="0" w:gutter="0"/>
          <w:cols w:space="720"/>
        </w:sectPr>
      </w:pPr>
    </w:p>
    <w:p w14:paraId="0755A458" w14:textId="77777777" w:rsidR="00F675FE" w:rsidRDefault="00F675FE">
      <w:pPr>
        <w:pStyle w:val="BodyText"/>
        <w:rPr>
          <w:sz w:val="20"/>
        </w:rPr>
      </w:pPr>
    </w:p>
    <w:p w14:paraId="0755A459" w14:textId="77777777" w:rsidR="00F675FE" w:rsidRDefault="00F675FE">
      <w:pPr>
        <w:pStyle w:val="BodyText"/>
        <w:spacing w:before="6" w:after="1"/>
        <w:rPr>
          <w:sz w:val="10"/>
        </w:rPr>
      </w:pPr>
    </w:p>
    <w:p w14:paraId="0755A45A" w14:textId="77777777" w:rsidR="00F675FE" w:rsidRDefault="00000000">
      <w:pPr>
        <w:ind w:left="190"/>
        <w:rPr>
          <w:sz w:val="20"/>
        </w:rPr>
      </w:pPr>
      <w:r>
        <w:rPr>
          <w:noProof/>
          <w:sz w:val="20"/>
        </w:rPr>
        <w:drawing>
          <wp:inline distT="0" distB="0" distL="0" distR="0" wp14:anchorId="0755A6E8" wp14:editId="0755A6E9">
            <wp:extent cx="2778804" cy="4829175"/>
            <wp:effectExtent l="0" t="0" r="0" b="0"/>
            <wp:docPr id="6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png"/>
                    <pic:cNvPicPr/>
                  </pic:nvPicPr>
                  <pic:blipFill>
                    <a:blip r:embed="rId77" cstate="print"/>
                    <a:stretch>
                      <a:fillRect/>
                    </a:stretch>
                  </pic:blipFill>
                  <pic:spPr>
                    <a:xfrm>
                      <a:off x="0" y="0"/>
                      <a:ext cx="2778804" cy="4829175"/>
                    </a:xfrm>
                    <a:prstGeom prst="rect">
                      <a:avLst/>
                    </a:prstGeom>
                  </pic:spPr>
                </pic:pic>
              </a:graphicData>
            </a:graphic>
          </wp:inline>
        </w:drawing>
      </w:r>
      <w:r>
        <w:rPr>
          <w:rFonts w:ascii="Times New Roman"/>
          <w:spacing w:val="62"/>
          <w:sz w:val="20"/>
        </w:rPr>
        <w:t xml:space="preserve"> </w:t>
      </w:r>
      <w:r>
        <w:rPr>
          <w:noProof/>
          <w:spacing w:val="62"/>
          <w:sz w:val="20"/>
        </w:rPr>
        <w:drawing>
          <wp:inline distT="0" distB="0" distL="0" distR="0" wp14:anchorId="0755A6EA" wp14:editId="0755A6EB">
            <wp:extent cx="2778804" cy="4829175"/>
            <wp:effectExtent l="0" t="0" r="0" b="0"/>
            <wp:docPr id="6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1.png"/>
                    <pic:cNvPicPr/>
                  </pic:nvPicPr>
                  <pic:blipFill>
                    <a:blip r:embed="rId77" cstate="print"/>
                    <a:stretch>
                      <a:fillRect/>
                    </a:stretch>
                  </pic:blipFill>
                  <pic:spPr>
                    <a:xfrm>
                      <a:off x="0" y="0"/>
                      <a:ext cx="2778804" cy="4829175"/>
                    </a:xfrm>
                    <a:prstGeom prst="rect">
                      <a:avLst/>
                    </a:prstGeom>
                  </pic:spPr>
                </pic:pic>
              </a:graphicData>
            </a:graphic>
          </wp:inline>
        </w:drawing>
      </w:r>
    </w:p>
    <w:p w14:paraId="0755A45B" w14:textId="77777777" w:rsidR="00F675FE" w:rsidRDefault="00F675FE">
      <w:pPr>
        <w:pStyle w:val="BodyText"/>
        <w:spacing w:before="9"/>
        <w:rPr>
          <w:sz w:val="6"/>
        </w:rPr>
      </w:pPr>
    </w:p>
    <w:p w14:paraId="0755A45C" w14:textId="77777777" w:rsidR="00F675FE" w:rsidRDefault="00000000">
      <w:pPr>
        <w:pStyle w:val="BodyText"/>
        <w:spacing w:before="146" w:line="213" w:lineRule="auto"/>
        <w:ind w:left="140" w:right="1195"/>
      </w:pPr>
      <w:r>
        <w:rPr>
          <w:w w:val="95"/>
        </w:rPr>
        <w:t>Functional connectivity results for Anger vs.</w:t>
      </w:r>
      <w:r>
        <w:rPr>
          <w:spacing w:val="31"/>
        </w:rPr>
        <w:t xml:space="preserve"> </w:t>
      </w:r>
      <w:r>
        <w:rPr>
          <w:w w:val="95"/>
        </w:rPr>
        <w:t>Surprise and Disgust contrasts:</w:t>
      </w:r>
      <w:r>
        <w:rPr>
          <w:spacing w:val="30"/>
        </w:rPr>
        <w:t xml:space="preserve"> </w:t>
      </w:r>
      <w:r>
        <w:rPr>
          <w:w w:val="95"/>
        </w:rPr>
        <w:t xml:space="preserve">Disgust vs. </w:t>
      </w:r>
      <w:r>
        <w:t>Neutral, Sadness, and Surprise.</w:t>
      </w:r>
      <w:r>
        <w:rPr>
          <w:spacing w:val="40"/>
        </w:rPr>
        <w:t xml:space="preserve"> </w:t>
      </w:r>
      <w:r>
        <w:t>(2/4)</w:t>
      </w:r>
    </w:p>
    <w:p w14:paraId="0755A45D" w14:textId="77777777" w:rsidR="00F675FE" w:rsidRDefault="00F675FE">
      <w:pPr>
        <w:spacing w:line="213" w:lineRule="auto"/>
        <w:sectPr w:rsidR="00F675FE">
          <w:headerReference w:type="default" r:id="rId149"/>
          <w:footerReference w:type="default" r:id="rId150"/>
          <w:pgSz w:w="12240" w:h="15840"/>
          <w:pgMar w:top="1020" w:right="220" w:bottom="280" w:left="1660" w:header="690" w:footer="0" w:gutter="0"/>
          <w:pgNumType w:start="65"/>
          <w:cols w:space="720"/>
        </w:sectPr>
      </w:pPr>
    </w:p>
    <w:p w14:paraId="0755A45E" w14:textId="77777777" w:rsidR="00F675FE" w:rsidRDefault="00F675FE">
      <w:pPr>
        <w:pStyle w:val="BodyText"/>
        <w:rPr>
          <w:sz w:val="20"/>
        </w:rPr>
      </w:pPr>
    </w:p>
    <w:p w14:paraId="0755A45F" w14:textId="77777777" w:rsidR="00F675FE" w:rsidRDefault="00F675FE">
      <w:pPr>
        <w:pStyle w:val="BodyText"/>
        <w:spacing w:before="6" w:after="1"/>
        <w:rPr>
          <w:sz w:val="10"/>
        </w:rPr>
      </w:pPr>
    </w:p>
    <w:p w14:paraId="0755A460" w14:textId="77777777" w:rsidR="00F675FE" w:rsidRDefault="00000000">
      <w:pPr>
        <w:ind w:left="190"/>
        <w:rPr>
          <w:sz w:val="20"/>
        </w:rPr>
      </w:pPr>
      <w:r>
        <w:rPr>
          <w:noProof/>
          <w:sz w:val="20"/>
        </w:rPr>
        <w:drawing>
          <wp:inline distT="0" distB="0" distL="0" distR="0" wp14:anchorId="0755A6EC" wp14:editId="0755A6ED">
            <wp:extent cx="2778804" cy="4829175"/>
            <wp:effectExtent l="0" t="0" r="0" b="0"/>
            <wp:docPr id="6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png"/>
                    <pic:cNvPicPr/>
                  </pic:nvPicPr>
                  <pic:blipFill>
                    <a:blip r:embed="rId77" cstate="print"/>
                    <a:stretch>
                      <a:fillRect/>
                    </a:stretch>
                  </pic:blipFill>
                  <pic:spPr>
                    <a:xfrm>
                      <a:off x="0" y="0"/>
                      <a:ext cx="2778804" cy="4829175"/>
                    </a:xfrm>
                    <a:prstGeom prst="rect">
                      <a:avLst/>
                    </a:prstGeom>
                  </pic:spPr>
                </pic:pic>
              </a:graphicData>
            </a:graphic>
          </wp:inline>
        </w:drawing>
      </w:r>
      <w:r>
        <w:rPr>
          <w:rFonts w:ascii="Times New Roman"/>
          <w:spacing w:val="62"/>
          <w:sz w:val="20"/>
        </w:rPr>
        <w:t xml:space="preserve"> </w:t>
      </w:r>
      <w:r>
        <w:rPr>
          <w:noProof/>
          <w:spacing w:val="62"/>
          <w:sz w:val="20"/>
        </w:rPr>
        <w:drawing>
          <wp:inline distT="0" distB="0" distL="0" distR="0" wp14:anchorId="0755A6EE" wp14:editId="0755A6EF">
            <wp:extent cx="2778804" cy="4829175"/>
            <wp:effectExtent l="0" t="0" r="0" b="0"/>
            <wp:docPr id="6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1.png"/>
                    <pic:cNvPicPr/>
                  </pic:nvPicPr>
                  <pic:blipFill>
                    <a:blip r:embed="rId77" cstate="print"/>
                    <a:stretch>
                      <a:fillRect/>
                    </a:stretch>
                  </pic:blipFill>
                  <pic:spPr>
                    <a:xfrm>
                      <a:off x="0" y="0"/>
                      <a:ext cx="2778804" cy="4829175"/>
                    </a:xfrm>
                    <a:prstGeom prst="rect">
                      <a:avLst/>
                    </a:prstGeom>
                  </pic:spPr>
                </pic:pic>
              </a:graphicData>
            </a:graphic>
          </wp:inline>
        </w:drawing>
      </w:r>
    </w:p>
    <w:p w14:paraId="0755A461" w14:textId="77777777" w:rsidR="00F675FE" w:rsidRDefault="00F675FE">
      <w:pPr>
        <w:pStyle w:val="BodyText"/>
        <w:spacing w:before="9"/>
        <w:rPr>
          <w:sz w:val="6"/>
        </w:rPr>
      </w:pPr>
    </w:p>
    <w:p w14:paraId="0755A462" w14:textId="77777777" w:rsidR="00F675FE" w:rsidRDefault="00000000">
      <w:pPr>
        <w:pStyle w:val="BodyText"/>
        <w:spacing w:before="146" w:line="213" w:lineRule="auto"/>
        <w:ind w:left="140" w:right="1195"/>
      </w:pPr>
      <w:r>
        <w:rPr>
          <w:spacing w:val="-2"/>
        </w:rPr>
        <w:t>Functional</w:t>
      </w:r>
      <w:r>
        <w:rPr>
          <w:spacing w:val="-10"/>
        </w:rPr>
        <w:t xml:space="preserve"> </w:t>
      </w:r>
      <w:r>
        <w:rPr>
          <w:spacing w:val="-2"/>
        </w:rPr>
        <w:t>connectivity</w:t>
      </w:r>
      <w:r>
        <w:rPr>
          <w:spacing w:val="-10"/>
        </w:rPr>
        <w:t xml:space="preserve"> </w:t>
      </w:r>
      <w:r>
        <w:rPr>
          <w:spacing w:val="-2"/>
        </w:rPr>
        <w:t>results</w:t>
      </w:r>
      <w:r>
        <w:rPr>
          <w:spacing w:val="-10"/>
        </w:rPr>
        <w:t xml:space="preserve"> </w:t>
      </w:r>
      <w:r>
        <w:rPr>
          <w:spacing w:val="-2"/>
        </w:rPr>
        <w:t>for</w:t>
      </w:r>
      <w:r>
        <w:rPr>
          <w:spacing w:val="-10"/>
        </w:rPr>
        <w:t xml:space="preserve"> </w:t>
      </w:r>
      <w:r>
        <w:rPr>
          <w:spacing w:val="-2"/>
        </w:rPr>
        <w:t>Joy</w:t>
      </w:r>
      <w:r>
        <w:rPr>
          <w:spacing w:val="-11"/>
        </w:rPr>
        <w:t xml:space="preserve"> </w:t>
      </w:r>
      <w:r>
        <w:rPr>
          <w:spacing w:val="-2"/>
        </w:rPr>
        <w:t>contrasts:</w:t>
      </w:r>
      <w:r>
        <w:rPr>
          <w:spacing w:val="10"/>
        </w:rPr>
        <w:t xml:space="preserve"> </w:t>
      </w:r>
      <w:r>
        <w:rPr>
          <w:spacing w:val="-2"/>
        </w:rPr>
        <w:t>Joy</w:t>
      </w:r>
      <w:r>
        <w:rPr>
          <w:spacing w:val="-10"/>
        </w:rPr>
        <w:t xml:space="preserve"> </w:t>
      </w:r>
      <w:r>
        <w:rPr>
          <w:spacing w:val="-2"/>
        </w:rPr>
        <w:t>vs.</w:t>
      </w:r>
      <w:r>
        <w:rPr>
          <w:spacing w:val="11"/>
        </w:rPr>
        <w:t xml:space="preserve"> </w:t>
      </w:r>
      <w:r>
        <w:rPr>
          <w:spacing w:val="-2"/>
        </w:rPr>
        <w:t>Disgust,</w:t>
      </w:r>
      <w:r>
        <w:rPr>
          <w:spacing w:val="-9"/>
        </w:rPr>
        <w:t xml:space="preserve"> </w:t>
      </w:r>
      <w:r>
        <w:rPr>
          <w:spacing w:val="-2"/>
        </w:rPr>
        <w:t>Neutral,</w:t>
      </w:r>
      <w:r>
        <w:rPr>
          <w:spacing w:val="-9"/>
        </w:rPr>
        <w:t xml:space="preserve"> </w:t>
      </w:r>
      <w:r>
        <w:rPr>
          <w:spacing w:val="-2"/>
        </w:rPr>
        <w:t>Sadness,</w:t>
      </w:r>
      <w:r>
        <w:rPr>
          <w:spacing w:val="-9"/>
        </w:rPr>
        <w:t xml:space="preserve"> </w:t>
      </w:r>
      <w:r>
        <w:rPr>
          <w:spacing w:val="-2"/>
        </w:rPr>
        <w:t xml:space="preserve">and </w:t>
      </w:r>
      <w:r>
        <w:t>Surprise.</w:t>
      </w:r>
      <w:r>
        <w:rPr>
          <w:spacing w:val="40"/>
        </w:rPr>
        <w:t xml:space="preserve"> </w:t>
      </w:r>
      <w:r>
        <w:t>(3/4)</w:t>
      </w:r>
    </w:p>
    <w:p w14:paraId="0755A463" w14:textId="77777777" w:rsidR="00F675FE" w:rsidRDefault="00F675FE">
      <w:pPr>
        <w:spacing w:line="213" w:lineRule="auto"/>
        <w:sectPr w:rsidR="00F675FE">
          <w:headerReference w:type="default" r:id="rId151"/>
          <w:footerReference w:type="default" r:id="rId152"/>
          <w:pgSz w:w="12240" w:h="15840"/>
          <w:pgMar w:top="1020" w:right="220" w:bottom="280" w:left="1660" w:header="690" w:footer="0" w:gutter="0"/>
          <w:cols w:space="720"/>
        </w:sectPr>
      </w:pPr>
    </w:p>
    <w:p w14:paraId="0755A464" w14:textId="77777777" w:rsidR="00F675FE" w:rsidRDefault="00570744">
      <w:pPr>
        <w:pStyle w:val="BodyText"/>
        <w:rPr>
          <w:sz w:val="20"/>
        </w:rPr>
      </w:pPr>
      <w:r>
        <w:lastRenderedPageBreak/>
        <w:pict w14:anchorId="0755A6F0">
          <v:line id="_x0000_s2232" alt="" style="position:absolute;z-index:251658263;mso-wrap-edited:f;mso-width-percent:0;mso-height-percent:0;mso-position-horizontal-relative:page;mso-position-vertical-relative:page;mso-width-percent:0;mso-height-percent:0" from="207.9pt,719.35pt" to="422.1pt,719.35pt" strokeweight=".20639mm">
            <w10:wrap anchorx="page" anchory="page"/>
          </v:line>
        </w:pict>
      </w:r>
    </w:p>
    <w:p w14:paraId="0755A465" w14:textId="77777777" w:rsidR="00F675FE" w:rsidRDefault="00F675FE">
      <w:pPr>
        <w:pStyle w:val="BodyText"/>
        <w:spacing w:before="6" w:after="1"/>
        <w:rPr>
          <w:sz w:val="10"/>
        </w:rPr>
      </w:pPr>
    </w:p>
    <w:p w14:paraId="0755A466" w14:textId="77777777" w:rsidR="00F675FE" w:rsidRDefault="00570744">
      <w:pPr>
        <w:pStyle w:val="BodyText"/>
        <w:ind w:left="190"/>
        <w:rPr>
          <w:sz w:val="20"/>
        </w:rPr>
      </w:pPr>
      <w:r>
        <w:rPr>
          <w:noProof/>
          <w:sz w:val="20"/>
        </w:rPr>
      </w:r>
      <w:r>
        <w:rPr>
          <w:noProof/>
          <w:sz w:val="20"/>
        </w:rPr>
        <w:pict w14:anchorId="0755A6F1">
          <v:group id="docshapegroup128" o:spid="_x0000_s2228" alt="" style="width:444.9pt;height:383.2pt;mso-position-horizontal-relative:char;mso-position-vertical-relative:line" coordsize="8898,7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9" o:spid="_x0000_s2229" type="#_x0000_t75" alt="" style="position:absolute;width:4410;height:3822">
              <v:imagedata r:id="rId153" o:title=""/>
            </v:shape>
            <v:shape id="docshape130" o:spid="_x0000_s2230" type="#_x0000_t75" alt="" style="position:absolute;left:4488;width:4410;height:3822">
              <v:imagedata r:id="rId153" o:title=""/>
            </v:shape>
            <v:shape id="docshape131" o:spid="_x0000_s2231" type="#_x0000_t75" alt="" style="position:absolute;left:2244;top:3841;width:4410;height:3822">
              <v:imagedata r:id="rId153" o:title=""/>
            </v:shape>
            <w10:anchorlock/>
          </v:group>
        </w:pict>
      </w:r>
    </w:p>
    <w:p w14:paraId="0755A467" w14:textId="77777777" w:rsidR="00F675FE" w:rsidRDefault="00000000">
      <w:pPr>
        <w:pStyle w:val="BodyText"/>
        <w:spacing w:before="167" w:line="213" w:lineRule="auto"/>
        <w:ind w:left="140" w:right="1218"/>
        <w:jc w:val="both"/>
      </w:pPr>
      <w:bookmarkStart w:id="219" w:name="_bookmark140"/>
      <w:bookmarkEnd w:id="219"/>
      <w:r>
        <w:rPr>
          <w:w w:val="95"/>
        </w:rPr>
        <w:t xml:space="preserve">Functional connectivity results for Neutral and Sadness contrasts: Neutral vs. Surprise, </w:t>
      </w:r>
      <w:r>
        <w:t>Sadness vs.</w:t>
      </w:r>
      <w:r>
        <w:rPr>
          <w:spacing w:val="33"/>
        </w:rPr>
        <w:t xml:space="preserve"> </w:t>
      </w:r>
      <w:r>
        <w:t>Neutral, and Sadness vs.</w:t>
      </w:r>
      <w:r>
        <w:rPr>
          <w:spacing w:val="32"/>
        </w:rPr>
        <w:t xml:space="preserve"> </w:t>
      </w:r>
      <w:r>
        <w:t>Surprise.</w:t>
      </w:r>
      <w:r>
        <w:rPr>
          <w:spacing w:val="33"/>
        </w:rPr>
        <w:t xml:space="preserve"> </w:t>
      </w:r>
      <w:r>
        <w:t>(4/4)</w:t>
      </w:r>
    </w:p>
    <w:p w14:paraId="0755A468" w14:textId="77777777" w:rsidR="00F675FE" w:rsidRDefault="00F675FE">
      <w:pPr>
        <w:pStyle w:val="BodyText"/>
        <w:spacing w:before="6"/>
        <w:rPr>
          <w:sz w:val="42"/>
        </w:rPr>
      </w:pPr>
    </w:p>
    <w:p w14:paraId="0755A469" w14:textId="77777777" w:rsidR="00F675FE" w:rsidRDefault="00000000">
      <w:pPr>
        <w:pStyle w:val="BodyText"/>
        <w:spacing w:line="213" w:lineRule="auto"/>
        <w:ind w:left="100" w:right="1255"/>
        <w:jc w:val="both"/>
      </w:pPr>
      <w:bookmarkStart w:id="220" w:name="_bookmark141"/>
      <w:bookmarkEnd w:id="220"/>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46A" w14:textId="77777777" w:rsidR="00F675FE" w:rsidRDefault="00570744">
      <w:pPr>
        <w:pStyle w:val="BodyText"/>
        <w:spacing w:before="12"/>
        <w:rPr>
          <w:sz w:val="14"/>
        </w:rPr>
      </w:pPr>
      <w:r>
        <w:rPr>
          <w:noProof/>
        </w:rPr>
        <w:pict w14:anchorId="0755A6F3">
          <v:group id="docshapegroup132" o:spid="_x0000_s2220" alt="" style="position:absolute;margin-left:207.9pt;margin-top:11.3pt;width:214.25pt;height:30.95pt;z-index:-251658193;mso-wrap-distance-left:0;mso-wrap-distance-right:0;mso-position-horizontal-relative:page" coordorigin="4158,226" coordsize="4285,619">
            <v:line id="_x0000_s2221" alt="" style="position:absolute" from="4158,235" to="8442,235" strokeweight=".33019mm"/>
            <v:line id="_x0000_s2222" alt="" style="position:absolute" from="4162,791" to="4162,311" strokeweight=".14042mm"/>
            <v:line id="_x0000_s2223" alt="" style="position:absolute" from="7739,791" to="7739,311" strokeweight=".14042mm"/>
            <v:line id="_x0000_s2224" alt="" style="position:absolute" from="8438,791" to="8438,311" strokeweight=".14042mm"/>
            <v:line id="_x0000_s2225" alt="" style="position:absolute" from="4158,838" to="8442,838" strokeweight=".20639mm"/>
            <v:shape id="docshape133" o:spid="_x0000_s2226" type="#_x0000_t202" alt="" style="position:absolute;left:4205;top:377;width:913;height:337;mso-wrap-style:square;v-text-anchor:top" filled="f" stroked="f">
              <v:textbox style="mso-next-textbox:#docshape133" inset="0,0,0,0">
                <w:txbxContent>
                  <w:p w14:paraId="0755A836" w14:textId="77777777" w:rsidR="00F675FE" w:rsidRDefault="00000000">
                    <w:pPr>
                      <w:spacing w:before="17" w:line="319" w:lineRule="exact"/>
                      <w:rPr>
                        <w:sz w:val="24"/>
                      </w:rPr>
                    </w:pPr>
                    <w:r>
                      <w:rPr>
                        <w:spacing w:val="-2"/>
                        <w:sz w:val="24"/>
                      </w:rPr>
                      <w:t>Contrast</w:t>
                    </w:r>
                  </w:p>
                </w:txbxContent>
              </v:textbox>
            </v:shape>
            <v:shape id="docshape134" o:spid="_x0000_s2227" type="#_x0000_t202" alt="" style="position:absolute;left:7807;top:377;width:583;height:337;mso-wrap-style:square;v-text-anchor:top" filled="f" stroked="f">
              <v:textbox style="mso-next-textbox:#docshape134" inset="0,0,0,0">
                <w:txbxContent>
                  <w:p w14:paraId="0755A837"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46B"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46E" w14:textId="77777777">
        <w:trPr>
          <w:trHeight w:val="474"/>
        </w:trPr>
        <w:tc>
          <w:tcPr>
            <w:tcW w:w="3577" w:type="dxa"/>
            <w:tcBorders>
              <w:top w:val="nil"/>
              <w:bottom w:val="nil"/>
            </w:tcBorders>
          </w:tcPr>
          <w:p w14:paraId="0755A46C" w14:textId="77777777" w:rsidR="00F675FE" w:rsidRDefault="00000000">
            <w:pPr>
              <w:pStyle w:val="TableParagraph"/>
              <w:spacing w:before="83"/>
              <w:ind w:left="42"/>
              <w:jc w:val="left"/>
              <w:rPr>
                <w:sz w:val="24"/>
              </w:rPr>
            </w:pPr>
            <w:r>
              <w:rPr>
                <w:sz w:val="24"/>
              </w:rPr>
              <w:t>Real</w:t>
            </w:r>
            <w:r>
              <w:rPr>
                <w:spacing w:val="9"/>
                <w:sz w:val="24"/>
              </w:rPr>
              <w:t xml:space="preserve"> </w:t>
            </w:r>
            <w:r>
              <w:rPr>
                <w:sz w:val="24"/>
              </w:rPr>
              <w:t>-</w:t>
            </w:r>
            <w:r>
              <w:rPr>
                <w:spacing w:val="11"/>
                <w:sz w:val="24"/>
              </w:rPr>
              <w:t xml:space="preserve"> </w:t>
            </w:r>
            <w:r>
              <w:rPr>
                <w:spacing w:val="-2"/>
                <w:sz w:val="24"/>
              </w:rPr>
              <w:t>Virtual</w:t>
            </w:r>
          </w:p>
        </w:tc>
        <w:tc>
          <w:tcPr>
            <w:tcW w:w="699" w:type="dxa"/>
            <w:tcBorders>
              <w:top w:val="nil"/>
              <w:bottom w:val="nil"/>
            </w:tcBorders>
          </w:tcPr>
          <w:p w14:paraId="0755A46D" w14:textId="77777777" w:rsidR="00F675FE" w:rsidRDefault="00000000">
            <w:pPr>
              <w:pStyle w:val="TableParagraph"/>
              <w:spacing w:before="83"/>
              <w:ind w:left="82"/>
              <w:jc w:val="left"/>
              <w:rPr>
                <w:sz w:val="24"/>
              </w:rPr>
            </w:pPr>
            <w:r>
              <w:rPr>
                <w:spacing w:val="-2"/>
                <w:sz w:val="24"/>
              </w:rPr>
              <w:t>0.632</w:t>
            </w:r>
          </w:p>
        </w:tc>
      </w:tr>
      <w:tr w:rsidR="00F675FE" w14:paraId="0755A471" w14:textId="77777777">
        <w:trPr>
          <w:trHeight w:val="524"/>
        </w:trPr>
        <w:tc>
          <w:tcPr>
            <w:tcW w:w="3577" w:type="dxa"/>
            <w:tcBorders>
              <w:top w:val="nil"/>
              <w:bottom w:val="single" w:sz="6" w:space="0" w:color="000000"/>
            </w:tcBorders>
          </w:tcPr>
          <w:p w14:paraId="0755A46F" w14:textId="77777777" w:rsidR="00F675FE" w:rsidRDefault="00000000">
            <w:pPr>
              <w:pStyle w:val="TableParagraph"/>
              <w:ind w:left="42"/>
              <w:jc w:val="left"/>
              <w:rPr>
                <w:sz w:val="24"/>
              </w:rPr>
            </w:pPr>
            <w:r>
              <w:rPr>
                <w:sz w:val="24"/>
              </w:rPr>
              <w:t>Joy</w:t>
            </w:r>
            <w:r>
              <w:rPr>
                <w:spacing w:val="19"/>
                <w:sz w:val="24"/>
              </w:rPr>
              <w:t xml:space="preserve"> </w:t>
            </w:r>
            <w:r>
              <w:rPr>
                <w:sz w:val="24"/>
              </w:rPr>
              <w:t>-</w:t>
            </w:r>
            <w:r>
              <w:rPr>
                <w:spacing w:val="21"/>
                <w:sz w:val="24"/>
              </w:rPr>
              <w:t xml:space="preserve"> </w:t>
            </w:r>
            <w:r>
              <w:rPr>
                <w:spacing w:val="-4"/>
                <w:sz w:val="24"/>
              </w:rPr>
              <w:t>Fear</w:t>
            </w:r>
          </w:p>
        </w:tc>
        <w:tc>
          <w:tcPr>
            <w:tcW w:w="699" w:type="dxa"/>
            <w:tcBorders>
              <w:top w:val="nil"/>
              <w:bottom w:val="single" w:sz="6" w:space="0" w:color="000000"/>
            </w:tcBorders>
          </w:tcPr>
          <w:p w14:paraId="0755A470" w14:textId="77777777" w:rsidR="00F675FE" w:rsidRDefault="00000000">
            <w:pPr>
              <w:pStyle w:val="TableParagraph"/>
              <w:jc w:val="left"/>
              <w:rPr>
                <w:sz w:val="24"/>
              </w:rPr>
            </w:pPr>
            <w:r>
              <w:rPr>
                <w:w w:val="95"/>
                <w:sz w:val="24"/>
              </w:rPr>
              <w:t>-</w:t>
            </w:r>
            <w:r>
              <w:rPr>
                <w:spacing w:val="-4"/>
                <w:w w:val="95"/>
                <w:sz w:val="24"/>
              </w:rPr>
              <w:t>0.797</w:t>
            </w:r>
          </w:p>
        </w:tc>
      </w:tr>
    </w:tbl>
    <w:p w14:paraId="0755A472" w14:textId="77777777" w:rsidR="00F675FE" w:rsidRDefault="00F675FE">
      <w:pPr>
        <w:rPr>
          <w:sz w:val="24"/>
        </w:rPr>
        <w:sectPr w:rsidR="00F675FE">
          <w:headerReference w:type="default" r:id="rId154"/>
          <w:footerReference w:type="default" r:id="rId155"/>
          <w:pgSz w:w="12240" w:h="15840"/>
          <w:pgMar w:top="1020" w:right="220" w:bottom="1900" w:left="1660" w:header="690" w:footer="1713" w:gutter="0"/>
          <w:cols w:space="720"/>
        </w:sectPr>
      </w:pPr>
    </w:p>
    <w:p w14:paraId="0755A473" w14:textId="77777777" w:rsidR="00F675FE" w:rsidRDefault="00F675FE">
      <w:pPr>
        <w:pStyle w:val="BodyText"/>
        <w:rPr>
          <w:sz w:val="28"/>
        </w:rPr>
      </w:pPr>
    </w:p>
    <w:p w14:paraId="0755A474"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475" w14:textId="77777777" w:rsidR="00F675FE" w:rsidRDefault="00570744">
      <w:pPr>
        <w:pStyle w:val="BodyText"/>
        <w:spacing w:before="11"/>
        <w:rPr>
          <w:sz w:val="14"/>
        </w:rPr>
      </w:pPr>
      <w:r>
        <w:rPr>
          <w:noProof/>
        </w:rPr>
        <w:pict w14:anchorId="0755A6F4">
          <v:group id="docshapegroup138" o:spid="_x0000_s2212" alt="" style="position:absolute;margin-left:207.9pt;margin-top:11.25pt;width:214.25pt;height:30.95pt;z-index:-251658192;mso-wrap-distance-left:0;mso-wrap-distance-right:0;mso-position-horizontal-relative:page" coordorigin="4158,225" coordsize="4285,619">
            <v:line id="_x0000_s2213" alt="" style="position:absolute" from="4158,235" to="8442,235" strokeweight=".33019mm"/>
            <v:line id="_x0000_s2214" alt="" style="position:absolute" from="4162,791" to="4162,311" strokeweight=".14042mm"/>
            <v:line id="_x0000_s2215" alt="" style="position:absolute" from="7739,791" to="7739,311" strokeweight=".14042mm"/>
            <v:line id="_x0000_s2216" alt="" style="position:absolute" from="8438,791" to="8438,311" strokeweight=".14042mm"/>
            <v:line id="_x0000_s2217" alt="" style="position:absolute" from="4158,838" to="8442,838" strokeweight=".20639mm"/>
            <v:shape id="docshape139" o:spid="_x0000_s2218" type="#_x0000_t202" alt="" style="position:absolute;left:4205;top:377;width:913;height:337;mso-wrap-style:square;v-text-anchor:top" filled="f" stroked="f">
              <v:textbox style="mso-next-textbox:#docshape139" inset="0,0,0,0">
                <w:txbxContent>
                  <w:p w14:paraId="0755A838" w14:textId="77777777" w:rsidR="00F675FE" w:rsidRDefault="00000000">
                    <w:pPr>
                      <w:spacing w:before="17" w:line="319" w:lineRule="exact"/>
                      <w:rPr>
                        <w:sz w:val="24"/>
                      </w:rPr>
                    </w:pPr>
                    <w:r>
                      <w:rPr>
                        <w:spacing w:val="-2"/>
                        <w:sz w:val="24"/>
                      </w:rPr>
                      <w:t>Contrast</w:t>
                    </w:r>
                  </w:p>
                </w:txbxContent>
              </v:textbox>
            </v:shape>
            <v:shape id="docshape140" o:spid="_x0000_s2219" type="#_x0000_t202" alt="" style="position:absolute;left:7807;top:377;width:583;height:337;mso-wrap-style:square;v-text-anchor:top" filled="f" stroked="f">
              <v:textbox style="mso-next-textbox:#docshape140" inset="0,0,0,0">
                <w:txbxContent>
                  <w:p w14:paraId="0755A839"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476"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479" w14:textId="77777777">
        <w:trPr>
          <w:trHeight w:val="474"/>
        </w:trPr>
        <w:tc>
          <w:tcPr>
            <w:tcW w:w="3577" w:type="dxa"/>
            <w:tcBorders>
              <w:top w:val="nil"/>
              <w:bottom w:val="nil"/>
            </w:tcBorders>
          </w:tcPr>
          <w:p w14:paraId="0755A477" w14:textId="77777777" w:rsidR="00F675FE" w:rsidRDefault="00000000">
            <w:pPr>
              <w:pStyle w:val="TableParagraph"/>
              <w:spacing w:before="83"/>
              <w:ind w:left="42"/>
              <w:jc w:val="left"/>
              <w:rPr>
                <w:sz w:val="24"/>
              </w:rPr>
            </w:pPr>
            <w:r>
              <w:rPr>
                <w:sz w:val="24"/>
              </w:rPr>
              <w:t>Joy</w:t>
            </w:r>
            <w:r>
              <w:rPr>
                <w:spacing w:val="19"/>
                <w:sz w:val="24"/>
              </w:rPr>
              <w:t xml:space="preserve"> </w:t>
            </w:r>
            <w:r>
              <w:rPr>
                <w:sz w:val="24"/>
              </w:rPr>
              <w:t>-</w:t>
            </w:r>
            <w:r>
              <w:rPr>
                <w:spacing w:val="21"/>
                <w:sz w:val="24"/>
              </w:rPr>
              <w:t xml:space="preserve"> </w:t>
            </w:r>
            <w:r>
              <w:rPr>
                <w:spacing w:val="-2"/>
                <w:sz w:val="24"/>
              </w:rPr>
              <w:t>Anger</w:t>
            </w:r>
          </w:p>
        </w:tc>
        <w:tc>
          <w:tcPr>
            <w:tcW w:w="699" w:type="dxa"/>
            <w:tcBorders>
              <w:top w:val="nil"/>
              <w:bottom w:val="nil"/>
            </w:tcBorders>
          </w:tcPr>
          <w:p w14:paraId="0755A478" w14:textId="77777777" w:rsidR="00F675FE" w:rsidRDefault="00000000">
            <w:pPr>
              <w:pStyle w:val="TableParagraph"/>
              <w:spacing w:before="83"/>
              <w:jc w:val="left"/>
              <w:rPr>
                <w:sz w:val="24"/>
              </w:rPr>
            </w:pPr>
            <w:r>
              <w:rPr>
                <w:w w:val="95"/>
                <w:sz w:val="24"/>
              </w:rPr>
              <w:t>-</w:t>
            </w:r>
            <w:r>
              <w:rPr>
                <w:spacing w:val="-4"/>
                <w:w w:val="95"/>
                <w:sz w:val="24"/>
              </w:rPr>
              <w:t>0.323</w:t>
            </w:r>
          </w:p>
        </w:tc>
      </w:tr>
      <w:tr w:rsidR="00F675FE" w14:paraId="0755A47C" w14:textId="77777777">
        <w:trPr>
          <w:trHeight w:val="479"/>
        </w:trPr>
        <w:tc>
          <w:tcPr>
            <w:tcW w:w="3577" w:type="dxa"/>
            <w:tcBorders>
              <w:top w:val="nil"/>
              <w:bottom w:val="nil"/>
            </w:tcBorders>
          </w:tcPr>
          <w:p w14:paraId="0755A47A" w14:textId="77777777" w:rsidR="00F675FE" w:rsidRDefault="00000000">
            <w:pPr>
              <w:pStyle w:val="TableParagraph"/>
              <w:ind w:left="42"/>
              <w:jc w:val="left"/>
              <w:rPr>
                <w:sz w:val="24"/>
              </w:rPr>
            </w:pPr>
            <w:r>
              <w:rPr>
                <w:sz w:val="24"/>
              </w:rPr>
              <w:t>Joy</w:t>
            </w:r>
            <w:r>
              <w:rPr>
                <w:spacing w:val="19"/>
                <w:sz w:val="24"/>
              </w:rPr>
              <w:t xml:space="preserve"> </w:t>
            </w:r>
            <w:r>
              <w:rPr>
                <w:sz w:val="24"/>
              </w:rPr>
              <w:t>-</w:t>
            </w:r>
            <w:r>
              <w:rPr>
                <w:spacing w:val="21"/>
                <w:sz w:val="24"/>
              </w:rPr>
              <w:t xml:space="preserve"> </w:t>
            </w:r>
            <w:r>
              <w:rPr>
                <w:spacing w:val="-2"/>
                <w:sz w:val="24"/>
              </w:rPr>
              <w:t>Disgust</w:t>
            </w:r>
          </w:p>
        </w:tc>
        <w:tc>
          <w:tcPr>
            <w:tcW w:w="699" w:type="dxa"/>
            <w:tcBorders>
              <w:top w:val="nil"/>
              <w:bottom w:val="nil"/>
            </w:tcBorders>
          </w:tcPr>
          <w:p w14:paraId="0755A47B" w14:textId="77777777" w:rsidR="00F675FE" w:rsidRDefault="00000000">
            <w:pPr>
              <w:pStyle w:val="TableParagraph"/>
              <w:ind w:left="82"/>
              <w:jc w:val="left"/>
              <w:rPr>
                <w:sz w:val="24"/>
              </w:rPr>
            </w:pPr>
            <w:r>
              <w:rPr>
                <w:spacing w:val="-2"/>
                <w:sz w:val="24"/>
              </w:rPr>
              <w:t>0.541</w:t>
            </w:r>
          </w:p>
        </w:tc>
      </w:tr>
      <w:tr w:rsidR="00F675FE" w14:paraId="0755A47F" w14:textId="77777777">
        <w:trPr>
          <w:trHeight w:val="479"/>
        </w:trPr>
        <w:tc>
          <w:tcPr>
            <w:tcW w:w="3577" w:type="dxa"/>
            <w:tcBorders>
              <w:top w:val="nil"/>
              <w:bottom w:val="nil"/>
            </w:tcBorders>
          </w:tcPr>
          <w:p w14:paraId="0755A47D" w14:textId="77777777" w:rsidR="00F675FE" w:rsidRDefault="00000000">
            <w:pPr>
              <w:pStyle w:val="TableParagraph"/>
              <w:ind w:left="42"/>
              <w:jc w:val="left"/>
              <w:rPr>
                <w:sz w:val="24"/>
              </w:rPr>
            </w:pPr>
            <w:r>
              <w:rPr>
                <w:sz w:val="24"/>
              </w:rPr>
              <w:t>Joy</w:t>
            </w:r>
            <w:r>
              <w:rPr>
                <w:spacing w:val="19"/>
                <w:sz w:val="24"/>
              </w:rPr>
              <w:t xml:space="preserve"> </w:t>
            </w:r>
            <w:r>
              <w:rPr>
                <w:sz w:val="24"/>
              </w:rPr>
              <w:t>-</w:t>
            </w:r>
            <w:r>
              <w:rPr>
                <w:spacing w:val="21"/>
                <w:sz w:val="24"/>
              </w:rPr>
              <w:t xml:space="preserve"> </w:t>
            </w:r>
            <w:r>
              <w:rPr>
                <w:spacing w:val="-2"/>
                <w:sz w:val="24"/>
              </w:rPr>
              <w:t>Sadness</w:t>
            </w:r>
          </w:p>
        </w:tc>
        <w:tc>
          <w:tcPr>
            <w:tcW w:w="699" w:type="dxa"/>
            <w:tcBorders>
              <w:top w:val="nil"/>
              <w:bottom w:val="nil"/>
            </w:tcBorders>
          </w:tcPr>
          <w:p w14:paraId="0755A47E" w14:textId="77777777" w:rsidR="00F675FE" w:rsidRDefault="00000000">
            <w:pPr>
              <w:pStyle w:val="TableParagraph"/>
              <w:ind w:left="82"/>
              <w:jc w:val="left"/>
              <w:rPr>
                <w:sz w:val="24"/>
              </w:rPr>
            </w:pPr>
            <w:r>
              <w:rPr>
                <w:spacing w:val="-2"/>
                <w:sz w:val="24"/>
              </w:rPr>
              <w:t>0.622</w:t>
            </w:r>
          </w:p>
        </w:tc>
      </w:tr>
      <w:tr w:rsidR="00F675FE" w14:paraId="0755A482" w14:textId="77777777">
        <w:trPr>
          <w:trHeight w:val="479"/>
        </w:trPr>
        <w:tc>
          <w:tcPr>
            <w:tcW w:w="3577" w:type="dxa"/>
            <w:tcBorders>
              <w:top w:val="nil"/>
              <w:bottom w:val="nil"/>
            </w:tcBorders>
          </w:tcPr>
          <w:p w14:paraId="0755A480" w14:textId="77777777" w:rsidR="00F675FE" w:rsidRDefault="00000000">
            <w:pPr>
              <w:pStyle w:val="TableParagraph"/>
              <w:ind w:left="42"/>
              <w:jc w:val="left"/>
              <w:rPr>
                <w:sz w:val="24"/>
              </w:rPr>
            </w:pPr>
            <w:r>
              <w:rPr>
                <w:sz w:val="24"/>
              </w:rPr>
              <w:t>Joy</w:t>
            </w:r>
            <w:r>
              <w:rPr>
                <w:spacing w:val="19"/>
                <w:sz w:val="24"/>
              </w:rPr>
              <w:t xml:space="preserve"> </w:t>
            </w:r>
            <w:r>
              <w:rPr>
                <w:sz w:val="24"/>
              </w:rPr>
              <w:t>-</w:t>
            </w:r>
            <w:r>
              <w:rPr>
                <w:spacing w:val="21"/>
                <w:sz w:val="24"/>
              </w:rPr>
              <w:t xml:space="preserve"> </w:t>
            </w:r>
            <w:r>
              <w:rPr>
                <w:spacing w:val="-2"/>
                <w:sz w:val="24"/>
              </w:rPr>
              <w:t>Neutral</w:t>
            </w:r>
          </w:p>
        </w:tc>
        <w:tc>
          <w:tcPr>
            <w:tcW w:w="699" w:type="dxa"/>
            <w:tcBorders>
              <w:top w:val="nil"/>
              <w:bottom w:val="nil"/>
            </w:tcBorders>
          </w:tcPr>
          <w:p w14:paraId="0755A481" w14:textId="77777777" w:rsidR="00F675FE" w:rsidRDefault="00000000">
            <w:pPr>
              <w:pStyle w:val="TableParagraph"/>
              <w:ind w:left="82"/>
              <w:jc w:val="left"/>
              <w:rPr>
                <w:sz w:val="24"/>
              </w:rPr>
            </w:pPr>
            <w:r>
              <w:rPr>
                <w:spacing w:val="-2"/>
                <w:sz w:val="24"/>
              </w:rPr>
              <w:t>0.894</w:t>
            </w:r>
          </w:p>
        </w:tc>
      </w:tr>
      <w:tr w:rsidR="00F675FE" w14:paraId="0755A485" w14:textId="77777777">
        <w:trPr>
          <w:trHeight w:val="479"/>
        </w:trPr>
        <w:tc>
          <w:tcPr>
            <w:tcW w:w="3577" w:type="dxa"/>
            <w:tcBorders>
              <w:top w:val="nil"/>
              <w:bottom w:val="nil"/>
            </w:tcBorders>
          </w:tcPr>
          <w:p w14:paraId="0755A483" w14:textId="77777777" w:rsidR="00F675FE" w:rsidRDefault="00000000">
            <w:pPr>
              <w:pStyle w:val="TableParagraph"/>
              <w:ind w:left="42"/>
              <w:jc w:val="left"/>
              <w:rPr>
                <w:sz w:val="24"/>
              </w:rPr>
            </w:pPr>
            <w:r>
              <w:rPr>
                <w:sz w:val="24"/>
              </w:rPr>
              <w:t>Joy</w:t>
            </w:r>
            <w:r>
              <w:rPr>
                <w:spacing w:val="19"/>
                <w:sz w:val="24"/>
              </w:rPr>
              <w:t xml:space="preserve"> </w:t>
            </w:r>
            <w:r>
              <w:rPr>
                <w:sz w:val="24"/>
              </w:rPr>
              <w:t>-</w:t>
            </w:r>
            <w:r>
              <w:rPr>
                <w:spacing w:val="21"/>
                <w:sz w:val="24"/>
              </w:rPr>
              <w:t xml:space="preserve"> </w:t>
            </w:r>
            <w:r>
              <w:rPr>
                <w:spacing w:val="-2"/>
                <w:sz w:val="24"/>
              </w:rPr>
              <w:t>Surprise</w:t>
            </w:r>
          </w:p>
        </w:tc>
        <w:tc>
          <w:tcPr>
            <w:tcW w:w="699" w:type="dxa"/>
            <w:tcBorders>
              <w:top w:val="nil"/>
              <w:bottom w:val="nil"/>
            </w:tcBorders>
          </w:tcPr>
          <w:p w14:paraId="0755A484" w14:textId="77777777" w:rsidR="00F675FE" w:rsidRDefault="00000000">
            <w:pPr>
              <w:pStyle w:val="TableParagraph"/>
              <w:ind w:left="82"/>
              <w:jc w:val="left"/>
              <w:rPr>
                <w:sz w:val="24"/>
              </w:rPr>
            </w:pPr>
            <w:r>
              <w:rPr>
                <w:spacing w:val="-2"/>
                <w:sz w:val="24"/>
              </w:rPr>
              <w:t>0.976</w:t>
            </w:r>
          </w:p>
        </w:tc>
      </w:tr>
      <w:tr w:rsidR="00F675FE" w14:paraId="0755A488" w14:textId="77777777">
        <w:trPr>
          <w:trHeight w:val="479"/>
        </w:trPr>
        <w:tc>
          <w:tcPr>
            <w:tcW w:w="3577" w:type="dxa"/>
            <w:tcBorders>
              <w:top w:val="nil"/>
              <w:bottom w:val="nil"/>
            </w:tcBorders>
          </w:tcPr>
          <w:p w14:paraId="0755A486" w14:textId="77777777" w:rsidR="00F675FE" w:rsidRDefault="00000000">
            <w:pPr>
              <w:pStyle w:val="TableParagraph"/>
              <w:ind w:left="42"/>
              <w:jc w:val="left"/>
              <w:rPr>
                <w:sz w:val="24"/>
              </w:rPr>
            </w:pPr>
            <w:r>
              <w:rPr>
                <w:sz w:val="24"/>
              </w:rPr>
              <w:t>Fear</w:t>
            </w:r>
            <w:r>
              <w:rPr>
                <w:spacing w:val="6"/>
                <w:sz w:val="24"/>
              </w:rPr>
              <w:t xml:space="preserve"> </w:t>
            </w:r>
            <w:r>
              <w:rPr>
                <w:sz w:val="24"/>
              </w:rPr>
              <w:t>-</w:t>
            </w:r>
            <w:r>
              <w:rPr>
                <w:spacing w:val="6"/>
                <w:sz w:val="24"/>
              </w:rPr>
              <w:t xml:space="preserve"> </w:t>
            </w:r>
            <w:r>
              <w:rPr>
                <w:spacing w:val="-2"/>
                <w:sz w:val="24"/>
              </w:rPr>
              <w:t>Anger</w:t>
            </w:r>
          </w:p>
        </w:tc>
        <w:tc>
          <w:tcPr>
            <w:tcW w:w="699" w:type="dxa"/>
            <w:tcBorders>
              <w:top w:val="nil"/>
              <w:bottom w:val="nil"/>
            </w:tcBorders>
          </w:tcPr>
          <w:p w14:paraId="0755A487" w14:textId="77777777" w:rsidR="00F675FE" w:rsidRDefault="00000000">
            <w:pPr>
              <w:pStyle w:val="TableParagraph"/>
              <w:ind w:left="82"/>
              <w:jc w:val="left"/>
              <w:rPr>
                <w:sz w:val="24"/>
              </w:rPr>
            </w:pPr>
            <w:r>
              <w:rPr>
                <w:spacing w:val="-2"/>
                <w:sz w:val="24"/>
              </w:rPr>
              <w:t>0.345</w:t>
            </w:r>
          </w:p>
        </w:tc>
      </w:tr>
      <w:tr w:rsidR="00F675FE" w14:paraId="0755A48B" w14:textId="77777777">
        <w:trPr>
          <w:trHeight w:val="479"/>
        </w:trPr>
        <w:tc>
          <w:tcPr>
            <w:tcW w:w="3577" w:type="dxa"/>
            <w:tcBorders>
              <w:top w:val="nil"/>
              <w:bottom w:val="nil"/>
            </w:tcBorders>
          </w:tcPr>
          <w:p w14:paraId="0755A489" w14:textId="77777777" w:rsidR="00F675FE" w:rsidRDefault="00000000">
            <w:pPr>
              <w:pStyle w:val="TableParagraph"/>
              <w:ind w:left="42"/>
              <w:jc w:val="left"/>
              <w:rPr>
                <w:sz w:val="24"/>
              </w:rPr>
            </w:pPr>
            <w:r>
              <w:rPr>
                <w:sz w:val="24"/>
              </w:rPr>
              <w:t>Fear</w:t>
            </w:r>
            <w:r>
              <w:rPr>
                <w:spacing w:val="6"/>
                <w:sz w:val="24"/>
              </w:rPr>
              <w:t xml:space="preserve"> </w:t>
            </w:r>
            <w:r>
              <w:rPr>
                <w:sz w:val="24"/>
              </w:rPr>
              <w:t>-</w:t>
            </w:r>
            <w:r>
              <w:rPr>
                <w:spacing w:val="6"/>
                <w:sz w:val="24"/>
              </w:rPr>
              <w:t xml:space="preserve"> </w:t>
            </w:r>
            <w:r>
              <w:rPr>
                <w:spacing w:val="-2"/>
                <w:sz w:val="24"/>
              </w:rPr>
              <w:t>Disgust</w:t>
            </w:r>
          </w:p>
        </w:tc>
        <w:tc>
          <w:tcPr>
            <w:tcW w:w="699" w:type="dxa"/>
            <w:tcBorders>
              <w:top w:val="nil"/>
              <w:bottom w:val="nil"/>
            </w:tcBorders>
          </w:tcPr>
          <w:p w14:paraId="0755A48A" w14:textId="77777777" w:rsidR="00F675FE" w:rsidRDefault="00000000">
            <w:pPr>
              <w:pStyle w:val="TableParagraph"/>
              <w:ind w:left="82"/>
              <w:jc w:val="left"/>
              <w:rPr>
                <w:sz w:val="24"/>
              </w:rPr>
            </w:pPr>
            <w:r>
              <w:rPr>
                <w:spacing w:val="-2"/>
                <w:sz w:val="24"/>
              </w:rPr>
              <w:t>0.959</w:t>
            </w:r>
          </w:p>
        </w:tc>
      </w:tr>
      <w:tr w:rsidR="00F675FE" w14:paraId="0755A48E" w14:textId="77777777">
        <w:trPr>
          <w:trHeight w:val="479"/>
        </w:trPr>
        <w:tc>
          <w:tcPr>
            <w:tcW w:w="3577" w:type="dxa"/>
            <w:tcBorders>
              <w:top w:val="nil"/>
              <w:bottom w:val="nil"/>
            </w:tcBorders>
          </w:tcPr>
          <w:p w14:paraId="0755A48C" w14:textId="77777777" w:rsidR="00F675FE" w:rsidRDefault="00000000">
            <w:pPr>
              <w:pStyle w:val="TableParagraph"/>
              <w:ind w:left="42"/>
              <w:jc w:val="left"/>
              <w:rPr>
                <w:sz w:val="24"/>
              </w:rPr>
            </w:pPr>
            <w:r>
              <w:rPr>
                <w:sz w:val="24"/>
              </w:rPr>
              <w:t>Fear</w:t>
            </w:r>
            <w:r>
              <w:rPr>
                <w:spacing w:val="6"/>
                <w:sz w:val="24"/>
              </w:rPr>
              <w:t xml:space="preserve"> </w:t>
            </w:r>
            <w:r>
              <w:rPr>
                <w:sz w:val="24"/>
              </w:rPr>
              <w:t>-</w:t>
            </w:r>
            <w:r>
              <w:rPr>
                <w:spacing w:val="6"/>
                <w:sz w:val="24"/>
              </w:rPr>
              <w:t xml:space="preserve"> </w:t>
            </w:r>
            <w:r>
              <w:rPr>
                <w:spacing w:val="-2"/>
                <w:sz w:val="24"/>
              </w:rPr>
              <w:t>Sadness</w:t>
            </w:r>
          </w:p>
        </w:tc>
        <w:tc>
          <w:tcPr>
            <w:tcW w:w="699" w:type="dxa"/>
            <w:tcBorders>
              <w:top w:val="nil"/>
              <w:bottom w:val="nil"/>
            </w:tcBorders>
          </w:tcPr>
          <w:p w14:paraId="0755A48D" w14:textId="77777777" w:rsidR="00F675FE" w:rsidRDefault="00000000">
            <w:pPr>
              <w:pStyle w:val="TableParagraph"/>
              <w:ind w:left="82"/>
              <w:jc w:val="left"/>
              <w:rPr>
                <w:sz w:val="24"/>
              </w:rPr>
            </w:pPr>
            <w:r>
              <w:rPr>
                <w:spacing w:val="-2"/>
                <w:sz w:val="24"/>
              </w:rPr>
              <w:t>0.865</w:t>
            </w:r>
          </w:p>
        </w:tc>
      </w:tr>
      <w:tr w:rsidR="00F675FE" w14:paraId="0755A491" w14:textId="77777777">
        <w:trPr>
          <w:trHeight w:val="479"/>
        </w:trPr>
        <w:tc>
          <w:tcPr>
            <w:tcW w:w="3577" w:type="dxa"/>
            <w:tcBorders>
              <w:top w:val="nil"/>
              <w:bottom w:val="nil"/>
            </w:tcBorders>
          </w:tcPr>
          <w:p w14:paraId="0755A48F" w14:textId="77777777" w:rsidR="00F675FE" w:rsidRDefault="00000000">
            <w:pPr>
              <w:pStyle w:val="TableParagraph"/>
              <w:ind w:left="42"/>
              <w:jc w:val="left"/>
              <w:rPr>
                <w:sz w:val="24"/>
              </w:rPr>
            </w:pPr>
            <w:r>
              <w:rPr>
                <w:sz w:val="24"/>
              </w:rPr>
              <w:t>Fear</w:t>
            </w:r>
            <w:r>
              <w:rPr>
                <w:spacing w:val="6"/>
                <w:sz w:val="24"/>
              </w:rPr>
              <w:t xml:space="preserve"> </w:t>
            </w:r>
            <w:r>
              <w:rPr>
                <w:sz w:val="24"/>
              </w:rPr>
              <w:t>-</w:t>
            </w:r>
            <w:r>
              <w:rPr>
                <w:spacing w:val="6"/>
                <w:sz w:val="24"/>
              </w:rPr>
              <w:t xml:space="preserve"> </w:t>
            </w:r>
            <w:r>
              <w:rPr>
                <w:spacing w:val="-2"/>
                <w:sz w:val="24"/>
              </w:rPr>
              <w:t>Neutral</w:t>
            </w:r>
          </w:p>
        </w:tc>
        <w:tc>
          <w:tcPr>
            <w:tcW w:w="699" w:type="dxa"/>
            <w:tcBorders>
              <w:top w:val="nil"/>
              <w:bottom w:val="nil"/>
            </w:tcBorders>
          </w:tcPr>
          <w:p w14:paraId="0755A490" w14:textId="77777777" w:rsidR="00F675FE" w:rsidRDefault="00000000">
            <w:pPr>
              <w:pStyle w:val="TableParagraph"/>
              <w:ind w:left="82"/>
              <w:jc w:val="left"/>
              <w:rPr>
                <w:sz w:val="24"/>
              </w:rPr>
            </w:pPr>
            <w:r>
              <w:rPr>
                <w:spacing w:val="-2"/>
                <w:sz w:val="24"/>
              </w:rPr>
              <w:t>0.977</w:t>
            </w:r>
          </w:p>
        </w:tc>
      </w:tr>
      <w:tr w:rsidR="00F675FE" w14:paraId="0755A494" w14:textId="77777777">
        <w:trPr>
          <w:trHeight w:val="479"/>
        </w:trPr>
        <w:tc>
          <w:tcPr>
            <w:tcW w:w="3577" w:type="dxa"/>
            <w:tcBorders>
              <w:top w:val="nil"/>
              <w:bottom w:val="nil"/>
            </w:tcBorders>
          </w:tcPr>
          <w:p w14:paraId="0755A492" w14:textId="77777777" w:rsidR="00F675FE" w:rsidRDefault="00000000">
            <w:pPr>
              <w:pStyle w:val="TableParagraph"/>
              <w:ind w:left="42"/>
              <w:jc w:val="left"/>
              <w:rPr>
                <w:sz w:val="24"/>
              </w:rPr>
            </w:pPr>
            <w:r>
              <w:rPr>
                <w:sz w:val="24"/>
              </w:rPr>
              <w:t>Fear</w:t>
            </w:r>
            <w:r>
              <w:rPr>
                <w:spacing w:val="6"/>
                <w:sz w:val="24"/>
              </w:rPr>
              <w:t xml:space="preserve"> </w:t>
            </w:r>
            <w:r>
              <w:rPr>
                <w:sz w:val="24"/>
              </w:rPr>
              <w:t>-</w:t>
            </w:r>
            <w:r>
              <w:rPr>
                <w:spacing w:val="6"/>
                <w:sz w:val="24"/>
              </w:rPr>
              <w:t xml:space="preserve"> </w:t>
            </w:r>
            <w:r>
              <w:rPr>
                <w:spacing w:val="-2"/>
                <w:sz w:val="24"/>
              </w:rPr>
              <w:t>Surprise</w:t>
            </w:r>
          </w:p>
        </w:tc>
        <w:tc>
          <w:tcPr>
            <w:tcW w:w="699" w:type="dxa"/>
            <w:tcBorders>
              <w:top w:val="nil"/>
              <w:bottom w:val="nil"/>
            </w:tcBorders>
          </w:tcPr>
          <w:p w14:paraId="0755A493" w14:textId="77777777" w:rsidR="00F675FE" w:rsidRDefault="00000000">
            <w:pPr>
              <w:pStyle w:val="TableParagraph"/>
              <w:ind w:left="82"/>
              <w:jc w:val="left"/>
              <w:rPr>
                <w:sz w:val="24"/>
              </w:rPr>
            </w:pPr>
            <w:r>
              <w:rPr>
                <w:spacing w:val="-2"/>
                <w:sz w:val="24"/>
              </w:rPr>
              <w:t>0.966</w:t>
            </w:r>
          </w:p>
        </w:tc>
      </w:tr>
      <w:tr w:rsidR="00F675FE" w14:paraId="0755A497" w14:textId="77777777">
        <w:trPr>
          <w:trHeight w:val="479"/>
        </w:trPr>
        <w:tc>
          <w:tcPr>
            <w:tcW w:w="3577" w:type="dxa"/>
            <w:tcBorders>
              <w:top w:val="nil"/>
              <w:bottom w:val="nil"/>
            </w:tcBorders>
          </w:tcPr>
          <w:p w14:paraId="0755A495" w14:textId="77777777" w:rsidR="00F675FE" w:rsidRDefault="00000000">
            <w:pPr>
              <w:pStyle w:val="TableParagraph"/>
              <w:ind w:left="42"/>
              <w:jc w:val="left"/>
              <w:rPr>
                <w:sz w:val="24"/>
              </w:rPr>
            </w:pPr>
            <w:r>
              <w:rPr>
                <w:w w:val="95"/>
                <w:sz w:val="24"/>
              </w:rPr>
              <w:t>Anger</w:t>
            </w:r>
            <w:r>
              <w:rPr>
                <w:spacing w:val="7"/>
                <w:sz w:val="24"/>
              </w:rPr>
              <w:t xml:space="preserve"> </w:t>
            </w:r>
            <w:r>
              <w:rPr>
                <w:w w:val="95"/>
                <w:sz w:val="24"/>
              </w:rPr>
              <w:t>-</w:t>
            </w:r>
            <w:r>
              <w:rPr>
                <w:spacing w:val="9"/>
                <w:sz w:val="24"/>
              </w:rPr>
              <w:t xml:space="preserve"> </w:t>
            </w:r>
            <w:r>
              <w:rPr>
                <w:spacing w:val="-2"/>
                <w:w w:val="95"/>
                <w:sz w:val="24"/>
              </w:rPr>
              <w:t>Disgust</w:t>
            </w:r>
          </w:p>
        </w:tc>
        <w:tc>
          <w:tcPr>
            <w:tcW w:w="699" w:type="dxa"/>
            <w:tcBorders>
              <w:top w:val="nil"/>
              <w:bottom w:val="nil"/>
            </w:tcBorders>
          </w:tcPr>
          <w:p w14:paraId="0755A496" w14:textId="77777777" w:rsidR="00F675FE" w:rsidRDefault="00000000">
            <w:pPr>
              <w:pStyle w:val="TableParagraph"/>
              <w:ind w:left="82"/>
              <w:jc w:val="left"/>
              <w:rPr>
                <w:sz w:val="24"/>
              </w:rPr>
            </w:pPr>
            <w:r>
              <w:rPr>
                <w:spacing w:val="-2"/>
                <w:sz w:val="24"/>
              </w:rPr>
              <w:t>0.805</w:t>
            </w:r>
          </w:p>
        </w:tc>
      </w:tr>
      <w:tr w:rsidR="00F675FE" w14:paraId="0755A49A" w14:textId="77777777">
        <w:trPr>
          <w:trHeight w:val="479"/>
        </w:trPr>
        <w:tc>
          <w:tcPr>
            <w:tcW w:w="3577" w:type="dxa"/>
            <w:tcBorders>
              <w:top w:val="nil"/>
              <w:bottom w:val="nil"/>
            </w:tcBorders>
          </w:tcPr>
          <w:p w14:paraId="0755A498" w14:textId="77777777" w:rsidR="00F675FE" w:rsidRDefault="00000000">
            <w:pPr>
              <w:pStyle w:val="TableParagraph"/>
              <w:ind w:left="42"/>
              <w:jc w:val="left"/>
              <w:rPr>
                <w:sz w:val="24"/>
              </w:rPr>
            </w:pPr>
            <w:r>
              <w:rPr>
                <w:w w:val="95"/>
                <w:sz w:val="24"/>
              </w:rPr>
              <w:t>Anger</w:t>
            </w:r>
            <w:r>
              <w:rPr>
                <w:spacing w:val="7"/>
                <w:sz w:val="24"/>
              </w:rPr>
              <w:t xml:space="preserve"> </w:t>
            </w:r>
            <w:r>
              <w:rPr>
                <w:w w:val="95"/>
                <w:sz w:val="24"/>
              </w:rPr>
              <w:t>-</w:t>
            </w:r>
            <w:r>
              <w:rPr>
                <w:spacing w:val="9"/>
                <w:sz w:val="24"/>
              </w:rPr>
              <w:t xml:space="preserve"> </w:t>
            </w:r>
            <w:r>
              <w:rPr>
                <w:spacing w:val="-2"/>
                <w:w w:val="95"/>
                <w:sz w:val="24"/>
              </w:rPr>
              <w:t>Sadness</w:t>
            </w:r>
          </w:p>
        </w:tc>
        <w:tc>
          <w:tcPr>
            <w:tcW w:w="699" w:type="dxa"/>
            <w:tcBorders>
              <w:top w:val="nil"/>
              <w:bottom w:val="nil"/>
            </w:tcBorders>
          </w:tcPr>
          <w:p w14:paraId="0755A499" w14:textId="77777777" w:rsidR="00F675FE" w:rsidRDefault="00000000">
            <w:pPr>
              <w:pStyle w:val="TableParagraph"/>
              <w:ind w:left="82"/>
              <w:jc w:val="left"/>
              <w:rPr>
                <w:sz w:val="24"/>
              </w:rPr>
            </w:pPr>
            <w:r>
              <w:rPr>
                <w:spacing w:val="-2"/>
                <w:sz w:val="24"/>
              </w:rPr>
              <w:t>0.709</w:t>
            </w:r>
          </w:p>
        </w:tc>
      </w:tr>
      <w:tr w:rsidR="00F675FE" w14:paraId="0755A49D" w14:textId="77777777">
        <w:trPr>
          <w:trHeight w:val="479"/>
        </w:trPr>
        <w:tc>
          <w:tcPr>
            <w:tcW w:w="3577" w:type="dxa"/>
            <w:tcBorders>
              <w:top w:val="nil"/>
              <w:bottom w:val="nil"/>
            </w:tcBorders>
          </w:tcPr>
          <w:p w14:paraId="0755A49B" w14:textId="77777777" w:rsidR="00F675FE" w:rsidRDefault="00000000">
            <w:pPr>
              <w:pStyle w:val="TableParagraph"/>
              <w:ind w:left="42"/>
              <w:jc w:val="left"/>
              <w:rPr>
                <w:sz w:val="24"/>
              </w:rPr>
            </w:pPr>
            <w:r>
              <w:rPr>
                <w:w w:val="95"/>
                <w:sz w:val="24"/>
              </w:rPr>
              <w:t>Anger</w:t>
            </w:r>
            <w:r>
              <w:rPr>
                <w:spacing w:val="7"/>
                <w:sz w:val="24"/>
              </w:rPr>
              <w:t xml:space="preserve"> </w:t>
            </w:r>
            <w:r>
              <w:rPr>
                <w:w w:val="95"/>
                <w:sz w:val="24"/>
              </w:rPr>
              <w:t>-</w:t>
            </w:r>
            <w:r>
              <w:rPr>
                <w:spacing w:val="9"/>
                <w:sz w:val="24"/>
              </w:rPr>
              <w:t xml:space="preserve"> </w:t>
            </w:r>
            <w:r>
              <w:rPr>
                <w:spacing w:val="-2"/>
                <w:w w:val="95"/>
                <w:sz w:val="24"/>
              </w:rPr>
              <w:t>Neutral</w:t>
            </w:r>
          </w:p>
        </w:tc>
        <w:tc>
          <w:tcPr>
            <w:tcW w:w="699" w:type="dxa"/>
            <w:tcBorders>
              <w:top w:val="nil"/>
              <w:bottom w:val="nil"/>
            </w:tcBorders>
          </w:tcPr>
          <w:p w14:paraId="0755A49C" w14:textId="77777777" w:rsidR="00F675FE" w:rsidRDefault="00000000">
            <w:pPr>
              <w:pStyle w:val="TableParagraph"/>
              <w:ind w:left="82"/>
              <w:jc w:val="left"/>
              <w:rPr>
                <w:sz w:val="24"/>
              </w:rPr>
            </w:pPr>
            <w:r>
              <w:rPr>
                <w:spacing w:val="-2"/>
                <w:sz w:val="24"/>
              </w:rPr>
              <w:t>0.957</w:t>
            </w:r>
          </w:p>
        </w:tc>
      </w:tr>
      <w:tr w:rsidR="00F675FE" w14:paraId="0755A4A0" w14:textId="77777777">
        <w:trPr>
          <w:trHeight w:val="479"/>
        </w:trPr>
        <w:tc>
          <w:tcPr>
            <w:tcW w:w="3577" w:type="dxa"/>
            <w:tcBorders>
              <w:top w:val="nil"/>
              <w:bottom w:val="nil"/>
            </w:tcBorders>
          </w:tcPr>
          <w:p w14:paraId="0755A49E" w14:textId="77777777" w:rsidR="00F675FE" w:rsidRDefault="00000000">
            <w:pPr>
              <w:pStyle w:val="TableParagraph"/>
              <w:ind w:left="42"/>
              <w:jc w:val="left"/>
              <w:rPr>
                <w:sz w:val="24"/>
              </w:rPr>
            </w:pPr>
            <w:r>
              <w:rPr>
                <w:w w:val="95"/>
                <w:sz w:val="24"/>
              </w:rPr>
              <w:t>Anger</w:t>
            </w:r>
            <w:r>
              <w:rPr>
                <w:spacing w:val="7"/>
                <w:sz w:val="24"/>
              </w:rPr>
              <w:t xml:space="preserve"> </w:t>
            </w:r>
            <w:r>
              <w:rPr>
                <w:w w:val="95"/>
                <w:sz w:val="24"/>
              </w:rPr>
              <w:t>-</w:t>
            </w:r>
            <w:r>
              <w:rPr>
                <w:spacing w:val="9"/>
                <w:sz w:val="24"/>
              </w:rPr>
              <w:t xml:space="preserve"> </w:t>
            </w:r>
            <w:r>
              <w:rPr>
                <w:spacing w:val="-2"/>
                <w:w w:val="95"/>
                <w:sz w:val="24"/>
              </w:rPr>
              <w:t>Surprise</w:t>
            </w:r>
          </w:p>
        </w:tc>
        <w:tc>
          <w:tcPr>
            <w:tcW w:w="699" w:type="dxa"/>
            <w:tcBorders>
              <w:top w:val="nil"/>
              <w:bottom w:val="nil"/>
            </w:tcBorders>
          </w:tcPr>
          <w:p w14:paraId="0755A49F" w14:textId="77777777" w:rsidR="00F675FE" w:rsidRDefault="00000000">
            <w:pPr>
              <w:pStyle w:val="TableParagraph"/>
              <w:ind w:left="82"/>
              <w:jc w:val="left"/>
              <w:rPr>
                <w:sz w:val="24"/>
              </w:rPr>
            </w:pPr>
            <w:r>
              <w:rPr>
                <w:spacing w:val="-2"/>
                <w:sz w:val="24"/>
              </w:rPr>
              <w:t>0.897</w:t>
            </w:r>
          </w:p>
        </w:tc>
      </w:tr>
      <w:tr w:rsidR="00F675FE" w14:paraId="0755A4A3" w14:textId="77777777">
        <w:trPr>
          <w:trHeight w:val="479"/>
        </w:trPr>
        <w:tc>
          <w:tcPr>
            <w:tcW w:w="3577" w:type="dxa"/>
            <w:tcBorders>
              <w:top w:val="nil"/>
              <w:bottom w:val="nil"/>
            </w:tcBorders>
          </w:tcPr>
          <w:p w14:paraId="0755A4A1" w14:textId="77777777" w:rsidR="00F675FE" w:rsidRDefault="00000000">
            <w:pPr>
              <w:pStyle w:val="TableParagraph"/>
              <w:ind w:left="42"/>
              <w:jc w:val="left"/>
              <w:rPr>
                <w:sz w:val="24"/>
              </w:rPr>
            </w:pPr>
            <w:r>
              <w:rPr>
                <w:spacing w:val="-2"/>
                <w:sz w:val="24"/>
              </w:rPr>
              <w:t>Disgust</w:t>
            </w:r>
            <w:r>
              <w:rPr>
                <w:spacing w:val="-4"/>
                <w:sz w:val="24"/>
              </w:rPr>
              <w:t xml:space="preserve"> </w:t>
            </w:r>
            <w:r>
              <w:rPr>
                <w:spacing w:val="-2"/>
                <w:sz w:val="24"/>
              </w:rPr>
              <w:t>-</w:t>
            </w:r>
            <w:r>
              <w:rPr>
                <w:spacing w:val="-3"/>
                <w:sz w:val="24"/>
              </w:rPr>
              <w:t xml:space="preserve"> </w:t>
            </w:r>
            <w:r>
              <w:rPr>
                <w:spacing w:val="-2"/>
                <w:sz w:val="24"/>
              </w:rPr>
              <w:t>Sadness</w:t>
            </w:r>
          </w:p>
        </w:tc>
        <w:tc>
          <w:tcPr>
            <w:tcW w:w="699" w:type="dxa"/>
            <w:tcBorders>
              <w:top w:val="nil"/>
              <w:bottom w:val="nil"/>
            </w:tcBorders>
          </w:tcPr>
          <w:p w14:paraId="0755A4A2" w14:textId="77777777" w:rsidR="00F675FE" w:rsidRDefault="00000000">
            <w:pPr>
              <w:pStyle w:val="TableParagraph"/>
              <w:ind w:left="82"/>
              <w:jc w:val="left"/>
              <w:rPr>
                <w:sz w:val="24"/>
              </w:rPr>
            </w:pPr>
            <w:r>
              <w:rPr>
                <w:spacing w:val="-2"/>
                <w:sz w:val="24"/>
              </w:rPr>
              <w:t>0.099</w:t>
            </w:r>
          </w:p>
        </w:tc>
      </w:tr>
      <w:tr w:rsidR="00F675FE" w14:paraId="0755A4A6" w14:textId="77777777">
        <w:trPr>
          <w:trHeight w:val="479"/>
        </w:trPr>
        <w:tc>
          <w:tcPr>
            <w:tcW w:w="3577" w:type="dxa"/>
            <w:tcBorders>
              <w:top w:val="nil"/>
              <w:bottom w:val="nil"/>
            </w:tcBorders>
          </w:tcPr>
          <w:p w14:paraId="0755A4A4" w14:textId="77777777" w:rsidR="00F675FE" w:rsidRDefault="00000000">
            <w:pPr>
              <w:pStyle w:val="TableParagraph"/>
              <w:ind w:left="42"/>
              <w:jc w:val="left"/>
              <w:rPr>
                <w:sz w:val="24"/>
              </w:rPr>
            </w:pPr>
            <w:r>
              <w:rPr>
                <w:spacing w:val="-2"/>
                <w:sz w:val="24"/>
              </w:rPr>
              <w:t>Disgust</w:t>
            </w:r>
            <w:r>
              <w:rPr>
                <w:spacing w:val="-4"/>
                <w:sz w:val="24"/>
              </w:rPr>
              <w:t xml:space="preserve"> </w:t>
            </w:r>
            <w:r>
              <w:rPr>
                <w:spacing w:val="-2"/>
                <w:sz w:val="24"/>
              </w:rPr>
              <w:t>-</w:t>
            </w:r>
            <w:r>
              <w:rPr>
                <w:spacing w:val="-3"/>
                <w:sz w:val="24"/>
              </w:rPr>
              <w:t xml:space="preserve"> </w:t>
            </w:r>
            <w:r>
              <w:rPr>
                <w:spacing w:val="-2"/>
                <w:sz w:val="24"/>
              </w:rPr>
              <w:t>Neutral</w:t>
            </w:r>
          </w:p>
        </w:tc>
        <w:tc>
          <w:tcPr>
            <w:tcW w:w="699" w:type="dxa"/>
            <w:tcBorders>
              <w:top w:val="nil"/>
              <w:bottom w:val="nil"/>
            </w:tcBorders>
          </w:tcPr>
          <w:p w14:paraId="0755A4A5" w14:textId="77777777" w:rsidR="00F675FE" w:rsidRDefault="00000000">
            <w:pPr>
              <w:pStyle w:val="TableParagraph"/>
              <w:ind w:left="82"/>
              <w:jc w:val="left"/>
              <w:rPr>
                <w:sz w:val="24"/>
              </w:rPr>
            </w:pPr>
            <w:r>
              <w:rPr>
                <w:spacing w:val="-2"/>
                <w:sz w:val="24"/>
              </w:rPr>
              <w:t>0.677</w:t>
            </w:r>
          </w:p>
        </w:tc>
      </w:tr>
      <w:tr w:rsidR="00F675FE" w14:paraId="0755A4A9" w14:textId="77777777">
        <w:trPr>
          <w:trHeight w:val="479"/>
        </w:trPr>
        <w:tc>
          <w:tcPr>
            <w:tcW w:w="3577" w:type="dxa"/>
            <w:tcBorders>
              <w:top w:val="nil"/>
              <w:bottom w:val="nil"/>
            </w:tcBorders>
          </w:tcPr>
          <w:p w14:paraId="0755A4A7" w14:textId="77777777" w:rsidR="00F675FE" w:rsidRDefault="00000000">
            <w:pPr>
              <w:pStyle w:val="TableParagraph"/>
              <w:ind w:left="42"/>
              <w:jc w:val="left"/>
              <w:rPr>
                <w:sz w:val="24"/>
              </w:rPr>
            </w:pPr>
            <w:r>
              <w:rPr>
                <w:spacing w:val="-2"/>
                <w:sz w:val="24"/>
              </w:rPr>
              <w:t>Disgust</w:t>
            </w:r>
            <w:r>
              <w:rPr>
                <w:spacing w:val="-4"/>
                <w:sz w:val="24"/>
              </w:rPr>
              <w:t xml:space="preserve"> </w:t>
            </w:r>
            <w:r>
              <w:rPr>
                <w:spacing w:val="-2"/>
                <w:sz w:val="24"/>
              </w:rPr>
              <w:t>-</w:t>
            </w:r>
            <w:r>
              <w:rPr>
                <w:spacing w:val="-3"/>
                <w:sz w:val="24"/>
              </w:rPr>
              <w:t xml:space="preserve"> </w:t>
            </w:r>
            <w:r>
              <w:rPr>
                <w:spacing w:val="-2"/>
                <w:sz w:val="24"/>
              </w:rPr>
              <w:t>Surprise</w:t>
            </w:r>
          </w:p>
        </w:tc>
        <w:tc>
          <w:tcPr>
            <w:tcW w:w="699" w:type="dxa"/>
            <w:tcBorders>
              <w:top w:val="nil"/>
              <w:bottom w:val="nil"/>
            </w:tcBorders>
          </w:tcPr>
          <w:p w14:paraId="0755A4A8" w14:textId="77777777" w:rsidR="00F675FE" w:rsidRDefault="00000000">
            <w:pPr>
              <w:pStyle w:val="TableParagraph"/>
              <w:ind w:left="82"/>
              <w:jc w:val="left"/>
              <w:rPr>
                <w:sz w:val="24"/>
              </w:rPr>
            </w:pPr>
            <w:r>
              <w:rPr>
                <w:spacing w:val="-2"/>
                <w:sz w:val="24"/>
              </w:rPr>
              <w:t>0.172</w:t>
            </w:r>
          </w:p>
        </w:tc>
      </w:tr>
      <w:tr w:rsidR="00F675FE" w14:paraId="0755A4AC" w14:textId="77777777">
        <w:trPr>
          <w:trHeight w:val="479"/>
        </w:trPr>
        <w:tc>
          <w:tcPr>
            <w:tcW w:w="3577" w:type="dxa"/>
            <w:tcBorders>
              <w:top w:val="nil"/>
              <w:bottom w:val="nil"/>
            </w:tcBorders>
          </w:tcPr>
          <w:p w14:paraId="0755A4AA" w14:textId="77777777" w:rsidR="00F675FE" w:rsidRDefault="00000000">
            <w:pPr>
              <w:pStyle w:val="TableParagraph"/>
              <w:ind w:left="42"/>
              <w:jc w:val="left"/>
              <w:rPr>
                <w:sz w:val="24"/>
              </w:rPr>
            </w:pPr>
            <w:r>
              <w:rPr>
                <w:w w:val="95"/>
                <w:sz w:val="24"/>
              </w:rPr>
              <w:t>Sadness</w:t>
            </w:r>
            <w:r>
              <w:rPr>
                <w:spacing w:val="9"/>
                <w:sz w:val="24"/>
              </w:rPr>
              <w:t xml:space="preserve"> </w:t>
            </w:r>
            <w:r>
              <w:rPr>
                <w:w w:val="95"/>
                <w:sz w:val="24"/>
              </w:rPr>
              <w:t>-</w:t>
            </w:r>
            <w:r>
              <w:rPr>
                <w:spacing w:val="10"/>
                <w:sz w:val="24"/>
              </w:rPr>
              <w:t xml:space="preserve"> </w:t>
            </w:r>
            <w:r>
              <w:rPr>
                <w:spacing w:val="-2"/>
                <w:w w:val="95"/>
                <w:sz w:val="24"/>
              </w:rPr>
              <w:t>Neutral</w:t>
            </w:r>
          </w:p>
        </w:tc>
        <w:tc>
          <w:tcPr>
            <w:tcW w:w="699" w:type="dxa"/>
            <w:tcBorders>
              <w:top w:val="nil"/>
              <w:bottom w:val="nil"/>
            </w:tcBorders>
          </w:tcPr>
          <w:p w14:paraId="0755A4AB" w14:textId="77777777" w:rsidR="00F675FE" w:rsidRDefault="00000000">
            <w:pPr>
              <w:pStyle w:val="TableParagraph"/>
              <w:ind w:left="82"/>
              <w:jc w:val="left"/>
              <w:rPr>
                <w:sz w:val="24"/>
              </w:rPr>
            </w:pPr>
            <w:r>
              <w:rPr>
                <w:spacing w:val="-2"/>
                <w:sz w:val="24"/>
              </w:rPr>
              <w:t>0.311</w:t>
            </w:r>
          </w:p>
        </w:tc>
      </w:tr>
      <w:tr w:rsidR="00F675FE" w14:paraId="0755A4AF" w14:textId="77777777">
        <w:trPr>
          <w:trHeight w:val="479"/>
        </w:trPr>
        <w:tc>
          <w:tcPr>
            <w:tcW w:w="3577" w:type="dxa"/>
            <w:tcBorders>
              <w:top w:val="nil"/>
              <w:bottom w:val="nil"/>
            </w:tcBorders>
          </w:tcPr>
          <w:p w14:paraId="0755A4AD" w14:textId="77777777" w:rsidR="00F675FE" w:rsidRDefault="00000000">
            <w:pPr>
              <w:pStyle w:val="TableParagraph"/>
              <w:ind w:left="42"/>
              <w:jc w:val="left"/>
              <w:rPr>
                <w:sz w:val="24"/>
              </w:rPr>
            </w:pPr>
            <w:r>
              <w:rPr>
                <w:w w:val="95"/>
                <w:sz w:val="24"/>
              </w:rPr>
              <w:t>Sadness</w:t>
            </w:r>
            <w:r>
              <w:rPr>
                <w:spacing w:val="9"/>
                <w:sz w:val="24"/>
              </w:rPr>
              <w:t xml:space="preserve"> </w:t>
            </w:r>
            <w:r>
              <w:rPr>
                <w:w w:val="95"/>
                <w:sz w:val="24"/>
              </w:rPr>
              <w:t>-</w:t>
            </w:r>
            <w:r>
              <w:rPr>
                <w:spacing w:val="10"/>
                <w:sz w:val="24"/>
              </w:rPr>
              <w:t xml:space="preserve"> </w:t>
            </w:r>
            <w:r>
              <w:rPr>
                <w:spacing w:val="-2"/>
                <w:w w:val="95"/>
                <w:sz w:val="24"/>
              </w:rPr>
              <w:t>Surprise</w:t>
            </w:r>
          </w:p>
        </w:tc>
        <w:tc>
          <w:tcPr>
            <w:tcW w:w="699" w:type="dxa"/>
            <w:tcBorders>
              <w:top w:val="nil"/>
              <w:bottom w:val="nil"/>
            </w:tcBorders>
          </w:tcPr>
          <w:p w14:paraId="0755A4AE" w14:textId="77777777" w:rsidR="00F675FE" w:rsidRDefault="00000000">
            <w:pPr>
              <w:pStyle w:val="TableParagraph"/>
              <w:ind w:left="82"/>
              <w:jc w:val="left"/>
              <w:rPr>
                <w:sz w:val="24"/>
              </w:rPr>
            </w:pPr>
            <w:r>
              <w:rPr>
                <w:spacing w:val="-2"/>
                <w:sz w:val="24"/>
              </w:rPr>
              <w:t>0.400</w:t>
            </w:r>
          </w:p>
        </w:tc>
      </w:tr>
      <w:tr w:rsidR="00F675FE" w14:paraId="0755A4B2" w14:textId="77777777">
        <w:trPr>
          <w:trHeight w:val="524"/>
        </w:trPr>
        <w:tc>
          <w:tcPr>
            <w:tcW w:w="3577" w:type="dxa"/>
            <w:tcBorders>
              <w:top w:val="nil"/>
              <w:bottom w:val="single" w:sz="6" w:space="0" w:color="000000"/>
            </w:tcBorders>
          </w:tcPr>
          <w:p w14:paraId="0755A4B0" w14:textId="77777777" w:rsidR="00F675FE" w:rsidRDefault="00000000">
            <w:pPr>
              <w:pStyle w:val="TableParagraph"/>
              <w:ind w:left="42"/>
              <w:jc w:val="left"/>
              <w:rPr>
                <w:sz w:val="24"/>
              </w:rPr>
            </w:pPr>
            <w:r>
              <w:rPr>
                <w:sz w:val="24"/>
              </w:rPr>
              <w:t>Neutral</w:t>
            </w:r>
            <w:r>
              <w:rPr>
                <w:spacing w:val="-9"/>
                <w:sz w:val="24"/>
              </w:rPr>
              <w:t xml:space="preserve"> </w:t>
            </w:r>
            <w:r>
              <w:rPr>
                <w:sz w:val="24"/>
              </w:rPr>
              <w:t>-</w:t>
            </w:r>
            <w:r>
              <w:rPr>
                <w:spacing w:val="-8"/>
                <w:sz w:val="24"/>
              </w:rPr>
              <w:t xml:space="preserve"> </w:t>
            </w:r>
            <w:r>
              <w:rPr>
                <w:spacing w:val="-2"/>
                <w:sz w:val="24"/>
              </w:rPr>
              <w:t>Surprise</w:t>
            </w:r>
          </w:p>
        </w:tc>
        <w:tc>
          <w:tcPr>
            <w:tcW w:w="699" w:type="dxa"/>
            <w:tcBorders>
              <w:top w:val="nil"/>
              <w:bottom w:val="single" w:sz="6" w:space="0" w:color="000000"/>
            </w:tcBorders>
          </w:tcPr>
          <w:p w14:paraId="0755A4B1" w14:textId="77777777" w:rsidR="00F675FE" w:rsidRDefault="00000000">
            <w:pPr>
              <w:pStyle w:val="TableParagraph"/>
              <w:ind w:left="82"/>
              <w:jc w:val="left"/>
              <w:rPr>
                <w:sz w:val="24"/>
              </w:rPr>
            </w:pPr>
            <w:r>
              <w:rPr>
                <w:spacing w:val="-2"/>
                <w:sz w:val="24"/>
              </w:rPr>
              <w:t>0.077</w:t>
            </w:r>
          </w:p>
        </w:tc>
      </w:tr>
    </w:tbl>
    <w:p w14:paraId="0755A4B3" w14:textId="77777777" w:rsidR="00F675FE" w:rsidRDefault="00F675FE">
      <w:pPr>
        <w:rPr>
          <w:sz w:val="24"/>
        </w:rPr>
        <w:sectPr w:rsidR="00F675FE">
          <w:headerReference w:type="default" r:id="rId156"/>
          <w:footerReference w:type="default" r:id="rId157"/>
          <w:pgSz w:w="12240" w:h="15840"/>
          <w:pgMar w:top="1020" w:right="220" w:bottom="2200" w:left="1660" w:header="690" w:footer="2019" w:gutter="0"/>
          <w:cols w:space="720"/>
        </w:sectPr>
      </w:pPr>
    </w:p>
    <w:p w14:paraId="0755A4B4" w14:textId="77777777" w:rsidR="00F675FE" w:rsidRDefault="00F675FE">
      <w:pPr>
        <w:pStyle w:val="BodyText"/>
        <w:rPr>
          <w:sz w:val="28"/>
        </w:rPr>
      </w:pPr>
    </w:p>
    <w:p w14:paraId="0755A4B5"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4B6" w14:textId="77777777" w:rsidR="00F675FE" w:rsidRDefault="00570744">
      <w:pPr>
        <w:pStyle w:val="BodyText"/>
        <w:spacing w:before="11"/>
        <w:rPr>
          <w:sz w:val="14"/>
        </w:rPr>
      </w:pPr>
      <w:r>
        <w:rPr>
          <w:noProof/>
        </w:rPr>
        <w:pict w14:anchorId="0755A6F5">
          <v:group id="docshapegroup141" o:spid="_x0000_s2204" alt="" style="position:absolute;margin-left:207.9pt;margin-top:11.25pt;width:214.25pt;height:30.95pt;z-index:-251658191;mso-wrap-distance-left:0;mso-wrap-distance-right:0;mso-position-horizontal-relative:page" coordorigin="4158,225" coordsize="4285,619">
            <v:line id="_x0000_s2205" alt="" style="position:absolute" from="4158,235" to="8442,235" strokeweight=".33019mm"/>
            <v:line id="_x0000_s2206" alt="" style="position:absolute" from="4162,791" to="4162,311" strokeweight=".14042mm"/>
            <v:line id="_x0000_s2207" alt="" style="position:absolute" from="7739,791" to="7739,311" strokeweight=".14042mm"/>
            <v:line id="_x0000_s2208" alt="" style="position:absolute" from="8438,791" to="8438,311" strokeweight=".14042mm"/>
            <v:line id="_x0000_s2209" alt="" style="position:absolute" from="4158,838" to="8442,838" strokeweight=".20639mm"/>
            <v:shape id="docshape142" o:spid="_x0000_s2210" type="#_x0000_t202" alt="" style="position:absolute;left:4205;top:377;width:913;height:337;mso-wrap-style:square;v-text-anchor:top" filled="f" stroked="f">
              <v:textbox style="mso-next-textbox:#docshape142" inset="0,0,0,0">
                <w:txbxContent>
                  <w:p w14:paraId="0755A83A" w14:textId="77777777" w:rsidR="00F675FE" w:rsidRDefault="00000000">
                    <w:pPr>
                      <w:spacing w:before="17" w:line="319" w:lineRule="exact"/>
                      <w:rPr>
                        <w:sz w:val="24"/>
                      </w:rPr>
                    </w:pPr>
                    <w:r>
                      <w:rPr>
                        <w:spacing w:val="-2"/>
                        <w:sz w:val="24"/>
                      </w:rPr>
                      <w:t>Contrast</w:t>
                    </w:r>
                  </w:p>
                </w:txbxContent>
              </v:textbox>
            </v:shape>
            <v:shape id="docshape143" o:spid="_x0000_s2211" type="#_x0000_t202" alt="" style="position:absolute;left:7807;top:377;width:583;height:337;mso-wrap-style:square;v-text-anchor:top" filled="f" stroked="f">
              <v:textbox style="mso-next-textbox:#docshape143" inset="0,0,0,0">
                <w:txbxContent>
                  <w:p w14:paraId="0755A83B"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4B7"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4BA" w14:textId="77777777">
        <w:trPr>
          <w:trHeight w:val="474"/>
        </w:trPr>
        <w:tc>
          <w:tcPr>
            <w:tcW w:w="3577" w:type="dxa"/>
            <w:tcBorders>
              <w:top w:val="nil"/>
              <w:bottom w:val="nil"/>
            </w:tcBorders>
          </w:tcPr>
          <w:p w14:paraId="0755A4B8" w14:textId="77777777" w:rsidR="00F675FE" w:rsidRDefault="00000000">
            <w:pPr>
              <w:pStyle w:val="TableParagraph"/>
              <w:spacing w:before="83"/>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4"/>
                <w:sz w:val="24"/>
              </w:rPr>
              <w:t>Fear</w:t>
            </w:r>
          </w:p>
        </w:tc>
        <w:tc>
          <w:tcPr>
            <w:tcW w:w="699" w:type="dxa"/>
            <w:tcBorders>
              <w:top w:val="nil"/>
              <w:bottom w:val="nil"/>
            </w:tcBorders>
          </w:tcPr>
          <w:p w14:paraId="0755A4B9" w14:textId="77777777" w:rsidR="00F675FE" w:rsidRDefault="00000000">
            <w:pPr>
              <w:pStyle w:val="TableParagraph"/>
              <w:spacing w:before="83"/>
              <w:jc w:val="left"/>
              <w:rPr>
                <w:sz w:val="24"/>
              </w:rPr>
            </w:pPr>
            <w:r>
              <w:rPr>
                <w:w w:val="95"/>
                <w:sz w:val="24"/>
              </w:rPr>
              <w:t>-</w:t>
            </w:r>
            <w:r>
              <w:rPr>
                <w:spacing w:val="-4"/>
                <w:w w:val="95"/>
                <w:sz w:val="24"/>
              </w:rPr>
              <w:t>0.284</w:t>
            </w:r>
          </w:p>
        </w:tc>
      </w:tr>
      <w:tr w:rsidR="00F675FE" w14:paraId="0755A4BD" w14:textId="77777777">
        <w:trPr>
          <w:trHeight w:val="479"/>
        </w:trPr>
        <w:tc>
          <w:tcPr>
            <w:tcW w:w="3577" w:type="dxa"/>
            <w:tcBorders>
              <w:top w:val="nil"/>
              <w:bottom w:val="nil"/>
            </w:tcBorders>
          </w:tcPr>
          <w:p w14:paraId="0755A4BB" w14:textId="77777777" w:rsidR="00F675FE" w:rsidRDefault="00000000">
            <w:pPr>
              <w:pStyle w:val="TableParagraph"/>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Anger</w:t>
            </w:r>
          </w:p>
        </w:tc>
        <w:tc>
          <w:tcPr>
            <w:tcW w:w="699" w:type="dxa"/>
            <w:tcBorders>
              <w:top w:val="nil"/>
              <w:bottom w:val="nil"/>
            </w:tcBorders>
          </w:tcPr>
          <w:p w14:paraId="0755A4BC" w14:textId="77777777" w:rsidR="00F675FE" w:rsidRDefault="00000000">
            <w:pPr>
              <w:pStyle w:val="TableParagraph"/>
              <w:jc w:val="left"/>
              <w:rPr>
                <w:sz w:val="24"/>
              </w:rPr>
            </w:pPr>
            <w:r>
              <w:rPr>
                <w:w w:val="95"/>
                <w:sz w:val="24"/>
              </w:rPr>
              <w:t>-</w:t>
            </w:r>
            <w:r>
              <w:rPr>
                <w:spacing w:val="-4"/>
                <w:w w:val="95"/>
                <w:sz w:val="24"/>
              </w:rPr>
              <w:t>0.546</w:t>
            </w:r>
          </w:p>
        </w:tc>
      </w:tr>
      <w:tr w:rsidR="00F675FE" w14:paraId="0755A4C0" w14:textId="77777777">
        <w:trPr>
          <w:trHeight w:val="479"/>
        </w:trPr>
        <w:tc>
          <w:tcPr>
            <w:tcW w:w="3577" w:type="dxa"/>
            <w:tcBorders>
              <w:top w:val="nil"/>
              <w:bottom w:val="nil"/>
            </w:tcBorders>
          </w:tcPr>
          <w:p w14:paraId="0755A4BE" w14:textId="77777777" w:rsidR="00F675FE" w:rsidRDefault="00000000">
            <w:pPr>
              <w:pStyle w:val="TableParagraph"/>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Disgust</w:t>
            </w:r>
          </w:p>
        </w:tc>
        <w:tc>
          <w:tcPr>
            <w:tcW w:w="699" w:type="dxa"/>
            <w:tcBorders>
              <w:top w:val="nil"/>
              <w:bottom w:val="nil"/>
            </w:tcBorders>
          </w:tcPr>
          <w:p w14:paraId="0755A4BF" w14:textId="77777777" w:rsidR="00F675FE" w:rsidRDefault="00000000">
            <w:pPr>
              <w:pStyle w:val="TableParagraph"/>
              <w:ind w:left="82"/>
              <w:jc w:val="left"/>
              <w:rPr>
                <w:sz w:val="24"/>
              </w:rPr>
            </w:pPr>
            <w:r>
              <w:rPr>
                <w:spacing w:val="-2"/>
                <w:sz w:val="24"/>
              </w:rPr>
              <w:t>0.881</w:t>
            </w:r>
          </w:p>
        </w:tc>
      </w:tr>
      <w:tr w:rsidR="00F675FE" w14:paraId="0755A4C3" w14:textId="77777777">
        <w:trPr>
          <w:trHeight w:val="479"/>
        </w:trPr>
        <w:tc>
          <w:tcPr>
            <w:tcW w:w="3577" w:type="dxa"/>
            <w:tcBorders>
              <w:top w:val="nil"/>
              <w:bottom w:val="nil"/>
            </w:tcBorders>
          </w:tcPr>
          <w:p w14:paraId="0755A4C1" w14:textId="77777777" w:rsidR="00F675FE" w:rsidRDefault="00000000">
            <w:pPr>
              <w:pStyle w:val="TableParagraph"/>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Sadness</w:t>
            </w:r>
          </w:p>
        </w:tc>
        <w:tc>
          <w:tcPr>
            <w:tcW w:w="699" w:type="dxa"/>
            <w:tcBorders>
              <w:top w:val="nil"/>
              <w:bottom w:val="nil"/>
            </w:tcBorders>
          </w:tcPr>
          <w:p w14:paraId="0755A4C2" w14:textId="77777777" w:rsidR="00F675FE" w:rsidRDefault="00000000">
            <w:pPr>
              <w:pStyle w:val="TableParagraph"/>
              <w:jc w:val="left"/>
              <w:rPr>
                <w:sz w:val="24"/>
              </w:rPr>
            </w:pPr>
            <w:r>
              <w:rPr>
                <w:w w:val="95"/>
                <w:sz w:val="24"/>
              </w:rPr>
              <w:t>-</w:t>
            </w:r>
            <w:r>
              <w:rPr>
                <w:spacing w:val="-4"/>
                <w:w w:val="95"/>
                <w:sz w:val="24"/>
              </w:rPr>
              <w:t>0.390</w:t>
            </w:r>
          </w:p>
        </w:tc>
      </w:tr>
      <w:tr w:rsidR="00F675FE" w14:paraId="0755A4C6" w14:textId="77777777">
        <w:trPr>
          <w:trHeight w:val="479"/>
        </w:trPr>
        <w:tc>
          <w:tcPr>
            <w:tcW w:w="3577" w:type="dxa"/>
            <w:tcBorders>
              <w:top w:val="nil"/>
              <w:bottom w:val="nil"/>
            </w:tcBorders>
          </w:tcPr>
          <w:p w14:paraId="0755A4C4" w14:textId="77777777" w:rsidR="00F675FE" w:rsidRDefault="00000000">
            <w:pPr>
              <w:pStyle w:val="TableParagraph"/>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Neutral</w:t>
            </w:r>
          </w:p>
        </w:tc>
        <w:tc>
          <w:tcPr>
            <w:tcW w:w="699" w:type="dxa"/>
            <w:tcBorders>
              <w:top w:val="nil"/>
              <w:bottom w:val="nil"/>
            </w:tcBorders>
          </w:tcPr>
          <w:p w14:paraId="0755A4C5" w14:textId="77777777" w:rsidR="00F675FE" w:rsidRDefault="00000000">
            <w:pPr>
              <w:pStyle w:val="TableParagraph"/>
              <w:ind w:left="82"/>
              <w:jc w:val="left"/>
              <w:rPr>
                <w:sz w:val="24"/>
              </w:rPr>
            </w:pPr>
            <w:r>
              <w:rPr>
                <w:spacing w:val="-2"/>
                <w:sz w:val="24"/>
              </w:rPr>
              <w:t>0.602</w:t>
            </w:r>
          </w:p>
        </w:tc>
      </w:tr>
      <w:tr w:rsidR="00F675FE" w14:paraId="0755A4C9" w14:textId="77777777">
        <w:trPr>
          <w:trHeight w:val="479"/>
        </w:trPr>
        <w:tc>
          <w:tcPr>
            <w:tcW w:w="3577" w:type="dxa"/>
            <w:tcBorders>
              <w:top w:val="nil"/>
              <w:bottom w:val="nil"/>
            </w:tcBorders>
          </w:tcPr>
          <w:p w14:paraId="0755A4C7" w14:textId="77777777" w:rsidR="00F675FE" w:rsidRDefault="00000000">
            <w:pPr>
              <w:pStyle w:val="TableParagraph"/>
              <w:ind w:left="42"/>
              <w:jc w:val="left"/>
              <w:rPr>
                <w:sz w:val="24"/>
              </w:rPr>
            </w:pPr>
            <w:r>
              <w:rPr>
                <w:sz w:val="24"/>
              </w:rPr>
              <w:t>Real</w:t>
            </w:r>
            <w:r>
              <w:rPr>
                <w:spacing w:val="12"/>
                <w:sz w:val="24"/>
              </w:rPr>
              <w:t xml:space="preserve"> </w:t>
            </w:r>
            <w:r>
              <w:rPr>
                <w:sz w:val="24"/>
              </w:rPr>
              <w:t>Joy</w:t>
            </w:r>
            <w:r>
              <w:rPr>
                <w:spacing w:val="12"/>
                <w:sz w:val="24"/>
              </w:rPr>
              <w:t xml:space="preserve"> </w:t>
            </w:r>
            <w:r>
              <w:rPr>
                <w:sz w:val="24"/>
              </w:rPr>
              <w:t>-</w:t>
            </w:r>
            <w:r>
              <w:rPr>
                <w:spacing w:val="13"/>
                <w:sz w:val="24"/>
              </w:rPr>
              <w:t xml:space="preserve"> </w:t>
            </w:r>
            <w:r>
              <w:rPr>
                <w:sz w:val="24"/>
              </w:rPr>
              <w:t>Real</w:t>
            </w:r>
            <w:r>
              <w:rPr>
                <w:spacing w:val="12"/>
                <w:sz w:val="24"/>
              </w:rPr>
              <w:t xml:space="preserve"> </w:t>
            </w:r>
            <w:r>
              <w:rPr>
                <w:spacing w:val="-2"/>
                <w:sz w:val="24"/>
              </w:rPr>
              <w:t>Surprise</w:t>
            </w:r>
          </w:p>
        </w:tc>
        <w:tc>
          <w:tcPr>
            <w:tcW w:w="699" w:type="dxa"/>
            <w:tcBorders>
              <w:top w:val="nil"/>
              <w:bottom w:val="nil"/>
            </w:tcBorders>
          </w:tcPr>
          <w:p w14:paraId="0755A4C8" w14:textId="77777777" w:rsidR="00F675FE" w:rsidRDefault="00000000">
            <w:pPr>
              <w:pStyle w:val="TableParagraph"/>
              <w:ind w:left="82"/>
              <w:jc w:val="left"/>
              <w:rPr>
                <w:sz w:val="24"/>
              </w:rPr>
            </w:pPr>
            <w:r>
              <w:rPr>
                <w:spacing w:val="-2"/>
                <w:sz w:val="24"/>
              </w:rPr>
              <w:t>0.306</w:t>
            </w:r>
          </w:p>
        </w:tc>
      </w:tr>
      <w:tr w:rsidR="00F675FE" w14:paraId="0755A4CC" w14:textId="77777777">
        <w:trPr>
          <w:trHeight w:val="479"/>
        </w:trPr>
        <w:tc>
          <w:tcPr>
            <w:tcW w:w="3577" w:type="dxa"/>
            <w:tcBorders>
              <w:top w:val="nil"/>
              <w:bottom w:val="nil"/>
            </w:tcBorders>
          </w:tcPr>
          <w:p w14:paraId="0755A4CA"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5"/>
                <w:sz w:val="24"/>
              </w:rPr>
              <w:t>Joy</w:t>
            </w:r>
          </w:p>
        </w:tc>
        <w:tc>
          <w:tcPr>
            <w:tcW w:w="699" w:type="dxa"/>
            <w:tcBorders>
              <w:top w:val="nil"/>
              <w:bottom w:val="nil"/>
            </w:tcBorders>
          </w:tcPr>
          <w:p w14:paraId="0755A4CB" w14:textId="77777777" w:rsidR="00F675FE" w:rsidRDefault="00000000">
            <w:pPr>
              <w:pStyle w:val="TableParagraph"/>
              <w:ind w:left="82"/>
              <w:jc w:val="left"/>
              <w:rPr>
                <w:sz w:val="24"/>
              </w:rPr>
            </w:pPr>
            <w:r>
              <w:rPr>
                <w:spacing w:val="-2"/>
                <w:sz w:val="24"/>
              </w:rPr>
              <w:t>0.400</w:t>
            </w:r>
          </w:p>
        </w:tc>
      </w:tr>
      <w:tr w:rsidR="00F675FE" w14:paraId="0755A4CF" w14:textId="77777777">
        <w:trPr>
          <w:trHeight w:val="479"/>
        </w:trPr>
        <w:tc>
          <w:tcPr>
            <w:tcW w:w="3577" w:type="dxa"/>
            <w:tcBorders>
              <w:top w:val="nil"/>
              <w:bottom w:val="nil"/>
            </w:tcBorders>
          </w:tcPr>
          <w:p w14:paraId="0755A4CD"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4"/>
                <w:sz w:val="24"/>
              </w:rPr>
              <w:t>Fear</w:t>
            </w:r>
          </w:p>
        </w:tc>
        <w:tc>
          <w:tcPr>
            <w:tcW w:w="699" w:type="dxa"/>
            <w:tcBorders>
              <w:top w:val="nil"/>
              <w:bottom w:val="nil"/>
            </w:tcBorders>
          </w:tcPr>
          <w:p w14:paraId="0755A4CE" w14:textId="77777777" w:rsidR="00F675FE" w:rsidRDefault="00000000">
            <w:pPr>
              <w:pStyle w:val="TableParagraph"/>
              <w:jc w:val="left"/>
              <w:rPr>
                <w:sz w:val="24"/>
              </w:rPr>
            </w:pPr>
            <w:r>
              <w:rPr>
                <w:w w:val="95"/>
                <w:sz w:val="24"/>
              </w:rPr>
              <w:t>-</w:t>
            </w:r>
            <w:r>
              <w:rPr>
                <w:spacing w:val="-4"/>
                <w:w w:val="95"/>
                <w:sz w:val="24"/>
              </w:rPr>
              <w:t>0.882</w:t>
            </w:r>
          </w:p>
        </w:tc>
      </w:tr>
      <w:tr w:rsidR="00F675FE" w14:paraId="0755A4D2" w14:textId="77777777">
        <w:trPr>
          <w:trHeight w:val="479"/>
        </w:trPr>
        <w:tc>
          <w:tcPr>
            <w:tcW w:w="3577" w:type="dxa"/>
            <w:tcBorders>
              <w:top w:val="nil"/>
              <w:bottom w:val="nil"/>
            </w:tcBorders>
          </w:tcPr>
          <w:p w14:paraId="0755A4D0"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Anger</w:t>
            </w:r>
          </w:p>
        </w:tc>
        <w:tc>
          <w:tcPr>
            <w:tcW w:w="699" w:type="dxa"/>
            <w:tcBorders>
              <w:top w:val="nil"/>
              <w:bottom w:val="nil"/>
            </w:tcBorders>
          </w:tcPr>
          <w:p w14:paraId="0755A4D1" w14:textId="77777777" w:rsidR="00F675FE" w:rsidRDefault="00000000">
            <w:pPr>
              <w:pStyle w:val="TableParagraph"/>
              <w:jc w:val="left"/>
              <w:rPr>
                <w:sz w:val="24"/>
              </w:rPr>
            </w:pPr>
            <w:r>
              <w:rPr>
                <w:w w:val="95"/>
                <w:sz w:val="24"/>
              </w:rPr>
              <w:t>-</w:t>
            </w:r>
            <w:r>
              <w:rPr>
                <w:spacing w:val="-4"/>
                <w:w w:val="95"/>
                <w:sz w:val="24"/>
              </w:rPr>
              <w:t>0.985</w:t>
            </w:r>
          </w:p>
        </w:tc>
      </w:tr>
      <w:tr w:rsidR="00F675FE" w14:paraId="0755A4D5" w14:textId="77777777">
        <w:trPr>
          <w:trHeight w:val="479"/>
        </w:trPr>
        <w:tc>
          <w:tcPr>
            <w:tcW w:w="3577" w:type="dxa"/>
            <w:tcBorders>
              <w:top w:val="nil"/>
              <w:bottom w:val="nil"/>
            </w:tcBorders>
          </w:tcPr>
          <w:p w14:paraId="0755A4D3"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Disgust</w:t>
            </w:r>
          </w:p>
        </w:tc>
        <w:tc>
          <w:tcPr>
            <w:tcW w:w="699" w:type="dxa"/>
            <w:tcBorders>
              <w:top w:val="nil"/>
              <w:bottom w:val="nil"/>
            </w:tcBorders>
          </w:tcPr>
          <w:p w14:paraId="0755A4D4" w14:textId="77777777" w:rsidR="00F675FE" w:rsidRDefault="00000000">
            <w:pPr>
              <w:pStyle w:val="TableParagraph"/>
              <w:jc w:val="left"/>
              <w:rPr>
                <w:sz w:val="24"/>
              </w:rPr>
            </w:pPr>
            <w:r>
              <w:rPr>
                <w:w w:val="95"/>
                <w:sz w:val="24"/>
              </w:rPr>
              <w:t>-</w:t>
            </w:r>
            <w:r>
              <w:rPr>
                <w:spacing w:val="-4"/>
                <w:w w:val="95"/>
                <w:sz w:val="24"/>
              </w:rPr>
              <w:t>0.636</w:t>
            </w:r>
          </w:p>
        </w:tc>
      </w:tr>
      <w:tr w:rsidR="00F675FE" w14:paraId="0755A4D8" w14:textId="77777777">
        <w:trPr>
          <w:trHeight w:val="479"/>
        </w:trPr>
        <w:tc>
          <w:tcPr>
            <w:tcW w:w="3577" w:type="dxa"/>
            <w:tcBorders>
              <w:top w:val="nil"/>
              <w:bottom w:val="nil"/>
            </w:tcBorders>
          </w:tcPr>
          <w:p w14:paraId="0755A4D6"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Sadness</w:t>
            </w:r>
          </w:p>
        </w:tc>
        <w:tc>
          <w:tcPr>
            <w:tcW w:w="699" w:type="dxa"/>
            <w:tcBorders>
              <w:top w:val="nil"/>
              <w:bottom w:val="nil"/>
            </w:tcBorders>
          </w:tcPr>
          <w:p w14:paraId="0755A4D7" w14:textId="77777777" w:rsidR="00F675FE" w:rsidRDefault="00000000">
            <w:pPr>
              <w:pStyle w:val="TableParagraph"/>
              <w:ind w:left="82"/>
              <w:jc w:val="left"/>
              <w:rPr>
                <w:sz w:val="24"/>
              </w:rPr>
            </w:pPr>
            <w:r>
              <w:rPr>
                <w:spacing w:val="-2"/>
                <w:sz w:val="24"/>
              </w:rPr>
              <w:t>0.161</w:t>
            </w:r>
          </w:p>
        </w:tc>
      </w:tr>
      <w:tr w:rsidR="00F675FE" w14:paraId="0755A4DB" w14:textId="77777777">
        <w:trPr>
          <w:trHeight w:val="479"/>
        </w:trPr>
        <w:tc>
          <w:tcPr>
            <w:tcW w:w="3577" w:type="dxa"/>
            <w:tcBorders>
              <w:top w:val="nil"/>
              <w:bottom w:val="nil"/>
            </w:tcBorders>
          </w:tcPr>
          <w:p w14:paraId="0755A4D9"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Neutral</w:t>
            </w:r>
          </w:p>
        </w:tc>
        <w:tc>
          <w:tcPr>
            <w:tcW w:w="699" w:type="dxa"/>
            <w:tcBorders>
              <w:top w:val="nil"/>
              <w:bottom w:val="nil"/>
            </w:tcBorders>
          </w:tcPr>
          <w:p w14:paraId="0755A4DA" w14:textId="77777777" w:rsidR="00F675FE" w:rsidRDefault="00000000">
            <w:pPr>
              <w:pStyle w:val="TableParagraph"/>
              <w:ind w:left="82"/>
              <w:jc w:val="left"/>
              <w:rPr>
                <w:sz w:val="24"/>
              </w:rPr>
            </w:pPr>
            <w:r>
              <w:rPr>
                <w:spacing w:val="-2"/>
                <w:sz w:val="24"/>
              </w:rPr>
              <w:t>0.158</w:t>
            </w:r>
          </w:p>
        </w:tc>
      </w:tr>
      <w:tr w:rsidR="00F675FE" w14:paraId="0755A4DE" w14:textId="77777777">
        <w:trPr>
          <w:trHeight w:val="479"/>
        </w:trPr>
        <w:tc>
          <w:tcPr>
            <w:tcW w:w="3577" w:type="dxa"/>
            <w:tcBorders>
              <w:top w:val="nil"/>
              <w:bottom w:val="nil"/>
            </w:tcBorders>
          </w:tcPr>
          <w:p w14:paraId="0755A4DC" w14:textId="77777777" w:rsidR="00F675FE" w:rsidRDefault="00000000">
            <w:pPr>
              <w:pStyle w:val="TableParagraph"/>
              <w:ind w:left="42"/>
              <w:jc w:val="left"/>
              <w:rPr>
                <w:sz w:val="24"/>
              </w:rPr>
            </w:pPr>
            <w:r>
              <w:rPr>
                <w:sz w:val="24"/>
              </w:rPr>
              <w:t>Real</w:t>
            </w:r>
            <w:r>
              <w:rPr>
                <w:spacing w:val="9"/>
                <w:sz w:val="24"/>
              </w:rPr>
              <w:t xml:space="preserve"> </w:t>
            </w:r>
            <w:r>
              <w:rPr>
                <w:sz w:val="24"/>
              </w:rPr>
              <w:t>Joy</w:t>
            </w:r>
            <w:r>
              <w:rPr>
                <w:spacing w:val="10"/>
                <w:sz w:val="24"/>
              </w:rPr>
              <w:t xml:space="preserve"> </w:t>
            </w:r>
            <w:r>
              <w:rPr>
                <w:sz w:val="24"/>
              </w:rPr>
              <w:t>-</w:t>
            </w:r>
            <w:r>
              <w:rPr>
                <w:spacing w:val="10"/>
                <w:sz w:val="24"/>
              </w:rPr>
              <w:t xml:space="preserve"> </w:t>
            </w:r>
            <w:r>
              <w:rPr>
                <w:sz w:val="24"/>
              </w:rPr>
              <w:t>Virtual</w:t>
            </w:r>
            <w:r>
              <w:rPr>
                <w:spacing w:val="10"/>
                <w:sz w:val="24"/>
              </w:rPr>
              <w:t xml:space="preserve"> </w:t>
            </w:r>
            <w:r>
              <w:rPr>
                <w:spacing w:val="-2"/>
                <w:sz w:val="24"/>
              </w:rPr>
              <w:t>Surprise</w:t>
            </w:r>
          </w:p>
        </w:tc>
        <w:tc>
          <w:tcPr>
            <w:tcW w:w="699" w:type="dxa"/>
            <w:tcBorders>
              <w:top w:val="nil"/>
              <w:bottom w:val="nil"/>
            </w:tcBorders>
          </w:tcPr>
          <w:p w14:paraId="0755A4DD" w14:textId="77777777" w:rsidR="00F675FE" w:rsidRDefault="00000000">
            <w:pPr>
              <w:pStyle w:val="TableParagraph"/>
              <w:ind w:left="82"/>
              <w:jc w:val="left"/>
              <w:rPr>
                <w:sz w:val="24"/>
              </w:rPr>
            </w:pPr>
            <w:r>
              <w:rPr>
                <w:spacing w:val="-2"/>
                <w:sz w:val="24"/>
              </w:rPr>
              <w:t>0.624</w:t>
            </w:r>
          </w:p>
        </w:tc>
      </w:tr>
      <w:tr w:rsidR="00F675FE" w14:paraId="0755A4E1" w14:textId="77777777">
        <w:trPr>
          <w:trHeight w:val="479"/>
        </w:trPr>
        <w:tc>
          <w:tcPr>
            <w:tcW w:w="3577" w:type="dxa"/>
            <w:tcBorders>
              <w:top w:val="nil"/>
              <w:bottom w:val="nil"/>
            </w:tcBorders>
          </w:tcPr>
          <w:p w14:paraId="0755A4DF" w14:textId="77777777" w:rsidR="00F675FE" w:rsidRDefault="00000000">
            <w:pPr>
              <w:pStyle w:val="TableParagraph"/>
              <w:ind w:left="42"/>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Anger</w:t>
            </w:r>
          </w:p>
        </w:tc>
        <w:tc>
          <w:tcPr>
            <w:tcW w:w="699" w:type="dxa"/>
            <w:tcBorders>
              <w:top w:val="nil"/>
              <w:bottom w:val="nil"/>
            </w:tcBorders>
          </w:tcPr>
          <w:p w14:paraId="0755A4E0" w14:textId="77777777" w:rsidR="00F675FE" w:rsidRDefault="00000000">
            <w:pPr>
              <w:pStyle w:val="TableParagraph"/>
              <w:jc w:val="left"/>
              <w:rPr>
                <w:sz w:val="24"/>
              </w:rPr>
            </w:pPr>
            <w:r>
              <w:rPr>
                <w:w w:val="95"/>
                <w:sz w:val="24"/>
              </w:rPr>
              <w:t>-</w:t>
            </w:r>
            <w:r>
              <w:rPr>
                <w:spacing w:val="-4"/>
                <w:w w:val="95"/>
                <w:sz w:val="24"/>
              </w:rPr>
              <w:t>0.254</w:t>
            </w:r>
          </w:p>
        </w:tc>
      </w:tr>
      <w:tr w:rsidR="00F675FE" w14:paraId="0755A4E4" w14:textId="77777777">
        <w:trPr>
          <w:trHeight w:val="479"/>
        </w:trPr>
        <w:tc>
          <w:tcPr>
            <w:tcW w:w="3577" w:type="dxa"/>
            <w:tcBorders>
              <w:top w:val="nil"/>
              <w:bottom w:val="nil"/>
            </w:tcBorders>
          </w:tcPr>
          <w:p w14:paraId="0755A4E2" w14:textId="77777777" w:rsidR="00F675FE" w:rsidRDefault="00000000">
            <w:pPr>
              <w:pStyle w:val="TableParagraph"/>
              <w:ind w:left="42"/>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Disgust</w:t>
            </w:r>
          </w:p>
        </w:tc>
        <w:tc>
          <w:tcPr>
            <w:tcW w:w="699" w:type="dxa"/>
            <w:tcBorders>
              <w:top w:val="nil"/>
              <w:bottom w:val="nil"/>
            </w:tcBorders>
          </w:tcPr>
          <w:p w14:paraId="0755A4E3" w14:textId="77777777" w:rsidR="00F675FE" w:rsidRDefault="00000000">
            <w:pPr>
              <w:pStyle w:val="TableParagraph"/>
              <w:ind w:left="82"/>
              <w:jc w:val="left"/>
              <w:rPr>
                <w:sz w:val="24"/>
              </w:rPr>
            </w:pPr>
            <w:r>
              <w:rPr>
                <w:spacing w:val="-2"/>
                <w:sz w:val="24"/>
              </w:rPr>
              <w:t>0.832</w:t>
            </w:r>
          </w:p>
        </w:tc>
      </w:tr>
      <w:tr w:rsidR="00F675FE" w14:paraId="0755A4E7" w14:textId="77777777">
        <w:trPr>
          <w:trHeight w:val="479"/>
        </w:trPr>
        <w:tc>
          <w:tcPr>
            <w:tcW w:w="3577" w:type="dxa"/>
            <w:tcBorders>
              <w:top w:val="nil"/>
              <w:bottom w:val="nil"/>
            </w:tcBorders>
          </w:tcPr>
          <w:p w14:paraId="0755A4E5" w14:textId="77777777" w:rsidR="00F675FE" w:rsidRDefault="00000000">
            <w:pPr>
              <w:pStyle w:val="TableParagraph"/>
              <w:ind w:left="42"/>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Sadness</w:t>
            </w:r>
          </w:p>
        </w:tc>
        <w:tc>
          <w:tcPr>
            <w:tcW w:w="699" w:type="dxa"/>
            <w:tcBorders>
              <w:top w:val="nil"/>
              <w:bottom w:val="nil"/>
            </w:tcBorders>
          </w:tcPr>
          <w:p w14:paraId="0755A4E6" w14:textId="77777777" w:rsidR="00F675FE" w:rsidRDefault="00000000">
            <w:pPr>
              <w:pStyle w:val="TableParagraph"/>
              <w:jc w:val="left"/>
              <w:rPr>
                <w:sz w:val="24"/>
              </w:rPr>
            </w:pPr>
            <w:r>
              <w:rPr>
                <w:w w:val="95"/>
                <w:sz w:val="24"/>
              </w:rPr>
              <w:t>-</w:t>
            </w:r>
            <w:r>
              <w:rPr>
                <w:spacing w:val="-4"/>
                <w:w w:val="95"/>
                <w:sz w:val="24"/>
              </w:rPr>
              <w:t>0.016</w:t>
            </w:r>
          </w:p>
        </w:tc>
      </w:tr>
      <w:tr w:rsidR="00F675FE" w14:paraId="0755A4EA" w14:textId="77777777">
        <w:trPr>
          <w:trHeight w:val="479"/>
        </w:trPr>
        <w:tc>
          <w:tcPr>
            <w:tcW w:w="3577" w:type="dxa"/>
            <w:tcBorders>
              <w:top w:val="nil"/>
              <w:bottom w:val="nil"/>
            </w:tcBorders>
          </w:tcPr>
          <w:p w14:paraId="0755A4E8" w14:textId="77777777" w:rsidR="00F675FE" w:rsidRDefault="00000000">
            <w:pPr>
              <w:pStyle w:val="TableParagraph"/>
              <w:ind w:left="42"/>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Neutral</w:t>
            </w:r>
          </w:p>
        </w:tc>
        <w:tc>
          <w:tcPr>
            <w:tcW w:w="699" w:type="dxa"/>
            <w:tcBorders>
              <w:top w:val="nil"/>
              <w:bottom w:val="nil"/>
            </w:tcBorders>
          </w:tcPr>
          <w:p w14:paraId="0755A4E9" w14:textId="77777777" w:rsidR="00F675FE" w:rsidRDefault="00000000">
            <w:pPr>
              <w:pStyle w:val="TableParagraph"/>
              <w:ind w:left="82"/>
              <w:jc w:val="left"/>
              <w:rPr>
                <w:sz w:val="24"/>
              </w:rPr>
            </w:pPr>
            <w:r>
              <w:rPr>
                <w:spacing w:val="-2"/>
                <w:sz w:val="24"/>
              </w:rPr>
              <w:t>0.617</w:t>
            </w:r>
          </w:p>
        </w:tc>
      </w:tr>
      <w:tr w:rsidR="00F675FE" w14:paraId="0755A4ED" w14:textId="77777777">
        <w:trPr>
          <w:trHeight w:val="479"/>
        </w:trPr>
        <w:tc>
          <w:tcPr>
            <w:tcW w:w="3577" w:type="dxa"/>
            <w:tcBorders>
              <w:top w:val="nil"/>
              <w:bottom w:val="nil"/>
            </w:tcBorders>
          </w:tcPr>
          <w:p w14:paraId="0755A4EB" w14:textId="77777777" w:rsidR="00F675FE" w:rsidRDefault="00000000">
            <w:pPr>
              <w:pStyle w:val="TableParagraph"/>
              <w:ind w:left="42"/>
              <w:jc w:val="left"/>
              <w:rPr>
                <w:sz w:val="24"/>
              </w:rPr>
            </w:pPr>
            <w:r>
              <w:rPr>
                <w:sz w:val="24"/>
              </w:rPr>
              <w:t>Real</w:t>
            </w:r>
            <w:r>
              <w:rPr>
                <w:spacing w:val="5"/>
                <w:sz w:val="24"/>
              </w:rPr>
              <w:t xml:space="preserve"> </w:t>
            </w:r>
            <w:r>
              <w:rPr>
                <w:sz w:val="24"/>
              </w:rPr>
              <w:t>Fear</w:t>
            </w:r>
            <w:r>
              <w:rPr>
                <w:spacing w:val="6"/>
                <w:sz w:val="24"/>
              </w:rPr>
              <w:t xml:space="preserve"> </w:t>
            </w:r>
            <w:r>
              <w:rPr>
                <w:sz w:val="24"/>
              </w:rPr>
              <w:t>-</w:t>
            </w:r>
            <w:r>
              <w:rPr>
                <w:spacing w:val="5"/>
                <w:sz w:val="24"/>
              </w:rPr>
              <w:t xml:space="preserve"> </w:t>
            </w:r>
            <w:r>
              <w:rPr>
                <w:sz w:val="24"/>
              </w:rPr>
              <w:t>Real</w:t>
            </w:r>
            <w:r>
              <w:rPr>
                <w:spacing w:val="6"/>
                <w:sz w:val="24"/>
              </w:rPr>
              <w:t xml:space="preserve"> </w:t>
            </w:r>
            <w:r>
              <w:rPr>
                <w:spacing w:val="-2"/>
                <w:sz w:val="24"/>
              </w:rPr>
              <w:t>Surprise</w:t>
            </w:r>
          </w:p>
        </w:tc>
        <w:tc>
          <w:tcPr>
            <w:tcW w:w="699" w:type="dxa"/>
            <w:tcBorders>
              <w:top w:val="nil"/>
              <w:bottom w:val="nil"/>
            </w:tcBorders>
          </w:tcPr>
          <w:p w14:paraId="0755A4EC" w14:textId="77777777" w:rsidR="00F675FE" w:rsidRDefault="00000000">
            <w:pPr>
              <w:pStyle w:val="TableParagraph"/>
              <w:ind w:left="82"/>
              <w:jc w:val="left"/>
              <w:rPr>
                <w:sz w:val="24"/>
              </w:rPr>
            </w:pPr>
            <w:r>
              <w:rPr>
                <w:spacing w:val="-2"/>
                <w:sz w:val="24"/>
              </w:rPr>
              <w:t>0.400</w:t>
            </w:r>
          </w:p>
        </w:tc>
      </w:tr>
      <w:tr w:rsidR="00F675FE" w14:paraId="0755A4F0" w14:textId="77777777">
        <w:trPr>
          <w:trHeight w:val="479"/>
        </w:trPr>
        <w:tc>
          <w:tcPr>
            <w:tcW w:w="3577" w:type="dxa"/>
            <w:tcBorders>
              <w:top w:val="nil"/>
              <w:bottom w:val="nil"/>
            </w:tcBorders>
          </w:tcPr>
          <w:p w14:paraId="0755A4EE"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5"/>
                <w:sz w:val="24"/>
              </w:rPr>
              <w:t>Joy</w:t>
            </w:r>
          </w:p>
        </w:tc>
        <w:tc>
          <w:tcPr>
            <w:tcW w:w="699" w:type="dxa"/>
            <w:tcBorders>
              <w:top w:val="nil"/>
              <w:bottom w:val="nil"/>
            </w:tcBorders>
          </w:tcPr>
          <w:p w14:paraId="0755A4EF" w14:textId="77777777" w:rsidR="00F675FE" w:rsidRDefault="00000000">
            <w:pPr>
              <w:pStyle w:val="TableParagraph"/>
              <w:ind w:left="82"/>
              <w:jc w:val="left"/>
              <w:rPr>
                <w:sz w:val="24"/>
              </w:rPr>
            </w:pPr>
            <w:r>
              <w:rPr>
                <w:spacing w:val="-2"/>
                <w:sz w:val="24"/>
              </w:rPr>
              <w:t>0.395</w:t>
            </w:r>
          </w:p>
        </w:tc>
      </w:tr>
      <w:tr w:rsidR="00F675FE" w14:paraId="0755A4F3" w14:textId="77777777">
        <w:trPr>
          <w:trHeight w:val="524"/>
        </w:trPr>
        <w:tc>
          <w:tcPr>
            <w:tcW w:w="3577" w:type="dxa"/>
            <w:tcBorders>
              <w:top w:val="nil"/>
              <w:bottom w:val="single" w:sz="6" w:space="0" w:color="000000"/>
            </w:tcBorders>
          </w:tcPr>
          <w:p w14:paraId="0755A4F1"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4"/>
                <w:sz w:val="24"/>
              </w:rPr>
              <w:t>Fear</w:t>
            </w:r>
          </w:p>
        </w:tc>
        <w:tc>
          <w:tcPr>
            <w:tcW w:w="699" w:type="dxa"/>
            <w:tcBorders>
              <w:top w:val="nil"/>
              <w:bottom w:val="single" w:sz="6" w:space="0" w:color="000000"/>
            </w:tcBorders>
          </w:tcPr>
          <w:p w14:paraId="0755A4F2" w14:textId="77777777" w:rsidR="00F675FE" w:rsidRDefault="00000000">
            <w:pPr>
              <w:pStyle w:val="TableParagraph"/>
              <w:jc w:val="left"/>
              <w:rPr>
                <w:sz w:val="24"/>
              </w:rPr>
            </w:pPr>
            <w:r>
              <w:rPr>
                <w:w w:val="95"/>
                <w:sz w:val="24"/>
              </w:rPr>
              <w:t>-</w:t>
            </w:r>
            <w:r>
              <w:rPr>
                <w:spacing w:val="-4"/>
                <w:w w:val="95"/>
                <w:sz w:val="24"/>
              </w:rPr>
              <w:t>0.578</w:t>
            </w:r>
          </w:p>
        </w:tc>
      </w:tr>
    </w:tbl>
    <w:p w14:paraId="0755A4F4" w14:textId="77777777" w:rsidR="00F675FE" w:rsidRDefault="00F675FE">
      <w:pPr>
        <w:rPr>
          <w:sz w:val="24"/>
        </w:rPr>
        <w:sectPr w:rsidR="00F675FE">
          <w:pgSz w:w="12240" w:h="15840"/>
          <w:pgMar w:top="1020" w:right="220" w:bottom="2200" w:left="1660" w:header="690" w:footer="2019" w:gutter="0"/>
          <w:cols w:space="720"/>
        </w:sectPr>
      </w:pPr>
    </w:p>
    <w:p w14:paraId="0755A4F5" w14:textId="77777777" w:rsidR="00F675FE" w:rsidRDefault="00F675FE">
      <w:pPr>
        <w:pStyle w:val="BodyText"/>
        <w:rPr>
          <w:sz w:val="28"/>
        </w:rPr>
      </w:pPr>
    </w:p>
    <w:p w14:paraId="0755A4F6"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4F7" w14:textId="77777777" w:rsidR="00F675FE" w:rsidRDefault="00570744">
      <w:pPr>
        <w:pStyle w:val="BodyText"/>
        <w:spacing w:before="11"/>
        <w:rPr>
          <w:sz w:val="14"/>
        </w:rPr>
      </w:pPr>
      <w:r>
        <w:rPr>
          <w:noProof/>
        </w:rPr>
        <w:pict w14:anchorId="0755A6F6">
          <v:group id="docshapegroup144" o:spid="_x0000_s2196" alt="" style="position:absolute;margin-left:207.9pt;margin-top:11.25pt;width:214.25pt;height:30.95pt;z-index:-251658190;mso-wrap-distance-left:0;mso-wrap-distance-right:0;mso-position-horizontal-relative:page" coordorigin="4158,225" coordsize="4285,619">
            <v:line id="_x0000_s2197" alt="" style="position:absolute" from="4158,235" to="8442,235" strokeweight=".33019mm"/>
            <v:line id="_x0000_s2198" alt="" style="position:absolute" from="4162,791" to="4162,311" strokeweight=".14042mm"/>
            <v:line id="_x0000_s2199" alt="" style="position:absolute" from="7739,791" to="7739,311" strokeweight=".14042mm"/>
            <v:line id="_x0000_s2200" alt="" style="position:absolute" from="8438,791" to="8438,311" strokeweight=".14042mm"/>
            <v:line id="_x0000_s2201" alt="" style="position:absolute" from="4158,838" to="8442,838" strokeweight=".20639mm"/>
            <v:shape id="docshape145" o:spid="_x0000_s2202" type="#_x0000_t202" alt="" style="position:absolute;left:4205;top:377;width:913;height:337;mso-wrap-style:square;v-text-anchor:top" filled="f" stroked="f">
              <v:textbox style="mso-next-textbox:#docshape145" inset="0,0,0,0">
                <w:txbxContent>
                  <w:p w14:paraId="0755A83C" w14:textId="77777777" w:rsidR="00F675FE" w:rsidRDefault="00000000">
                    <w:pPr>
                      <w:spacing w:before="17" w:line="319" w:lineRule="exact"/>
                      <w:rPr>
                        <w:sz w:val="24"/>
                      </w:rPr>
                    </w:pPr>
                    <w:r>
                      <w:rPr>
                        <w:spacing w:val="-2"/>
                        <w:sz w:val="24"/>
                      </w:rPr>
                      <w:t>Contrast</w:t>
                    </w:r>
                  </w:p>
                </w:txbxContent>
              </v:textbox>
            </v:shape>
            <v:shape id="docshape146" o:spid="_x0000_s2203" type="#_x0000_t202" alt="" style="position:absolute;left:7807;top:377;width:583;height:337;mso-wrap-style:square;v-text-anchor:top" filled="f" stroked="f">
              <v:textbox style="mso-next-textbox:#docshape146" inset="0,0,0,0">
                <w:txbxContent>
                  <w:p w14:paraId="0755A83D"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4F8"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4FB" w14:textId="77777777">
        <w:trPr>
          <w:trHeight w:val="474"/>
        </w:trPr>
        <w:tc>
          <w:tcPr>
            <w:tcW w:w="3577" w:type="dxa"/>
            <w:tcBorders>
              <w:top w:val="nil"/>
              <w:bottom w:val="nil"/>
            </w:tcBorders>
          </w:tcPr>
          <w:p w14:paraId="0755A4F9" w14:textId="77777777" w:rsidR="00F675FE" w:rsidRDefault="00000000">
            <w:pPr>
              <w:pStyle w:val="TableParagraph"/>
              <w:spacing w:before="83"/>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Anger</w:t>
            </w:r>
          </w:p>
        </w:tc>
        <w:tc>
          <w:tcPr>
            <w:tcW w:w="699" w:type="dxa"/>
            <w:tcBorders>
              <w:top w:val="nil"/>
              <w:bottom w:val="nil"/>
            </w:tcBorders>
          </w:tcPr>
          <w:p w14:paraId="0755A4FA" w14:textId="77777777" w:rsidR="00F675FE" w:rsidRDefault="00000000">
            <w:pPr>
              <w:pStyle w:val="TableParagraph"/>
              <w:spacing w:before="83"/>
              <w:jc w:val="left"/>
              <w:rPr>
                <w:sz w:val="24"/>
              </w:rPr>
            </w:pPr>
            <w:r>
              <w:rPr>
                <w:w w:val="95"/>
                <w:sz w:val="24"/>
              </w:rPr>
              <w:t>-</w:t>
            </w:r>
            <w:r>
              <w:rPr>
                <w:spacing w:val="-4"/>
                <w:w w:val="95"/>
                <w:sz w:val="24"/>
              </w:rPr>
              <w:t>0.880</w:t>
            </w:r>
          </w:p>
        </w:tc>
      </w:tr>
      <w:tr w:rsidR="00F675FE" w14:paraId="0755A4FE" w14:textId="77777777">
        <w:trPr>
          <w:trHeight w:val="479"/>
        </w:trPr>
        <w:tc>
          <w:tcPr>
            <w:tcW w:w="3577" w:type="dxa"/>
            <w:tcBorders>
              <w:top w:val="nil"/>
              <w:bottom w:val="nil"/>
            </w:tcBorders>
          </w:tcPr>
          <w:p w14:paraId="0755A4FC"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Disgust</w:t>
            </w:r>
          </w:p>
        </w:tc>
        <w:tc>
          <w:tcPr>
            <w:tcW w:w="699" w:type="dxa"/>
            <w:tcBorders>
              <w:top w:val="nil"/>
              <w:bottom w:val="nil"/>
            </w:tcBorders>
          </w:tcPr>
          <w:p w14:paraId="0755A4FD" w14:textId="77777777" w:rsidR="00F675FE" w:rsidRDefault="00000000">
            <w:pPr>
              <w:pStyle w:val="TableParagraph"/>
              <w:ind w:left="82"/>
              <w:jc w:val="left"/>
              <w:rPr>
                <w:sz w:val="24"/>
              </w:rPr>
            </w:pPr>
            <w:r>
              <w:rPr>
                <w:spacing w:val="-2"/>
                <w:sz w:val="24"/>
              </w:rPr>
              <w:t>0.103</w:t>
            </w:r>
          </w:p>
        </w:tc>
      </w:tr>
      <w:tr w:rsidR="00F675FE" w14:paraId="0755A501" w14:textId="77777777">
        <w:trPr>
          <w:trHeight w:val="479"/>
        </w:trPr>
        <w:tc>
          <w:tcPr>
            <w:tcW w:w="3577" w:type="dxa"/>
            <w:tcBorders>
              <w:top w:val="nil"/>
              <w:bottom w:val="nil"/>
            </w:tcBorders>
          </w:tcPr>
          <w:p w14:paraId="0755A4FF"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Sadness</w:t>
            </w:r>
          </w:p>
        </w:tc>
        <w:tc>
          <w:tcPr>
            <w:tcW w:w="699" w:type="dxa"/>
            <w:tcBorders>
              <w:top w:val="nil"/>
              <w:bottom w:val="nil"/>
            </w:tcBorders>
          </w:tcPr>
          <w:p w14:paraId="0755A500" w14:textId="77777777" w:rsidR="00F675FE" w:rsidRDefault="00000000">
            <w:pPr>
              <w:pStyle w:val="TableParagraph"/>
              <w:ind w:left="82"/>
              <w:jc w:val="left"/>
              <w:rPr>
                <w:sz w:val="24"/>
              </w:rPr>
            </w:pPr>
            <w:r>
              <w:rPr>
                <w:spacing w:val="-2"/>
                <w:sz w:val="24"/>
              </w:rPr>
              <w:t>0.525</w:t>
            </w:r>
          </w:p>
        </w:tc>
      </w:tr>
      <w:tr w:rsidR="00F675FE" w14:paraId="0755A504" w14:textId="77777777">
        <w:trPr>
          <w:trHeight w:val="479"/>
        </w:trPr>
        <w:tc>
          <w:tcPr>
            <w:tcW w:w="3577" w:type="dxa"/>
            <w:tcBorders>
              <w:top w:val="nil"/>
              <w:bottom w:val="nil"/>
            </w:tcBorders>
          </w:tcPr>
          <w:p w14:paraId="0755A502"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Neutral</w:t>
            </w:r>
          </w:p>
        </w:tc>
        <w:tc>
          <w:tcPr>
            <w:tcW w:w="699" w:type="dxa"/>
            <w:tcBorders>
              <w:top w:val="nil"/>
              <w:bottom w:val="nil"/>
            </w:tcBorders>
          </w:tcPr>
          <w:p w14:paraId="0755A503" w14:textId="77777777" w:rsidR="00F675FE" w:rsidRDefault="00000000">
            <w:pPr>
              <w:pStyle w:val="TableParagraph"/>
              <w:ind w:left="82"/>
              <w:jc w:val="left"/>
              <w:rPr>
                <w:sz w:val="24"/>
              </w:rPr>
            </w:pPr>
            <w:r>
              <w:rPr>
                <w:spacing w:val="-2"/>
                <w:sz w:val="24"/>
              </w:rPr>
              <w:t>0.366</w:t>
            </w:r>
          </w:p>
        </w:tc>
      </w:tr>
      <w:tr w:rsidR="00F675FE" w14:paraId="0755A507" w14:textId="77777777">
        <w:trPr>
          <w:trHeight w:val="479"/>
        </w:trPr>
        <w:tc>
          <w:tcPr>
            <w:tcW w:w="3577" w:type="dxa"/>
            <w:tcBorders>
              <w:top w:val="nil"/>
              <w:bottom w:val="nil"/>
            </w:tcBorders>
          </w:tcPr>
          <w:p w14:paraId="0755A505" w14:textId="77777777" w:rsidR="00F675FE" w:rsidRDefault="00000000">
            <w:pPr>
              <w:pStyle w:val="TableParagraph"/>
              <w:ind w:left="42"/>
              <w:jc w:val="left"/>
              <w:rPr>
                <w:sz w:val="24"/>
              </w:rPr>
            </w:pPr>
            <w:r>
              <w:rPr>
                <w:sz w:val="24"/>
              </w:rPr>
              <w:t>Real</w:t>
            </w:r>
            <w:r>
              <w:rPr>
                <w:spacing w:val="2"/>
                <w:sz w:val="24"/>
              </w:rPr>
              <w:t xml:space="preserve"> </w:t>
            </w:r>
            <w:r>
              <w:rPr>
                <w:sz w:val="24"/>
              </w:rPr>
              <w:t>Fear</w:t>
            </w:r>
            <w:r>
              <w:rPr>
                <w:spacing w:val="3"/>
                <w:sz w:val="24"/>
              </w:rPr>
              <w:t xml:space="preserve"> </w:t>
            </w:r>
            <w:r>
              <w:rPr>
                <w:sz w:val="24"/>
              </w:rPr>
              <w:t>-</w:t>
            </w:r>
            <w:r>
              <w:rPr>
                <w:spacing w:val="4"/>
                <w:sz w:val="24"/>
              </w:rPr>
              <w:t xml:space="preserve"> </w:t>
            </w:r>
            <w:r>
              <w:rPr>
                <w:sz w:val="24"/>
              </w:rPr>
              <w:t>Virtual</w:t>
            </w:r>
            <w:r>
              <w:rPr>
                <w:spacing w:val="3"/>
                <w:sz w:val="24"/>
              </w:rPr>
              <w:t xml:space="preserve"> </w:t>
            </w:r>
            <w:r>
              <w:rPr>
                <w:spacing w:val="-2"/>
                <w:sz w:val="24"/>
              </w:rPr>
              <w:t>Surprise</w:t>
            </w:r>
          </w:p>
        </w:tc>
        <w:tc>
          <w:tcPr>
            <w:tcW w:w="699" w:type="dxa"/>
            <w:tcBorders>
              <w:top w:val="nil"/>
              <w:bottom w:val="nil"/>
            </w:tcBorders>
          </w:tcPr>
          <w:p w14:paraId="0755A506" w14:textId="77777777" w:rsidR="00F675FE" w:rsidRDefault="00000000">
            <w:pPr>
              <w:pStyle w:val="TableParagraph"/>
              <w:ind w:left="82"/>
              <w:jc w:val="left"/>
              <w:rPr>
                <w:sz w:val="24"/>
              </w:rPr>
            </w:pPr>
            <w:r>
              <w:rPr>
                <w:spacing w:val="-2"/>
                <w:sz w:val="24"/>
              </w:rPr>
              <w:t>0.779</w:t>
            </w:r>
          </w:p>
        </w:tc>
      </w:tr>
      <w:tr w:rsidR="00F675FE" w14:paraId="0755A50A" w14:textId="77777777">
        <w:trPr>
          <w:trHeight w:val="479"/>
        </w:trPr>
        <w:tc>
          <w:tcPr>
            <w:tcW w:w="3577" w:type="dxa"/>
            <w:tcBorders>
              <w:top w:val="nil"/>
              <w:bottom w:val="nil"/>
            </w:tcBorders>
          </w:tcPr>
          <w:p w14:paraId="0755A508" w14:textId="77777777" w:rsidR="00F675FE" w:rsidRDefault="00000000">
            <w:pPr>
              <w:pStyle w:val="TableParagraph"/>
              <w:ind w:left="42"/>
              <w:jc w:val="left"/>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Disgust</w:t>
            </w:r>
          </w:p>
        </w:tc>
        <w:tc>
          <w:tcPr>
            <w:tcW w:w="699" w:type="dxa"/>
            <w:tcBorders>
              <w:top w:val="nil"/>
              <w:bottom w:val="nil"/>
            </w:tcBorders>
          </w:tcPr>
          <w:p w14:paraId="0755A509" w14:textId="77777777" w:rsidR="00F675FE" w:rsidRDefault="00000000">
            <w:pPr>
              <w:pStyle w:val="TableParagraph"/>
              <w:ind w:left="82"/>
              <w:jc w:val="left"/>
              <w:rPr>
                <w:sz w:val="24"/>
              </w:rPr>
            </w:pPr>
            <w:r>
              <w:rPr>
                <w:spacing w:val="-2"/>
                <w:sz w:val="24"/>
              </w:rPr>
              <w:t>0.823</w:t>
            </w:r>
          </w:p>
        </w:tc>
      </w:tr>
      <w:tr w:rsidR="00F675FE" w14:paraId="0755A50D" w14:textId="77777777">
        <w:trPr>
          <w:trHeight w:val="479"/>
        </w:trPr>
        <w:tc>
          <w:tcPr>
            <w:tcW w:w="3577" w:type="dxa"/>
            <w:tcBorders>
              <w:top w:val="nil"/>
              <w:bottom w:val="nil"/>
            </w:tcBorders>
          </w:tcPr>
          <w:p w14:paraId="0755A50B" w14:textId="77777777" w:rsidR="00F675FE" w:rsidRDefault="00000000">
            <w:pPr>
              <w:pStyle w:val="TableParagraph"/>
              <w:ind w:left="42"/>
              <w:jc w:val="left"/>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Sadness</w:t>
            </w:r>
          </w:p>
        </w:tc>
        <w:tc>
          <w:tcPr>
            <w:tcW w:w="699" w:type="dxa"/>
            <w:tcBorders>
              <w:top w:val="nil"/>
              <w:bottom w:val="nil"/>
            </w:tcBorders>
          </w:tcPr>
          <w:p w14:paraId="0755A50C" w14:textId="77777777" w:rsidR="00F675FE" w:rsidRDefault="00000000">
            <w:pPr>
              <w:pStyle w:val="TableParagraph"/>
              <w:ind w:left="82"/>
              <w:jc w:val="left"/>
              <w:rPr>
                <w:sz w:val="24"/>
              </w:rPr>
            </w:pPr>
            <w:r>
              <w:rPr>
                <w:spacing w:val="-2"/>
                <w:sz w:val="24"/>
              </w:rPr>
              <w:t>0.115</w:t>
            </w:r>
          </w:p>
        </w:tc>
      </w:tr>
      <w:tr w:rsidR="00F675FE" w14:paraId="0755A510" w14:textId="77777777">
        <w:trPr>
          <w:trHeight w:val="479"/>
        </w:trPr>
        <w:tc>
          <w:tcPr>
            <w:tcW w:w="3577" w:type="dxa"/>
            <w:tcBorders>
              <w:top w:val="nil"/>
              <w:bottom w:val="nil"/>
            </w:tcBorders>
          </w:tcPr>
          <w:p w14:paraId="0755A50E" w14:textId="77777777" w:rsidR="00F675FE" w:rsidRDefault="00000000">
            <w:pPr>
              <w:pStyle w:val="TableParagraph"/>
              <w:ind w:left="42"/>
              <w:jc w:val="left"/>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Neutral</w:t>
            </w:r>
          </w:p>
        </w:tc>
        <w:tc>
          <w:tcPr>
            <w:tcW w:w="699" w:type="dxa"/>
            <w:tcBorders>
              <w:top w:val="nil"/>
              <w:bottom w:val="nil"/>
            </w:tcBorders>
          </w:tcPr>
          <w:p w14:paraId="0755A50F" w14:textId="77777777" w:rsidR="00F675FE" w:rsidRDefault="00000000">
            <w:pPr>
              <w:pStyle w:val="TableParagraph"/>
              <w:ind w:left="82"/>
              <w:jc w:val="left"/>
              <w:rPr>
                <w:sz w:val="24"/>
              </w:rPr>
            </w:pPr>
            <w:r>
              <w:rPr>
                <w:spacing w:val="-2"/>
                <w:sz w:val="24"/>
              </w:rPr>
              <w:t>0.853</w:t>
            </w:r>
          </w:p>
        </w:tc>
      </w:tr>
      <w:tr w:rsidR="00F675FE" w14:paraId="0755A513" w14:textId="77777777">
        <w:trPr>
          <w:trHeight w:val="479"/>
        </w:trPr>
        <w:tc>
          <w:tcPr>
            <w:tcW w:w="3577" w:type="dxa"/>
            <w:tcBorders>
              <w:top w:val="nil"/>
              <w:bottom w:val="nil"/>
            </w:tcBorders>
          </w:tcPr>
          <w:p w14:paraId="0755A511" w14:textId="77777777" w:rsidR="00F675FE" w:rsidRDefault="00000000">
            <w:pPr>
              <w:pStyle w:val="TableParagraph"/>
              <w:ind w:left="42"/>
              <w:jc w:val="left"/>
              <w:rPr>
                <w:sz w:val="24"/>
              </w:rPr>
            </w:pPr>
            <w:r>
              <w:rPr>
                <w:sz w:val="24"/>
              </w:rPr>
              <w:t>Real</w:t>
            </w:r>
            <w:r>
              <w:rPr>
                <w:spacing w:val="-4"/>
                <w:sz w:val="24"/>
              </w:rPr>
              <w:t xml:space="preserve"> </w:t>
            </w:r>
            <w:r>
              <w:rPr>
                <w:sz w:val="24"/>
              </w:rPr>
              <w:t>Anger</w:t>
            </w:r>
            <w:r>
              <w:rPr>
                <w:spacing w:val="-2"/>
                <w:sz w:val="24"/>
              </w:rPr>
              <w:t xml:space="preserve"> </w:t>
            </w:r>
            <w:r>
              <w:rPr>
                <w:sz w:val="24"/>
              </w:rPr>
              <w:t>-</w:t>
            </w:r>
            <w:r>
              <w:rPr>
                <w:spacing w:val="-2"/>
                <w:sz w:val="24"/>
              </w:rPr>
              <w:t xml:space="preserve"> </w:t>
            </w:r>
            <w:r>
              <w:rPr>
                <w:sz w:val="24"/>
              </w:rPr>
              <w:t>Real</w:t>
            </w:r>
            <w:r>
              <w:rPr>
                <w:spacing w:val="-3"/>
                <w:sz w:val="24"/>
              </w:rPr>
              <w:t xml:space="preserve"> </w:t>
            </w:r>
            <w:r>
              <w:rPr>
                <w:spacing w:val="-2"/>
                <w:sz w:val="24"/>
              </w:rPr>
              <w:t>Surprise</w:t>
            </w:r>
          </w:p>
        </w:tc>
        <w:tc>
          <w:tcPr>
            <w:tcW w:w="699" w:type="dxa"/>
            <w:tcBorders>
              <w:top w:val="nil"/>
              <w:bottom w:val="nil"/>
            </w:tcBorders>
          </w:tcPr>
          <w:p w14:paraId="0755A512" w14:textId="77777777" w:rsidR="00F675FE" w:rsidRDefault="00000000">
            <w:pPr>
              <w:pStyle w:val="TableParagraph"/>
              <w:ind w:left="82"/>
              <w:jc w:val="left"/>
              <w:rPr>
                <w:sz w:val="24"/>
              </w:rPr>
            </w:pPr>
            <w:r>
              <w:rPr>
                <w:spacing w:val="-2"/>
                <w:sz w:val="24"/>
              </w:rPr>
              <w:t>0.739</w:t>
            </w:r>
          </w:p>
        </w:tc>
      </w:tr>
      <w:tr w:rsidR="00F675FE" w14:paraId="0755A516" w14:textId="77777777">
        <w:trPr>
          <w:trHeight w:val="479"/>
        </w:trPr>
        <w:tc>
          <w:tcPr>
            <w:tcW w:w="3577" w:type="dxa"/>
            <w:tcBorders>
              <w:top w:val="nil"/>
              <w:bottom w:val="nil"/>
            </w:tcBorders>
          </w:tcPr>
          <w:p w14:paraId="0755A514"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Joy</w:t>
            </w:r>
          </w:p>
        </w:tc>
        <w:tc>
          <w:tcPr>
            <w:tcW w:w="699" w:type="dxa"/>
            <w:tcBorders>
              <w:top w:val="nil"/>
              <w:bottom w:val="nil"/>
            </w:tcBorders>
          </w:tcPr>
          <w:p w14:paraId="0755A515" w14:textId="77777777" w:rsidR="00F675FE" w:rsidRDefault="00000000">
            <w:pPr>
              <w:pStyle w:val="TableParagraph"/>
              <w:ind w:left="82"/>
              <w:jc w:val="left"/>
              <w:rPr>
                <w:sz w:val="24"/>
              </w:rPr>
            </w:pPr>
            <w:r>
              <w:rPr>
                <w:spacing w:val="-2"/>
                <w:sz w:val="24"/>
              </w:rPr>
              <w:t>0.858</w:t>
            </w:r>
          </w:p>
        </w:tc>
      </w:tr>
      <w:tr w:rsidR="00F675FE" w14:paraId="0755A519" w14:textId="77777777">
        <w:trPr>
          <w:trHeight w:val="479"/>
        </w:trPr>
        <w:tc>
          <w:tcPr>
            <w:tcW w:w="3577" w:type="dxa"/>
            <w:tcBorders>
              <w:top w:val="nil"/>
              <w:bottom w:val="nil"/>
            </w:tcBorders>
          </w:tcPr>
          <w:p w14:paraId="0755A517"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4"/>
                <w:sz w:val="24"/>
              </w:rPr>
              <w:t>Fear</w:t>
            </w:r>
          </w:p>
        </w:tc>
        <w:tc>
          <w:tcPr>
            <w:tcW w:w="699" w:type="dxa"/>
            <w:tcBorders>
              <w:top w:val="nil"/>
              <w:bottom w:val="nil"/>
            </w:tcBorders>
          </w:tcPr>
          <w:p w14:paraId="0755A518" w14:textId="77777777" w:rsidR="00F675FE" w:rsidRDefault="00000000">
            <w:pPr>
              <w:pStyle w:val="TableParagraph"/>
              <w:jc w:val="left"/>
              <w:rPr>
                <w:sz w:val="24"/>
              </w:rPr>
            </w:pPr>
            <w:r>
              <w:rPr>
                <w:w w:val="95"/>
                <w:sz w:val="24"/>
              </w:rPr>
              <w:t>-</w:t>
            </w:r>
            <w:r>
              <w:rPr>
                <w:spacing w:val="-4"/>
                <w:w w:val="95"/>
                <w:sz w:val="24"/>
              </w:rPr>
              <w:t>0.482</w:t>
            </w:r>
          </w:p>
        </w:tc>
      </w:tr>
      <w:tr w:rsidR="00F675FE" w14:paraId="0755A51C" w14:textId="77777777">
        <w:trPr>
          <w:trHeight w:val="479"/>
        </w:trPr>
        <w:tc>
          <w:tcPr>
            <w:tcW w:w="3577" w:type="dxa"/>
            <w:tcBorders>
              <w:top w:val="nil"/>
              <w:bottom w:val="nil"/>
            </w:tcBorders>
          </w:tcPr>
          <w:p w14:paraId="0755A51A"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2"/>
                <w:sz w:val="24"/>
              </w:rPr>
              <w:t>Anger</w:t>
            </w:r>
          </w:p>
        </w:tc>
        <w:tc>
          <w:tcPr>
            <w:tcW w:w="699" w:type="dxa"/>
            <w:tcBorders>
              <w:top w:val="nil"/>
              <w:bottom w:val="nil"/>
            </w:tcBorders>
          </w:tcPr>
          <w:p w14:paraId="0755A51B" w14:textId="77777777" w:rsidR="00F675FE" w:rsidRDefault="00000000">
            <w:pPr>
              <w:pStyle w:val="TableParagraph"/>
              <w:jc w:val="left"/>
              <w:rPr>
                <w:sz w:val="24"/>
              </w:rPr>
            </w:pPr>
            <w:r>
              <w:rPr>
                <w:w w:val="95"/>
                <w:sz w:val="24"/>
              </w:rPr>
              <w:t>-</w:t>
            </w:r>
            <w:r>
              <w:rPr>
                <w:spacing w:val="-4"/>
                <w:w w:val="95"/>
                <w:sz w:val="24"/>
              </w:rPr>
              <w:t>0.914</w:t>
            </w:r>
          </w:p>
        </w:tc>
      </w:tr>
      <w:tr w:rsidR="00F675FE" w14:paraId="0755A51F" w14:textId="77777777">
        <w:trPr>
          <w:trHeight w:val="479"/>
        </w:trPr>
        <w:tc>
          <w:tcPr>
            <w:tcW w:w="3577" w:type="dxa"/>
            <w:tcBorders>
              <w:top w:val="nil"/>
              <w:bottom w:val="nil"/>
            </w:tcBorders>
          </w:tcPr>
          <w:p w14:paraId="0755A51D"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2"/>
                <w:sz w:val="24"/>
              </w:rPr>
              <w:t>Disgust</w:t>
            </w:r>
          </w:p>
        </w:tc>
        <w:tc>
          <w:tcPr>
            <w:tcW w:w="699" w:type="dxa"/>
            <w:tcBorders>
              <w:top w:val="nil"/>
              <w:bottom w:val="nil"/>
            </w:tcBorders>
          </w:tcPr>
          <w:p w14:paraId="0755A51E" w14:textId="77777777" w:rsidR="00F675FE" w:rsidRDefault="00000000">
            <w:pPr>
              <w:pStyle w:val="TableParagraph"/>
              <w:ind w:left="82"/>
              <w:jc w:val="left"/>
              <w:rPr>
                <w:sz w:val="24"/>
              </w:rPr>
            </w:pPr>
            <w:r>
              <w:rPr>
                <w:spacing w:val="-2"/>
                <w:sz w:val="24"/>
              </w:rPr>
              <w:t>0.359</w:t>
            </w:r>
          </w:p>
        </w:tc>
      </w:tr>
      <w:tr w:rsidR="00F675FE" w14:paraId="0755A522" w14:textId="77777777">
        <w:trPr>
          <w:trHeight w:val="479"/>
        </w:trPr>
        <w:tc>
          <w:tcPr>
            <w:tcW w:w="3577" w:type="dxa"/>
            <w:tcBorders>
              <w:top w:val="nil"/>
              <w:bottom w:val="nil"/>
            </w:tcBorders>
          </w:tcPr>
          <w:p w14:paraId="0755A520"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2"/>
                <w:sz w:val="24"/>
              </w:rPr>
              <w:t>Sadness</w:t>
            </w:r>
          </w:p>
        </w:tc>
        <w:tc>
          <w:tcPr>
            <w:tcW w:w="699" w:type="dxa"/>
            <w:tcBorders>
              <w:top w:val="nil"/>
              <w:bottom w:val="nil"/>
            </w:tcBorders>
          </w:tcPr>
          <w:p w14:paraId="0755A521" w14:textId="77777777" w:rsidR="00F675FE" w:rsidRDefault="00000000">
            <w:pPr>
              <w:pStyle w:val="TableParagraph"/>
              <w:ind w:left="82"/>
              <w:jc w:val="left"/>
              <w:rPr>
                <w:sz w:val="24"/>
              </w:rPr>
            </w:pPr>
            <w:r>
              <w:rPr>
                <w:spacing w:val="-2"/>
                <w:sz w:val="24"/>
              </w:rPr>
              <w:t>0.507</w:t>
            </w:r>
          </w:p>
        </w:tc>
      </w:tr>
      <w:tr w:rsidR="00F675FE" w14:paraId="0755A525" w14:textId="77777777">
        <w:trPr>
          <w:trHeight w:val="479"/>
        </w:trPr>
        <w:tc>
          <w:tcPr>
            <w:tcW w:w="3577" w:type="dxa"/>
            <w:tcBorders>
              <w:top w:val="nil"/>
              <w:bottom w:val="nil"/>
            </w:tcBorders>
          </w:tcPr>
          <w:p w14:paraId="0755A523"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2"/>
                <w:sz w:val="24"/>
              </w:rPr>
              <w:t>Neutral</w:t>
            </w:r>
          </w:p>
        </w:tc>
        <w:tc>
          <w:tcPr>
            <w:tcW w:w="699" w:type="dxa"/>
            <w:tcBorders>
              <w:top w:val="nil"/>
              <w:bottom w:val="nil"/>
            </w:tcBorders>
          </w:tcPr>
          <w:p w14:paraId="0755A524" w14:textId="77777777" w:rsidR="00F675FE" w:rsidRDefault="00000000">
            <w:pPr>
              <w:pStyle w:val="TableParagraph"/>
              <w:ind w:left="82"/>
              <w:jc w:val="left"/>
              <w:rPr>
                <w:sz w:val="24"/>
              </w:rPr>
            </w:pPr>
            <w:r>
              <w:rPr>
                <w:spacing w:val="-2"/>
                <w:sz w:val="24"/>
              </w:rPr>
              <w:t>0.743</w:t>
            </w:r>
          </w:p>
        </w:tc>
      </w:tr>
      <w:tr w:rsidR="00F675FE" w14:paraId="0755A528" w14:textId="77777777">
        <w:trPr>
          <w:trHeight w:val="479"/>
        </w:trPr>
        <w:tc>
          <w:tcPr>
            <w:tcW w:w="3577" w:type="dxa"/>
            <w:tcBorders>
              <w:top w:val="nil"/>
              <w:bottom w:val="nil"/>
            </w:tcBorders>
          </w:tcPr>
          <w:p w14:paraId="0755A526" w14:textId="77777777" w:rsidR="00F675FE" w:rsidRDefault="00000000">
            <w:pPr>
              <w:pStyle w:val="TableParagraph"/>
              <w:ind w:left="42"/>
              <w:jc w:val="left"/>
              <w:rPr>
                <w:sz w:val="24"/>
              </w:rPr>
            </w:pPr>
            <w:r>
              <w:rPr>
                <w:sz w:val="24"/>
              </w:rPr>
              <w:t>Real</w:t>
            </w:r>
            <w:r>
              <w:rPr>
                <w:spacing w:val="-6"/>
                <w:sz w:val="24"/>
              </w:rPr>
              <w:t xml:space="preserve"> </w:t>
            </w:r>
            <w:r>
              <w:rPr>
                <w:sz w:val="24"/>
              </w:rPr>
              <w:t>Anger</w:t>
            </w:r>
            <w:r>
              <w:rPr>
                <w:spacing w:val="-5"/>
                <w:sz w:val="24"/>
              </w:rPr>
              <w:t xml:space="preserve"> </w:t>
            </w:r>
            <w:r>
              <w:rPr>
                <w:sz w:val="24"/>
              </w:rPr>
              <w:t>-</w:t>
            </w:r>
            <w:r>
              <w:rPr>
                <w:spacing w:val="-5"/>
                <w:sz w:val="24"/>
              </w:rPr>
              <w:t xml:space="preserve"> </w:t>
            </w:r>
            <w:r>
              <w:rPr>
                <w:sz w:val="24"/>
              </w:rPr>
              <w:t>Virtual</w:t>
            </w:r>
            <w:r>
              <w:rPr>
                <w:spacing w:val="-5"/>
                <w:sz w:val="24"/>
              </w:rPr>
              <w:t xml:space="preserve"> </w:t>
            </w:r>
            <w:r>
              <w:rPr>
                <w:spacing w:val="-2"/>
                <w:sz w:val="24"/>
              </w:rPr>
              <w:t>Surprise</w:t>
            </w:r>
          </w:p>
        </w:tc>
        <w:tc>
          <w:tcPr>
            <w:tcW w:w="699" w:type="dxa"/>
            <w:tcBorders>
              <w:top w:val="nil"/>
              <w:bottom w:val="nil"/>
            </w:tcBorders>
          </w:tcPr>
          <w:p w14:paraId="0755A527" w14:textId="77777777" w:rsidR="00F675FE" w:rsidRDefault="00000000">
            <w:pPr>
              <w:pStyle w:val="TableParagraph"/>
              <w:ind w:left="82"/>
              <w:jc w:val="left"/>
              <w:rPr>
                <w:sz w:val="24"/>
              </w:rPr>
            </w:pPr>
            <w:r>
              <w:rPr>
                <w:spacing w:val="-2"/>
                <w:sz w:val="24"/>
              </w:rPr>
              <w:t>0.659</w:t>
            </w:r>
          </w:p>
        </w:tc>
      </w:tr>
      <w:tr w:rsidR="00F675FE" w14:paraId="0755A52B" w14:textId="77777777">
        <w:trPr>
          <w:trHeight w:val="479"/>
        </w:trPr>
        <w:tc>
          <w:tcPr>
            <w:tcW w:w="3577" w:type="dxa"/>
            <w:tcBorders>
              <w:top w:val="nil"/>
              <w:bottom w:val="nil"/>
            </w:tcBorders>
          </w:tcPr>
          <w:p w14:paraId="0755A529" w14:textId="77777777" w:rsidR="00F675FE" w:rsidRDefault="00000000">
            <w:pPr>
              <w:pStyle w:val="TableParagraph"/>
              <w:ind w:left="42"/>
              <w:jc w:val="left"/>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Sadness</w:t>
            </w:r>
          </w:p>
        </w:tc>
        <w:tc>
          <w:tcPr>
            <w:tcW w:w="699" w:type="dxa"/>
            <w:tcBorders>
              <w:top w:val="nil"/>
              <w:bottom w:val="nil"/>
            </w:tcBorders>
          </w:tcPr>
          <w:p w14:paraId="0755A52A" w14:textId="77777777" w:rsidR="00F675FE" w:rsidRDefault="00000000">
            <w:pPr>
              <w:pStyle w:val="TableParagraph"/>
              <w:jc w:val="left"/>
              <w:rPr>
                <w:sz w:val="24"/>
              </w:rPr>
            </w:pPr>
            <w:r>
              <w:rPr>
                <w:w w:val="95"/>
                <w:sz w:val="24"/>
              </w:rPr>
              <w:t>-</w:t>
            </w:r>
            <w:r>
              <w:rPr>
                <w:spacing w:val="-4"/>
                <w:w w:val="95"/>
                <w:sz w:val="24"/>
              </w:rPr>
              <w:t>0.792</w:t>
            </w:r>
          </w:p>
        </w:tc>
      </w:tr>
      <w:tr w:rsidR="00F675FE" w14:paraId="0755A52E" w14:textId="77777777">
        <w:trPr>
          <w:trHeight w:val="479"/>
        </w:trPr>
        <w:tc>
          <w:tcPr>
            <w:tcW w:w="3577" w:type="dxa"/>
            <w:tcBorders>
              <w:top w:val="nil"/>
              <w:bottom w:val="nil"/>
            </w:tcBorders>
          </w:tcPr>
          <w:p w14:paraId="0755A52C" w14:textId="77777777" w:rsidR="00F675FE" w:rsidRDefault="00000000">
            <w:pPr>
              <w:pStyle w:val="TableParagraph"/>
              <w:ind w:left="42"/>
              <w:jc w:val="left"/>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Neutral</w:t>
            </w:r>
          </w:p>
        </w:tc>
        <w:tc>
          <w:tcPr>
            <w:tcW w:w="699" w:type="dxa"/>
            <w:tcBorders>
              <w:top w:val="nil"/>
              <w:bottom w:val="nil"/>
            </w:tcBorders>
          </w:tcPr>
          <w:p w14:paraId="0755A52D" w14:textId="77777777" w:rsidR="00F675FE" w:rsidRDefault="00000000">
            <w:pPr>
              <w:pStyle w:val="TableParagraph"/>
              <w:ind w:left="82"/>
              <w:jc w:val="left"/>
              <w:rPr>
                <w:sz w:val="24"/>
              </w:rPr>
            </w:pPr>
            <w:r>
              <w:rPr>
                <w:spacing w:val="-2"/>
                <w:sz w:val="24"/>
              </w:rPr>
              <w:t>0.306</w:t>
            </w:r>
          </w:p>
        </w:tc>
      </w:tr>
      <w:tr w:rsidR="00F675FE" w14:paraId="0755A531" w14:textId="77777777">
        <w:trPr>
          <w:trHeight w:val="479"/>
        </w:trPr>
        <w:tc>
          <w:tcPr>
            <w:tcW w:w="3577" w:type="dxa"/>
            <w:tcBorders>
              <w:top w:val="nil"/>
              <w:bottom w:val="nil"/>
            </w:tcBorders>
          </w:tcPr>
          <w:p w14:paraId="0755A52F" w14:textId="77777777" w:rsidR="00F675FE" w:rsidRDefault="00000000">
            <w:pPr>
              <w:pStyle w:val="TableParagraph"/>
              <w:ind w:left="42"/>
              <w:jc w:val="left"/>
              <w:rPr>
                <w:sz w:val="24"/>
              </w:rPr>
            </w:pPr>
            <w:r>
              <w:rPr>
                <w:sz w:val="24"/>
              </w:rPr>
              <w:t>Real</w:t>
            </w:r>
            <w:r>
              <w:rPr>
                <w:spacing w:val="-4"/>
                <w:sz w:val="24"/>
              </w:rPr>
              <w:t xml:space="preserve"> </w:t>
            </w:r>
            <w:r>
              <w:rPr>
                <w:sz w:val="24"/>
              </w:rPr>
              <w:t>Disgust</w:t>
            </w:r>
            <w:r>
              <w:rPr>
                <w:spacing w:val="-2"/>
                <w:sz w:val="24"/>
              </w:rPr>
              <w:t xml:space="preserve"> </w:t>
            </w:r>
            <w:r>
              <w:rPr>
                <w:sz w:val="24"/>
              </w:rPr>
              <w:t>-</w:t>
            </w:r>
            <w:r>
              <w:rPr>
                <w:spacing w:val="-3"/>
                <w:sz w:val="24"/>
              </w:rPr>
              <w:t xml:space="preserve"> </w:t>
            </w:r>
            <w:r>
              <w:rPr>
                <w:sz w:val="24"/>
              </w:rPr>
              <w:t>Real</w:t>
            </w:r>
            <w:r>
              <w:rPr>
                <w:spacing w:val="-3"/>
                <w:sz w:val="24"/>
              </w:rPr>
              <w:t xml:space="preserve"> </w:t>
            </w:r>
            <w:r>
              <w:rPr>
                <w:spacing w:val="-2"/>
                <w:sz w:val="24"/>
              </w:rPr>
              <w:t>Surprise</w:t>
            </w:r>
          </w:p>
        </w:tc>
        <w:tc>
          <w:tcPr>
            <w:tcW w:w="699" w:type="dxa"/>
            <w:tcBorders>
              <w:top w:val="nil"/>
              <w:bottom w:val="nil"/>
            </w:tcBorders>
          </w:tcPr>
          <w:p w14:paraId="0755A530" w14:textId="77777777" w:rsidR="00F675FE" w:rsidRDefault="00000000">
            <w:pPr>
              <w:pStyle w:val="TableParagraph"/>
              <w:jc w:val="left"/>
              <w:rPr>
                <w:sz w:val="24"/>
              </w:rPr>
            </w:pPr>
            <w:r>
              <w:rPr>
                <w:w w:val="95"/>
                <w:sz w:val="24"/>
              </w:rPr>
              <w:t>-</w:t>
            </w:r>
            <w:r>
              <w:rPr>
                <w:spacing w:val="-4"/>
                <w:w w:val="95"/>
                <w:sz w:val="24"/>
              </w:rPr>
              <w:t>0.400</w:t>
            </w:r>
          </w:p>
        </w:tc>
      </w:tr>
      <w:tr w:rsidR="00F675FE" w14:paraId="0755A534" w14:textId="77777777">
        <w:trPr>
          <w:trHeight w:val="524"/>
        </w:trPr>
        <w:tc>
          <w:tcPr>
            <w:tcW w:w="3577" w:type="dxa"/>
            <w:tcBorders>
              <w:top w:val="nil"/>
              <w:bottom w:val="single" w:sz="6" w:space="0" w:color="000000"/>
            </w:tcBorders>
          </w:tcPr>
          <w:p w14:paraId="0755A532"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5"/>
                <w:sz w:val="24"/>
              </w:rPr>
              <w:t>Joy</w:t>
            </w:r>
          </w:p>
        </w:tc>
        <w:tc>
          <w:tcPr>
            <w:tcW w:w="699" w:type="dxa"/>
            <w:tcBorders>
              <w:top w:val="nil"/>
              <w:bottom w:val="single" w:sz="6" w:space="0" w:color="000000"/>
            </w:tcBorders>
          </w:tcPr>
          <w:p w14:paraId="0755A533" w14:textId="77777777" w:rsidR="00F675FE" w:rsidRDefault="00000000">
            <w:pPr>
              <w:pStyle w:val="TableParagraph"/>
              <w:jc w:val="left"/>
              <w:rPr>
                <w:sz w:val="24"/>
              </w:rPr>
            </w:pPr>
            <w:r>
              <w:rPr>
                <w:w w:val="95"/>
                <w:sz w:val="24"/>
              </w:rPr>
              <w:t>-</w:t>
            </w:r>
            <w:r>
              <w:rPr>
                <w:spacing w:val="-4"/>
                <w:w w:val="95"/>
                <w:sz w:val="24"/>
              </w:rPr>
              <w:t>0.188</w:t>
            </w:r>
          </w:p>
        </w:tc>
      </w:tr>
    </w:tbl>
    <w:p w14:paraId="0755A535" w14:textId="77777777" w:rsidR="00F675FE" w:rsidRDefault="00F675FE">
      <w:pPr>
        <w:rPr>
          <w:sz w:val="24"/>
        </w:rPr>
        <w:sectPr w:rsidR="00F675FE">
          <w:pgSz w:w="12240" w:h="15840"/>
          <w:pgMar w:top="1020" w:right="220" w:bottom="2200" w:left="1660" w:header="690" w:footer="2019" w:gutter="0"/>
          <w:cols w:space="720"/>
        </w:sectPr>
      </w:pPr>
    </w:p>
    <w:p w14:paraId="0755A536" w14:textId="77777777" w:rsidR="00F675FE" w:rsidRDefault="00F675FE">
      <w:pPr>
        <w:pStyle w:val="BodyText"/>
        <w:rPr>
          <w:sz w:val="28"/>
        </w:rPr>
      </w:pPr>
    </w:p>
    <w:p w14:paraId="0755A537"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538" w14:textId="77777777" w:rsidR="00F675FE" w:rsidRDefault="00570744">
      <w:pPr>
        <w:pStyle w:val="BodyText"/>
        <w:spacing w:before="11"/>
        <w:rPr>
          <w:sz w:val="14"/>
        </w:rPr>
      </w:pPr>
      <w:r>
        <w:rPr>
          <w:noProof/>
        </w:rPr>
        <w:pict w14:anchorId="0755A6F7">
          <v:group id="docshapegroup147" o:spid="_x0000_s2188" alt="" style="position:absolute;margin-left:207.9pt;margin-top:11.25pt;width:214.25pt;height:30.95pt;z-index:-251658189;mso-wrap-distance-left:0;mso-wrap-distance-right:0;mso-position-horizontal-relative:page" coordorigin="4158,225" coordsize="4285,619">
            <v:line id="_x0000_s2189" alt="" style="position:absolute" from="4158,235" to="8442,235" strokeweight=".33019mm"/>
            <v:line id="_x0000_s2190" alt="" style="position:absolute" from="4162,791" to="4162,311" strokeweight=".14042mm"/>
            <v:line id="_x0000_s2191" alt="" style="position:absolute" from="7739,791" to="7739,311" strokeweight=".14042mm"/>
            <v:line id="_x0000_s2192" alt="" style="position:absolute" from="8438,791" to="8438,311" strokeweight=".14042mm"/>
            <v:line id="_x0000_s2193" alt="" style="position:absolute" from="4158,838" to="8442,838" strokeweight=".20639mm"/>
            <v:shape id="docshape148" o:spid="_x0000_s2194" type="#_x0000_t202" alt="" style="position:absolute;left:4205;top:377;width:913;height:337;mso-wrap-style:square;v-text-anchor:top" filled="f" stroked="f">
              <v:textbox style="mso-next-textbox:#docshape148" inset="0,0,0,0">
                <w:txbxContent>
                  <w:p w14:paraId="0755A83E" w14:textId="77777777" w:rsidR="00F675FE" w:rsidRDefault="00000000">
                    <w:pPr>
                      <w:spacing w:before="17" w:line="319" w:lineRule="exact"/>
                      <w:rPr>
                        <w:sz w:val="24"/>
                      </w:rPr>
                    </w:pPr>
                    <w:r>
                      <w:rPr>
                        <w:spacing w:val="-2"/>
                        <w:sz w:val="24"/>
                      </w:rPr>
                      <w:t>Contrast</w:t>
                    </w:r>
                  </w:p>
                </w:txbxContent>
              </v:textbox>
            </v:shape>
            <v:shape id="docshape149" o:spid="_x0000_s2195" type="#_x0000_t202" alt="" style="position:absolute;left:7807;top:377;width:583;height:337;mso-wrap-style:square;v-text-anchor:top" filled="f" stroked="f">
              <v:textbox style="mso-next-textbox:#docshape149" inset="0,0,0,0">
                <w:txbxContent>
                  <w:p w14:paraId="0755A83F"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539"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53C" w14:textId="77777777">
        <w:trPr>
          <w:trHeight w:val="474"/>
        </w:trPr>
        <w:tc>
          <w:tcPr>
            <w:tcW w:w="3577" w:type="dxa"/>
            <w:tcBorders>
              <w:top w:val="nil"/>
              <w:bottom w:val="nil"/>
            </w:tcBorders>
          </w:tcPr>
          <w:p w14:paraId="0755A53A" w14:textId="77777777" w:rsidR="00F675FE" w:rsidRDefault="00000000">
            <w:pPr>
              <w:pStyle w:val="TableParagraph"/>
              <w:spacing w:before="83"/>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4"/>
                <w:sz w:val="24"/>
              </w:rPr>
              <w:t>Fear</w:t>
            </w:r>
          </w:p>
        </w:tc>
        <w:tc>
          <w:tcPr>
            <w:tcW w:w="699" w:type="dxa"/>
            <w:tcBorders>
              <w:top w:val="nil"/>
              <w:bottom w:val="nil"/>
            </w:tcBorders>
          </w:tcPr>
          <w:p w14:paraId="0755A53B" w14:textId="77777777" w:rsidR="00F675FE" w:rsidRDefault="00000000">
            <w:pPr>
              <w:pStyle w:val="TableParagraph"/>
              <w:spacing w:before="83"/>
              <w:jc w:val="left"/>
              <w:rPr>
                <w:sz w:val="24"/>
              </w:rPr>
            </w:pPr>
            <w:r>
              <w:rPr>
                <w:w w:val="95"/>
                <w:sz w:val="24"/>
              </w:rPr>
              <w:t>-</w:t>
            </w:r>
            <w:r>
              <w:rPr>
                <w:spacing w:val="-4"/>
                <w:w w:val="95"/>
                <w:sz w:val="24"/>
              </w:rPr>
              <w:t>0.959</w:t>
            </w:r>
          </w:p>
        </w:tc>
      </w:tr>
      <w:tr w:rsidR="00F675FE" w14:paraId="0755A53F" w14:textId="77777777">
        <w:trPr>
          <w:trHeight w:val="479"/>
        </w:trPr>
        <w:tc>
          <w:tcPr>
            <w:tcW w:w="3577" w:type="dxa"/>
            <w:tcBorders>
              <w:top w:val="nil"/>
              <w:bottom w:val="nil"/>
            </w:tcBorders>
          </w:tcPr>
          <w:p w14:paraId="0755A53D"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Anger</w:t>
            </w:r>
          </w:p>
        </w:tc>
        <w:tc>
          <w:tcPr>
            <w:tcW w:w="699" w:type="dxa"/>
            <w:tcBorders>
              <w:top w:val="nil"/>
              <w:bottom w:val="nil"/>
            </w:tcBorders>
          </w:tcPr>
          <w:p w14:paraId="0755A53E" w14:textId="77777777" w:rsidR="00F675FE" w:rsidRDefault="00000000">
            <w:pPr>
              <w:pStyle w:val="TableParagraph"/>
              <w:jc w:val="left"/>
              <w:rPr>
                <w:sz w:val="24"/>
              </w:rPr>
            </w:pPr>
            <w:r>
              <w:rPr>
                <w:w w:val="95"/>
                <w:sz w:val="24"/>
              </w:rPr>
              <w:t>-</w:t>
            </w:r>
            <w:r>
              <w:rPr>
                <w:spacing w:val="-4"/>
                <w:w w:val="95"/>
                <w:sz w:val="24"/>
              </w:rPr>
              <w:t>0.979</w:t>
            </w:r>
          </w:p>
        </w:tc>
      </w:tr>
      <w:tr w:rsidR="00F675FE" w14:paraId="0755A542" w14:textId="77777777">
        <w:trPr>
          <w:trHeight w:val="479"/>
        </w:trPr>
        <w:tc>
          <w:tcPr>
            <w:tcW w:w="3577" w:type="dxa"/>
            <w:tcBorders>
              <w:top w:val="nil"/>
              <w:bottom w:val="nil"/>
            </w:tcBorders>
          </w:tcPr>
          <w:p w14:paraId="0755A540"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Disgust</w:t>
            </w:r>
          </w:p>
        </w:tc>
        <w:tc>
          <w:tcPr>
            <w:tcW w:w="699" w:type="dxa"/>
            <w:tcBorders>
              <w:top w:val="nil"/>
              <w:bottom w:val="nil"/>
            </w:tcBorders>
          </w:tcPr>
          <w:p w14:paraId="0755A541" w14:textId="77777777" w:rsidR="00F675FE" w:rsidRDefault="00000000">
            <w:pPr>
              <w:pStyle w:val="TableParagraph"/>
              <w:jc w:val="left"/>
              <w:rPr>
                <w:sz w:val="24"/>
              </w:rPr>
            </w:pPr>
            <w:r>
              <w:rPr>
                <w:w w:val="95"/>
                <w:sz w:val="24"/>
              </w:rPr>
              <w:t>-</w:t>
            </w:r>
            <w:r>
              <w:rPr>
                <w:spacing w:val="-4"/>
                <w:w w:val="95"/>
                <w:sz w:val="24"/>
              </w:rPr>
              <w:t>0.545</w:t>
            </w:r>
          </w:p>
        </w:tc>
      </w:tr>
      <w:tr w:rsidR="00F675FE" w14:paraId="0755A545" w14:textId="77777777">
        <w:trPr>
          <w:trHeight w:val="479"/>
        </w:trPr>
        <w:tc>
          <w:tcPr>
            <w:tcW w:w="3577" w:type="dxa"/>
            <w:tcBorders>
              <w:top w:val="nil"/>
              <w:bottom w:val="nil"/>
            </w:tcBorders>
          </w:tcPr>
          <w:p w14:paraId="0755A543"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Sadness</w:t>
            </w:r>
          </w:p>
        </w:tc>
        <w:tc>
          <w:tcPr>
            <w:tcW w:w="699" w:type="dxa"/>
            <w:tcBorders>
              <w:top w:val="nil"/>
              <w:bottom w:val="nil"/>
            </w:tcBorders>
          </w:tcPr>
          <w:p w14:paraId="0755A544" w14:textId="77777777" w:rsidR="00F675FE" w:rsidRDefault="00000000">
            <w:pPr>
              <w:pStyle w:val="TableParagraph"/>
              <w:jc w:val="left"/>
              <w:rPr>
                <w:sz w:val="24"/>
              </w:rPr>
            </w:pPr>
            <w:r>
              <w:rPr>
                <w:w w:val="95"/>
                <w:sz w:val="24"/>
              </w:rPr>
              <w:t>-</w:t>
            </w:r>
            <w:r>
              <w:rPr>
                <w:spacing w:val="-4"/>
                <w:w w:val="95"/>
                <w:sz w:val="24"/>
              </w:rPr>
              <w:t>0.372</w:t>
            </w:r>
          </w:p>
        </w:tc>
      </w:tr>
      <w:tr w:rsidR="00F675FE" w14:paraId="0755A548" w14:textId="77777777">
        <w:trPr>
          <w:trHeight w:val="479"/>
        </w:trPr>
        <w:tc>
          <w:tcPr>
            <w:tcW w:w="3577" w:type="dxa"/>
            <w:tcBorders>
              <w:top w:val="nil"/>
              <w:bottom w:val="nil"/>
            </w:tcBorders>
          </w:tcPr>
          <w:p w14:paraId="0755A546"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Neutral</w:t>
            </w:r>
          </w:p>
        </w:tc>
        <w:tc>
          <w:tcPr>
            <w:tcW w:w="699" w:type="dxa"/>
            <w:tcBorders>
              <w:top w:val="nil"/>
              <w:bottom w:val="nil"/>
            </w:tcBorders>
          </w:tcPr>
          <w:p w14:paraId="0755A547" w14:textId="77777777" w:rsidR="00F675FE" w:rsidRDefault="00000000">
            <w:pPr>
              <w:pStyle w:val="TableParagraph"/>
              <w:jc w:val="left"/>
              <w:rPr>
                <w:sz w:val="24"/>
              </w:rPr>
            </w:pPr>
            <w:r>
              <w:rPr>
                <w:w w:val="95"/>
                <w:sz w:val="24"/>
              </w:rPr>
              <w:t>-</w:t>
            </w:r>
            <w:r>
              <w:rPr>
                <w:spacing w:val="-4"/>
                <w:w w:val="95"/>
                <w:sz w:val="24"/>
              </w:rPr>
              <w:t>0.373</w:t>
            </w:r>
          </w:p>
        </w:tc>
      </w:tr>
      <w:tr w:rsidR="00F675FE" w14:paraId="0755A54B" w14:textId="77777777">
        <w:trPr>
          <w:trHeight w:val="479"/>
        </w:trPr>
        <w:tc>
          <w:tcPr>
            <w:tcW w:w="3577" w:type="dxa"/>
            <w:tcBorders>
              <w:top w:val="nil"/>
              <w:bottom w:val="nil"/>
            </w:tcBorders>
          </w:tcPr>
          <w:p w14:paraId="0755A549" w14:textId="77777777" w:rsidR="00F675FE" w:rsidRDefault="00000000">
            <w:pPr>
              <w:pStyle w:val="TableParagraph"/>
              <w:ind w:left="42"/>
              <w:jc w:val="left"/>
              <w:rPr>
                <w:sz w:val="24"/>
              </w:rPr>
            </w:pPr>
            <w:r>
              <w:rPr>
                <w:sz w:val="24"/>
              </w:rPr>
              <w:t>Real</w:t>
            </w:r>
            <w:r>
              <w:rPr>
                <w:spacing w:val="-6"/>
                <w:sz w:val="24"/>
              </w:rPr>
              <w:t xml:space="preserve"> </w:t>
            </w:r>
            <w:r>
              <w:rPr>
                <w:sz w:val="24"/>
              </w:rPr>
              <w:t>Disgust</w:t>
            </w:r>
            <w:r>
              <w:rPr>
                <w:spacing w:val="-6"/>
                <w:sz w:val="24"/>
              </w:rPr>
              <w:t xml:space="preserve"> </w:t>
            </w:r>
            <w:r>
              <w:rPr>
                <w:sz w:val="24"/>
              </w:rPr>
              <w:t>-</w:t>
            </w:r>
            <w:r>
              <w:rPr>
                <w:spacing w:val="-5"/>
                <w:sz w:val="24"/>
              </w:rPr>
              <w:t xml:space="preserve"> </w:t>
            </w:r>
            <w:r>
              <w:rPr>
                <w:sz w:val="24"/>
              </w:rPr>
              <w:t>Virtual</w:t>
            </w:r>
            <w:r>
              <w:rPr>
                <w:spacing w:val="-6"/>
                <w:sz w:val="24"/>
              </w:rPr>
              <w:t xml:space="preserve"> </w:t>
            </w:r>
            <w:r>
              <w:rPr>
                <w:spacing w:val="-2"/>
                <w:sz w:val="24"/>
              </w:rPr>
              <w:t>Surprise</w:t>
            </w:r>
          </w:p>
        </w:tc>
        <w:tc>
          <w:tcPr>
            <w:tcW w:w="699" w:type="dxa"/>
            <w:tcBorders>
              <w:top w:val="nil"/>
              <w:bottom w:val="nil"/>
            </w:tcBorders>
          </w:tcPr>
          <w:p w14:paraId="0755A54A" w14:textId="77777777" w:rsidR="00F675FE" w:rsidRDefault="00000000">
            <w:pPr>
              <w:pStyle w:val="TableParagraph"/>
              <w:jc w:val="left"/>
              <w:rPr>
                <w:sz w:val="24"/>
              </w:rPr>
            </w:pPr>
            <w:r>
              <w:rPr>
                <w:w w:val="95"/>
                <w:sz w:val="24"/>
              </w:rPr>
              <w:t>-</w:t>
            </w:r>
            <w:r>
              <w:rPr>
                <w:spacing w:val="-4"/>
                <w:w w:val="95"/>
                <w:sz w:val="24"/>
              </w:rPr>
              <w:t>0.275</w:t>
            </w:r>
          </w:p>
        </w:tc>
      </w:tr>
      <w:tr w:rsidR="00F675FE" w14:paraId="0755A54E" w14:textId="77777777">
        <w:trPr>
          <w:trHeight w:val="479"/>
        </w:trPr>
        <w:tc>
          <w:tcPr>
            <w:tcW w:w="3577" w:type="dxa"/>
            <w:tcBorders>
              <w:top w:val="nil"/>
              <w:bottom w:val="nil"/>
            </w:tcBorders>
          </w:tcPr>
          <w:p w14:paraId="0755A54C" w14:textId="77777777" w:rsidR="00F675FE" w:rsidRDefault="00000000">
            <w:pPr>
              <w:pStyle w:val="TableParagraph"/>
              <w:ind w:left="42"/>
              <w:jc w:val="left"/>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Neutral</w:t>
            </w:r>
          </w:p>
        </w:tc>
        <w:tc>
          <w:tcPr>
            <w:tcW w:w="699" w:type="dxa"/>
            <w:tcBorders>
              <w:top w:val="nil"/>
              <w:bottom w:val="nil"/>
            </w:tcBorders>
          </w:tcPr>
          <w:p w14:paraId="0755A54D" w14:textId="77777777" w:rsidR="00F675FE" w:rsidRDefault="00000000">
            <w:pPr>
              <w:pStyle w:val="TableParagraph"/>
              <w:ind w:left="82"/>
              <w:jc w:val="left"/>
              <w:rPr>
                <w:sz w:val="24"/>
              </w:rPr>
            </w:pPr>
            <w:r>
              <w:rPr>
                <w:spacing w:val="-2"/>
                <w:sz w:val="24"/>
              </w:rPr>
              <w:t>0.859</w:t>
            </w:r>
          </w:p>
        </w:tc>
      </w:tr>
      <w:tr w:rsidR="00F675FE" w14:paraId="0755A551" w14:textId="77777777">
        <w:trPr>
          <w:trHeight w:val="479"/>
        </w:trPr>
        <w:tc>
          <w:tcPr>
            <w:tcW w:w="3577" w:type="dxa"/>
            <w:tcBorders>
              <w:top w:val="nil"/>
              <w:bottom w:val="nil"/>
            </w:tcBorders>
          </w:tcPr>
          <w:p w14:paraId="0755A54F" w14:textId="77777777" w:rsidR="00F675FE" w:rsidRDefault="00000000">
            <w:pPr>
              <w:pStyle w:val="TableParagraph"/>
              <w:ind w:left="42"/>
              <w:jc w:val="left"/>
              <w:rPr>
                <w:sz w:val="24"/>
              </w:rPr>
            </w:pPr>
            <w:r>
              <w:rPr>
                <w:sz w:val="24"/>
              </w:rPr>
              <w:t>Real</w:t>
            </w:r>
            <w:r>
              <w:rPr>
                <w:spacing w:val="-5"/>
                <w:sz w:val="24"/>
              </w:rPr>
              <w:t xml:space="preserve"> </w:t>
            </w:r>
            <w:r>
              <w:rPr>
                <w:sz w:val="24"/>
              </w:rPr>
              <w:t>Sadness</w:t>
            </w:r>
            <w:r>
              <w:rPr>
                <w:spacing w:val="-4"/>
                <w:sz w:val="24"/>
              </w:rPr>
              <w:t xml:space="preserve"> </w:t>
            </w:r>
            <w:r>
              <w:rPr>
                <w:sz w:val="24"/>
              </w:rPr>
              <w:t>-</w:t>
            </w:r>
            <w:r>
              <w:rPr>
                <w:spacing w:val="-4"/>
                <w:sz w:val="24"/>
              </w:rPr>
              <w:t xml:space="preserve"> </w:t>
            </w:r>
            <w:r>
              <w:rPr>
                <w:sz w:val="24"/>
              </w:rPr>
              <w:t>Real</w:t>
            </w:r>
            <w:r>
              <w:rPr>
                <w:spacing w:val="-4"/>
                <w:sz w:val="24"/>
              </w:rPr>
              <w:t xml:space="preserve"> </w:t>
            </w:r>
            <w:r>
              <w:rPr>
                <w:spacing w:val="-2"/>
                <w:sz w:val="24"/>
              </w:rPr>
              <w:t>Surprise</w:t>
            </w:r>
          </w:p>
        </w:tc>
        <w:tc>
          <w:tcPr>
            <w:tcW w:w="699" w:type="dxa"/>
            <w:tcBorders>
              <w:top w:val="nil"/>
              <w:bottom w:val="nil"/>
            </w:tcBorders>
          </w:tcPr>
          <w:p w14:paraId="0755A550" w14:textId="77777777" w:rsidR="00F675FE" w:rsidRDefault="00000000">
            <w:pPr>
              <w:pStyle w:val="TableParagraph"/>
              <w:ind w:left="82"/>
              <w:jc w:val="left"/>
              <w:rPr>
                <w:sz w:val="24"/>
              </w:rPr>
            </w:pPr>
            <w:r>
              <w:rPr>
                <w:spacing w:val="-2"/>
                <w:sz w:val="24"/>
              </w:rPr>
              <w:t>0.649</w:t>
            </w:r>
          </w:p>
        </w:tc>
      </w:tr>
      <w:tr w:rsidR="00F675FE" w14:paraId="0755A554" w14:textId="77777777">
        <w:trPr>
          <w:trHeight w:val="479"/>
        </w:trPr>
        <w:tc>
          <w:tcPr>
            <w:tcW w:w="3577" w:type="dxa"/>
            <w:tcBorders>
              <w:top w:val="nil"/>
              <w:bottom w:val="nil"/>
            </w:tcBorders>
          </w:tcPr>
          <w:p w14:paraId="0755A552"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5"/>
                <w:sz w:val="24"/>
              </w:rPr>
              <w:t>Joy</w:t>
            </w:r>
          </w:p>
        </w:tc>
        <w:tc>
          <w:tcPr>
            <w:tcW w:w="699" w:type="dxa"/>
            <w:tcBorders>
              <w:top w:val="nil"/>
              <w:bottom w:val="nil"/>
            </w:tcBorders>
          </w:tcPr>
          <w:p w14:paraId="0755A553" w14:textId="77777777" w:rsidR="00F675FE" w:rsidRDefault="00000000">
            <w:pPr>
              <w:pStyle w:val="TableParagraph"/>
              <w:ind w:left="82"/>
              <w:jc w:val="left"/>
              <w:rPr>
                <w:sz w:val="24"/>
              </w:rPr>
            </w:pPr>
            <w:r>
              <w:rPr>
                <w:spacing w:val="-2"/>
                <w:sz w:val="24"/>
              </w:rPr>
              <w:t>0.694</w:t>
            </w:r>
          </w:p>
        </w:tc>
      </w:tr>
      <w:tr w:rsidR="00F675FE" w14:paraId="0755A557" w14:textId="77777777">
        <w:trPr>
          <w:trHeight w:val="479"/>
        </w:trPr>
        <w:tc>
          <w:tcPr>
            <w:tcW w:w="3577" w:type="dxa"/>
            <w:tcBorders>
              <w:top w:val="nil"/>
              <w:bottom w:val="nil"/>
            </w:tcBorders>
          </w:tcPr>
          <w:p w14:paraId="0755A555"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4"/>
                <w:sz w:val="24"/>
              </w:rPr>
              <w:t>Fear</w:t>
            </w:r>
          </w:p>
        </w:tc>
        <w:tc>
          <w:tcPr>
            <w:tcW w:w="699" w:type="dxa"/>
            <w:tcBorders>
              <w:top w:val="nil"/>
              <w:bottom w:val="nil"/>
            </w:tcBorders>
          </w:tcPr>
          <w:p w14:paraId="0755A556" w14:textId="77777777" w:rsidR="00F675FE" w:rsidRDefault="00000000">
            <w:pPr>
              <w:pStyle w:val="TableParagraph"/>
              <w:jc w:val="left"/>
              <w:rPr>
                <w:sz w:val="24"/>
              </w:rPr>
            </w:pPr>
            <w:r>
              <w:rPr>
                <w:w w:val="95"/>
                <w:sz w:val="24"/>
              </w:rPr>
              <w:t>-</w:t>
            </w:r>
            <w:r>
              <w:rPr>
                <w:spacing w:val="-4"/>
                <w:w w:val="95"/>
                <w:sz w:val="24"/>
              </w:rPr>
              <w:t>0.333</w:t>
            </w:r>
          </w:p>
        </w:tc>
      </w:tr>
      <w:tr w:rsidR="00F675FE" w14:paraId="0755A55A" w14:textId="77777777">
        <w:trPr>
          <w:trHeight w:val="479"/>
        </w:trPr>
        <w:tc>
          <w:tcPr>
            <w:tcW w:w="3577" w:type="dxa"/>
            <w:tcBorders>
              <w:top w:val="nil"/>
              <w:bottom w:val="nil"/>
            </w:tcBorders>
          </w:tcPr>
          <w:p w14:paraId="0755A558"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Anger</w:t>
            </w:r>
          </w:p>
        </w:tc>
        <w:tc>
          <w:tcPr>
            <w:tcW w:w="699" w:type="dxa"/>
            <w:tcBorders>
              <w:top w:val="nil"/>
              <w:bottom w:val="nil"/>
            </w:tcBorders>
          </w:tcPr>
          <w:p w14:paraId="0755A559" w14:textId="77777777" w:rsidR="00F675FE" w:rsidRDefault="00000000">
            <w:pPr>
              <w:pStyle w:val="TableParagraph"/>
              <w:jc w:val="left"/>
              <w:rPr>
                <w:sz w:val="24"/>
              </w:rPr>
            </w:pPr>
            <w:r>
              <w:rPr>
                <w:w w:val="95"/>
                <w:sz w:val="24"/>
              </w:rPr>
              <w:t>-</w:t>
            </w:r>
            <w:r>
              <w:rPr>
                <w:spacing w:val="-4"/>
                <w:w w:val="95"/>
                <w:sz w:val="24"/>
              </w:rPr>
              <w:t>0.825</w:t>
            </w:r>
          </w:p>
        </w:tc>
      </w:tr>
      <w:tr w:rsidR="00F675FE" w14:paraId="0755A55D" w14:textId="77777777">
        <w:trPr>
          <w:trHeight w:val="479"/>
        </w:trPr>
        <w:tc>
          <w:tcPr>
            <w:tcW w:w="3577" w:type="dxa"/>
            <w:tcBorders>
              <w:top w:val="nil"/>
              <w:bottom w:val="nil"/>
            </w:tcBorders>
          </w:tcPr>
          <w:p w14:paraId="0755A55B"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Disgust</w:t>
            </w:r>
          </w:p>
        </w:tc>
        <w:tc>
          <w:tcPr>
            <w:tcW w:w="699" w:type="dxa"/>
            <w:tcBorders>
              <w:top w:val="nil"/>
              <w:bottom w:val="nil"/>
            </w:tcBorders>
          </w:tcPr>
          <w:p w14:paraId="0755A55C" w14:textId="77777777" w:rsidR="00F675FE" w:rsidRDefault="00000000">
            <w:pPr>
              <w:pStyle w:val="TableParagraph"/>
              <w:ind w:left="82"/>
              <w:jc w:val="left"/>
              <w:rPr>
                <w:sz w:val="24"/>
              </w:rPr>
            </w:pPr>
            <w:r>
              <w:rPr>
                <w:spacing w:val="-2"/>
                <w:sz w:val="24"/>
              </w:rPr>
              <w:t>0.036</w:t>
            </w:r>
          </w:p>
        </w:tc>
      </w:tr>
      <w:tr w:rsidR="00F675FE" w14:paraId="0755A560" w14:textId="77777777">
        <w:trPr>
          <w:trHeight w:val="479"/>
        </w:trPr>
        <w:tc>
          <w:tcPr>
            <w:tcW w:w="3577" w:type="dxa"/>
            <w:tcBorders>
              <w:top w:val="nil"/>
              <w:bottom w:val="nil"/>
            </w:tcBorders>
          </w:tcPr>
          <w:p w14:paraId="0755A55E"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Sadness</w:t>
            </w:r>
          </w:p>
        </w:tc>
        <w:tc>
          <w:tcPr>
            <w:tcW w:w="699" w:type="dxa"/>
            <w:tcBorders>
              <w:top w:val="nil"/>
              <w:bottom w:val="nil"/>
            </w:tcBorders>
          </w:tcPr>
          <w:p w14:paraId="0755A55F" w14:textId="77777777" w:rsidR="00F675FE" w:rsidRDefault="00000000">
            <w:pPr>
              <w:pStyle w:val="TableParagraph"/>
              <w:ind w:left="82"/>
              <w:jc w:val="left"/>
              <w:rPr>
                <w:sz w:val="24"/>
              </w:rPr>
            </w:pPr>
            <w:r>
              <w:rPr>
                <w:spacing w:val="-2"/>
                <w:sz w:val="24"/>
              </w:rPr>
              <w:t>0.308</w:t>
            </w:r>
          </w:p>
        </w:tc>
      </w:tr>
      <w:tr w:rsidR="00F675FE" w14:paraId="0755A563" w14:textId="77777777">
        <w:trPr>
          <w:trHeight w:val="479"/>
        </w:trPr>
        <w:tc>
          <w:tcPr>
            <w:tcW w:w="3577" w:type="dxa"/>
            <w:tcBorders>
              <w:top w:val="nil"/>
              <w:bottom w:val="nil"/>
            </w:tcBorders>
          </w:tcPr>
          <w:p w14:paraId="0755A561"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Neutral</w:t>
            </w:r>
          </w:p>
        </w:tc>
        <w:tc>
          <w:tcPr>
            <w:tcW w:w="699" w:type="dxa"/>
            <w:tcBorders>
              <w:top w:val="nil"/>
              <w:bottom w:val="nil"/>
            </w:tcBorders>
          </w:tcPr>
          <w:p w14:paraId="0755A562" w14:textId="77777777" w:rsidR="00F675FE" w:rsidRDefault="00000000">
            <w:pPr>
              <w:pStyle w:val="TableParagraph"/>
              <w:ind w:left="82"/>
              <w:jc w:val="left"/>
              <w:rPr>
                <w:sz w:val="24"/>
              </w:rPr>
            </w:pPr>
            <w:r>
              <w:rPr>
                <w:spacing w:val="-2"/>
                <w:sz w:val="24"/>
              </w:rPr>
              <w:t>0.489</w:t>
            </w:r>
          </w:p>
        </w:tc>
      </w:tr>
      <w:tr w:rsidR="00F675FE" w14:paraId="0755A566" w14:textId="77777777">
        <w:trPr>
          <w:trHeight w:val="479"/>
        </w:trPr>
        <w:tc>
          <w:tcPr>
            <w:tcW w:w="3577" w:type="dxa"/>
            <w:tcBorders>
              <w:top w:val="nil"/>
              <w:bottom w:val="nil"/>
            </w:tcBorders>
          </w:tcPr>
          <w:p w14:paraId="0755A564" w14:textId="77777777" w:rsidR="00F675FE" w:rsidRDefault="00000000">
            <w:pPr>
              <w:pStyle w:val="TableParagraph"/>
              <w:ind w:left="42"/>
              <w:jc w:val="left"/>
              <w:rPr>
                <w:sz w:val="24"/>
              </w:rPr>
            </w:pPr>
            <w:r>
              <w:rPr>
                <w:sz w:val="24"/>
              </w:rPr>
              <w:t>Real</w:t>
            </w:r>
            <w:r>
              <w:rPr>
                <w:spacing w:val="-8"/>
                <w:sz w:val="24"/>
              </w:rPr>
              <w:t xml:space="preserve"> </w:t>
            </w:r>
            <w:r>
              <w:rPr>
                <w:sz w:val="24"/>
              </w:rPr>
              <w:t>Sadness</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pacing w:val="-2"/>
                <w:sz w:val="24"/>
              </w:rPr>
              <w:t>Surprise</w:t>
            </w:r>
          </w:p>
        </w:tc>
        <w:tc>
          <w:tcPr>
            <w:tcW w:w="699" w:type="dxa"/>
            <w:tcBorders>
              <w:top w:val="nil"/>
              <w:bottom w:val="nil"/>
            </w:tcBorders>
          </w:tcPr>
          <w:p w14:paraId="0755A565" w14:textId="77777777" w:rsidR="00F675FE" w:rsidRDefault="00000000">
            <w:pPr>
              <w:pStyle w:val="TableParagraph"/>
              <w:ind w:left="82"/>
              <w:jc w:val="left"/>
              <w:rPr>
                <w:sz w:val="24"/>
              </w:rPr>
            </w:pPr>
            <w:r>
              <w:rPr>
                <w:spacing w:val="-2"/>
                <w:sz w:val="24"/>
              </w:rPr>
              <w:t>0.885</w:t>
            </w:r>
          </w:p>
        </w:tc>
      </w:tr>
      <w:tr w:rsidR="00F675FE" w14:paraId="0755A569" w14:textId="77777777">
        <w:trPr>
          <w:trHeight w:val="479"/>
        </w:trPr>
        <w:tc>
          <w:tcPr>
            <w:tcW w:w="3577" w:type="dxa"/>
            <w:tcBorders>
              <w:top w:val="nil"/>
              <w:bottom w:val="nil"/>
            </w:tcBorders>
          </w:tcPr>
          <w:p w14:paraId="0755A567" w14:textId="77777777" w:rsidR="00F675FE" w:rsidRDefault="00000000">
            <w:pPr>
              <w:pStyle w:val="TableParagraph"/>
              <w:ind w:left="42"/>
              <w:jc w:val="left"/>
              <w:rPr>
                <w:sz w:val="24"/>
              </w:rPr>
            </w:pPr>
            <w:r>
              <w:rPr>
                <w:sz w:val="24"/>
              </w:rPr>
              <w:t>Real</w:t>
            </w:r>
            <w:r>
              <w:rPr>
                <w:spacing w:val="-2"/>
                <w:sz w:val="24"/>
              </w:rPr>
              <w:t xml:space="preserve"> </w:t>
            </w:r>
            <w:r>
              <w:rPr>
                <w:sz w:val="24"/>
              </w:rPr>
              <w:t>Neutral</w:t>
            </w:r>
            <w:r>
              <w:rPr>
                <w:spacing w:val="-2"/>
                <w:sz w:val="24"/>
              </w:rPr>
              <w:t xml:space="preserve"> </w:t>
            </w:r>
            <w:r>
              <w:rPr>
                <w:sz w:val="24"/>
              </w:rPr>
              <w:t>-</w:t>
            </w:r>
            <w:r>
              <w:rPr>
                <w:spacing w:val="-1"/>
                <w:sz w:val="24"/>
              </w:rPr>
              <w:t xml:space="preserve"> </w:t>
            </w:r>
            <w:r>
              <w:rPr>
                <w:sz w:val="24"/>
              </w:rPr>
              <w:t>Real</w:t>
            </w:r>
            <w:r>
              <w:rPr>
                <w:spacing w:val="-2"/>
                <w:sz w:val="24"/>
              </w:rPr>
              <w:t xml:space="preserve"> Surprise</w:t>
            </w:r>
          </w:p>
        </w:tc>
        <w:tc>
          <w:tcPr>
            <w:tcW w:w="699" w:type="dxa"/>
            <w:tcBorders>
              <w:top w:val="nil"/>
              <w:bottom w:val="nil"/>
            </w:tcBorders>
          </w:tcPr>
          <w:p w14:paraId="0755A568" w14:textId="77777777" w:rsidR="00F675FE" w:rsidRDefault="00000000">
            <w:pPr>
              <w:pStyle w:val="TableParagraph"/>
              <w:jc w:val="left"/>
              <w:rPr>
                <w:sz w:val="24"/>
              </w:rPr>
            </w:pPr>
            <w:r>
              <w:rPr>
                <w:w w:val="95"/>
                <w:sz w:val="24"/>
              </w:rPr>
              <w:t>-</w:t>
            </w:r>
            <w:r>
              <w:rPr>
                <w:spacing w:val="-4"/>
                <w:w w:val="95"/>
                <w:sz w:val="24"/>
              </w:rPr>
              <w:t>0.480</w:t>
            </w:r>
          </w:p>
        </w:tc>
      </w:tr>
      <w:tr w:rsidR="00F675FE" w14:paraId="0755A56C" w14:textId="77777777">
        <w:trPr>
          <w:trHeight w:val="479"/>
        </w:trPr>
        <w:tc>
          <w:tcPr>
            <w:tcW w:w="3577" w:type="dxa"/>
            <w:tcBorders>
              <w:top w:val="nil"/>
              <w:bottom w:val="nil"/>
            </w:tcBorders>
          </w:tcPr>
          <w:p w14:paraId="0755A56A"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5"/>
                <w:sz w:val="24"/>
              </w:rPr>
              <w:t>Joy</w:t>
            </w:r>
          </w:p>
        </w:tc>
        <w:tc>
          <w:tcPr>
            <w:tcW w:w="699" w:type="dxa"/>
            <w:tcBorders>
              <w:top w:val="nil"/>
              <w:bottom w:val="nil"/>
            </w:tcBorders>
          </w:tcPr>
          <w:p w14:paraId="0755A56B" w14:textId="77777777" w:rsidR="00F675FE" w:rsidRDefault="00000000">
            <w:pPr>
              <w:pStyle w:val="TableParagraph"/>
              <w:jc w:val="left"/>
              <w:rPr>
                <w:sz w:val="24"/>
              </w:rPr>
            </w:pPr>
            <w:r>
              <w:rPr>
                <w:w w:val="95"/>
                <w:sz w:val="24"/>
              </w:rPr>
              <w:t>-</w:t>
            </w:r>
            <w:r>
              <w:rPr>
                <w:spacing w:val="-4"/>
                <w:w w:val="95"/>
                <w:sz w:val="24"/>
              </w:rPr>
              <w:t>0.463</w:t>
            </w:r>
          </w:p>
        </w:tc>
      </w:tr>
      <w:tr w:rsidR="00F675FE" w14:paraId="0755A56F" w14:textId="77777777">
        <w:trPr>
          <w:trHeight w:val="479"/>
        </w:trPr>
        <w:tc>
          <w:tcPr>
            <w:tcW w:w="3577" w:type="dxa"/>
            <w:tcBorders>
              <w:top w:val="nil"/>
              <w:bottom w:val="nil"/>
            </w:tcBorders>
          </w:tcPr>
          <w:p w14:paraId="0755A56D"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Fear</w:t>
            </w:r>
          </w:p>
        </w:tc>
        <w:tc>
          <w:tcPr>
            <w:tcW w:w="699" w:type="dxa"/>
            <w:tcBorders>
              <w:top w:val="nil"/>
              <w:bottom w:val="nil"/>
            </w:tcBorders>
          </w:tcPr>
          <w:p w14:paraId="0755A56E" w14:textId="77777777" w:rsidR="00F675FE" w:rsidRDefault="00000000">
            <w:pPr>
              <w:pStyle w:val="TableParagraph"/>
              <w:jc w:val="left"/>
              <w:rPr>
                <w:sz w:val="24"/>
              </w:rPr>
            </w:pPr>
            <w:r>
              <w:rPr>
                <w:w w:val="95"/>
                <w:sz w:val="24"/>
              </w:rPr>
              <w:t>-</w:t>
            </w:r>
            <w:r>
              <w:rPr>
                <w:spacing w:val="-4"/>
                <w:w w:val="95"/>
                <w:sz w:val="24"/>
              </w:rPr>
              <w:t>0.937</w:t>
            </w:r>
          </w:p>
        </w:tc>
      </w:tr>
      <w:tr w:rsidR="00F675FE" w14:paraId="0755A572" w14:textId="77777777">
        <w:trPr>
          <w:trHeight w:val="479"/>
        </w:trPr>
        <w:tc>
          <w:tcPr>
            <w:tcW w:w="3577" w:type="dxa"/>
            <w:tcBorders>
              <w:top w:val="nil"/>
              <w:bottom w:val="nil"/>
            </w:tcBorders>
          </w:tcPr>
          <w:p w14:paraId="0755A570"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Anger</w:t>
            </w:r>
          </w:p>
        </w:tc>
        <w:tc>
          <w:tcPr>
            <w:tcW w:w="699" w:type="dxa"/>
            <w:tcBorders>
              <w:top w:val="nil"/>
              <w:bottom w:val="nil"/>
            </w:tcBorders>
          </w:tcPr>
          <w:p w14:paraId="0755A571" w14:textId="77777777" w:rsidR="00F675FE" w:rsidRDefault="00000000">
            <w:pPr>
              <w:pStyle w:val="TableParagraph"/>
              <w:jc w:val="left"/>
              <w:rPr>
                <w:sz w:val="24"/>
              </w:rPr>
            </w:pPr>
            <w:r>
              <w:rPr>
                <w:w w:val="95"/>
                <w:sz w:val="24"/>
              </w:rPr>
              <w:t>-</w:t>
            </w:r>
            <w:r>
              <w:rPr>
                <w:spacing w:val="-4"/>
                <w:w w:val="95"/>
                <w:sz w:val="24"/>
              </w:rPr>
              <w:t>0.969</w:t>
            </w:r>
          </w:p>
        </w:tc>
      </w:tr>
      <w:tr w:rsidR="00F675FE" w14:paraId="0755A575" w14:textId="77777777">
        <w:trPr>
          <w:trHeight w:val="524"/>
        </w:trPr>
        <w:tc>
          <w:tcPr>
            <w:tcW w:w="3577" w:type="dxa"/>
            <w:tcBorders>
              <w:top w:val="nil"/>
              <w:bottom w:val="single" w:sz="6" w:space="0" w:color="000000"/>
            </w:tcBorders>
          </w:tcPr>
          <w:p w14:paraId="0755A573"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Disgust</w:t>
            </w:r>
          </w:p>
        </w:tc>
        <w:tc>
          <w:tcPr>
            <w:tcW w:w="699" w:type="dxa"/>
            <w:tcBorders>
              <w:top w:val="nil"/>
              <w:bottom w:val="single" w:sz="6" w:space="0" w:color="000000"/>
            </w:tcBorders>
          </w:tcPr>
          <w:p w14:paraId="0755A574" w14:textId="77777777" w:rsidR="00F675FE" w:rsidRDefault="00000000">
            <w:pPr>
              <w:pStyle w:val="TableParagraph"/>
              <w:jc w:val="left"/>
              <w:rPr>
                <w:sz w:val="24"/>
              </w:rPr>
            </w:pPr>
            <w:r>
              <w:rPr>
                <w:w w:val="95"/>
                <w:sz w:val="24"/>
              </w:rPr>
              <w:t>-</w:t>
            </w:r>
            <w:r>
              <w:rPr>
                <w:spacing w:val="-4"/>
                <w:w w:val="95"/>
                <w:sz w:val="24"/>
              </w:rPr>
              <w:t>0.856</w:t>
            </w:r>
          </w:p>
        </w:tc>
      </w:tr>
    </w:tbl>
    <w:p w14:paraId="0755A576" w14:textId="77777777" w:rsidR="00F675FE" w:rsidRDefault="00F675FE">
      <w:pPr>
        <w:rPr>
          <w:sz w:val="24"/>
        </w:rPr>
        <w:sectPr w:rsidR="00F675FE">
          <w:pgSz w:w="12240" w:h="15840"/>
          <w:pgMar w:top="1020" w:right="220" w:bottom="2200" w:left="1660" w:header="690" w:footer="2019" w:gutter="0"/>
          <w:cols w:space="720"/>
        </w:sectPr>
      </w:pPr>
    </w:p>
    <w:p w14:paraId="0755A577" w14:textId="77777777" w:rsidR="00F675FE" w:rsidRDefault="00F675FE">
      <w:pPr>
        <w:pStyle w:val="BodyText"/>
        <w:rPr>
          <w:sz w:val="28"/>
        </w:rPr>
      </w:pPr>
    </w:p>
    <w:p w14:paraId="0755A578"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579" w14:textId="77777777" w:rsidR="00F675FE" w:rsidRDefault="00570744">
      <w:pPr>
        <w:pStyle w:val="BodyText"/>
        <w:spacing w:before="11"/>
        <w:rPr>
          <w:sz w:val="14"/>
        </w:rPr>
      </w:pPr>
      <w:r>
        <w:rPr>
          <w:noProof/>
        </w:rPr>
        <w:pict w14:anchorId="0755A6F8">
          <v:group id="docshapegroup150" o:spid="_x0000_s2180" alt="" style="position:absolute;margin-left:207.9pt;margin-top:11.25pt;width:214.25pt;height:30.95pt;z-index:-251658188;mso-wrap-distance-left:0;mso-wrap-distance-right:0;mso-position-horizontal-relative:page" coordorigin="4158,225" coordsize="4285,619">
            <v:line id="_x0000_s2181" alt="" style="position:absolute" from="4158,235" to="8442,235" strokeweight=".33019mm"/>
            <v:line id="_x0000_s2182" alt="" style="position:absolute" from="4162,791" to="4162,311" strokeweight=".14042mm"/>
            <v:line id="_x0000_s2183" alt="" style="position:absolute" from="7739,791" to="7739,311" strokeweight=".14042mm"/>
            <v:line id="_x0000_s2184" alt="" style="position:absolute" from="8438,791" to="8438,311" strokeweight=".14042mm"/>
            <v:line id="_x0000_s2185" alt="" style="position:absolute" from="4158,838" to="8442,838" strokeweight=".20639mm"/>
            <v:shape id="docshape151" o:spid="_x0000_s2186" type="#_x0000_t202" alt="" style="position:absolute;left:4205;top:377;width:913;height:337;mso-wrap-style:square;v-text-anchor:top" filled="f" stroked="f">
              <v:textbox style="mso-next-textbox:#docshape151" inset="0,0,0,0">
                <w:txbxContent>
                  <w:p w14:paraId="0755A840" w14:textId="77777777" w:rsidR="00F675FE" w:rsidRDefault="00000000">
                    <w:pPr>
                      <w:spacing w:before="17" w:line="319" w:lineRule="exact"/>
                      <w:rPr>
                        <w:sz w:val="24"/>
                      </w:rPr>
                    </w:pPr>
                    <w:r>
                      <w:rPr>
                        <w:spacing w:val="-2"/>
                        <w:sz w:val="24"/>
                      </w:rPr>
                      <w:t>Contrast</w:t>
                    </w:r>
                  </w:p>
                </w:txbxContent>
              </v:textbox>
            </v:shape>
            <v:shape id="docshape152" o:spid="_x0000_s2187" type="#_x0000_t202" alt="" style="position:absolute;left:7807;top:377;width:583;height:337;mso-wrap-style:square;v-text-anchor:top" filled="f" stroked="f">
              <v:textbox style="mso-next-textbox:#docshape152" inset="0,0,0,0">
                <w:txbxContent>
                  <w:p w14:paraId="0755A841" w14:textId="77777777" w:rsidR="00F675FE" w:rsidRDefault="00000000">
                    <w:pPr>
                      <w:spacing w:before="17" w:line="319" w:lineRule="exact"/>
                      <w:rPr>
                        <w:sz w:val="24"/>
                      </w:rPr>
                    </w:pPr>
                    <w:r>
                      <w:rPr>
                        <w:spacing w:val="-2"/>
                        <w:sz w:val="24"/>
                      </w:rPr>
                      <w:t>Ratio</w:t>
                    </w:r>
                  </w:p>
                </w:txbxContent>
              </v:textbox>
            </v:shape>
            <w10:wrap type="topAndBottom" anchorx="page"/>
          </v:group>
        </w:pict>
      </w:r>
    </w:p>
    <w:p w14:paraId="0755A57A" w14:textId="77777777" w:rsidR="00F675FE" w:rsidRDefault="00F675FE">
      <w:pPr>
        <w:pStyle w:val="BodyText"/>
        <w:spacing w:before="7"/>
        <w:rPr>
          <w:sz w:val="4"/>
        </w:rPr>
      </w:pP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699"/>
      </w:tblGrid>
      <w:tr w:rsidR="00F675FE" w14:paraId="0755A57D" w14:textId="77777777">
        <w:trPr>
          <w:trHeight w:val="474"/>
        </w:trPr>
        <w:tc>
          <w:tcPr>
            <w:tcW w:w="3577" w:type="dxa"/>
            <w:tcBorders>
              <w:top w:val="nil"/>
              <w:bottom w:val="nil"/>
            </w:tcBorders>
          </w:tcPr>
          <w:p w14:paraId="0755A57B" w14:textId="77777777" w:rsidR="00F675FE" w:rsidRDefault="00000000">
            <w:pPr>
              <w:pStyle w:val="TableParagraph"/>
              <w:spacing w:before="83"/>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Sadness</w:t>
            </w:r>
          </w:p>
        </w:tc>
        <w:tc>
          <w:tcPr>
            <w:tcW w:w="699" w:type="dxa"/>
            <w:tcBorders>
              <w:top w:val="nil"/>
              <w:bottom w:val="nil"/>
            </w:tcBorders>
          </w:tcPr>
          <w:p w14:paraId="0755A57C" w14:textId="77777777" w:rsidR="00F675FE" w:rsidRDefault="00000000">
            <w:pPr>
              <w:pStyle w:val="TableParagraph"/>
              <w:spacing w:before="83"/>
              <w:jc w:val="left"/>
              <w:rPr>
                <w:sz w:val="24"/>
              </w:rPr>
            </w:pPr>
            <w:r>
              <w:rPr>
                <w:w w:val="95"/>
                <w:sz w:val="24"/>
              </w:rPr>
              <w:t>-</w:t>
            </w:r>
            <w:r>
              <w:rPr>
                <w:spacing w:val="-4"/>
                <w:w w:val="95"/>
                <w:sz w:val="24"/>
              </w:rPr>
              <w:t>0.550</w:t>
            </w:r>
          </w:p>
        </w:tc>
      </w:tr>
      <w:tr w:rsidR="00F675FE" w14:paraId="0755A580" w14:textId="77777777">
        <w:trPr>
          <w:trHeight w:val="479"/>
        </w:trPr>
        <w:tc>
          <w:tcPr>
            <w:tcW w:w="3577" w:type="dxa"/>
            <w:tcBorders>
              <w:top w:val="nil"/>
              <w:bottom w:val="nil"/>
            </w:tcBorders>
          </w:tcPr>
          <w:p w14:paraId="0755A57E"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Neutral</w:t>
            </w:r>
          </w:p>
        </w:tc>
        <w:tc>
          <w:tcPr>
            <w:tcW w:w="699" w:type="dxa"/>
            <w:tcBorders>
              <w:top w:val="nil"/>
              <w:bottom w:val="nil"/>
            </w:tcBorders>
          </w:tcPr>
          <w:p w14:paraId="0755A57F" w14:textId="77777777" w:rsidR="00F675FE" w:rsidRDefault="00000000">
            <w:pPr>
              <w:pStyle w:val="TableParagraph"/>
              <w:jc w:val="left"/>
              <w:rPr>
                <w:sz w:val="24"/>
              </w:rPr>
            </w:pPr>
            <w:r>
              <w:rPr>
                <w:w w:val="95"/>
                <w:sz w:val="24"/>
              </w:rPr>
              <w:t>-</w:t>
            </w:r>
            <w:r>
              <w:rPr>
                <w:spacing w:val="-4"/>
                <w:w w:val="95"/>
                <w:sz w:val="24"/>
              </w:rPr>
              <w:t>0.588</w:t>
            </w:r>
          </w:p>
        </w:tc>
      </w:tr>
      <w:tr w:rsidR="00F675FE" w14:paraId="0755A583" w14:textId="77777777">
        <w:trPr>
          <w:trHeight w:val="479"/>
        </w:trPr>
        <w:tc>
          <w:tcPr>
            <w:tcW w:w="3577" w:type="dxa"/>
            <w:tcBorders>
              <w:top w:val="nil"/>
              <w:bottom w:val="nil"/>
            </w:tcBorders>
          </w:tcPr>
          <w:p w14:paraId="0755A581" w14:textId="77777777" w:rsidR="00F675FE" w:rsidRDefault="00000000">
            <w:pPr>
              <w:pStyle w:val="TableParagraph"/>
              <w:ind w:left="42"/>
              <w:jc w:val="left"/>
              <w:rPr>
                <w:sz w:val="24"/>
              </w:rPr>
            </w:pPr>
            <w:r>
              <w:rPr>
                <w:sz w:val="24"/>
              </w:rPr>
              <w:t>Real</w:t>
            </w:r>
            <w:r>
              <w:rPr>
                <w:spacing w:val="-5"/>
                <w:sz w:val="24"/>
              </w:rPr>
              <w:t xml:space="preserve"> </w:t>
            </w:r>
            <w:r>
              <w:rPr>
                <w:sz w:val="24"/>
              </w:rPr>
              <w:t>Neutral</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pacing w:val="-2"/>
                <w:sz w:val="24"/>
              </w:rPr>
              <w:t>Surprise</w:t>
            </w:r>
          </w:p>
        </w:tc>
        <w:tc>
          <w:tcPr>
            <w:tcW w:w="699" w:type="dxa"/>
            <w:tcBorders>
              <w:top w:val="nil"/>
              <w:bottom w:val="nil"/>
            </w:tcBorders>
          </w:tcPr>
          <w:p w14:paraId="0755A582" w14:textId="77777777" w:rsidR="00F675FE" w:rsidRDefault="00000000">
            <w:pPr>
              <w:pStyle w:val="TableParagraph"/>
              <w:jc w:val="left"/>
              <w:rPr>
                <w:sz w:val="24"/>
              </w:rPr>
            </w:pPr>
            <w:r>
              <w:rPr>
                <w:w w:val="95"/>
                <w:sz w:val="24"/>
              </w:rPr>
              <w:t>-</w:t>
            </w:r>
            <w:r>
              <w:rPr>
                <w:spacing w:val="-4"/>
                <w:w w:val="95"/>
                <w:sz w:val="24"/>
              </w:rPr>
              <w:t>0.105</w:t>
            </w:r>
          </w:p>
        </w:tc>
      </w:tr>
      <w:tr w:rsidR="00F675FE" w14:paraId="0755A586" w14:textId="77777777">
        <w:trPr>
          <w:trHeight w:val="479"/>
        </w:trPr>
        <w:tc>
          <w:tcPr>
            <w:tcW w:w="3577" w:type="dxa"/>
            <w:tcBorders>
              <w:top w:val="nil"/>
              <w:bottom w:val="nil"/>
            </w:tcBorders>
          </w:tcPr>
          <w:p w14:paraId="0755A584"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5"/>
                <w:sz w:val="24"/>
              </w:rPr>
              <w:t>Joy</w:t>
            </w:r>
          </w:p>
        </w:tc>
        <w:tc>
          <w:tcPr>
            <w:tcW w:w="699" w:type="dxa"/>
            <w:tcBorders>
              <w:top w:val="nil"/>
              <w:bottom w:val="nil"/>
            </w:tcBorders>
          </w:tcPr>
          <w:p w14:paraId="0755A585" w14:textId="77777777" w:rsidR="00F675FE" w:rsidRDefault="00000000">
            <w:pPr>
              <w:pStyle w:val="TableParagraph"/>
              <w:ind w:left="82"/>
              <w:jc w:val="left"/>
              <w:rPr>
                <w:sz w:val="24"/>
              </w:rPr>
            </w:pPr>
            <w:r>
              <w:rPr>
                <w:spacing w:val="-2"/>
                <w:sz w:val="24"/>
              </w:rPr>
              <w:t>0.267</w:t>
            </w:r>
          </w:p>
        </w:tc>
      </w:tr>
      <w:tr w:rsidR="00F675FE" w14:paraId="0755A589" w14:textId="77777777">
        <w:trPr>
          <w:trHeight w:val="479"/>
        </w:trPr>
        <w:tc>
          <w:tcPr>
            <w:tcW w:w="3577" w:type="dxa"/>
            <w:tcBorders>
              <w:top w:val="nil"/>
              <w:bottom w:val="nil"/>
            </w:tcBorders>
          </w:tcPr>
          <w:p w14:paraId="0755A587"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4"/>
                <w:sz w:val="24"/>
              </w:rPr>
              <w:t>Fear</w:t>
            </w:r>
          </w:p>
        </w:tc>
        <w:tc>
          <w:tcPr>
            <w:tcW w:w="699" w:type="dxa"/>
            <w:tcBorders>
              <w:top w:val="nil"/>
              <w:bottom w:val="nil"/>
            </w:tcBorders>
          </w:tcPr>
          <w:p w14:paraId="0755A588" w14:textId="77777777" w:rsidR="00F675FE" w:rsidRDefault="00000000">
            <w:pPr>
              <w:pStyle w:val="TableParagraph"/>
              <w:jc w:val="left"/>
              <w:rPr>
                <w:sz w:val="24"/>
              </w:rPr>
            </w:pPr>
            <w:r>
              <w:rPr>
                <w:w w:val="95"/>
                <w:sz w:val="24"/>
              </w:rPr>
              <w:t>-</w:t>
            </w:r>
            <w:r>
              <w:rPr>
                <w:spacing w:val="-4"/>
                <w:w w:val="95"/>
                <w:sz w:val="24"/>
              </w:rPr>
              <w:t>0.912</w:t>
            </w:r>
          </w:p>
        </w:tc>
      </w:tr>
      <w:tr w:rsidR="00F675FE" w14:paraId="0755A58C" w14:textId="77777777">
        <w:trPr>
          <w:trHeight w:val="479"/>
        </w:trPr>
        <w:tc>
          <w:tcPr>
            <w:tcW w:w="3577" w:type="dxa"/>
            <w:tcBorders>
              <w:top w:val="nil"/>
              <w:bottom w:val="nil"/>
            </w:tcBorders>
          </w:tcPr>
          <w:p w14:paraId="0755A58A"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Anger</w:t>
            </w:r>
          </w:p>
        </w:tc>
        <w:tc>
          <w:tcPr>
            <w:tcW w:w="699" w:type="dxa"/>
            <w:tcBorders>
              <w:top w:val="nil"/>
              <w:bottom w:val="nil"/>
            </w:tcBorders>
          </w:tcPr>
          <w:p w14:paraId="0755A58B" w14:textId="77777777" w:rsidR="00F675FE" w:rsidRDefault="00000000">
            <w:pPr>
              <w:pStyle w:val="TableParagraph"/>
              <w:jc w:val="left"/>
              <w:rPr>
                <w:sz w:val="24"/>
              </w:rPr>
            </w:pPr>
            <w:r>
              <w:rPr>
                <w:w w:val="95"/>
                <w:sz w:val="24"/>
              </w:rPr>
              <w:t>-</w:t>
            </w:r>
            <w:r>
              <w:rPr>
                <w:spacing w:val="-4"/>
                <w:w w:val="95"/>
                <w:sz w:val="24"/>
              </w:rPr>
              <w:t>0.928</w:t>
            </w:r>
          </w:p>
        </w:tc>
      </w:tr>
      <w:tr w:rsidR="00F675FE" w14:paraId="0755A58F" w14:textId="77777777">
        <w:trPr>
          <w:trHeight w:val="479"/>
        </w:trPr>
        <w:tc>
          <w:tcPr>
            <w:tcW w:w="3577" w:type="dxa"/>
            <w:tcBorders>
              <w:top w:val="nil"/>
              <w:bottom w:val="nil"/>
            </w:tcBorders>
          </w:tcPr>
          <w:p w14:paraId="0755A58D"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Disgust</w:t>
            </w:r>
          </w:p>
        </w:tc>
        <w:tc>
          <w:tcPr>
            <w:tcW w:w="699" w:type="dxa"/>
            <w:tcBorders>
              <w:top w:val="nil"/>
              <w:bottom w:val="nil"/>
            </w:tcBorders>
          </w:tcPr>
          <w:p w14:paraId="0755A58E" w14:textId="77777777" w:rsidR="00F675FE" w:rsidRDefault="00000000">
            <w:pPr>
              <w:pStyle w:val="TableParagraph"/>
              <w:jc w:val="left"/>
              <w:rPr>
                <w:sz w:val="24"/>
              </w:rPr>
            </w:pPr>
            <w:r>
              <w:rPr>
                <w:w w:val="95"/>
                <w:sz w:val="24"/>
              </w:rPr>
              <w:t>-</w:t>
            </w:r>
            <w:r>
              <w:rPr>
                <w:spacing w:val="-4"/>
                <w:w w:val="95"/>
                <w:sz w:val="24"/>
              </w:rPr>
              <w:t>0.200</w:t>
            </w:r>
          </w:p>
        </w:tc>
      </w:tr>
      <w:tr w:rsidR="00F675FE" w14:paraId="0755A592" w14:textId="77777777">
        <w:trPr>
          <w:trHeight w:val="479"/>
        </w:trPr>
        <w:tc>
          <w:tcPr>
            <w:tcW w:w="3577" w:type="dxa"/>
            <w:tcBorders>
              <w:top w:val="nil"/>
              <w:bottom w:val="nil"/>
            </w:tcBorders>
          </w:tcPr>
          <w:p w14:paraId="0755A590"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Sadness</w:t>
            </w:r>
          </w:p>
        </w:tc>
        <w:tc>
          <w:tcPr>
            <w:tcW w:w="699" w:type="dxa"/>
            <w:tcBorders>
              <w:top w:val="nil"/>
              <w:bottom w:val="nil"/>
            </w:tcBorders>
          </w:tcPr>
          <w:p w14:paraId="0755A591" w14:textId="77777777" w:rsidR="00F675FE" w:rsidRDefault="00000000">
            <w:pPr>
              <w:pStyle w:val="TableParagraph"/>
              <w:ind w:left="82"/>
              <w:jc w:val="left"/>
              <w:rPr>
                <w:sz w:val="24"/>
              </w:rPr>
            </w:pPr>
            <w:r>
              <w:rPr>
                <w:spacing w:val="-2"/>
                <w:sz w:val="24"/>
              </w:rPr>
              <w:t>0.123</w:t>
            </w:r>
          </w:p>
        </w:tc>
      </w:tr>
      <w:tr w:rsidR="00F675FE" w14:paraId="0755A595" w14:textId="77777777">
        <w:trPr>
          <w:trHeight w:val="479"/>
        </w:trPr>
        <w:tc>
          <w:tcPr>
            <w:tcW w:w="3577" w:type="dxa"/>
            <w:tcBorders>
              <w:top w:val="nil"/>
              <w:bottom w:val="nil"/>
            </w:tcBorders>
          </w:tcPr>
          <w:p w14:paraId="0755A593"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Neutral</w:t>
            </w:r>
          </w:p>
        </w:tc>
        <w:tc>
          <w:tcPr>
            <w:tcW w:w="699" w:type="dxa"/>
            <w:tcBorders>
              <w:top w:val="nil"/>
              <w:bottom w:val="nil"/>
            </w:tcBorders>
          </w:tcPr>
          <w:p w14:paraId="0755A594" w14:textId="77777777" w:rsidR="00F675FE" w:rsidRDefault="00000000">
            <w:pPr>
              <w:pStyle w:val="TableParagraph"/>
              <w:ind w:left="82"/>
              <w:jc w:val="left"/>
              <w:rPr>
                <w:sz w:val="24"/>
              </w:rPr>
            </w:pPr>
            <w:r>
              <w:rPr>
                <w:spacing w:val="-2"/>
                <w:sz w:val="24"/>
              </w:rPr>
              <w:t>0.058</w:t>
            </w:r>
          </w:p>
        </w:tc>
      </w:tr>
      <w:tr w:rsidR="00F675FE" w14:paraId="0755A598" w14:textId="77777777">
        <w:trPr>
          <w:trHeight w:val="479"/>
        </w:trPr>
        <w:tc>
          <w:tcPr>
            <w:tcW w:w="3577" w:type="dxa"/>
            <w:tcBorders>
              <w:top w:val="nil"/>
              <w:bottom w:val="nil"/>
            </w:tcBorders>
          </w:tcPr>
          <w:p w14:paraId="0755A596" w14:textId="77777777" w:rsidR="00F675FE" w:rsidRDefault="00000000">
            <w:pPr>
              <w:pStyle w:val="TableParagraph"/>
              <w:ind w:left="42"/>
              <w:jc w:val="left"/>
              <w:rPr>
                <w:sz w:val="24"/>
              </w:rPr>
            </w:pPr>
            <w:r>
              <w:rPr>
                <w:sz w:val="24"/>
              </w:rPr>
              <w:t>Real</w:t>
            </w:r>
            <w:r>
              <w:rPr>
                <w:spacing w:val="-8"/>
                <w:sz w:val="24"/>
              </w:rPr>
              <w:t xml:space="preserve"> </w:t>
            </w:r>
            <w:r>
              <w:rPr>
                <w:sz w:val="24"/>
              </w:rPr>
              <w:t>Surprise</w:t>
            </w:r>
            <w:r>
              <w:rPr>
                <w:spacing w:val="-7"/>
                <w:sz w:val="24"/>
              </w:rPr>
              <w:t xml:space="preserve"> </w:t>
            </w:r>
            <w:r>
              <w:rPr>
                <w:sz w:val="24"/>
              </w:rPr>
              <w:t>-</w:t>
            </w:r>
            <w:r>
              <w:rPr>
                <w:spacing w:val="-7"/>
                <w:sz w:val="24"/>
              </w:rPr>
              <w:t xml:space="preserve"> </w:t>
            </w:r>
            <w:r>
              <w:rPr>
                <w:sz w:val="24"/>
              </w:rPr>
              <w:t>Virtual</w:t>
            </w:r>
            <w:r>
              <w:rPr>
                <w:spacing w:val="-8"/>
                <w:sz w:val="24"/>
              </w:rPr>
              <w:t xml:space="preserve"> </w:t>
            </w:r>
            <w:r>
              <w:rPr>
                <w:spacing w:val="-2"/>
                <w:sz w:val="24"/>
              </w:rPr>
              <w:t>Surprise</w:t>
            </w:r>
          </w:p>
        </w:tc>
        <w:tc>
          <w:tcPr>
            <w:tcW w:w="699" w:type="dxa"/>
            <w:tcBorders>
              <w:top w:val="nil"/>
              <w:bottom w:val="nil"/>
            </w:tcBorders>
          </w:tcPr>
          <w:p w14:paraId="0755A597" w14:textId="77777777" w:rsidR="00F675FE" w:rsidRDefault="00000000">
            <w:pPr>
              <w:pStyle w:val="TableParagraph"/>
              <w:ind w:left="82"/>
              <w:jc w:val="left"/>
              <w:rPr>
                <w:sz w:val="24"/>
              </w:rPr>
            </w:pPr>
            <w:r>
              <w:rPr>
                <w:spacing w:val="-2"/>
                <w:sz w:val="24"/>
              </w:rPr>
              <w:t>0.432</w:t>
            </w:r>
          </w:p>
        </w:tc>
      </w:tr>
      <w:tr w:rsidR="00F675FE" w14:paraId="0755A59B" w14:textId="77777777">
        <w:trPr>
          <w:trHeight w:val="479"/>
        </w:trPr>
        <w:tc>
          <w:tcPr>
            <w:tcW w:w="3577" w:type="dxa"/>
            <w:tcBorders>
              <w:top w:val="nil"/>
              <w:bottom w:val="nil"/>
            </w:tcBorders>
          </w:tcPr>
          <w:p w14:paraId="0755A599"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4"/>
                <w:sz w:val="24"/>
              </w:rPr>
              <w:t>Fear</w:t>
            </w:r>
          </w:p>
        </w:tc>
        <w:tc>
          <w:tcPr>
            <w:tcW w:w="699" w:type="dxa"/>
            <w:tcBorders>
              <w:top w:val="nil"/>
              <w:bottom w:val="nil"/>
            </w:tcBorders>
          </w:tcPr>
          <w:p w14:paraId="0755A59A" w14:textId="77777777" w:rsidR="00F675FE" w:rsidRDefault="00000000">
            <w:pPr>
              <w:pStyle w:val="TableParagraph"/>
              <w:jc w:val="left"/>
              <w:rPr>
                <w:sz w:val="24"/>
              </w:rPr>
            </w:pPr>
            <w:r>
              <w:rPr>
                <w:w w:val="95"/>
                <w:sz w:val="24"/>
              </w:rPr>
              <w:t>-</w:t>
            </w:r>
            <w:r>
              <w:rPr>
                <w:spacing w:val="-4"/>
                <w:w w:val="95"/>
                <w:sz w:val="24"/>
              </w:rPr>
              <w:t>0.867</w:t>
            </w:r>
          </w:p>
        </w:tc>
      </w:tr>
      <w:tr w:rsidR="00F675FE" w14:paraId="0755A59E" w14:textId="77777777">
        <w:trPr>
          <w:trHeight w:val="479"/>
        </w:trPr>
        <w:tc>
          <w:tcPr>
            <w:tcW w:w="3577" w:type="dxa"/>
            <w:tcBorders>
              <w:top w:val="nil"/>
              <w:bottom w:val="nil"/>
            </w:tcBorders>
          </w:tcPr>
          <w:p w14:paraId="0755A59C"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Anger</w:t>
            </w:r>
          </w:p>
        </w:tc>
        <w:tc>
          <w:tcPr>
            <w:tcW w:w="699" w:type="dxa"/>
            <w:tcBorders>
              <w:top w:val="nil"/>
              <w:bottom w:val="nil"/>
            </w:tcBorders>
          </w:tcPr>
          <w:p w14:paraId="0755A59D" w14:textId="77777777" w:rsidR="00F675FE" w:rsidRDefault="00000000">
            <w:pPr>
              <w:pStyle w:val="TableParagraph"/>
              <w:jc w:val="left"/>
              <w:rPr>
                <w:sz w:val="24"/>
              </w:rPr>
            </w:pPr>
            <w:r>
              <w:rPr>
                <w:w w:val="95"/>
                <w:sz w:val="24"/>
              </w:rPr>
              <w:t>-</w:t>
            </w:r>
            <w:r>
              <w:rPr>
                <w:spacing w:val="-4"/>
                <w:w w:val="95"/>
                <w:sz w:val="24"/>
              </w:rPr>
              <w:t>0.979</w:t>
            </w:r>
          </w:p>
        </w:tc>
      </w:tr>
      <w:tr w:rsidR="00F675FE" w14:paraId="0755A5A1" w14:textId="77777777">
        <w:trPr>
          <w:trHeight w:val="479"/>
        </w:trPr>
        <w:tc>
          <w:tcPr>
            <w:tcW w:w="3577" w:type="dxa"/>
            <w:tcBorders>
              <w:top w:val="nil"/>
              <w:bottom w:val="nil"/>
            </w:tcBorders>
          </w:tcPr>
          <w:p w14:paraId="0755A59F"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Disgust</w:t>
            </w:r>
          </w:p>
        </w:tc>
        <w:tc>
          <w:tcPr>
            <w:tcW w:w="699" w:type="dxa"/>
            <w:tcBorders>
              <w:top w:val="nil"/>
              <w:bottom w:val="nil"/>
            </w:tcBorders>
          </w:tcPr>
          <w:p w14:paraId="0755A5A0" w14:textId="77777777" w:rsidR="00F675FE" w:rsidRDefault="00000000">
            <w:pPr>
              <w:pStyle w:val="TableParagraph"/>
              <w:jc w:val="left"/>
              <w:rPr>
                <w:sz w:val="24"/>
              </w:rPr>
            </w:pPr>
            <w:r>
              <w:rPr>
                <w:w w:val="95"/>
                <w:sz w:val="24"/>
              </w:rPr>
              <w:t>-</w:t>
            </w:r>
            <w:r>
              <w:rPr>
                <w:spacing w:val="-4"/>
                <w:w w:val="95"/>
                <w:sz w:val="24"/>
              </w:rPr>
              <w:t>0.767</w:t>
            </w:r>
          </w:p>
        </w:tc>
      </w:tr>
      <w:tr w:rsidR="00F675FE" w14:paraId="0755A5A4" w14:textId="77777777">
        <w:trPr>
          <w:trHeight w:val="479"/>
        </w:trPr>
        <w:tc>
          <w:tcPr>
            <w:tcW w:w="3577" w:type="dxa"/>
            <w:tcBorders>
              <w:top w:val="nil"/>
              <w:bottom w:val="nil"/>
            </w:tcBorders>
          </w:tcPr>
          <w:p w14:paraId="0755A5A2"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Sadness</w:t>
            </w:r>
          </w:p>
        </w:tc>
        <w:tc>
          <w:tcPr>
            <w:tcW w:w="699" w:type="dxa"/>
            <w:tcBorders>
              <w:top w:val="nil"/>
              <w:bottom w:val="nil"/>
            </w:tcBorders>
          </w:tcPr>
          <w:p w14:paraId="0755A5A3" w14:textId="77777777" w:rsidR="00F675FE" w:rsidRDefault="00000000">
            <w:pPr>
              <w:pStyle w:val="TableParagraph"/>
              <w:jc w:val="left"/>
              <w:rPr>
                <w:sz w:val="24"/>
              </w:rPr>
            </w:pPr>
            <w:r>
              <w:rPr>
                <w:w w:val="95"/>
                <w:sz w:val="24"/>
              </w:rPr>
              <w:t>-</w:t>
            </w:r>
            <w:r>
              <w:rPr>
                <w:spacing w:val="-4"/>
                <w:w w:val="95"/>
                <w:sz w:val="24"/>
              </w:rPr>
              <w:t>0.203</w:t>
            </w:r>
          </w:p>
        </w:tc>
      </w:tr>
      <w:tr w:rsidR="00F675FE" w14:paraId="0755A5A7" w14:textId="77777777">
        <w:trPr>
          <w:trHeight w:val="479"/>
        </w:trPr>
        <w:tc>
          <w:tcPr>
            <w:tcW w:w="3577" w:type="dxa"/>
            <w:tcBorders>
              <w:top w:val="nil"/>
              <w:bottom w:val="nil"/>
            </w:tcBorders>
          </w:tcPr>
          <w:p w14:paraId="0755A5A5"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Neutral</w:t>
            </w:r>
          </w:p>
        </w:tc>
        <w:tc>
          <w:tcPr>
            <w:tcW w:w="699" w:type="dxa"/>
            <w:tcBorders>
              <w:top w:val="nil"/>
              <w:bottom w:val="nil"/>
            </w:tcBorders>
          </w:tcPr>
          <w:p w14:paraId="0755A5A6" w14:textId="77777777" w:rsidR="00F675FE" w:rsidRDefault="00000000">
            <w:pPr>
              <w:pStyle w:val="TableParagraph"/>
              <w:jc w:val="left"/>
              <w:rPr>
                <w:sz w:val="24"/>
              </w:rPr>
            </w:pPr>
            <w:r>
              <w:rPr>
                <w:w w:val="95"/>
                <w:sz w:val="24"/>
              </w:rPr>
              <w:t>-</w:t>
            </w:r>
            <w:r>
              <w:rPr>
                <w:spacing w:val="-4"/>
                <w:w w:val="95"/>
                <w:sz w:val="24"/>
              </w:rPr>
              <w:t>0.476</w:t>
            </w:r>
          </w:p>
        </w:tc>
      </w:tr>
      <w:tr w:rsidR="00F675FE" w14:paraId="0755A5AA" w14:textId="77777777">
        <w:trPr>
          <w:trHeight w:val="479"/>
        </w:trPr>
        <w:tc>
          <w:tcPr>
            <w:tcW w:w="3577" w:type="dxa"/>
            <w:tcBorders>
              <w:top w:val="nil"/>
              <w:bottom w:val="nil"/>
            </w:tcBorders>
          </w:tcPr>
          <w:p w14:paraId="0755A5A8" w14:textId="77777777" w:rsidR="00F675FE" w:rsidRDefault="00000000">
            <w:pPr>
              <w:pStyle w:val="TableParagraph"/>
              <w:ind w:left="42"/>
              <w:jc w:val="left"/>
              <w:rPr>
                <w:sz w:val="24"/>
              </w:rPr>
            </w:pPr>
            <w:r>
              <w:rPr>
                <w:sz w:val="24"/>
              </w:rPr>
              <w:t>Virtual</w:t>
            </w:r>
            <w:r>
              <w:rPr>
                <w:spacing w:val="7"/>
                <w:sz w:val="24"/>
              </w:rPr>
              <w:t xml:space="preserve"> </w:t>
            </w:r>
            <w:r>
              <w:rPr>
                <w:sz w:val="24"/>
              </w:rPr>
              <w:t>Joy</w:t>
            </w:r>
            <w:r>
              <w:rPr>
                <w:spacing w:val="7"/>
                <w:sz w:val="24"/>
              </w:rPr>
              <w:t xml:space="preserve"> </w:t>
            </w:r>
            <w:r>
              <w:rPr>
                <w:sz w:val="24"/>
              </w:rPr>
              <w:t>-</w:t>
            </w:r>
            <w:r>
              <w:rPr>
                <w:spacing w:val="8"/>
                <w:sz w:val="24"/>
              </w:rPr>
              <w:t xml:space="preserve"> </w:t>
            </w:r>
            <w:r>
              <w:rPr>
                <w:sz w:val="24"/>
              </w:rPr>
              <w:t>Virtual</w:t>
            </w:r>
            <w:r>
              <w:rPr>
                <w:spacing w:val="7"/>
                <w:sz w:val="24"/>
              </w:rPr>
              <w:t xml:space="preserve"> </w:t>
            </w:r>
            <w:r>
              <w:rPr>
                <w:spacing w:val="-2"/>
                <w:sz w:val="24"/>
              </w:rPr>
              <w:t>Surprise</w:t>
            </w:r>
          </w:p>
        </w:tc>
        <w:tc>
          <w:tcPr>
            <w:tcW w:w="699" w:type="dxa"/>
            <w:tcBorders>
              <w:top w:val="nil"/>
              <w:bottom w:val="nil"/>
            </w:tcBorders>
          </w:tcPr>
          <w:p w14:paraId="0755A5A9" w14:textId="77777777" w:rsidR="00F675FE" w:rsidRDefault="00000000">
            <w:pPr>
              <w:pStyle w:val="TableParagraph"/>
              <w:jc w:val="left"/>
              <w:rPr>
                <w:sz w:val="24"/>
              </w:rPr>
            </w:pPr>
            <w:r>
              <w:rPr>
                <w:w w:val="95"/>
                <w:sz w:val="24"/>
              </w:rPr>
              <w:t>-</w:t>
            </w:r>
            <w:r>
              <w:rPr>
                <w:spacing w:val="-4"/>
                <w:w w:val="95"/>
                <w:sz w:val="24"/>
              </w:rPr>
              <w:t>0.150</w:t>
            </w:r>
          </w:p>
        </w:tc>
      </w:tr>
      <w:tr w:rsidR="00F675FE" w14:paraId="0755A5AD" w14:textId="77777777">
        <w:trPr>
          <w:trHeight w:val="479"/>
        </w:trPr>
        <w:tc>
          <w:tcPr>
            <w:tcW w:w="3577" w:type="dxa"/>
            <w:tcBorders>
              <w:top w:val="nil"/>
              <w:bottom w:val="nil"/>
            </w:tcBorders>
          </w:tcPr>
          <w:p w14:paraId="0755A5AB" w14:textId="77777777" w:rsidR="00F675FE" w:rsidRDefault="00000000">
            <w:pPr>
              <w:pStyle w:val="TableParagraph"/>
              <w:ind w:left="42"/>
              <w:jc w:val="left"/>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Anger</w:t>
            </w:r>
          </w:p>
        </w:tc>
        <w:tc>
          <w:tcPr>
            <w:tcW w:w="699" w:type="dxa"/>
            <w:tcBorders>
              <w:top w:val="nil"/>
              <w:bottom w:val="nil"/>
            </w:tcBorders>
          </w:tcPr>
          <w:p w14:paraId="0755A5AC" w14:textId="77777777" w:rsidR="00F675FE" w:rsidRDefault="00000000">
            <w:pPr>
              <w:pStyle w:val="TableParagraph"/>
              <w:jc w:val="left"/>
              <w:rPr>
                <w:sz w:val="24"/>
              </w:rPr>
            </w:pPr>
            <w:r>
              <w:rPr>
                <w:w w:val="95"/>
                <w:sz w:val="24"/>
              </w:rPr>
              <w:t>-</w:t>
            </w:r>
            <w:r>
              <w:rPr>
                <w:spacing w:val="-4"/>
                <w:w w:val="95"/>
                <w:sz w:val="24"/>
              </w:rPr>
              <w:t>0.686</w:t>
            </w:r>
          </w:p>
        </w:tc>
      </w:tr>
      <w:tr w:rsidR="00F675FE" w14:paraId="0755A5B0" w14:textId="77777777">
        <w:trPr>
          <w:trHeight w:val="479"/>
        </w:trPr>
        <w:tc>
          <w:tcPr>
            <w:tcW w:w="3577" w:type="dxa"/>
            <w:tcBorders>
              <w:top w:val="nil"/>
              <w:bottom w:val="nil"/>
            </w:tcBorders>
          </w:tcPr>
          <w:p w14:paraId="0755A5AE" w14:textId="77777777" w:rsidR="00F675FE" w:rsidRDefault="00000000">
            <w:pPr>
              <w:pStyle w:val="TableParagraph"/>
              <w:ind w:left="42"/>
              <w:jc w:val="left"/>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Disgust</w:t>
            </w:r>
          </w:p>
        </w:tc>
        <w:tc>
          <w:tcPr>
            <w:tcW w:w="699" w:type="dxa"/>
            <w:tcBorders>
              <w:top w:val="nil"/>
              <w:bottom w:val="nil"/>
            </w:tcBorders>
          </w:tcPr>
          <w:p w14:paraId="0755A5AF" w14:textId="77777777" w:rsidR="00F675FE" w:rsidRDefault="00000000">
            <w:pPr>
              <w:pStyle w:val="TableParagraph"/>
              <w:ind w:left="82"/>
              <w:jc w:val="left"/>
              <w:rPr>
                <w:sz w:val="24"/>
              </w:rPr>
            </w:pPr>
            <w:r>
              <w:rPr>
                <w:spacing w:val="-2"/>
                <w:sz w:val="24"/>
              </w:rPr>
              <w:t>0.722</w:t>
            </w:r>
          </w:p>
        </w:tc>
      </w:tr>
      <w:tr w:rsidR="00F675FE" w14:paraId="0755A5B3" w14:textId="77777777">
        <w:trPr>
          <w:trHeight w:val="479"/>
        </w:trPr>
        <w:tc>
          <w:tcPr>
            <w:tcW w:w="3577" w:type="dxa"/>
            <w:tcBorders>
              <w:top w:val="nil"/>
              <w:bottom w:val="nil"/>
            </w:tcBorders>
          </w:tcPr>
          <w:p w14:paraId="0755A5B1" w14:textId="77777777" w:rsidR="00F675FE" w:rsidRDefault="00000000">
            <w:pPr>
              <w:pStyle w:val="TableParagraph"/>
              <w:ind w:left="42"/>
              <w:jc w:val="left"/>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Sadness</w:t>
            </w:r>
          </w:p>
        </w:tc>
        <w:tc>
          <w:tcPr>
            <w:tcW w:w="699" w:type="dxa"/>
            <w:tcBorders>
              <w:top w:val="nil"/>
              <w:bottom w:val="nil"/>
            </w:tcBorders>
          </w:tcPr>
          <w:p w14:paraId="0755A5B2" w14:textId="77777777" w:rsidR="00F675FE" w:rsidRDefault="00000000">
            <w:pPr>
              <w:pStyle w:val="TableParagraph"/>
              <w:ind w:left="82"/>
              <w:jc w:val="left"/>
              <w:rPr>
                <w:sz w:val="24"/>
              </w:rPr>
            </w:pPr>
            <w:r>
              <w:rPr>
                <w:spacing w:val="-2"/>
                <w:sz w:val="24"/>
              </w:rPr>
              <w:t>0.728</w:t>
            </w:r>
          </w:p>
        </w:tc>
      </w:tr>
      <w:tr w:rsidR="00F675FE" w14:paraId="0755A5B6" w14:textId="77777777">
        <w:trPr>
          <w:trHeight w:val="524"/>
        </w:trPr>
        <w:tc>
          <w:tcPr>
            <w:tcW w:w="3577" w:type="dxa"/>
            <w:tcBorders>
              <w:top w:val="nil"/>
              <w:bottom w:val="single" w:sz="6" w:space="0" w:color="000000"/>
            </w:tcBorders>
          </w:tcPr>
          <w:p w14:paraId="0755A5B4" w14:textId="77777777" w:rsidR="00F675FE" w:rsidRDefault="00000000">
            <w:pPr>
              <w:pStyle w:val="TableParagraph"/>
              <w:ind w:left="42"/>
              <w:jc w:val="left"/>
              <w:rPr>
                <w:sz w:val="24"/>
              </w:rPr>
            </w:pPr>
            <w:r>
              <w:rPr>
                <w:sz w:val="24"/>
              </w:rPr>
              <w:t>Virtual Fear -</w:t>
            </w:r>
            <w:r>
              <w:rPr>
                <w:spacing w:val="1"/>
                <w:sz w:val="24"/>
              </w:rPr>
              <w:t xml:space="preserve"> </w:t>
            </w:r>
            <w:r>
              <w:rPr>
                <w:sz w:val="24"/>
              </w:rPr>
              <w:t>Virtual</w:t>
            </w:r>
            <w:r>
              <w:rPr>
                <w:spacing w:val="1"/>
                <w:sz w:val="24"/>
              </w:rPr>
              <w:t xml:space="preserve"> </w:t>
            </w:r>
            <w:r>
              <w:rPr>
                <w:spacing w:val="-2"/>
                <w:sz w:val="24"/>
              </w:rPr>
              <w:t>Neutral</w:t>
            </w:r>
          </w:p>
        </w:tc>
        <w:tc>
          <w:tcPr>
            <w:tcW w:w="699" w:type="dxa"/>
            <w:tcBorders>
              <w:top w:val="nil"/>
              <w:bottom w:val="single" w:sz="6" w:space="0" w:color="000000"/>
            </w:tcBorders>
          </w:tcPr>
          <w:p w14:paraId="0755A5B5" w14:textId="77777777" w:rsidR="00F675FE" w:rsidRDefault="00000000">
            <w:pPr>
              <w:pStyle w:val="TableParagraph"/>
              <w:ind w:left="82"/>
              <w:jc w:val="left"/>
              <w:rPr>
                <w:sz w:val="24"/>
              </w:rPr>
            </w:pPr>
            <w:r>
              <w:rPr>
                <w:spacing w:val="-2"/>
                <w:sz w:val="24"/>
              </w:rPr>
              <w:t>0.877</w:t>
            </w:r>
          </w:p>
        </w:tc>
      </w:tr>
    </w:tbl>
    <w:p w14:paraId="0755A5B7" w14:textId="77777777" w:rsidR="00F675FE" w:rsidRDefault="00F675FE">
      <w:pPr>
        <w:rPr>
          <w:sz w:val="24"/>
        </w:rPr>
        <w:sectPr w:rsidR="00F675FE">
          <w:pgSz w:w="12240" w:h="15840"/>
          <w:pgMar w:top="1020" w:right="220" w:bottom="2200" w:left="1660" w:header="690" w:footer="2019" w:gutter="0"/>
          <w:cols w:space="720"/>
        </w:sectPr>
      </w:pPr>
    </w:p>
    <w:p w14:paraId="0755A5B8" w14:textId="77777777" w:rsidR="00F675FE" w:rsidRDefault="00F675FE">
      <w:pPr>
        <w:pStyle w:val="BodyText"/>
        <w:rPr>
          <w:sz w:val="28"/>
        </w:rPr>
      </w:pPr>
    </w:p>
    <w:p w14:paraId="0755A5B9" w14:textId="77777777" w:rsidR="00F675FE" w:rsidRDefault="00000000">
      <w:pPr>
        <w:pStyle w:val="BodyText"/>
        <w:spacing w:before="145" w:line="213" w:lineRule="auto"/>
        <w:ind w:left="100" w:right="1255"/>
        <w:jc w:val="both"/>
      </w:pPr>
      <w:r>
        <w:rPr>
          <w:spacing w:val="-2"/>
        </w:rPr>
        <w:t>Table</w:t>
      </w:r>
      <w:r>
        <w:rPr>
          <w:spacing w:val="-11"/>
        </w:rPr>
        <w:t xml:space="preserve"> </w:t>
      </w:r>
      <w:r>
        <w:rPr>
          <w:spacing w:val="-2"/>
        </w:rPr>
        <w:t>B.1:</w:t>
      </w:r>
      <w:r>
        <w:rPr>
          <w:spacing w:val="14"/>
        </w:rPr>
        <w:t xml:space="preserve"> </w:t>
      </w:r>
      <w:r>
        <w:rPr>
          <w:spacing w:val="-2"/>
        </w:rPr>
        <w:t>Ratio</w:t>
      </w:r>
      <w:r>
        <w:rPr>
          <w:spacing w:val="-11"/>
        </w:rPr>
        <w:t xml:space="preserve"> </w:t>
      </w:r>
      <w:r>
        <w:rPr>
          <w:spacing w:val="-2"/>
        </w:rPr>
        <w:t>of</w:t>
      </w:r>
      <w:r>
        <w:rPr>
          <w:spacing w:val="-11"/>
        </w:rPr>
        <w:t xml:space="preserve"> </w:t>
      </w:r>
      <w:r>
        <w:rPr>
          <w:spacing w:val="-2"/>
        </w:rPr>
        <w:t>positive</w:t>
      </w:r>
      <w:r>
        <w:rPr>
          <w:spacing w:val="-11"/>
        </w:rPr>
        <w:t xml:space="preserve"> </w:t>
      </w:r>
      <w:r>
        <w:rPr>
          <w:spacing w:val="-2"/>
        </w:rPr>
        <w:t>to</w:t>
      </w:r>
      <w:r>
        <w:rPr>
          <w:spacing w:val="-11"/>
        </w:rPr>
        <w:t xml:space="preserve"> </w:t>
      </w:r>
      <w:r>
        <w:rPr>
          <w:spacing w:val="-2"/>
        </w:rPr>
        <w:t>negative</w:t>
      </w:r>
      <w:r>
        <w:rPr>
          <w:spacing w:val="-11"/>
        </w:rPr>
        <w:t xml:space="preserve"> </w:t>
      </w:r>
      <w:r>
        <w:rPr>
          <w:rFonts w:ascii="Times New Roman"/>
          <w:i/>
          <w:spacing w:val="-2"/>
        </w:rPr>
        <w:t>t</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contrast.</w:t>
      </w:r>
      <w:r>
        <w:rPr>
          <w:spacing w:val="17"/>
        </w:rPr>
        <w:t xml:space="preserve"> </w:t>
      </w:r>
      <w:r>
        <w:rPr>
          <w:spacing w:val="-2"/>
        </w:rPr>
        <w:t>The</w:t>
      </w:r>
      <w:r>
        <w:rPr>
          <w:spacing w:val="-11"/>
        </w:rPr>
        <w:t xml:space="preserve"> </w:t>
      </w:r>
      <w:r>
        <w:rPr>
          <w:spacing w:val="-2"/>
        </w:rPr>
        <w:t>ratio</w:t>
      </w:r>
      <w:r>
        <w:rPr>
          <w:spacing w:val="-11"/>
        </w:rPr>
        <w:t xml:space="preserve"> </w:t>
      </w:r>
      <w:r>
        <w:rPr>
          <w:spacing w:val="-2"/>
        </w:rPr>
        <w:t>is</w:t>
      </w:r>
      <w:r>
        <w:rPr>
          <w:spacing w:val="-11"/>
        </w:rPr>
        <w:t xml:space="preserve"> </w:t>
      </w:r>
      <w:r>
        <w:rPr>
          <w:spacing w:val="-2"/>
        </w:rPr>
        <w:t xml:space="preserve">calculated </w:t>
      </w:r>
      <w:r>
        <w:t xml:space="preserve">as Ratio </w:t>
      </w:r>
      <w:r>
        <w:rPr>
          <w:w w:val="125"/>
        </w:rPr>
        <w:t xml:space="preserve">= </w:t>
      </w:r>
      <w:r>
        <w:t xml:space="preserve">(Number of Positive </w:t>
      </w:r>
      <w:r>
        <w:rPr>
          <w:rFonts w:ascii="Times New Roman"/>
          <w:i/>
        </w:rPr>
        <w:t>t</w:t>
      </w:r>
      <w:r>
        <w:t xml:space="preserve">-values - Number of Negative </w:t>
      </w:r>
      <w:r>
        <w:rPr>
          <w:rFonts w:ascii="Times New Roman"/>
          <w:i/>
        </w:rPr>
        <w:t>t</w:t>
      </w:r>
      <w:r>
        <w:t xml:space="preserve">-values) </w:t>
      </w:r>
      <w:r>
        <w:rPr>
          <w:w w:val="125"/>
        </w:rPr>
        <w:t xml:space="preserve">/ </w:t>
      </w:r>
      <w:r>
        <w:t>(Number</w:t>
      </w:r>
      <w:r>
        <w:rPr>
          <w:spacing w:val="40"/>
        </w:rPr>
        <w:t xml:space="preserve"> </w:t>
      </w:r>
      <w:r>
        <w:t xml:space="preserve">of Positive </w:t>
      </w:r>
      <w:r>
        <w:rPr>
          <w:rFonts w:ascii="Times New Roman"/>
          <w:i/>
        </w:rPr>
        <w:t>t</w:t>
      </w:r>
      <w:r>
        <w:t xml:space="preserve">-values </w:t>
      </w:r>
      <w:r>
        <w:rPr>
          <w:w w:val="125"/>
        </w:rPr>
        <w:t xml:space="preserve">+ </w:t>
      </w:r>
      <w:r>
        <w:t xml:space="preserve">Number of Negative </w:t>
      </w:r>
      <w:r>
        <w:rPr>
          <w:rFonts w:ascii="Times New Roman"/>
          <w:i/>
        </w:rPr>
        <w:t>t</w:t>
      </w:r>
      <w:r>
        <w:t>-values).</w:t>
      </w:r>
      <w:r>
        <w:rPr>
          <w:spacing w:val="40"/>
        </w:rPr>
        <w:t xml:space="preserve"> </w:t>
      </w:r>
      <w:r>
        <w:t xml:space="preserve">For condition1 - condition2, a </w:t>
      </w:r>
      <w:r>
        <w:rPr>
          <w:w w:val="95"/>
        </w:rPr>
        <w:t xml:space="preserve">positive ratio indicates that condition1 has more positive </w:t>
      </w:r>
      <w:r>
        <w:rPr>
          <w:rFonts w:ascii="Times New Roman"/>
          <w:i/>
          <w:w w:val="95"/>
        </w:rPr>
        <w:t>t</w:t>
      </w:r>
      <w:r>
        <w:rPr>
          <w:w w:val="95"/>
        </w:rPr>
        <w:t xml:space="preserve">-values than condition2, while </w:t>
      </w:r>
      <w:r>
        <w:t>a negative ratio indicates the opposite.</w:t>
      </w:r>
    </w:p>
    <w:p w14:paraId="0755A5BA" w14:textId="77777777" w:rsidR="00F675FE" w:rsidRDefault="00570744">
      <w:pPr>
        <w:pStyle w:val="BodyText"/>
        <w:spacing w:before="11"/>
        <w:rPr>
          <w:sz w:val="14"/>
        </w:rPr>
      </w:pPr>
      <w:r>
        <w:rPr>
          <w:noProof/>
        </w:rPr>
        <w:pict w14:anchorId="0755A6F9">
          <v:group id="docshapegroup155" o:spid="_x0000_s2139" alt="" style="position:absolute;margin-left:207.9pt;margin-top:11.25pt;width:214.25pt;height:301.05pt;z-index:-251658187;mso-wrap-distance-left:0;mso-wrap-distance-right:0;mso-position-horizontal-relative:page" coordorigin="4158,225" coordsize="4285,6021">
            <v:line id="_x0000_s2140" alt="" style="position:absolute" from="4158,234" to="8442,234" strokeweight=".33019mm"/>
            <v:line id="_x0000_s2141" alt="" style="position:absolute" from="4162,790" to="4162,310" strokeweight=".14042mm"/>
            <v:line id="_x0000_s2142" alt="" style="position:absolute" from="7739,790" to="7739,310" strokeweight=".14042mm"/>
            <v:line id="_x0000_s2143" alt="" style="position:absolute" from="8438,790" to="8438,310" strokeweight=".14042mm"/>
            <v:line id="_x0000_s2144" alt="" style="position:absolute" from="4158,837" to="8442,837" strokeweight=".20639mm"/>
            <v:line id="_x0000_s2145" alt="" style="position:absolute" from="4162,1389" to="4162,910" strokeweight=".14042mm"/>
            <v:line id="_x0000_s2146" alt="" style="position:absolute" from="7739,1389" to="7739,910" strokeweight=".14042mm"/>
            <v:line id="_x0000_s2147" alt="" style="position:absolute" from="8438,1389" to="8438,910" strokeweight=".14042mm"/>
            <v:line id="_x0000_s2148" alt="" style="position:absolute" from="4162,1869" to="4162,1389" strokeweight=".14042mm"/>
            <v:line id="_x0000_s2149" alt="" style="position:absolute" from="7739,1869" to="7739,1389" strokeweight=".14042mm"/>
            <v:line id="_x0000_s2150" alt="" style="position:absolute" from="8438,1869" to="8438,1389" strokeweight=".14042mm"/>
            <v:line id="_x0000_s2151" alt="" style="position:absolute" from="4162,2348" to="4162,1869" strokeweight=".14042mm"/>
            <v:line id="_x0000_s2152" alt="" style="position:absolute" from="7739,2348" to="7739,1869" strokeweight=".14042mm"/>
            <v:line id="_x0000_s2153" alt="" style="position:absolute" from="8438,2348" to="8438,1869" strokeweight=".14042mm"/>
            <v:line id="_x0000_s2154" alt="" style="position:absolute" from="4162,2828" to="4162,2348" strokeweight=".14042mm"/>
            <v:line id="_x0000_s2155" alt="" style="position:absolute" from="7739,2828" to="7739,2348" strokeweight=".14042mm"/>
            <v:line id="_x0000_s2156" alt="" style="position:absolute" from="8438,2828" to="8438,2348" strokeweight=".14042mm"/>
            <v:line id="_x0000_s2157" alt="" style="position:absolute" from="4162,3308" to="4162,2828" strokeweight=".14042mm"/>
            <v:line id="_x0000_s2158" alt="" style="position:absolute" from="7739,3308" to="7739,2828" strokeweight=".14042mm"/>
            <v:line id="_x0000_s2159" alt="" style="position:absolute" from="8438,3308" to="8438,2828" strokeweight=".14042mm"/>
            <v:line id="_x0000_s2160" alt="" style="position:absolute" from="4162,3787" to="4162,3308" strokeweight=".14042mm"/>
            <v:line id="_x0000_s2161" alt="" style="position:absolute" from="7739,3787" to="7739,3308" strokeweight=".14042mm"/>
            <v:line id="_x0000_s2162" alt="" style="position:absolute" from="8438,3787" to="8438,3308" strokeweight=".14042mm"/>
            <v:line id="_x0000_s2163" alt="" style="position:absolute" from="4162,4267" to="4162,3787" strokeweight=".14042mm"/>
            <v:line id="_x0000_s2164" alt="" style="position:absolute" from="7739,4267" to="7739,3787" strokeweight=".14042mm"/>
            <v:line id="_x0000_s2165" alt="" style="position:absolute" from="8438,4267" to="8438,3787" strokeweight=".14042mm"/>
            <v:line id="_x0000_s2166" alt="" style="position:absolute" from="4162,4746" to="4162,4267" strokeweight=".14042mm"/>
            <v:line id="_x0000_s2167" alt="" style="position:absolute" from="7739,4746" to="7739,4267" strokeweight=".14042mm"/>
            <v:line id="_x0000_s2168" alt="" style="position:absolute" from="8438,4746" to="8438,4267" strokeweight=".14042mm"/>
            <v:line id="_x0000_s2169" alt="" style="position:absolute" from="4162,5226" to="4162,4746" strokeweight=".14042mm"/>
            <v:line id="_x0000_s2170" alt="" style="position:absolute" from="7739,5226" to="7739,4746" strokeweight=".14042mm"/>
            <v:line id="_x0000_s2171" alt="" style="position:absolute" from="8438,5226" to="8438,4746" strokeweight=".14042mm"/>
            <v:line id="_x0000_s2172" alt="" style="position:absolute" from="4162,5706" to="4162,5226" strokeweight=".14042mm"/>
            <v:line id="_x0000_s2173" alt="" style="position:absolute" from="7739,5706" to="7739,5226" strokeweight=".14042mm"/>
            <v:line id="_x0000_s2174" alt="" style="position:absolute" from="8438,5706" to="8438,5226" strokeweight=".14042mm"/>
            <v:line id="_x0000_s2175" alt="" style="position:absolute" from="4162,6185" to="4162,5706" strokeweight=".14042mm"/>
            <v:line id="_x0000_s2176" alt="" style="position:absolute" from="7739,6185" to="7739,5706" strokeweight=".14042mm"/>
            <v:line id="_x0000_s2177" alt="" style="position:absolute" from="8438,6185" to="8438,5706" strokeweight=".14042mm"/>
            <v:line id="_x0000_s2178" alt="" style="position:absolute" from="4158,6236" to="8442,6236" strokeweight=".33019mm"/>
            <v:shape id="docshape156" o:spid="_x0000_s2179" type="#_x0000_t202" alt="" style="position:absolute;left:4157;top:224;width:4285;height:6021;mso-wrap-style:square;v-text-anchor:top" filled="f" stroked="f">
              <v:textbox style="mso-next-textbox:#docshape156" inset="0,0,0,0">
                <w:txbxContent>
                  <w:p w14:paraId="0755A842" w14:textId="77777777" w:rsidR="00F675FE" w:rsidRDefault="00000000">
                    <w:pPr>
                      <w:tabs>
                        <w:tab w:val="left" w:pos="3649"/>
                      </w:tabs>
                      <w:spacing w:before="169"/>
                      <w:ind w:left="47"/>
                      <w:jc w:val="both"/>
                      <w:rPr>
                        <w:sz w:val="24"/>
                      </w:rPr>
                    </w:pPr>
                    <w:r>
                      <w:rPr>
                        <w:spacing w:val="-2"/>
                        <w:sz w:val="24"/>
                      </w:rPr>
                      <w:t>Contrast</w:t>
                    </w:r>
                    <w:r>
                      <w:rPr>
                        <w:sz w:val="24"/>
                      </w:rPr>
                      <w:tab/>
                    </w:r>
                    <w:r>
                      <w:rPr>
                        <w:spacing w:val="-2"/>
                        <w:sz w:val="24"/>
                      </w:rPr>
                      <w:t>Ratio</w:t>
                    </w:r>
                  </w:p>
                  <w:p w14:paraId="0755A843" w14:textId="77777777" w:rsidR="00F675FE" w:rsidRDefault="00000000">
                    <w:pPr>
                      <w:spacing w:before="270" w:line="355" w:lineRule="auto"/>
                      <w:ind w:left="47" w:right="44"/>
                      <w:jc w:val="both"/>
                      <w:rPr>
                        <w:sz w:val="24"/>
                      </w:rPr>
                    </w:pPr>
                    <w:r>
                      <w:rPr>
                        <w:sz w:val="24"/>
                      </w:rPr>
                      <w:t>Virtual Fear - Virtual Surprise</w:t>
                    </w:r>
                    <w:r>
                      <w:rPr>
                        <w:spacing w:val="80"/>
                        <w:sz w:val="24"/>
                      </w:rPr>
                      <w:t xml:space="preserve"> </w:t>
                    </w:r>
                    <w:r>
                      <w:rPr>
                        <w:sz w:val="24"/>
                      </w:rPr>
                      <w:t>0.908 Virtual Anger - Virtual Disgust</w:t>
                    </w:r>
                    <w:r>
                      <w:rPr>
                        <w:spacing w:val="80"/>
                        <w:sz w:val="24"/>
                      </w:rPr>
                      <w:t xml:space="preserve"> </w:t>
                    </w:r>
                    <w:r>
                      <w:rPr>
                        <w:sz w:val="24"/>
                      </w:rPr>
                      <w:t>0.870 Virtual Anger - Virtual Sadness</w:t>
                    </w:r>
                    <w:r>
                      <w:rPr>
                        <w:spacing w:val="80"/>
                        <w:sz w:val="24"/>
                      </w:rPr>
                      <w:t xml:space="preserve"> </w:t>
                    </w:r>
                    <w:r>
                      <w:rPr>
                        <w:sz w:val="24"/>
                      </w:rPr>
                      <w:t>0.941 Virtual Anger - Virtual Neutral</w:t>
                    </w:r>
                    <w:r>
                      <w:rPr>
                        <w:spacing w:val="80"/>
                        <w:sz w:val="24"/>
                      </w:rPr>
                      <w:t xml:space="preserve"> </w:t>
                    </w:r>
                    <w:r>
                      <w:rPr>
                        <w:sz w:val="24"/>
                      </w:rPr>
                      <w:t>0.938 Virtual</w:t>
                    </w:r>
                    <w:r>
                      <w:rPr>
                        <w:spacing w:val="-1"/>
                        <w:sz w:val="24"/>
                      </w:rPr>
                      <w:t xml:space="preserve"> </w:t>
                    </w:r>
                    <w:r>
                      <w:rPr>
                        <w:sz w:val="24"/>
                      </w:rPr>
                      <w:t>Anger</w:t>
                    </w:r>
                    <w:r>
                      <w:rPr>
                        <w:spacing w:val="-1"/>
                        <w:sz w:val="24"/>
                      </w:rPr>
                      <w:t xml:space="preserve"> </w:t>
                    </w:r>
                    <w:r>
                      <w:rPr>
                        <w:sz w:val="24"/>
                      </w:rPr>
                      <w:t>-</w:t>
                    </w:r>
                    <w:r>
                      <w:rPr>
                        <w:spacing w:val="-1"/>
                        <w:sz w:val="24"/>
                      </w:rPr>
                      <w:t xml:space="preserve"> </w:t>
                    </w:r>
                    <w:r>
                      <w:rPr>
                        <w:sz w:val="24"/>
                      </w:rPr>
                      <w:t>Virtual</w:t>
                    </w:r>
                    <w:r>
                      <w:rPr>
                        <w:spacing w:val="-1"/>
                        <w:sz w:val="24"/>
                      </w:rPr>
                      <w:t xml:space="preserve"> </w:t>
                    </w:r>
                    <w:r>
                      <w:rPr>
                        <w:sz w:val="24"/>
                      </w:rPr>
                      <w:t>Surprise</w:t>
                    </w:r>
                    <w:r>
                      <w:rPr>
                        <w:spacing w:val="80"/>
                        <w:sz w:val="24"/>
                      </w:rPr>
                      <w:t xml:space="preserve"> </w:t>
                    </w:r>
                    <w:r>
                      <w:rPr>
                        <w:sz w:val="24"/>
                      </w:rPr>
                      <w:t>0.990 Virtual</w:t>
                    </w:r>
                    <w:r>
                      <w:rPr>
                        <w:spacing w:val="-4"/>
                        <w:sz w:val="24"/>
                      </w:rPr>
                      <w:t xml:space="preserve"> </w:t>
                    </w:r>
                    <w:r>
                      <w:rPr>
                        <w:sz w:val="24"/>
                      </w:rPr>
                      <w:t>Disgust</w:t>
                    </w:r>
                    <w:r>
                      <w:rPr>
                        <w:spacing w:val="-4"/>
                        <w:sz w:val="24"/>
                      </w:rPr>
                      <w:t xml:space="preserve"> </w:t>
                    </w:r>
                    <w:r>
                      <w:rPr>
                        <w:sz w:val="24"/>
                      </w:rPr>
                      <w:t>-</w:t>
                    </w:r>
                    <w:r>
                      <w:rPr>
                        <w:spacing w:val="-4"/>
                        <w:sz w:val="24"/>
                      </w:rPr>
                      <w:t xml:space="preserve"> </w:t>
                    </w:r>
                    <w:r>
                      <w:rPr>
                        <w:sz w:val="24"/>
                      </w:rPr>
                      <w:t>Virtual</w:t>
                    </w:r>
                    <w:r>
                      <w:rPr>
                        <w:spacing w:val="-4"/>
                        <w:sz w:val="24"/>
                      </w:rPr>
                      <w:t xml:space="preserve"> </w:t>
                    </w:r>
                    <w:r>
                      <w:rPr>
                        <w:sz w:val="24"/>
                      </w:rPr>
                      <w:t>Sadness</w:t>
                    </w:r>
                    <w:r>
                      <w:rPr>
                        <w:spacing w:val="40"/>
                        <w:sz w:val="24"/>
                      </w:rPr>
                      <w:t xml:space="preserve"> </w:t>
                    </w:r>
                    <w:r>
                      <w:rPr>
                        <w:sz w:val="24"/>
                      </w:rPr>
                      <w:t>0.351 Virtual</w:t>
                    </w:r>
                    <w:r>
                      <w:rPr>
                        <w:spacing w:val="-3"/>
                        <w:sz w:val="24"/>
                      </w:rPr>
                      <w:t xml:space="preserve"> </w:t>
                    </w:r>
                    <w:r>
                      <w:rPr>
                        <w:sz w:val="24"/>
                      </w:rPr>
                      <w:t>Disgust</w:t>
                    </w:r>
                    <w:r>
                      <w:rPr>
                        <w:spacing w:val="-2"/>
                        <w:sz w:val="24"/>
                      </w:rPr>
                      <w:t xml:space="preserve"> </w:t>
                    </w:r>
                    <w:r>
                      <w:rPr>
                        <w:sz w:val="24"/>
                      </w:rPr>
                      <w:t>-</w:t>
                    </w:r>
                    <w:r>
                      <w:rPr>
                        <w:spacing w:val="-2"/>
                        <w:sz w:val="24"/>
                      </w:rPr>
                      <w:t xml:space="preserve"> </w:t>
                    </w:r>
                    <w:r>
                      <w:rPr>
                        <w:sz w:val="24"/>
                      </w:rPr>
                      <w:t>Virtual</w:t>
                    </w:r>
                    <w:r>
                      <w:rPr>
                        <w:spacing w:val="-3"/>
                        <w:sz w:val="24"/>
                      </w:rPr>
                      <w:t xml:space="preserve"> </w:t>
                    </w:r>
                    <w:r>
                      <w:rPr>
                        <w:sz w:val="24"/>
                      </w:rPr>
                      <w:t>Neutral</w:t>
                    </w:r>
                    <w:r>
                      <w:rPr>
                        <w:spacing w:val="40"/>
                        <w:sz w:val="24"/>
                      </w:rPr>
                      <w:t xml:space="preserve"> </w:t>
                    </w:r>
                    <w:r>
                      <w:rPr>
                        <w:sz w:val="24"/>
                      </w:rPr>
                      <w:t>0.436 Virtual</w:t>
                    </w:r>
                    <w:r>
                      <w:rPr>
                        <w:spacing w:val="-7"/>
                        <w:sz w:val="24"/>
                      </w:rPr>
                      <w:t xml:space="preserve"> </w:t>
                    </w:r>
                    <w:r>
                      <w:rPr>
                        <w:sz w:val="24"/>
                      </w:rPr>
                      <w:t>Disgust</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z w:val="24"/>
                      </w:rPr>
                      <w:t>Surprise</w:t>
                    </w:r>
                    <w:r>
                      <w:rPr>
                        <w:spacing w:val="40"/>
                        <w:sz w:val="24"/>
                      </w:rPr>
                      <w:t xml:space="preserve"> </w:t>
                    </w:r>
                    <w:r>
                      <w:rPr>
                        <w:sz w:val="24"/>
                      </w:rPr>
                      <w:t>0.739 Virtual</w:t>
                    </w:r>
                    <w:r>
                      <w:rPr>
                        <w:spacing w:val="-13"/>
                        <w:sz w:val="24"/>
                      </w:rPr>
                      <w:t xml:space="preserve"> </w:t>
                    </w:r>
                    <w:r>
                      <w:rPr>
                        <w:sz w:val="24"/>
                      </w:rPr>
                      <w:t>Sadness</w:t>
                    </w:r>
                    <w:r>
                      <w:rPr>
                        <w:spacing w:val="-13"/>
                        <w:sz w:val="24"/>
                      </w:rPr>
                      <w:t xml:space="preserve"> </w:t>
                    </w:r>
                    <w:r>
                      <w:rPr>
                        <w:sz w:val="24"/>
                      </w:rPr>
                      <w:t>-</w:t>
                    </w:r>
                    <w:r>
                      <w:rPr>
                        <w:spacing w:val="-13"/>
                        <w:sz w:val="24"/>
                      </w:rPr>
                      <w:t xml:space="preserve"> </w:t>
                    </w:r>
                    <w:r>
                      <w:rPr>
                        <w:sz w:val="24"/>
                      </w:rPr>
                      <w:t>Virtual</w:t>
                    </w:r>
                    <w:r>
                      <w:rPr>
                        <w:spacing w:val="-13"/>
                        <w:sz w:val="24"/>
                      </w:rPr>
                      <w:t xml:space="preserve"> </w:t>
                    </w:r>
                    <w:r>
                      <w:rPr>
                        <w:sz w:val="24"/>
                      </w:rPr>
                      <w:t>Neutral</w:t>
                    </w:r>
                    <w:r>
                      <w:rPr>
                        <w:spacing w:val="29"/>
                        <w:sz w:val="24"/>
                      </w:rPr>
                      <w:t xml:space="preserve"> </w:t>
                    </w:r>
                    <w:r>
                      <w:rPr>
                        <w:sz w:val="24"/>
                      </w:rPr>
                      <w:t>-0.020 Virtual</w:t>
                    </w:r>
                    <w:r>
                      <w:rPr>
                        <w:spacing w:val="-9"/>
                        <w:sz w:val="24"/>
                      </w:rPr>
                      <w:t xml:space="preserve"> </w:t>
                    </w:r>
                    <w:r>
                      <w:rPr>
                        <w:sz w:val="24"/>
                      </w:rPr>
                      <w:t>Sadness</w:t>
                    </w:r>
                    <w:r>
                      <w:rPr>
                        <w:spacing w:val="-9"/>
                        <w:sz w:val="24"/>
                      </w:rPr>
                      <w:t xml:space="preserve"> </w:t>
                    </w:r>
                    <w:r>
                      <w:rPr>
                        <w:sz w:val="24"/>
                      </w:rPr>
                      <w:t>-</w:t>
                    </w:r>
                    <w:r>
                      <w:rPr>
                        <w:spacing w:val="-9"/>
                        <w:sz w:val="24"/>
                      </w:rPr>
                      <w:t xml:space="preserve"> </w:t>
                    </w:r>
                    <w:r>
                      <w:rPr>
                        <w:sz w:val="24"/>
                      </w:rPr>
                      <w:t>Virtual</w:t>
                    </w:r>
                    <w:r>
                      <w:rPr>
                        <w:spacing w:val="-9"/>
                        <w:sz w:val="24"/>
                      </w:rPr>
                      <w:t xml:space="preserve"> </w:t>
                    </w:r>
                    <w:r>
                      <w:rPr>
                        <w:sz w:val="24"/>
                      </w:rPr>
                      <w:t>Surprise</w:t>
                    </w:r>
                    <w:r>
                      <w:rPr>
                        <w:spacing w:val="23"/>
                        <w:sz w:val="24"/>
                      </w:rPr>
                      <w:t xml:space="preserve"> </w:t>
                    </w:r>
                    <w:r>
                      <w:rPr>
                        <w:sz w:val="24"/>
                      </w:rPr>
                      <w:t>0.561 Virtual</w:t>
                    </w:r>
                    <w:r>
                      <w:rPr>
                        <w:spacing w:val="-7"/>
                        <w:sz w:val="24"/>
                      </w:rPr>
                      <w:t xml:space="preserve"> </w:t>
                    </w:r>
                    <w:r>
                      <w:rPr>
                        <w:sz w:val="24"/>
                      </w:rPr>
                      <w:t>Neutral</w:t>
                    </w:r>
                    <w:r>
                      <w:rPr>
                        <w:spacing w:val="-6"/>
                        <w:sz w:val="24"/>
                      </w:rPr>
                      <w:t xml:space="preserve"> </w:t>
                    </w:r>
                    <w:r>
                      <w:rPr>
                        <w:sz w:val="24"/>
                      </w:rPr>
                      <w:t>-</w:t>
                    </w:r>
                    <w:r>
                      <w:rPr>
                        <w:spacing w:val="-6"/>
                        <w:sz w:val="24"/>
                      </w:rPr>
                      <w:t xml:space="preserve"> </w:t>
                    </w:r>
                    <w:r>
                      <w:rPr>
                        <w:sz w:val="24"/>
                      </w:rPr>
                      <w:t>Virtual</w:t>
                    </w:r>
                    <w:r>
                      <w:rPr>
                        <w:spacing w:val="-7"/>
                        <w:sz w:val="24"/>
                      </w:rPr>
                      <w:t xml:space="preserve"> </w:t>
                    </w:r>
                    <w:r>
                      <w:rPr>
                        <w:sz w:val="24"/>
                      </w:rPr>
                      <w:t>Surprise</w:t>
                    </w:r>
                    <w:r>
                      <w:rPr>
                        <w:spacing w:val="40"/>
                        <w:sz w:val="24"/>
                      </w:rPr>
                      <w:t xml:space="preserve"> </w:t>
                    </w:r>
                    <w:r>
                      <w:rPr>
                        <w:sz w:val="24"/>
                      </w:rPr>
                      <w:t>0.515</w:t>
                    </w:r>
                  </w:p>
                </w:txbxContent>
              </v:textbox>
            </v:shape>
            <w10:wrap type="topAndBottom" anchorx="page"/>
          </v:group>
        </w:pict>
      </w:r>
    </w:p>
    <w:p w14:paraId="0755A5BB" w14:textId="77777777" w:rsidR="00F675FE" w:rsidRDefault="00F675FE">
      <w:pPr>
        <w:rPr>
          <w:sz w:val="14"/>
        </w:rPr>
        <w:sectPr w:rsidR="00F675FE">
          <w:headerReference w:type="default" r:id="rId158"/>
          <w:footerReference w:type="default" r:id="rId159"/>
          <w:pgSz w:w="12240" w:h="15840"/>
          <w:pgMar w:top="1020" w:right="220" w:bottom="280" w:left="1660" w:header="690" w:footer="0" w:gutter="0"/>
          <w:cols w:space="720"/>
        </w:sectPr>
      </w:pPr>
    </w:p>
    <w:p w14:paraId="0755A5BC" w14:textId="77777777" w:rsidR="00F675FE" w:rsidRDefault="00F675FE">
      <w:pPr>
        <w:pStyle w:val="BodyText"/>
        <w:rPr>
          <w:sz w:val="20"/>
        </w:rPr>
      </w:pPr>
    </w:p>
    <w:p w14:paraId="0755A5BD" w14:textId="77777777" w:rsidR="00F675FE" w:rsidRDefault="00F675FE">
      <w:pPr>
        <w:pStyle w:val="BodyText"/>
        <w:rPr>
          <w:sz w:val="20"/>
        </w:rPr>
      </w:pPr>
    </w:p>
    <w:p w14:paraId="0755A5BE" w14:textId="77777777" w:rsidR="00F675FE" w:rsidRDefault="00F675FE">
      <w:pPr>
        <w:pStyle w:val="BodyText"/>
        <w:rPr>
          <w:sz w:val="20"/>
        </w:rPr>
      </w:pPr>
    </w:p>
    <w:p w14:paraId="0755A5BF" w14:textId="77777777" w:rsidR="00F675FE" w:rsidRDefault="00F675FE">
      <w:pPr>
        <w:pStyle w:val="BodyText"/>
        <w:spacing w:before="10"/>
        <w:rPr>
          <w:sz w:val="27"/>
        </w:rPr>
      </w:pPr>
    </w:p>
    <w:p w14:paraId="0755A5C0" w14:textId="77777777" w:rsidR="00F675FE" w:rsidRDefault="00000000">
      <w:pPr>
        <w:pStyle w:val="Heading1"/>
        <w:spacing w:line="504" w:lineRule="auto"/>
        <w:ind w:right="6057"/>
      </w:pPr>
      <w:bookmarkStart w:id="221" w:name="Memory_Task"/>
      <w:bookmarkStart w:id="222" w:name="_bookmark142"/>
      <w:bookmarkEnd w:id="221"/>
      <w:bookmarkEnd w:id="222"/>
      <w:r>
        <w:rPr>
          <w:w w:val="105"/>
        </w:rPr>
        <w:t>Appendix C Memory Task</w:t>
      </w:r>
    </w:p>
    <w:p w14:paraId="0755A5C1" w14:textId="77777777" w:rsidR="00F675FE" w:rsidRDefault="00000000">
      <w:pPr>
        <w:pStyle w:val="Heading2"/>
        <w:numPr>
          <w:ilvl w:val="1"/>
          <w:numId w:val="2"/>
        </w:numPr>
        <w:tabs>
          <w:tab w:val="left" w:pos="1108"/>
          <w:tab w:val="left" w:pos="1109"/>
        </w:tabs>
        <w:spacing w:before="297"/>
      </w:pPr>
      <w:bookmarkStart w:id="223" w:name="ANOVA_Results"/>
      <w:bookmarkStart w:id="224" w:name="_bookmark143"/>
      <w:bookmarkEnd w:id="223"/>
      <w:bookmarkEnd w:id="224"/>
      <w:r>
        <w:rPr>
          <w:spacing w:val="-11"/>
          <w:w w:val="110"/>
        </w:rPr>
        <w:t>ANOVA</w:t>
      </w:r>
      <w:r>
        <w:rPr>
          <w:spacing w:val="-1"/>
          <w:w w:val="110"/>
        </w:rPr>
        <w:t xml:space="preserve"> </w:t>
      </w:r>
      <w:r>
        <w:rPr>
          <w:spacing w:val="-2"/>
          <w:w w:val="110"/>
        </w:rPr>
        <w:t>Results</w:t>
      </w:r>
    </w:p>
    <w:p w14:paraId="0755A5C2" w14:textId="77777777" w:rsidR="00F675FE" w:rsidRDefault="00F675FE">
      <w:pPr>
        <w:pStyle w:val="BodyText"/>
        <w:spacing w:before="13"/>
        <w:rPr>
          <w:b/>
          <w:sz w:val="35"/>
        </w:rPr>
      </w:pPr>
    </w:p>
    <w:p w14:paraId="0755A5C3" w14:textId="77777777" w:rsidR="00F675FE" w:rsidRDefault="00000000">
      <w:pPr>
        <w:pStyle w:val="BodyText"/>
        <w:spacing w:line="213" w:lineRule="auto"/>
        <w:ind w:left="100" w:right="1195"/>
      </w:pPr>
      <w:bookmarkStart w:id="225" w:name="_bookmark144"/>
      <w:bookmarkEnd w:id="225"/>
      <w:r>
        <w:rPr>
          <w:spacing w:val="-2"/>
        </w:rPr>
        <w:t>Table</w:t>
      </w:r>
      <w:r>
        <w:rPr>
          <w:spacing w:val="-5"/>
        </w:rPr>
        <w:t xml:space="preserve"> </w:t>
      </w:r>
      <w:r>
        <w:rPr>
          <w:spacing w:val="-2"/>
        </w:rPr>
        <w:t>C.1:</w:t>
      </w:r>
      <w:r>
        <w:rPr>
          <w:spacing w:val="15"/>
        </w:rPr>
        <w:t xml:space="preserve"> </w:t>
      </w:r>
      <w:r>
        <w:rPr>
          <w:spacing w:val="-2"/>
        </w:rPr>
        <w:t>Two-way</w:t>
      </w:r>
      <w:r>
        <w:rPr>
          <w:spacing w:val="-5"/>
        </w:rPr>
        <w:t xml:space="preserve"> </w:t>
      </w:r>
      <w:r>
        <w:rPr>
          <w:spacing w:val="-2"/>
        </w:rPr>
        <w:t>ANOVA</w:t>
      </w:r>
      <w:r>
        <w:rPr>
          <w:spacing w:val="-5"/>
        </w:rPr>
        <w:t xml:space="preserve"> </w:t>
      </w:r>
      <w:r>
        <w:rPr>
          <w:spacing w:val="-2"/>
        </w:rPr>
        <w:t>results</w:t>
      </w:r>
      <w:r>
        <w:rPr>
          <w:spacing w:val="-5"/>
        </w:rPr>
        <w:t xml:space="preserve"> </w:t>
      </w:r>
      <w:r>
        <w:rPr>
          <w:spacing w:val="-2"/>
        </w:rPr>
        <w:t>for</w:t>
      </w:r>
      <w:r>
        <w:rPr>
          <w:spacing w:val="-5"/>
        </w:rPr>
        <w:t xml:space="preserve"> </w:t>
      </w:r>
      <w:r>
        <w:rPr>
          <w:spacing w:val="-2"/>
        </w:rPr>
        <w:t>the</w:t>
      </w:r>
      <w:r>
        <w:rPr>
          <w:spacing w:val="-5"/>
        </w:rPr>
        <w:t xml:space="preserve"> </w:t>
      </w:r>
      <w:r>
        <w:rPr>
          <w:spacing w:val="-2"/>
        </w:rPr>
        <w:t>effect</w:t>
      </w:r>
      <w:r>
        <w:rPr>
          <w:spacing w:val="-5"/>
        </w:rPr>
        <w:t xml:space="preserve"> </w:t>
      </w:r>
      <w:r>
        <w:rPr>
          <w:spacing w:val="-2"/>
        </w:rPr>
        <w:t>of</w:t>
      </w:r>
      <w:r>
        <w:rPr>
          <w:spacing w:val="-5"/>
        </w:rPr>
        <w:t xml:space="preserve"> </w:t>
      </w:r>
      <w:r>
        <w:rPr>
          <w:spacing w:val="-2"/>
        </w:rPr>
        <w:t>Face</w:t>
      </w:r>
      <w:r>
        <w:rPr>
          <w:spacing w:val="-5"/>
        </w:rPr>
        <w:t xml:space="preserve"> </w:t>
      </w:r>
      <w:r>
        <w:rPr>
          <w:spacing w:val="-2"/>
        </w:rPr>
        <w:t>Type</w:t>
      </w:r>
      <w:r>
        <w:rPr>
          <w:spacing w:val="-5"/>
        </w:rPr>
        <w:t xml:space="preserve"> </w:t>
      </w:r>
      <w:r>
        <w:rPr>
          <w:spacing w:val="-2"/>
        </w:rPr>
        <w:t>and</w:t>
      </w:r>
      <w:r>
        <w:rPr>
          <w:spacing w:val="-5"/>
        </w:rPr>
        <w:t xml:space="preserve"> </w:t>
      </w:r>
      <w:r>
        <w:rPr>
          <w:spacing w:val="-2"/>
        </w:rPr>
        <w:t>Emotion</w:t>
      </w:r>
      <w:r>
        <w:rPr>
          <w:spacing w:val="-5"/>
        </w:rPr>
        <w:t xml:space="preserve"> </w:t>
      </w:r>
      <w:r>
        <w:rPr>
          <w:spacing w:val="-2"/>
        </w:rPr>
        <w:t>and</w:t>
      </w:r>
      <w:r>
        <w:rPr>
          <w:spacing w:val="-5"/>
        </w:rPr>
        <w:t xml:space="preserve"> </w:t>
      </w:r>
      <w:r>
        <w:rPr>
          <w:spacing w:val="-2"/>
        </w:rPr>
        <w:t xml:space="preserve">their </w:t>
      </w:r>
      <w:r>
        <w:t>interaction on the correct responses.</w:t>
      </w:r>
    </w:p>
    <w:p w14:paraId="0755A5C4" w14:textId="77777777" w:rsidR="00F675FE" w:rsidRDefault="00570744">
      <w:pPr>
        <w:pStyle w:val="BodyText"/>
        <w:spacing w:before="9"/>
        <w:rPr>
          <w:sz w:val="14"/>
        </w:rPr>
      </w:pPr>
      <w:r>
        <w:rPr>
          <w:noProof/>
        </w:rPr>
        <w:pict w14:anchorId="0755A6FA">
          <v:group id="docshapegroup158" o:spid="_x0000_s2087" alt="" style="position:absolute;margin-left:133.1pt;margin-top:11.15pt;width:363.85pt;height:157.15pt;z-index:-251658186;mso-wrap-distance-left:0;mso-wrap-distance-right:0;mso-position-horizontal-relative:page" coordorigin="2662,223" coordsize="7277,3143">
            <v:line id="_x0000_s2088" alt="" style="position:absolute" from="2662,232" to="9938,232" strokeweight=".33019mm"/>
            <v:line id="_x0000_s2089" alt="" style="position:absolute" from="2666,788" to="2666,308" strokeweight=".14042mm"/>
            <v:line id="_x0000_s2090" alt="" style="position:absolute" from="5465,788" to="5465,308" strokeweight=".14042mm"/>
            <v:line id="_x0000_s2091" alt="" style="position:absolute" from="6082,640" to="6153,640" strokeweight=".14042mm"/>
            <v:line id="_x0000_s2092" alt="" style="position:absolute" from="6554,788" to="6554,308" strokeweight=".14042mm"/>
            <v:line id="_x0000_s2093" alt="" style="position:absolute" from="7760,788" to="7760,308" strokeweight=".14042mm"/>
            <v:line id="_x0000_s2094" alt="" style="position:absolute" from="8967,788" to="8967,308" strokeweight=".14042mm"/>
            <v:line id="_x0000_s2095" alt="" style="position:absolute" from="9934,788" to="9934,308" strokeweight=".14042mm"/>
            <v:line id="_x0000_s2096" alt="" style="position:absolute" from="2662,835" to="9938,835" strokeweight=".20639mm"/>
            <v:line id="_x0000_s2097" alt="" style="position:absolute" from="2666,1387" to="2666,908" strokeweight=".14042mm"/>
            <v:line id="_x0000_s2098" alt="" style="position:absolute" from="5465,1387" to="5465,908" strokeweight=".14042mm"/>
            <v:line id="_x0000_s2099" alt="" style="position:absolute" from="6554,1387" to="6554,908" strokeweight=".14042mm"/>
            <v:line id="_x0000_s2100" alt="" style="position:absolute" from="7760,1387" to="7760,908" strokeweight=".14042mm"/>
            <v:line id="_x0000_s2101" alt="" style="position:absolute" from="8967,1387" to="8967,908" strokeweight=".14042mm"/>
            <v:line id="_x0000_s2102" alt="" style="position:absolute" from="9934,1387" to="9934,908" strokeweight=".14042mm"/>
            <v:line id="_x0000_s2103" alt="" style="position:absolute" from="2666,1867" to="2666,1387" strokeweight=".14042mm"/>
            <v:line id="_x0000_s2104" alt="" style="position:absolute" from="3442,1719" to="3512,1719" strokeweight=".14042mm"/>
            <v:line id="_x0000_s2105" alt="" style="position:absolute" from="5465,1867" to="5465,1387" strokeweight=".14042mm"/>
            <v:line id="_x0000_s2106" alt="" style="position:absolute" from="6554,1867" to="6554,1387" strokeweight=".14042mm"/>
            <v:line id="_x0000_s2107" alt="" style="position:absolute" from="7760,1867" to="7760,1387" strokeweight=".14042mm"/>
            <v:line id="_x0000_s2108" alt="" style="position:absolute" from="8967,1867" to="8967,1387" strokeweight=".14042mm"/>
            <v:line id="_x0000_s2109" alt="" style="position:absolute" from="9934,1867" to="9934,1387" strokeweight=".14042mm"/>
            <v:line id="_x0000_s2110" alt="" style="position:absolute" from="2666,2346" to="2666,1867" strokeweight=".14042mm"/>
            <v:line id="_x0000_s2111" alt="" style="position:absolute" from="5465,2346" to="5465,1867" strokeweight=".14042mm"/>
            <v:line id="_x0000_s2112" alt="" style="position:absolute" from="6554,2346" to="6554,1867" strokeweight=".14042mm"/>
            <v:line id="_x0000_s2113" alt="" style="position:absolute" from="7760,2346" to="7760,1867" strokeweight=".14042mm"/>
            <v:line id="_x0000_s2114" alt="" style="position:absolute" from="8967,2346" to="8967,1867" strokeweight=".14042mm"/>
            <v:line id="_x0000_s2115" alt="" style="position:absolute" from="9934,2346" to="9934,1867" strokeweight=".14042mm"/>
            <v:line id="_x0000_s2116" alt="" style="position:absolute" from="2666,2826" to="2666,2346" strokeweight=".14042mm"/>
            <v:line id="_x0000_s2117" alt="" style="position:absolute" from="3442,2678" to="3512,2678" strokeweight=".14042mm"/>
            <v:line id="_x0000_s2118" alt="" style="position:absolute" from="5465,2826" to="5465,2346" strokeweight=".14042mm"/>
            <v:line id="_x0000_s2119" alt="" style="position:absolute" from="6554,2826" to="6554,2346" strokeweight=".14042mm"/>
            <v:line id="_x0000_s2120" alt="" style="position:absolute" from="7760,2826" to="7760,2346" strokeweight=".14042mm"/>
            <v:line id="_x0000_s2121" alt="" style="position:absolute" from="8967,2826" to="8967,2346" strokeweight=".14042mm"/>
            <v:line id="_x0000_s2122" alt="" style="position:absolute" from="9934,2826" to="9934,2346" strokeweight=".14042mm"/>
            <v:line id="_x0000_s2123" alt="" style="position:absolute" from="2666,3306" to="2666,2826" strokeweight=".14042mm"/>
            <v:line id="_x0000_s2124" alt="" style="position:absolute" from="5465,3306" to="5465,2826" strokeweight=".14042mm"/>
            <v:line id="_x0000_s2125" alt="" style="position:absolute" from="6554,3306" to="6554,2826" strokeweight=".14042mm"/>
            <v:line id="_x0000_s2126" alt="" style="position:absolute" from="7760,3306" to="7760,2826" strokeweight=".14042mm"/>
            <v:line id="_x0000_s2127" alt="" style="position:absolute" from="8967,3306" to="8967,2826" strokeweight=".14042mm"/>
            <v:line id="_x0000_s2128" alt="" style="position:absolute" from="9934,3306" to="9934,2826" strokeweight=".14042mm"/>
            <v:line id="_x0000_s2129" alt="" style="position:absolute" from="2662,3356" to="9938,3356" strokeweight=".33019mm"/>
            <v:shape id="docshape159" o:spid="_x0000_s2130" type="#_x0000_t202" alt="" style="position:absolute;left:2709;top:973;width:2733;height:2255;mso-wrap-style:square;v-text-anchor:top" filled="f" stroked="f">
              <v:textbox style="mso-next-textbox:#docshape159" inset="0,0,0,0">
                <w:txbxContent>
                  <w:p w14:paraId="0755A844" w14:textId="77777777" w:rsidR="00F675FE" w:rsidRDefault="00000000">
                    <w:pPr>
                      <w:spacing w:before="17" w:line="355" w:lineRule="auto"/>
                      <w:ind w:right="1093"/>
                      <w:rPr>
                        <w:sz w:val="24"/>
                      </w:rPr>
                    </w:pPr>
                    <w:r>
                      <w:rPr>
                        <w:spacing w:val="-2"/>
                        <w:sz w:val="24"/>
                      </w:rPr>
                      <w:t xml:space="preserve">Intercept </w:t>
                    </w:r>
                    <w:r>
                      <w:rPr>
                        <w:sz w:val="24"/>
                      </w:rPr>
                      <w:t>C(Face</w:t>
                    </w:r>
                    <w:r>
                      <w:rPr>
                        <w:spacing w:val="-6"/>
                        <w:sz w:val="24"/>
                      </w:rPr>
                      <w:t xml:space="preserve"> </w:t>
                    </w:r>
                    <w:r>
                      <w:rPr>
                        <w:sz w:val="24"/>
                      </w:rPr>
                      <w:t xml:space="preserve">Type) </w:t>
                    </w:r>
                    <w:r>
                      <w:rPr>
                        <w:spacing w:val="-2"/>
                        <w:sz w:val="24"/>
                      </w:rPr>
                      <w:t>C(Emotion)</w:t>
                    </w:r>
                  </w:p>
                  <w:p w14:paraId="0755A845" w14:textId="77777777" w:rsidR="00F675FE" w:rsidRDefault="00000000">
                    <w:pPr>
                      <w:spacing w:before="1"/>
                      <w:rPr>
                        <w:sz w:val="24"/>
                      </w:rPr>
                    </w:pPr>
                    <w:r>
                      <w:rPr>
                        <w:sz w:val="24"/>
                      </w:rPr>
                      <w:t>C(Face</w:t>
                    </w:r>
                    <w:r>
                      <w:rPr>
                        <w:spacing w:val="11"/>
                        <w:sz w:val="24"/>
                      </w:rPr>
                      <w:t xml:space="preserve"> </w:t>
                    </w:r>
                    <w:r>
                      <w:rPr>
                        <w:spacing w:val="-2"/>
                        <w:sz w:val="24"/>
                      </w:rPr>
                      <w:t>Type):C(Emotion)</w:t>
                    </w:r>
                  </w:p>
                  <w:p w14:paraId="0755A846" w14:textId="77777777" w:rsidR="00F675FE" w:rsidRDefault="00000000">
                    <w:pPr>
                      <w:spacing w:before="156" w:line="319" w:lineRule="exact"/>
                      <w:rPr>
                        <w:sz w:val="24"/>
                      </w:rPr>
                    </w:pPr>
                    <w:r>
                      <w:rPr>
                        <w:spacing w:val="-2"/>
                        <w:sz w:val="24"/>
                      </w:rPr>
                      <w:t>Residual</w:t>
                    </w:r>
                  </w:p>
                </w:txbxContent>
              </v:textbox>
            </v:shape>
            <v:shape id="docshape160" o:spid="_x0000_s2131" type="#_x0000_t202" alt="" style="position:absolute;left:5508;top:374;width:1022;height:2375;mso-wrap-style:square;v-text-anchor:top" filled="f" stroked="f">
              <v:textbox style="mso-next-textbox:#docshape160" inset="0,0,0,0">
                <w:txbxContent>
                  <w:p w14:paraId="0755A847" w14:textId="77777777" w:rsidR="00F675FE" w:rsidRDefault="00000000">
                    <w:pPr>
                      <w:spacing w:before="17"/>
                      <w:ind w:left="141"/>
                      <w:rPr>
                        <w:sz w:val="24"/>
                      </w:rPr>
                    </w:pPr>
                    <w:r>
                      <w:rPr>
                        <w:w w:val="95"/>
                        <w:sz w:val="24"/>
                      </w:rPr>
                      <w:t>sum</w:t>
                    </w:r>
                    <w:r>
                      <w:rPr>
                        <w:spacing w:val="5"/>
                        <w:sz w:val="24"/>
                      </w:rPr>
                      <w:t xml:space="preserve"> </w:t>
                    </w:r>
                    <w:r>
                      <w:rPr>
                        <w:spacing w:val="-5"/>
                        <w:sz w:val="24"/>
                      </w:rPr>
                      <w:t>sq</w:t>
                    </w:r>
                  </w:p>
                  <w:p w14:paraId="0755A848" w14:textId="77777777" w:rsidR="00F675FE" w:rsidRDefault="00000000">
                    <w:pPr>
                      <w:spacing w:before="276"/>
                      <w:rPr>
                        <w:sz w:val="24"/>
                      </w:rPr>
                    </w:pPr>
                    <w:r>
                      <w:rPr>
                        <w:spacing w:val="-2"/>
                        <w:sz w:val="24"/>
                      </w:rPr>
                      <w:t>261.07756</w:t>
                    </w:r>
                  </w:p>
                  <w:p w14:paraId="0755A849" w14:textId="77777777" w:rsidR="00F675FE" w:rsidRDefault="00000000">
                    <w:pPr>
                      <w:spacing w:before="156"/>
                      <w:ind w:left="117"/>
                      <w:rPr>
                        <w:sz w:val="24"/>
                      </w:rPr>
                    </w:pPr>
                    <w:r>
                      <w:rPr>
                        <w:spacing w:val="-2"/>
                        <w:sz w:val="24"/>
                      </w:rPr>
                      <w:t>1.17722</w:t>
                    </w:r>
                  </w:p>
                  <w:p w14:paraId="0755A84A" w14:textId="77777777" w:rsidR="00F675FE" w:rsidRDefault="00000000">
                    <w:pPr>
                      <w:spacing w:before="155"/>
                      <w:ind w:left="117"/>
                      <w:rPr>
                        <w:sz w:val="24"/>
                      </w:rPr>
                    </w:pPr>
                    <w:r>
                      <w:rPr>
                        <w:spacing w:val="-2"/>
                        <w:sz w:val="24"/>
                      </w:rPr>
                      <w:t>0.73335</w:t>
                    </w:r>
                  </w:p>
                  <w:p w14:paraId="0755A84B" w14:textId="77777777" w:rsidR="00F675FE" w:rsidRDefault="00000000">
                    <w:pPr>
                      <w:spacing w:before="156" w:line="319" w:lineRule="exact"/>
                      <w:ind w:left="117"/>
                      <w:rPr>
                        <w:sz w:val="24"/>
                      </w:rPr>
                    </w:pPr>
                    <w:r>
                      <w:rPr>
                        <w:spacing w:val="-2"/>
                        <w:sz w:val="24"/>
                      </w:rPr>
                      <w:t>0.40872</w:t>
                    </w:r>
                  </w:p>
                </w:txbxContent>
              </v:textbox>
            </v:shape>
            <v:shape id="docshape161" o:spid="_x0000_s2132" type="#_x0000_t202" alt="" style="position:absolute;left:6773;top:374;width:788;height:2375;mso-wrap-style:square;v-text-anchor:top" filled="f" stroked="f">
              <v:textbox style="mso-next-textbox:#docshape161" inset="0,0,0,0">
                <w:txbxContent>
                  <w:p w14:paraId="0755A84C" w14:textId="77777777" w:rsidR="00F675FE" w:rsidRDefault="00000000">
                    <w:pPr>
                      <w:spacing w:before="17"/>
                      <w:ind w:left="257" w:right="274"/>
                      <w:jc w:val="center"/>
                      <w:rPr>
                        <w:sz w:val="24"/>
                      </w:rPr>
                    </w:pPr>
                    <w:r>
                      <w:rPr>
                        <w:spacing w:val="-5"/>
                        <w:sz w:val="24"/>
                      </w:rPr>
                      <w:t>df</w:t>
                    </w:r>
                  </w:p>
                  <w:p w14:paraId="0755A84D" w14:textId="77777777" w:rsidR="00F675FE" w:rsidRDefault="00000000">
                    <w:pPr>
                      <w:spacing w:before="276"/>
                      <w:rPr>
                        <w:sz w:val="24"/>
                      </w:rPr>
                    </w:pPr>
                    <w:r>
                      <w:rPr>
                        <w:spacing w:val="-2"/>
                        <w:sz w:val="24"/>
                      </w:rPr>
                      <w:t>1.00000</w:t>
                    </w:r>
                  </w:p>
                  <w:p w14:paraId="0755A84E" w14:textId="77777777" w:rsidR="00F675FE" w:rsidRDefault="00000000">
                    <w:pPr>
                      <w:spacing w:before="156"/>
                      <w:rPr>
                        <w:sz w:val="24"/>
                      </w:rPr>
                    </w:pPr>
                    <w:r>
                      <w:rPr>
                        <w:spacing w:val="-2"/>
                        <w:sz w:val="24"/>
                      </w:rPr>
                      <w:t>1.00000</w:t>
                    </w:r>
                  </w:p>
                  <w:p w14:paraId="0755A84F" w14:textId="77777777" w:rsidR="00F675FE" w:rsidRDefault="00000000">
                    <w:pPr>
                      <w:spacing w:before="155"/>
                      <w:rPr>
                        <w:sz w:val="24"/>
                      </w:rPr>
                    </w:pPr>
                    <w:r>
                      <w:rPr>
                        <w:spacing w:val="-2"/>
                        <w:sz w:val="24"/>
                      </w:rPr>
                      <w:t>6.00000</w:t>
                    </w:r>
                  </w:p>
                  <w:p w14:paraId="0755A850" w14:textId="77777777" w:rsidR="00F675FE" w:rsidRDefault="00000000">
                    <w:pPr>
                      <w:spacing w:before="156" w:line="319" w:lineRule="exact"/>
                      <w:rPr>
                        <w:sz w:val="24"/>
                      </w:rPr>
                    </w:pPr>
                    <w:r>
                      <w:rPr>
                        <w:spacing w:val="-2"/>
                        <w:sz w:val="24"/>
                      </w:rPr>
                      <w:t>6.00000</w:t>
                    </w:r>
                  </w:p>
                </w:txbxContent>
              </v:textbox>
            </v:shape>
            <v:shape id="docshape162" o:spid="_x0000_s2133" type="#_x0000_t202" alt="" style="position:absolute;left:8271;top:464;width:172;height:240;mso-wrap-style:square;v-text-anchor:top" filled="f" stroked="f">
              <v:textbox style="mso-next-textbox:#docshape162" inset="0,0,0,0">
                <w:txbxContent>
                  <w:p w14:paraId="0755A851" w14:textId="77777777" w:rsidR="00F675FE" w:rsidRDefault="00000000">
                    <w:pPr>
                      <w:spacing w:line="231" w:lineRule="exact"/>
                      <w:rPr>
                        <w:rFonts w:ascii="Times New Roman"/>
                        <w:i/>
                        <w:sz w:val="24"/>
                      </w:rPr>
                    </w:pPr>
                    <w:r>
                      <w:rPr>
                        <w:rFonts w:ascii="Times New Roman"/>
                        <w:i/>
                        <w:w w:val="103"/>
                        <w:sz w:val="24"/>
                      </w:rPr>
                      <w:t>F</w:t>
                    </w:r>
                  </w:p>
                </w:txbxContent>
              </v:textbox>
            </v:shape>
            <v:shape id="docshape163" o:spid="_x0000_s2134" type="#_x0000_t202" alt="" style="position:absolute;left:9010;top:374;width:900;height:337;mso-wrap-style:square;v-text-anchor:top" filled="f" stroked="f">
              <v:textbox style="mso-next-textbox:#docshape163" inset="0,0,0,0">
                <w:txbxContent>
                  <w:p w14:paraId="0755A852" w14:textId="77777777" w:rsidR="00F675FE" w:rsidRDefault="00000000">
                    <w:pPr>
                      <w:spacing w:before="17" w:line="319" w:lineRule="exact"/>
                      <w:rPr>
                        <w:sz w:val="24"/>
                      </w:rPr>
                    </w:pPr>
                    <w:r>
                      <w:rPr>
                        <w:w w:val="105"/>
                        <w:sz w:val="24"/>
                      </w:rPr>
                      <w:t>PR(</w:t>
                    </w:r>
                    <w:r>
                      <w:rPr>
                        <w:rFonts w:ascii="Times New Roman"/>
                        <w:i/>
                        <w:w w:val="105"/>
                        <w:sz w:val="24"/>
                      </w:rPr>
                      <w:t>&gt;F</w:t>
                    </w:r>
                    <w:r>
                      <w:rPr>
                        <w:rFonts w:ascii="Times New Roman"/>
                        <w:i/>
                        <w:spacing w:val="-9"/>
                        <w:w w:val="105"/>
                        <w:sz w:val="24"/>
                      </w:rPr>
                      <w:t xml:space="preserve"> </w:t>
                    </w:r>
                    <w:r>
                      <w:rPr>
                        <w:spacing w:val="-10"/>
                        <w:w w:val="110"/>
                        <w:sz w:val="24"/>
                      </w:rPr>
                      <w:t>)</w:t>
                    </w:r>
                  </w:p>
                </w:txbxContent>
              </v:textbox>
            </v:shape>
            <v:shape id="docshape164" o:spid="_x0000_s2135" type="#_x0000_t202" alt="" style="position:absolute;left:7804;top:973;width:2050;height:337;mso-wrap-style:square;v-text-anchor:top" filled="f" stroked="f">
              <v:textbox style="mso-next-textbox:#docshape164" inset="0,0,0,0">
                <w:txbxContent>
                  <w:p w14:paraId="0755A853" w14:textId="77777777" w:rsidR="00F675FE" w:rsidRDefault="00000000">
                    <w:pPr>
                      <w:spacing w:before="17" w:line="319" w:lineRule="exact"/>
                      <w:rPr>
                        <w:sz w:val="24"/>
                      </w:rPr>
                    </w:pPr>
                    <w:r>
                      <w:rPr>
                        <w:sz w:val="24"/>
                      </w:rPr>
                      <w:t>1764.58989</w:t>
                    </w:r>
                    <w:r>
                      <w:rPr>
                        <w:spacing w:val="51"/>
                        <w:sz w:val="24"/>
                      </w:rPr>
                      <w:t xml:space="preserve"> </w:t>
                    </w:r>
                    <w:r>
                      <w:rPr>
                        <w:spacing w:val="-2"/>
                        <w:sz w:val="24"/>
                      </w:rPr>
                      <w:t>0.00000</w:t>
                    </w:r>
                  </w:p>
                </w:txbxContent>
              </v:textbox>
            </v:shape>
            <v:shape id="docshape165" o:spid="_x0000_s2136" type="#_x0000_t202" alt="" style="position:absolute;left:7979;top:1453;width:788;height:1296;mso-wrap-style:square;v-text-anchor:top" filled="f" stroked="f">
              <v:textbox style="mso-next-textbox:#docshape165" inset="0,0,0,0">
                <w:txbxContent>
                  <w:p w14:paraId="0755A854" w14:textId="77777777" w:rsidR="00F675FE" w:rsidRDefault="00000000">
                    <w:pPr>
                      <w:spacing w:before="17"/>
                      <w:rPr>
                        <w:sz w:val="24"/>
                      </w:rPr>
                    </w:pPr>
                    <w:r>
                      <w:rPr>
                        <w:spacing w:val="-2"/>
                        <w:sz w:val="24"/>
                      </w:rPr>
                      <w:t>7.95666</w:t>
                    </w:r>
                  </w:p>
                  <w:p w14:paraId="0755A855" w14:textId="77777777" w:rsidR="00F675FE" w:rsidRDefault="00000000">
                    <w:pPr>
                      <w:spacing w:before="156"/>
                      <w:rPr>
                        <w:sz w:val="24"/>
                      </w:rPr>
                    </w:pPr>
                    <w:r>
                      <w:rPr>
                        <w:spacing w:val="-2"/>
                        <w:sz w:val="24"/>
                      </w:rPr>
                      <w:t>0.82610</w:t>
                    </w:r>
                  </w:p>
                  <w:p w14:paraId="0755A856" w14:textId="77777777" w:rsidR="00F675FE" w:rsidRDefault="00000000">
                    <w:pPr>
                      <w:spacing w:before="156" w:line="319" w:lineRule="exact"/>
                      <w:rPr>
                        <w:sz w:val="24"/>
                      </w:rPr>
                    </w:pPr>
                    <w:r>
                      <w:rPr>
                        <w:spacing w:val="-2"/>
                        <w:sz w:val="24"/>
                      </w:rPr>
                      <w:t>0.46041</w:t>
                    </w:r>
                  </w:p>
                </w:txbxContent>
              </v:textbox>
            </v:shape>
            <v:shape id="docshape166" o:spid="_x0000_s2137" type="#_x0000_t202" alt="" style="position:absolute;left:9066;top:1453;width:788;height:1296;mso-wrap-style:square;v-text-anchor:top" filled="f" stroked="f">
              <v:textbox style="mso-next-textbox:#docshape166" inset="0,0,0,0">
                <w:txbxContent>
                  <w:p w14:paraId="0755A857" w14:textId="77777777" w:rsidR="00F675FE" w:rsidRDefault="00000000">
                    <w:pPr>
                      <w:spacing w:before="17"/>
                      <w:rPr>
                        <w:sz w:val="24"/>
                      </w:rPr>
                    </w:pPr>
                    <w:r>
                      <w:rPr>
                        <w:spacing w:val="-2"/>
                        <w:sz w:val="24"/>
                      </w:rPr>
                      <w:t>0.00481</w:t>
                    </w:r>
                  </w:p>
                  <w:p w14:paraId="0755A858" w14:textId="77777777" w:rsidR="00F675FE" w:rsidRDefault="00000000">
                    <w:pPr>
                      <w:spacing w:before="156"/>
                      <w:rPr>
                        <w:sz w:val="24"/>
                      </w:rPr>
                    </w:pPr>
                    <w:r>
                      <w:rPr>
                        <w:spacing w:val="-2"/>
                        <w:sz w:val="24"/>
                      </w:rPr>
                      <w:t>0.54946</w:t>
                    </w:r>
                  </w:p>
                  <w:p w14:paraId="0755A859" w14:textId="77777777" w:rsidR="00F675FE" w:rsidRDefault="00000000">
                    <w:pPr>
                      <w:spacing w:before="156" w:line="319" w:lineRule="exact"/>
                      <w:rPr>
                        <w:sz w:val="24"/>
                      </w:rPr>
                    </w:pPr>
                    <w:r>
                      <w:rPr>
                        <w:spacing w:val="-2"/>
                        <w:sz w:val="24"/>
                      </w:rPr>
                      <w:t>0.83797</w:t>
                    </w:r>
                  </w:p>
                </w:txbxContent>
              </v:textbox>
            </v:shape>
            <v:shape id="docshape167" o:spid="_x0000_s2138" type="#_x0000_t202" alt="" style="position:absolute;left:5508;top:2892;width:2228;height:337;mso-wrap-style:square;v-text-anchor:top" filled="f" stroked="f">
              <v:textbox style="mso-next-textbox:#docshape167" inset="0,0,0,0">
                <w:txbxContent>
                  <w:p w14:paraId="0755A85A" w14:textId="77777777" w:rsidR="00F675FE" w:rsidRDefault="00000000">
                    <w:pPr>
                      <w:spacing w:before="17" w:line="319" w:lineRule="exact"/>
                      <w:rPr>
                        <w:sz w:val="24"/>
                      </w:rPr>
                    </w:pPr>
                    <w:r>
                      <w:rPr>
                        <w:sz w:val="24"/>
                      </w:rPr>
                      <w:t>710.47356</w:t>
                    </w:r>
                    <w:r>
                      <w:rPr>
                        <w:spacing w:val="-2"/>
                        <w:sz w:val="24"/>
                      </w:rPr>
                      <w:t xml:space="preserve"> 4802.00000</w:t>
                    </w:r>
                  </w:p>
                </w:txbxContent>
              </v:textbox>
            </v:shape>
            <w10:wrap type="topAndBottom" anchorx="page"/>
          </v:group>
        </w:pict>
      </w:r>
    </w:p>
    <w:p w14:paraId="0755A5C5" w14:textId="77777777" w:rsidR="00F675FE" w:rsidRDefault="00F675FE">
      <w:pPr>
        <w:rPr>
          <w:sz w:val="14"/>
        </w:rPr>
        <w:sectPr w:rsidR="00F675FE">
          <w:headerReference w:type="default" r:id="rId160"/>
          <w:footerReference w:type="default" r:id="rId161"/>
          <w:pgSz w:w="12240" w:h="15840"/>
          <w:pgMar w:top="1820" w:right="220" w:bottom="980" w:left="1660" w:header="0" w:footer="789" w:gutter="0"/>
          <w:cols w:space="720"/>
        </w:sectPr>
      </w:pPr>
    </w:p>
    <w:p w14:paraId="0755A5C6" w14:textId="77777777" w:rsidR="00F675FE" w:rsidRDefault="00000000">
      <w:pPr>
        <w:tabs>
          <w:tab w:val="right" w:pos="9139"/>
        </w:tabs>
        <w:spacing w:before="107"/>
        <w:ind w:left="140"/>
        <w:rPr>
          <w:sz w:val="24"/>
        </w:rPr>
      </w:pPr>
      <w:r>
        <w:rPr>
          <w:i/>
          <w:w w:val="115"/>
          <w:sz w:val="24"/>
        </w:rPr>
        <w:lastRenderedPageBreak/>
        <w:t>Appendix</w:t>
      </w:r>
      <w:r>
        <w:rPr>
          <w:i/>
          <w:spacing w:val="31"/>
          <w:w w:val="115"/>
          <w:sz w:val="24"/>
        </w:rPr>
        <w:t xml:space="preserve"> </w:t>
      </w:r>
      <w:r>
        <w:rPr>
          <w:i/>
          <w:w w:val="115"/>
          <w:sz w:val="24"/>
        </w:rPr>
        <w:t>C.</w:t>
      </w:r>
      <w:r>
        <w:rPr>
          <w:i/>
          <w:spacing w:val="31"/>
          <w:w w:val="115"/>
          <w:sz w:val="24"/>
        </w:rPr>
        <w:t xml:space="preserve">  </w:t>
      </w:r>
      <w:r>
        <w:rPr>
          <w:i/>
          <w:w w:val="115"/>
          <w:sz w:val="24"/>
        </w:rPr>
        <w:t>Memory</w:t>
      </w:r>
      <w:r>
        <w:rPr>
          <w:i/>
          <w:spacing w:val="33"/>
          <w:w w:val="115"/>
          <w:sz w:val="24"/>
        </w:rPr>
        <w:t xml:space="preserve"> </w:t>
      </w:r>
      <w:r>
        <w:rPr>
          <w:i/>
          <w:spacing w:val="-4"/>
          <w:w w:val="115"/>
          <w:sz w:val="24"/>
        </w:rPr>
        <w:t>Task</w:t>
      </w:r>
      <w:r>
        <w:rPr>
          <w:rFonts w:ascii="Times New Roman"/>
          <w:sz w:val="24"/>
        </w:rPr>
        <w:tab/>
      </w:r>
      <w:r>
        <w:rPr>
          <w:spacing w:val="-5"/>
          <w:w w:val="115"/>
          <w:sz w:val="24"/>
        </w:rPr>
        <w:t>75</w:t>
      </w:r>
    </w:p>
    <w:p w14:paraId="0755A5C7" w14:textId="77777777" w:rsidR="00F675FE" w:rsidRDefault="00000000">
      <w:pPr>
        <w:pStyle w:val="Heading2"/>
        <w:numPr>
          <w:ilvl w:val="1"/>
          <w:numId w:val="2"/>
        </w:numPr>
        <w:tabs>
          <w:tab w:val="left" w:pos="1108"/>
          <w:tab w:val="left" w:pos="1109"/>
        </w:tabs>
        <w:spacing w:before="294"/>
      </w:pPr>
      <w:bookmarkStart w:id="226" w:name="Memory_Task_No_Response_Distribution"/>
      <w:bookmarkStart w:id="227" w:name="_bookmark145"/>
      <w:bookmarkEnd w:id="226"/>
      <w:bookmarkEnd w:id="227"/>
      <w:r>
        <w:rPr>
          <w:w w:val="105"/>
        </w:rPr>
        <w:t>Memory</w:t>
      </w:r>
      <w:r>
        <w:rPr>
          <w:spacing w:val="44"/>
          <w:w w:val="105"/>
        </w:rPr>
        <w:t xml:space="preserve"> </w:t>
      </w:r>
      <w:r>
        <w:rPr>
          <w:w w:val="105"/>
        </w:rPr>
        <w:t>Task</w:t>
      </w:r>
      <w:r>
        <w:rPr>
          <w:spacing w:val="45"/>
          <w:w w:val="105"/>
        </w:rPr>
        <w:t xml:space="preserve"> </w:t>
      </w:r>
      <w:r>
        <w:rPr>
          <w:w w:val="105"/>
        </w:rPr>
        <w:t>No</w:t>
      </w:r>
      <w:r>
        <w:rPr>
          <w:spacing w:val="44"/>
          <w:w w:val="105"/>
        </w:rPr>
        <w:t xml:space="preserve"> </w:t>
      </w:r>
      <w:r>
        <w:rPr>
          <w:w w:val="105"/>
        </w:rPr>
        <w:t>Response</w:t>
      </w:r>
      <w:r>
        <w:rPr>
          <w:spacing w:val="45"/>
          <w:w w:val="105"/>
        </w:rPr>
        <w:t xml:space="preserve"> </w:t>
      </w:r>
      <w:r>
        <w:rPr>
          <w:spacing w:val="-2"/>
          <w:w w:val="105"/>
        </w:rPr>
        <w:t>Distribution</w:t>
      </w:r>
    </w:p>
    <w:p w14:paraId="0755A5C8" w14:textId="77777777" w:rsidR="00F675FE" w:rsidRDefault="00000000">
      <w:pPr>
        <w:pStyle w:val="BodyText"/>
        <w:spacing w:before="6"/>
        <w:rPr>
          <w:b/>
          <w:sz w:val="29"/>
        </w:rPr>
      </w:pPr>
      <w:r>
        <w:rPr>
          <w:noProof/>
        </w:rPr>
        <w:drawing>
          <wp:anchor distT="0" distB="0" distL="0" distR="0" simplePos="0" relativeHeight="251658262" behindDoc="0" locked="0" layoutInCell="1" allowOverlap="1" wp14:anchorId="0755A6FB" wp14:editId="0755A6FC">
            <wp:simplePos x="0" y="0"/>
            <wp:positionH relativeFrom="page">
              <wp:posOffset>1143000</wp:posOffset>
            </wp:positionH>
            <wp:positionV relativeFrom="paragraph">
              <wp:posOffset>267772</wp:posOffset>
            </wp:positionV>
            <wp:extent cx="5715000" cy="3429000"/>
            <wp:effectExtent l="0" t="0" r="0" b="0"/>
            <wp:wrapTopAndBottom/>
            <wp:docPr id="6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9.png"/>
                    <pic:cNvPicPr/>
                  </pic:nvPicPr>
                  <pic:blipFill>
                    <a:blip r:embed="rId162" cstate="print"/>
                    <a:stretch>
                      <a:fillRect/>
                    </a:stretch>
                  </pic:blipFill>
                  <pic:spPr>
                    <a:xfrm>
                      <a:off x="0" y="0"/>
                      <a:ext cx="5715000" cy="3429000"/>
                    </a:xfrm>
                    <a:prstGeom prst="rect">
                      <a:avLst/>
                    </a:prstGeom>
                  </pic:spPr>
                </pic:pic>
              </a:graphicData>
            </a:graphic>
          </wp:anchor>
        </w:drawing>
      </w:r>
    </w:p>
    <w:p w14:paraId="0755A5C9" w14:textId="77777777" w:rsidR="00F675FE" w:rsidRDefault="00000000">
      <w:pPr>
        <w:pStyle w:val="BodyText"/>
        <w:spacing w:before="177" w:line="213" w:lineRule="auto"/>
        <w:ind w:left="140" w:right="1195"/>
      </w:pPr>
      <w:bookmarkStart w:id="228" w:name="_bookmark146"/>
      <w:bookmarkEnd w:id="228"/>
      <w:r>
        <w:t>Figure</w:t>
      </w:r>
      <w:r>
        <w:rPr>
          <w:spacing w:val="6"/>
        </w:rPr>
        <w:t xml:space="preserve"> </w:t>
      </w:r>
      <w:r>
        <w:t>C.1:</w:t>
      </w:r>
      <w:r>
        <w:rPr>
          <w:spacing w:val="38"/>
        </w:rPr>
        <w:t xml:space="preserve"> </w:t>
      </w:r>
      <w:r>
        <w:t>Distribution</w:t>
      </w:r>
      <w:r>
        <w:rPr>
          <w:spacing w:val="6"/>
        </w:rPr>
        <w:t xml:space="preserve"> </w:t>
      </w:r>
      <w:r>
        <w:t>of</w:t>
      </w:r>
      <w:r>
        <w:rPr>
          <w:spacing w:val="6"/>
        </w:rPr>
        <w:t xml:space="preserve"> </w:t>
      </w:r>
      <w:r>
        <w:t>the</w:t>
      </w:r>
      <w:r>
        <w:rPr>
          <w:spacing w:val="6"/>
        </w:rPr>
        <w:t xml:space="preserve"> </w:t>
      </w:r>
      <w:r>
        <w:t>number</w:t>
      </w:r>
      <w:r>
        <w:rPr>
          <w:spacing w:val="6"/>
        </w:rPr>
        <w:t xml:space="preserve"> </w:t>
      </w:r>
      <w:r>
        <w:t>of</w:t>
      </w:r>
      <w:r>
        <w:rPr>
          <w:spacing w:val="6"/>
        </w:rPr>
        <w:t xml:space="preserve"> </w:t>
      </w:r>
      <w:r>
        <w:t>no</w:t>
      </w:r>
      <w:r>
        <w:rPr>
          <w:spacing w:val="6"/>
        </w:rPr>
        <w:t xml:space="preserve"> </w:t>
      </w:r>
      <w:r>
        <w:t>responses</w:t>
      </w:r>
      <w:r>
        <w:rPr>
          <w:spacing w:val="6"/>
        </w:rPr>
        <w:t xml:space="preserve"> </w:t>
      </w:r>
      <w:r>
        <w:t>across</w:t>
      </w:r>
      <w:r>
        <w:rPr>
          <w:spacing w:val="6"/>
        </w:rPr>
        <w:t xml:space="preserve"> </w:t>
      </w:r>
      <w:r>
        <w:t>the</w:t>
      </w:r>
      <w:r>
        <w:rPr>
          <w:spacing w:val="6"/>
        </w:rPr>
        <w:t xml:space="preserve"> </w:t>
      </w:r>
      <w:r>
        <w:t>56</w:t>
      </w:r>
      <w:r>
        <w:rPr>
          <w:spacing w:val="6"/>
        </w:rPr>
        <w:t xml:space="preserve"> </w:t>
      </w:r>
      <w:r>
        <w:t>blocks</w:t>
      </w:r>
      <w:r>
        <w:rPr>
          <w:spacing w:val="6"/>
        </w:rPr>
        <w:t xml:space="preserve"> </w:t>
      </w:r>
      <w:r>
        <w:t>for</w:t>
      </w:r>
      <w:r>
        <w:rPr>
          <w:spacing w:val="6"/>
        </w:rPr>
        <w:t xml:space="preserve"> </w:t>
      </w:r>
      <w:r>
        <w:t>each participant in the memory task.</w:t>
      </w:r>
    </w:p>
    <w:p w14:paraId="0755A5CA" w14:textId="77777777" w:rsidR="00F675FE" w:rsidRDefault="00F675FE">
      <w:pPr>
        <w:spacing w:line="213" w:lineRule="auto"/>
        <w:sectPr w:rsidR="00F675FE">
          <w:headerReference w:type="default" r:id="rId163"/>
          <w:footerReference w:type="default" r:id="rId164"/>
          <w:pgSz w:w="12240" w:h="15840"/>
          <w:pgMar w:top="600" w:right="220" w:bottom="280" w:left="1660" w:header="0" w:footer="0" w:gutter="0"/>
          <w:cols w:space="720"/>
        </w:sectPr>
      </w:pPr>
    </w:p>
    <w:p w14:paraId="0755A5CB" w14:textId="77777777" w:rsidR="00F675FE" w:rsidRDefault="00F675FE">
      <w:pPr>
        <w:pStyle w:val="BodyText"/>
        <w:rPr>
          <w:sz w:val="20"/>
        </w:rPr>
      </w:pPr>
    </w:p>
    <w:p w14:paraId="0755A5CC" w14:textId="77777777" w:rsidR="00F675FE" w:rsidRDefault="00F675FE">
      <w:pPr>
        <w:pStyle w:val="BodyText"/>
        <w:rPr>
          <w:sz w:val="20"/>
        </w:rPr>
      </w:pPr>
    </w:p>
    <w:p w14:paraId="0755A5CD" w14:textId="77777777" w:rsidR="00F675FE" w:rsidRDefault="00F675FE">
      <w:pPr>
        <w:pStyle w:val="BodyText"/>
        <w:rPr>
          <w:sz w:val="20"/>
        </w:rPr>
      </w:pPr>
    </w:p>
    <w:p w14:paraId="0755A5CE" w14:textId="77777777" w:rsidR="00F675FE" w:rsidRDefault="00F675FE">
      <w:pPr>
        <w:pStyle w:val="BodyText"/>
        <w:spacing w:before="10"/>
        <w:rPr>
          <w:sz w:val="27"/>
        </w:rPr>
      </w:pPr>
    </w:p>
    <w:p w14:paraId="0755A5CF" w14:textId="77777777" w:rsidR="00F675FE" w:rsidRDefault="00000000">
      <w:pPr>
        <w:pStyle w:val="Heading1"/>
      </w:pPr>
      <w:bookmarkStart w:id="229" w:name="Ethics_Approval_Letters"/>
      <w:bookmarkStart w:id="230" w:name="_bookmark147"/>
      <w:bookmarkEnd w:id="229"/>
      <w:bookmarkEnd w:id="230"/>
      <w:r>
        <w:rPr>
          <w:w w:val="105"/>
        </w:rPr>
        <w:t>Appendix</w:t>
      </w:r>
      <w:r>
        <w:rPr>
          <w:spacing w:val="79"/>
          <w:w w:val="105"/>
        </w:rPr>
        <w:t xml:space="preserve"> </w:t>
      </w:r>
      <w:r>
        <w:rPr>
          <w:spacing w:val="-10"/>
          <w:w w:val="105"/>
        </w:rPr>
        <w:t>D</w:t>
      </w:r>
    </w:p>
    <w:p w14:paraId="0755A5D0" w14:textId="77777777" w:rsidR="00F675FE" w:rsidRDefault="00F675FE">
      <w:pPr>
        <w:pStyle w:val="BodyText"/>
        <w:spacing w:before="1"/>
        <w:rPr>
          <w:b/>
          <w:sz w:val="54"/>
        </w:rPr>
      </w:pPr>
    </w:p>
    <w:p w14:paraId="0755A5D1" w14:textId="77777777" w:rsidR="00F675FE" w:rsidRDefault="00000000">
      <w:pPr>
        <w:ind w:left="140"/>
        <w:rPr>
          <w:b/>
          <w:sz w:val="49"/>
        </w:rPr>
      </w:pPr>
      <w:r>
        <w:rPr>
          <w:b/>
          <w:w w:val="110"/>
          <w:sz w:val="49"/>
        </w:rPr>
        <w:t>Ethics</w:t>
      </w:r>
      <w:r>
        <w:rPr>
          <w:b/>
          <w:spacing w:val="-7"/>
          <w:w w:val="110"/>
          <w:sz w:val="49"/>
        </w:rPr>
        <w:t xml:space="preserve"> </w:t>
      </w:r>
      <w:r>
        <w:rPr>
          <w:b/>
          <w:w w:val="110"/>
          <w:sz w:val="49"/>
        </w:rPr>
        <w:t>Approval</w:t>
      </w:r>
      <w:r>
        <w:rPr>
          <w:b/>
          <w:spacing w:val="-6"/>
          <w:w w:val="110"/>
          <w:sz w:val="49"/>
        </w:rPr>
        <w:t xml:space="preserve"> </w:t>
      </w:r>
      <w:r>
        <w:rPr>
          <w:b/>
          <w:spacing w:val="-2"/>
          <w:w w:val="110"/>
          <w:sz w:val="49"/>
        </w:rPr>
        <w:t>Letters</w:t>
      </w:r>
    </w:p>
    <w:p w14:paraId="0755A5D2" w14:textId="77777777" w:rsidR="00F675FE" w:rsidRDefault="00F675FE">
      <w:pPr>
        <w:rPr>
          <w:sz w:val="49"/>
        </w:rPr>
        <w:sectPr w:rsidR="00F675FE">
          <w:headerReference w:type="default" r:id="rId165"/>
          <w:footerReference w:type="default" r:id="rId166"/>
          <w:pgSz w:w="12240" w:h="15840"/>
          <w:pgMar w:top="1820" w:right="220" w:bottom="980" w:left="1660" w:header="0" w:footer="789" w:gutter="0"/>
          <w:cols w:space="720"/>
        </w:sectPr>
      </w:pPr>
    </w:p>
    <w:p w14:paraId="0755A5D3" w14:textId="77777777" w:rsidR="00F675FE" w:rsidRDefault="00F675FE">
      <w:pPr>
        <w:pStyle w:val="BodyText"/>
        <w:rPr>
          <w:b/>
          <w:sz w:val="12"/>
        </w:rPr>
      </w:pPr>
    </w:p>
    <w:p w14:paraId="0755A5D4" w14:textId="77777777" w:rsidR="00F675FE" w:rsidRDefault="00000000">
      <w:pPr>
        <w:pStyle w:val="Heading2"/>
        <w:numPr>
          <w:ilvl w:val="1"/>
          <w:numId w:val="1"/>
        </w:numPr>
        <w:tabs>
          <w:tab w:val="left" w:pos="1125"/>
          <w:tab w:val="left" w:pos="1127"/>
        </w:tabs>
      </w:pPr>
      <w:bookmarkStart w:id="231" w:name="REB_Approval"/>
      <w:bookmarkStart w:id="232" w:name="_bookmark148"/>
      <w:bookmarkEnd w:id="231"/>
      <w:bookmarkEnd w:id="232"/>
      <w:r>
        <w:rPr>
          <w:w w:val="115"/>
        </w:rPr>
        <w:t>REB</w:t>
      </w:r>
      <w:r>
        <w:rPr>
          <w:spacing w:val="71"/>
          <w:w w:val="115"/>
        </w:rPr>
        <w:t xml:space="preserve"> </w:t>
      </w:r>
      <w:r>
        <w:rPr>
          <w:spacing w:val="-2"/>
          <w:w w:val="115"/>
        </w:rPr>
        <w:t>Approval</w:t>
      </w:r>
    </w:p>
    <w:p w14:paraId="0755A5D5" w14:textId="77777777" w:rsidR="00F675FE" w:rsidRDefault="00F675FE">
      <w:pPr>
        <w:pStyle w:val="BodyText"/>
        <w:rPr>
          <w:b/>
          <w:sz w:val="20"/>
        </w:rPr>
      </w:pPr>
    </w:p>
    <w:p w14:paraId="0755A5D6" w14:textId="77777777" w:rsidR="00F675FE" w:rsidRDefault="00F675FE">
      <w:pPr>
        <w:pStyle w:val="BodyText"/>
        <w:spacing w:before="4"/>
        <w:rPr>
          <w:b/>
          <w:sz w:val="27"/>
        </w:rPr>
      </w:pPr>
    </w:p>
    <w:p w14:paraId="0755A5D7" w14:textId="77777777" w:rsidR="00F675FE" w:rsidRDefault="00000000">
      <w:pPr>
        <w:spacing w:before="92"/>
        <w:ind w:left="537"/>
        <w:rPr>
          <w:rFonts w:ascii="Segoe UI"/>
          <w:sz w:val="17"/>
        </w:rPr>
      </w:pPr>
      <w:r>
        <w:rPr>
          <w:noProof/>
          <w:position w:val="-3"/>
        </w:rPr>
        <w:drawing>
          <wp:inline distT="0" distB="0" distL="0" distR="0" wp14:anchorId="0755A6FD" wp14:editId="0755A6FE">
            <wp:extent cx="168087" cy="154094"/>
            <wp:effectExtent l="0" t="0" r="0" b="0"/>
            <wp:docPr id="7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png"/>
                    <pic:cNvPicPr/>
                  </pic:nvPicPr>
                  <pic:blipFill>
                    <a:blip r:embed="rId167" cstate="print"/>
                    <a:stretch>
                      <a:fillRect/>
                    </a:stretch>
                  </pic:blipFill>
                  <pic:spPr>
                    <a:xfrm>
                      <a:off x="0" y="0"/>
                      <a:ext cx="168087" cy="154094"/>
                    </a:xfrm>
                    <a:prstGeom prst="rect">
                      <a:avLst/>
                    </a:prstGeom>
                  </pic:spPr>
                </pic:pic>
              </a:graphicData>
            </a:graphic>
          </wp:inline>
        </w:drawing>
      </w:r>
      <w:r>
        <w:rPr>
          <w:rFonts w:ascii="Times New Roman"/>
          <w:spacing w:val="60"/>
          <w:sz w:val="20"/>
        </w:rPr>
        <w:t xml:space="preserve"> </w:t>
      </w:r>
      <w:bookmarkStart w:id="233" w:name="_bookmark149"/>
      <w:bookmarkEnd w:id="233"/>
      <w:r>
        <w:rPr>
          <w:rFonts w:ascii="Segoe UI"/>
          <w:w w:val="105"/>
          <w:sz w:val="17"/>
        </w:rPr>
        <w:t>Outlook</w:t>
      </w:r>
    </w:p>
    <w:p w14:paraId="0755A5D8" w14:textId="77777777" w:rsidR="00F675FE" w:rsidRDefault="00570744">
      <w:pPr>
        <w:pStyle w:val="BodyText"/>
        <w:spacing w:before="1"/>
        <w:rPr>
          <w:rFonts w:ascii="Segoe UI"/>
          <w:sz w:val="13"/>
        </w:rPr>
      </w:pPr>
      <w:r>
        <w:rPr>
          <w:noProof/>
        </w:rPr>
        <w:pict w14:anchorId="0755A6FF">
          <v:group id="docshapegroup171" o:spid="_x0000_s2083" alt="" style="position:absolute;margin-left:108.75pt;margin-top:9.9pt;width:415.85pt;height:1.15pt;z-index:-251658185;mso-wrap-distance-left:0;mso-wrap-distance-right:0;mso-position-horizontal-relative:page" coordorigin="2175,198" coordsize="8317,23">
            <v:rect id="docshape172" o:spid="_x0000_s2084" alt="" style="position:absolute;left:2175;top:198;width:8317;height:12" fillcolor="#999" stroked="f"/>
            <v:shape id="docshape173" o:spid="_x0000_s2085" alt="" style="position:absolute;left:2175;top:198;width:8317;height:23" coordorigin="2175,198" coordsize="8317,23" path="m10491,198r-11,12l2175,210r,11l10480,221r11,l10491,210r,-12xe" fillcolor="#ededed" stroked="f">
              <v:path arrowok="t"/>
            </v:shape>
            <v:shape id="docshape174" o:spid="_x0000_s2086" alt="" style="position:absolute;left:2175;top:198;width:12;height:23" coordorigin="2175,198" coordsize="12,23" path="m2175,221r,-23l2186,198r,12l2175,221xe" fillcolor="#999" stroked="f">
              <v:path arrowok="t"/>
            </v:shape>
            <w10:wrap type="topAndBottom" anchorx="page"/>
          </v:group>
        </w:pict>
      </w:r>
    </w:p>
    <w:p w14:paraId="0755A5D9" w14:textId="77777777" w:rsidR="00F675FE" w:rsidRDefault="00000000">
      <w:pPr>
        <w:spacing w:before="114"/>
        <w:ind w:left="515"/>
        <w:rPr>
          <w:rFonts w:ascii="Segoe UI Semibold"/>
          <w:b/>
          <w:sz w:val="16"/>
        </w:rPr>
      </w:pPr>
      <w:r>
        <w:rPr>
          <w:rFonts w:ascii="Segoe UI Semibold"/>
          <w:b/>
          <w:w w:val="105"/>
          <w:sz w:val="16"/>
        </w:rPr>
        <w:t>FW:</w:t>
      </w:r>
      <w:r>
        <w:rPr>
          <w:rFonts w:ascii="Segoe UI Semibold"/>
          <w:b/>
          <w:spacing w:val="-13"/>
          <w:w w:val="105"/>
          <w:sz w:val="16"/>
        </w:rPr>
        <w:t xml:space="preserve"> </w:t>
      </w:r>
      <w:r>
        <w:rPr>
          <w:rFonts w:ascii="Segoe UI Semibold"/>
          <w:b/>
          <w:w w:val="105"/>
          <w:sz w:val="16"/>
        </w:rPr>
        <w:t>Approval</w:t>
      </w:r>
      <w:r>
        <w:rPr>
          <w:rFonts w:ascii="Segoe UI Semibold"/>
          <w:b/>
          <w:spacing w:val="-11"/>
          <w:w w:val="105"/>
          <w:sz w:val="16"/>
        </w:rPr>
        <w:t xml:space="preserve"> </w:t>
      </w:r>
      <w:r>
        <w:rPr>
          <w:rFonts w:ascii="Segoe UI Semibold"/>
          <w:b/>
          <w:w w:val="105"/>
          <w:sz w:val="16"/>
        </w:rPr>
        <w:t>Notice</w:t>
      </w:r>
      <w:r>
        <w:rPr>
          <w:rFonts w:ascii="Segoe UI Semibold"/>
          <w:b/>
          <w:spacing w:val="-10"/>
          <w:w w:val="105"/>
          <w:sz w:val="16"/>
        </w:rPr>
        <w:t xml:space="preserve"> </w:t>
      </w:r>
      <w:r>
        <w:rPr>
          <w:rFonts w:ascii="Segoe UI Semibold"/>
          <w:b/>
          <w:w w:val="105"/>
          <w:sz w:val="16"/>
        </w:rPr>
        <w:t>-</w:t>
      </w:r>
      <w:r>
        <w:rPr>
          <w:rFonts w:ascii="Segoe UI Semibold"/>
          <w:b/>
          <w:spacing w:val="-11"/>
          <w:w w:val="105"/>
          <w:sz w:val="16"/>
        </w:rPr>
        <w:t xml:space="preserve"> </w:t>
      </w:r>
      <w:r>
        <w:rPr>
          <w:rFonts w:ascii="Segoe UI Semibold"/>
          <w:b/>
          <w:w w:val="105"/>
          <w:sz w:val="16"/>
        </w:rPr>
        <w:t>REB</w:t>
      </w:r>
      <w:r>
        <w:rPr>
          <w:rFonts w:ascii="Segoe UI Semibold"/>
          <w:b/>
          <w:spacing w:val="-11"/>
          <w:w w:val="105"/>
          <w:sz w:val="16"/>
        </w:rPr>
        <w:t xml:space="preserve"> </w:t>
      </w:r>
      <w:r>
        <w:rPr>
          <w:rFonts w:ascii="Segoe UI Semibold"/>
          <w:b/>
          <w:w w:val="105"/>
          <w:sz w:val="16"/>
        </w:rPr>
        <w:t>File</w:t>
      </w:r>
      <w:r>
        <w:rPr>
          <w:rFonts w:ascii="Segoe UI Semibold"/>
          <w:b/>
          <w:spacing w:val="-10"/>
          <w:w w:val="105"/>
          <w:sz w:val="16"/>
        </w:rPr>
        <w:t xml:space="preserve"> </w:t>
      </w:r>
      <w:r>
        <w:rPr>
          <w:rFonts w:ascii="Segoe UI Semibold"/>
          <w:b/>
          <w:w w:val="105"/>
          <w:sz w:val="16"/>
        </w:rPr>
        <w:t>#17656</w:t>
      </w:r>
      <w:r>
        <w:rPr>
          <w:rFonts w:ascii="Segoe UI Semibold"/>
          <w:b/>
          <w:spacing w:val="-11"/>
          <w:w w:val="105"/>
          <w:sz w:val="16"/>
        </w:rPr>
        <w:t xml:space="preserve"> </w:t>
      </w:r>
      <w:r>
        <w:rPr>
          <w:rFonts w:ascii="Segoe UI Semibold"/>
          <w:b/>
          <w:w w:val="105"/>
          <w:sz w:val="16"/>
        </w:rPr>
        <w:t>(Conditions</w:t>
      </w:r>
      <w:r>
        <w:rPr>
          <w:rFonts w:ascii="Segoe UI Semibold"/>
          <w:b/>
          <w:spacing w:val="-11"/>
          <w:w w:val="105"/>
          <w:sz w:val="16"/>
        </w:rPr>
        <w:t xml:space="preserve"> </w:t>
      </w:r>
      <w:r>
        <w:rPr>
          <w:rFonts w:ascii="Segoe UI Semibold"/>
          <w:b/>
          <w:w w:val="105"/>
          <w:sz w:val="16"/>
        </w:rPr>
        <w:t>from</w:t>
      </w:r>
      <w:r>
        <w:rPr>
          <w:rFonts w:ascii="Segoe UI Semibold"/>
          <w:b/>
          <w:spacing w:val="-10"/>
          <w:w w:val="105"/>
          <w:sz w:val="16"/>
        </w:rPr>
        <w:t xml:space="preserve"> </w:t>
      </w:r>
      <w:r>
        <w:rPr>
          <w:rFonts w:ascii="Segoe UI Semibold"/>
          <w:b/>
          <w:w w:val="105"/>
          <w:sz w:val="16"/>
        </w:rPr>
        <w:t>2024/02/01</w:t>
      </w:r>
      <w:r>
        <w:rPr>
          <w:rFonts w:ascii="Segoe UI Semibold"/>
          <w:b/>
          <w:spacing w:val="-11"/>
          <w:w w:val="105"/>
          <w:sz w:val="16"/>
        </w:rPr>
        <w:t xml:space="preserve"> </w:t>
      </w:r>
      <w:r>
        <w:rPr>
          <w:rFonts w:ascii="Segoe UI Semibold"/>
          <w:b/>
          <w:w w:val="105"/>
          <w:sz w:val="16"/>
        </w:rPr>
        <w:t>have</w:t>
      </w:r>
      <w:r>
        <w:rPr>
          <w:rFonts w:ascii="Segoe UI Semibold"/>
          <w:b/>
          <w:spacing w:val="-11"/>
          <w:w w:val="105"/>
          <w:sz w:val="16"/>
        </w:rPr>
        <w:t xml:space="preserve"> </w:t>
      </w:r>
      <w:r>
        <w:rPr>
          <w:rFonts w:ascii="Segoe UI Semibold"/>
          <w:b/>
          <w:w w:val="105"/>
          <w:sz w:val="16"/>
        </w:rPr>
        <w:t>been</w:t>
      </w:r>
      <w:r>
        <w:rPr>
          <w:rFonts w:ascii="Segoe UI Semibold"/>
          <w:b/>
          <w:spacing w:val="-10"/>
          <w:w w:val="105"/>
          <w:sz w:val="16"/>
        </w:rPr>
        <w:t xml:space="preserve"> </w:t>
      </w:r>
      <w:r>
        <w:rPr>
          <w:rFonts w:ascii="Segoe UI Semibold"/>
          <w:b/>
          <w:spacing w:val="-2"/>
          <w:w w:val="105"/>
          <w:sz w:val="16"/>
        </w:rPr>
        <w:t>addressed)</w:t>
      </w:r>
    </w:p>
    <w:p w14:paraId="0755A5DA" w14:textId="77777777" w:rsidR="00F675FE" w:rsidRDefault="00570744">
      <w:pPr>
        <w:pStyle w:val="BodyText"/>
        <w:spacing w:before="10"/>
        <w:rPr>
          <w:rFonts w:ascii="Segoe UI Semibold"/>
          <w:b/>
          <w:sz w:val="6"/>
        </w:rPr>
      </w:pPr>
      <w:r>
        <w:rPr>
          <w:noProof/>
        </w:rPr>
        <w:pict w14:anchorId="0755A700">
          <v:group id="docshapegroup175" o:spid="_x0000_s2079" alt="" style="position:absolute;margin-left:108.75pt;margin-top:5.7pt;width:415.85pt;height:1.15pt;z-index:-251658184;mso-wrap-distance-left:0;mso-wrap-distance-right:0;mso-position-horizontal-relative:page" coordorigin="2175,114" coordsize="8317,23">
            <v:rect id="docshape176" o:spid="_x0000_s2080" alt="" style="position:absolute;left:2175;top:114;width:8317;height:12" fillcolor="#999" stroked="f"/>
            <v:shape id="docshape177" o:spid="_x0000_s2081" alt="" style="position:absolute;left:2175;top:114;width:8317;height:23" coordorigin="2175,114" coordsize="8317,23" path="m10491,114r-11,11l2175,125r,11l10480,136r11,l10491,125r,-11xe" fillcolor="#ededed" stroked="f">
              <v:path arrowok="t"/>
            </v:shape>
            <v:shape id="docshape178" o:spid="_x0000_s2082" alt="" style="position:absolute;left:2175;top:114;width:12;height:23" coordorigin="2175,114" coordsize="12,23" path="m2175,136r,-22l2186,114r,11l2175,136xe" fillcolor="#999" stroked="f">
              <v:path arrowok="t"/>
            </v:shape>
            <w10:wrap type="topAndBottom" anchorx="page"/>
          </v:group>
        </w:pict>
      </w:r>
    </w:p>
    <w:p w14:paraId="0755A5DB" w14:textId="77777777" w:rsidR="00F675FE" w:rsidRDefault="00000000">
      <w:pPr>
        <w:spacing w:before="124"/>
        <w:ind w:left="548"/>
        <w:rPr>
          <w:rFonts w:ascii="Segoe UI"/>
          <w:sz w:val="14"/>
        </w:rPr>
      </w:pPr>
      <w:r>
        <w:rPr>
          <w:rFonts w:ascii="Segoe UI Semibold"/>
          <w:b/>
          <w:sz w:val="14"/>
        </w:rPr>
        <w:t>From</w:t>
      </w:r>
      <w:r>
        <w:rPr>
          <w:rFonts w:ascii="Segoe UI Semibold"/>
          <w:b/>
          <w:spacing w:val="12"/>
          <w:sz w:val="14"/>
        </w:rPr>
        <w:t xml:space="preserve"> </w:t>
      </w:r>
      <w:r>
        <w:rPr>
          <w:rFonts w:ascii="Segoe UI"/>
          <w:sz w:val="14"/>
        </w:rPr>
        <w:t>Bobby</w:t>
      </w:r>
      <w:r>
        <w:rPr>
          <w:rFonts w:ascii="Segoe UI"/>
          <w:spacing w:val="6"/>
          <w:sz w:val="14"/>
        </w:rPr>
        <w:t xml:space="preserve"> </w:t>
      </w:r>
      <w:r>
        <w:rPr>
          <w:rFonts w:ascii="Segoe UI"/>
          <w:sz w:val="14"/>
        </w:rPr>
        <w:t>Stojanoski</w:t>
      </w:r>
      <w:r>
        <w:rPr>
          <w:rFonts w:ascii="Segoe UI"/>
          <w:spacing w:val="7"/>
          <w:sz w:val="14"/>
        </w:rPr>
        <w:t xml:space="preserve"> </w:t>
      </w:r>
      <w:hyperlink r:id="rId168">
        <w:r w:rsidR="00F675FE">
          <w:rPr>
            <w:rFonts w:ascii="Segoe UI"/>
            <w:spacing w:val="-2"/>
            <w:sz w:val="14"/>
          </w:rPr>
          <w:t>&lt;Bobby.S</w:t>
        </w:r>
      </w:hyperlink>
      <w:hyperlink r:id="rId169">
        <w:r w:rsidR="00F675FE">
          <w:rPr>
            <w:rFonts w:ascii="Segoe UI"/>
            <w:spacing w:val="-2"/>
            <w:sz w:val="14"/>
          </w:rPr>
          <w:t>tojanoski@ontariotechu.ca&gt;</w:t>
        </w:r>
      </w:hyperlink>
    </w:p>
    <w:p w14:paraId="0755A5DC" w14:textId="77777777" w:rsidR="00F675FE" w:rsidRDefault="00000000">
      <w:pPr>
        <w:spacing w:before="46"/>
        <w:ind w:left="548"/>
        <w:rPr>
          <w:rFonts w:ascii="Segoe UI"/>
          <w:sz w:val="14"/>
        </w:rPr>
      </w:pPr>
      <w:r>
        <w:rPr>
          <w:rFonts w:ascii="Segoe UI Semibold"/>
          <w:b/>
          <w:sz w:val="14"/>
        </w:rPr>
        <w:t>Date</w:t>
      </w:r>
      <w:r>
        <w:rPr>
          <w:rFonts w:ascii="Segoe UI Semibold"/>
          <w:b/>
          <w:spacing w:val="44"/>
          <w:sz w:val="14"/>
        </w:rPr>
        <w:t xml:space="preserve"> </w:t>
      </w:r>
      <w:r>
        <w:rPr>
          <w:rFonts w:ascii="Segoe UI"/>
          <w:sz w:val="14"/>
        </w:rPr>
        <w:t>Wed</w:t>
      </w:r>
      <w:r>
        <w:rPr>
          <w:rFonts w:ascii="Segoe UI"/>
          <w:spacing w:val="5"/>
          <w:sz w:val="14"/>
        </w:rPr>
        <w:t xml:space="preserve"> </w:t>
      </w:r>
      <w:r>
        <w:rPr>
          <w:rFonts w:ascii="Segoe UI"/>
          <w:sz w:val="14"/>
        </w:rPr>
        <w:t>8/14/2024</w:t>
      </w:r>
      <w:r>
        <w:rPr>
          <w:rFonts w:ascii="Segoe UI"/>
          <w:spacing w:val="5"/>
          <w:sz w:val="14"/>
        </w:rPr>
        <w:t xml:space="preserve"> </w:t>
      </w:r>
      <w:r>
        <w:rPr>
          <w:rFonts w:ascii="Segoe UI"/>
          <w:sz w:val="14"/>
        </w:rPr>
        <w:t>9:49</w:t>
      </w:r>
      <w:r>
        <w:rPr>
          <w:rFonts w:ascii="Segoe UI"/>
          <w:spacing w:val="4"/>
          <w:sz w:val="14"/>
        </w:rPr>
        <w:t xml:space="preserve"> </w:t>
      </w:r>
      <w:r>
        <w:rPr>
          <w:rFonts w:ascii="Segoe UI"/>
          <w:spacing w:val="-5"/>
          <w:sz w:val="14"/>
        </w:rPr>
        <w:t>AM</w:t>
      </w:r>
    </w:p>
    <w:p w14:paraId="0755A5DD" w14:textId="77777777" w:rsidR="00F675FE" w:rsidRDefault="00000000">
      <w:pPr>
        <w:tabs>
          <w:tab w:val="left" w:pos="928"/>
        </w:tabs>
        <w:spacing w:before="45"/>
        <w:ind w:left="548"/>
        <w:rPr>
          <w:rFonts w:ascii="Segoe UI"/>
          <w:sz w:val="14"/>
        </w:rPr>
      </w:pPr>
      <w:r>
        <w:rPr>
          <w:rFonts w:ascii="Segoe UI Semibold"/>
          <w:b/>
          <w:spacing w:val="-5"/>
          <w:sz w:val="14"/>
        </w:rPr>
        <w:t>To</w:t>
      </w:r>
      <w:r>
        <w:rPr>
          <w:rFonts w:ascii="Segoe UI Semibold"/>
          <w:b/>
          <w:sz w:val="14"/>
        </w:rPr>
        <w:tab/>
      </w:r>
      <w:r>
        <w:rPr>
          <w:rFonts w:ascii="Segoe UI"/>
          <w:sz w:val="14"/>
        </w:rPr>
        <w:t>Dylan</w:t>
      </w:r>
      <w:r>
        <w:rPr>
          <w:rFonts w:ascii="Segoe UI"/>
          <w:spacing w:val="15"/>
          <w:sz w:val="14"/>
        </w:rPr>
        <w:t xml:space="preserve"> </w:t>
      </w:r>
      <w:r>
        <w:rPr>
          <w:rFonts w:ascii="Segoe UI"/>
          <w:sz w:val="14"/>
        </w:rPr>
        <w:t>Rapanan</w:t>
      </w:r>
      <w:r>
        <w:rPr>
          <w:rFonts w:ascii="Segoe UI"/>
          <w:spacing w:val="16"/>
          <w:sz w:val="14"/>
        </w:rPr>
        <w:t xml:space="preserve"> </w:t>
      </w:r>
      <w:hyperlink r:id="rId170">
        <w:r w:rsidR="00F675FE">
          <w:rPr>
            <w:rFonts w:ascii="Segoe UI"/>
            <w:sz w:val="14"/>
          </w:rPr>
          <w:t>&lt;Dylan.Rapanan@ontariotechu.ca&gt;;</w:t>
        </w:r>
      </w:hyperlink>
      <w:r>
        <w:rPr>
          <w:rFonts w:ascii="Segoe UI"/>
          <w:spacing w:val="18"/>
          <w:sz w:val="14"/>
        </w:rPr>
        <w:t xml:space="preserve"> </w:t>
      </w:r>
      <w:r>
        <w:rPr>
          <w:rFonts w:ascii="Segoe UI"/>
          <w:sz w:val="14"/>
        </w:rPr>
        <w:t>Steven</w:t>
      </w:r>
      <w:r>
        <w:rPr>
          <w:rFonts w:ascii="Segoe UI"/>
          <w:spacing w:val="15"/>
          <w:sz w:val="14"/>
        </w:rPr>
        <w:t xml:space="preserve"> </w:t>
      </w:r>
      <w:r>
        <w:rPr>
          <w:rFonts w:ascii="Segoe UI"/>
          <w:sz w:val="14"/>
        </w:rPr>
        <w:t>Livingstone</w:t>
      </w:r>
      <w:r>
        <w:rPr>
          <w:rFonts w:ascii="Segoe UI"/>
          <w:spacing w:val="16"/>
          <w:sz w:val="14"/>
        </w:rPr>
        <w:t xml:space="preserve"> </w:t>
      </w:r>
      <w:hyperlink r:id="rId171">
        <w:r w:rsidR="00F675FE">
          <w:rPr>
            <w:rFonts w:ascii="Segoe UI"/>
            <w:spacing w:val="-2"/>
            <w:sz w:val="14"/>
          </w:rPr>
          <w:t>&lt;S</w:t>
        </w:r>
      </w:hyperlink>
      <w:hyperlink r:id="rId172">
        <w:r w:rsidR="00F675FE">
          <w:rPr>
            <w:rFonts w:ascii="Segoe UI"/>
            <w:spacing w:val="-2"/>
            <w:sz w:val="14"/>
          </w:rPr>
          <w:t>teven.Livingstone@ontariotechu.ca&gt;</w:t>
        </w:r>
      </w:hyperlink>
    </w:p>
    <w:p w14:paraId="0755A5DE" w14:textId="77777777" w:rsidR="00F675FE" w:rsidRDefault="00F675FE">
      <w:pPr>
        <w:pStyle w:val="BodyText"/>
        <w:rPr>
          <w:rFonts w:ascii="Segoe UI"/>
          <w:sz w:val="18"/>
        </w:rPr>
      </w:pPr>
    </w:p>
    <w:p w14:paraId="0755A5DF" w14:textId="77777777" w:rsidR="00F675FE" w:rsidRDefault="00F675FE">
      <w:pPr>
        <w:pStyle w:val="BodyText"/>
        <w:rPr>
          <w:rFonts w:ascii="Segoe UI"/>
          <w:sz w:val="18"/>
        </w:rPr>
      </w:pPr>
    </w:p>
    <w:p w14:paraId="0755A5E0" w14:textId="77777777" w:rsidR="00F675FE" w:rsidRDefault="00F675FE">
      <w:pPr>
        <w:pStyle w:val="BodyText"/>
        <w:spacing w:before="3"/>
        <w:rPr>
          <w:rFonts w:ascii="Segoe UI"/>
          <w:sz w:val="21"/>
        </w:rPr>
      </w:pPr>
    </w:p>
    <w:p w14:paraId="0755A5E1" w14:textId="77777777" w:rsidR="00F675FE" w:rsidRDefault="00000000">
      <w:pPr>
        <w:spacing w:line="193" w:lineRule="exact"/>
        <w:ind w:left="515"/>
        <w:rPr>
          <w:rFonts w:ascii="Calibri"/>
          <w:sz w:val="16"/>
        </w:rPr>
      </w:pPr>
      <w:r>
        <w:rPr>
          <w:rFonts w:ascii="Calibri"/>
          <w:sz w:val="16"/>
        </w:rPr>
        <w:t>-</w:t>
      </w:r>
      <w:r>
        <w:rPr>
          <w:rFonts w:ascii="Calibri"/>
          <w:spacing w:val="-10"/>
          <w:sz w:val="16"/>
        </w:rPr>
        <w:t>-</w:t>
      </w:r>
    </w:p>
    <w:p w14:paraId="0755A5E2" w14:textId="77777777" w:rsidR="00F675FE" w:rsidRDefault="00000000">
      <w:pPr>
        <w:ind w:left="515" w:right="7939"/>
        <w:rPr>
          <w:rFonts w:ascii="Arial"/>
          <w:sz w:val="17"/>
        </w:rPr>
      </w:pPr>
      <w:r>
        <w:rPr>
          <w:rFonts w:ascii="Arial"/>
          <w:color w:val="333333"/>
          <w:sz w:val="17"/>
        </w:rPr>
        <w:t>Bobby</w:t>
      </w:r>
      <w:r>
        <w:rPr>
          <w:rFonts w:ascii="Arial"/>
          <w:color w:val="333333"/>
          <w:spacing w:val="20"/>
          <w:sz w:val="17"/>
        </w:rPr>
        <w:t xml:space="preserve"> </w:t>
      </w:r>
      <w:r>
        <w:rPr>
          <w:rFonts w:ascii="Arial"/>
          <w:color w:val="333333"/>
          <w:sz w:val="17"/>
        </w:rPr>
        <w:t>Stojanoski,</w:t>
      </w:r>
      <w:r>
        <w:rPr>
          <w:rFonts w:ascii="Arial"/>
          <w:color w:val="333333"/>
          <w:spacing w:val="21"/>
          <w:sz w:val="17"/>
        </w:rPr>
        <w:t xml:space="preserve"> </w:t>
      </w:r>
      <w:r>
        <w:rPr>
          <w:rFonts w:ascii="Arial"/>
          <w:color w:val="333333"/>
          <w:spacing w:val="-2"/>
          <w:sz w:val="17"/>
        </w:rPr>
        <w:t>Ph.D.</w:t>
      </w:r>
    </w:p>
    <w:p w14:paraId="0755A5E3" w14:textId="77777777" w:rsidR="00F675FE" w:rsidRDefault="00000000">
      <w:pPr>
        <w:spacing w:before="1"/>
        <w:ind w:left="515" w:right="7939"/>
        <w:rPr>
          <w:rFonts w:ascii="Arial"/>
          <w:sz w:val="17"/>
        </w:rPr>
      </w:pPr>
      <w:r>
        <w:rPr>
          <w:rFonts w:ascii="Arial"/>
          <w:color w:val="333333"/>
          <w:sz w:val="17"/>
        </w:rPr>
        <w:t>Assistant</w:t>
      </w:r>
      <w:r>
        <w:rPr>
          <w:rFonts w:ascii="Arial"/>
          <w:color w:val="333333"/>
          <w:spacing w:val="19"/>
          <w:w w:val="105"/>
          <w:sz w:val="17"/>
        </w:rPr>
        <w:t xml:space="preserve"> </w:t>
      </w:r>
      <w:r>
        <w:rPr>
          <w:rFonts w:ascii="Arial"/>
          <w:color w:val="333333"/>
          <w:spacing w:val="-2"/>
          <w:w w:val="105"/>
          <w:sz w:val="17"/>
        </w:rPr>
        <w:t>Professor</w:t>
      </w:r>
    </w:p>
    <w:p w14:paraId="0755A5E4" w14:textId="77777777" w:rsidR="00F675FE" w:rsidRDefault="00000000">
      <w:pPr>
        <w:spacing w:before="3" w:line="244" w:lineRule="auto"/>
        <w:ind w:left="515" w:right="6057"/>
        <w:rPr>
          <w:rFonts w:ascii="Arial"/>
          <w:sz w:val="17"/>
        </w:rPr>
      </w:pPr>
      <w:r>
        <w:rPr>
          <w:rFonts w:ascii="Arial"/>
          <w:color w:val="333333"/>
          <w:w w:val="105"/>
          <w:sz w:val="17"/>
        </w:rPr>
        <w:t>Faculty</w:t>
      </w:r>
      <w:r>
        <w:rPr>
          <w:rFonts w:ascii="Arial"/>
          <w:color w:val="333333"/>
          <w:spacing w:val="-13"/>
          <w:w w:val="105"/>
          <w:sz w:val="17"/>
        </w:rPr>
        <w:t xml:space="preserve"> </w:t>
      </w:r>
      <w:r>
        <w:rPr>
          <w:rFonts w:ascii="Arial"/>
          <w:color w:val="333333"/>
          <w:w w:val="105"/>
          <w:sz w:val="17"/>
        </w:rPr>
        <w:t>of</w:t>
      </w:r>
      <w:r>
        <w:rPr>
          <w:rFonts w:ascii="Arial"/>
          <w:color w:val="333333"/>
          <w:spacing w:val="-12"/>
          <w:w w:val="105"/>
          <w:sz w:val="17"/>
        </w:rPr>
        <w:t xml:space="preserve"> </w:t>
      </w:r>
      <w:r>
        <w:rPr>
          <w:rFonts w:ascii="Arial"/>
          <w:color w:val="333333"/>
          <w:w w:val="105"/>
          <w:sz w:val="17"/>
        </w:rPr>
        <w:t>Social</w:t>
      </w:r>
      <w:r>
        <w:rPr>
          <w:rFonts w:ascii="Arial"/>
          <w:color w:val="333333"/>
          <w:spacing w:val="-13"/>
          <w:w w:val="105"/>
          <w:sz w:val="17"/>
        </w:rPr>
        <w:t xml:space="preserve"> </w:t>
      </w:r>
      <w:r>
        <w:rPr>
          <w:rFonts w:ascii="Arial"/>
          <w:color w:val="333333"/>
          <w:w w:val="105"/>
          <w:sz w:val="17"/>
        </w:rPr>
        <w:t>Science</w:t>
      </w:r>
      <w:r>
        <w:rPr>
          <w:rFonts w:ascii="Arial"/>
          <w:color w:val="333333"/>
          <w:spacing w:val="-12"/>
          <w:w w:val="105"/>
          <w:sz w:val="17"/>
        </w:rPr>
        <w:t xml:space="preserve"> </w:t>
      </w:r>
      <w:r>
        <w:rPr>
          <w:rFonts w:ascii="Arial"/>
          <w:color w:val="333333"/>
          <w:w w:val="105"/>
          <w:sz w:val="17"/>
        </w:rPr>
        <w:t>and</w:t>
      </w:r>
      <w:r>
        <w:rPr>
          <w:rFonts w:ascii="Arial"/>
          <w:color w:val="333333"/>
          <w:spacing w:val="-12"/>
          <w:w w:val="105"/>
          <w:sz w:val="17"/>
        </w:rPr>
        <w:t xml:space="preserve"> </w:t>
      </w:r>
      <w:r>
        <w:rPr>
          <w:rFonts w:ascii="Arial"/>
          <w:color w:val="333333"/>
          <w:w w:val="105"/>
          <w:sz w:val="17"/>
        </w:rPr>
        <w:t>Humanities Ontario Tech University</w:t>
      </w:r>
    </w:p>
    <w:p w14:paraId="0755A5E5" w14:textId="77777777" w:rsidR="00F675FE" w:rsidRDefault="00000000">
      <w:pPr>
        <w:spacing w:line="194" w:lineRule="exact"/>
        <w:ind w:left="515"/>
        <w:rPr>
          <w:rFonts w:ascii="Arial"/>
          <w:sz w:val="17"/>
        </w:rPr>
      </w:pPr>
      <w:r>
        <w:rPr>
          <w:rFonts w:ascii="Arial"/>
          <w:color w:val="333333"/>
          <w:w w:val="105"/>
          <w:sz w:val="17"/>
        </w:rPr>
        <w:t>Oshawa,</w:t>
      </w:r>
      <w:r>
        <w:rPr>
          <w:rFonts w:ascii="Arial"/>
          <w:color w:val="333333"/>
          <w:spacing w:val="-12"/>
          <w:w w:val="105"/>
          <w:sz w:val="17"/>
        </w:rPr>
        <w:t xml:space="preserve"> </w:t>
      </w:r>
      <w:r>
        <w:rPr>
          <w:rFonts w:ascii="Arial"/>
          <w:color w:val="333333"/>
          <w:w w:val="105"/>
          <w:sz w:val="17"/>
        </w:rPr>
        <w:t>Ontario</w:t>
      </w:r>
      <w:r>
        <w:rPr>
          <w:rFonts w:ascii="Arial"/>
          <w:color w:val="333333"/>
          <w:spacing w:val="-12"/>
          <w:w w:val="105"/>
          <w:sz w:val="17"/>
        </w:rPr>
        <w:t xml:space="preserve"> </w:t>
      </w:r>
      <w:r>
        <w:rPr>
          <w:rFonts w:ascii="Arial"/>
          <w:color w:val="333333"/>
          <w:w w:val="105"/>
          <w:sz w:val="17"/>
        </w:rPr>
        <w:t>L1G</w:t>
      </w:r>
      <w:r>
        <w:rPr>
          <w:rFonts w:ascii="Arial"/>
          <w:color w:val="333333"/>
          <w:spacing w:val="-12"/>
          <w:w w:val="105"/>
          <w:sz w:val="17"/>
        </w:rPr>
        <w:t xml:space="preserve"> </w:t>
      </w:r>
      <w:r>
        <w:rPr>
          <w:rFonts w:ascii="Arial"/>
          <w:color w:val="333333"/>
          <w:spacing w:val="-5"/>
          <w:w w:val="105"/>
          <w:sz w:val="17"/>
        </w:rPr>
        <w:t>0C5</w:t>
      </w:r>
    </w:p>
    <w:p w14:paraId="0755A5E6" w14:textId="77777777" w:rsidR="00F675FE" w:rsidRDefault="00F675FE">
      <w:pPr>
        <w:pStyle w:val="BodyText"/>
        <w:spacing w:before="6"/>
        <w:rPr>
          <w:rFonts w:ascii="Arial"/>
          <w:sz w:val="17"/>
        </w:rPr>
      </w:pPr>
    </w:p>
    <w:p w14:paraId="0755A5E7" w14:textId="77777777" w:rsidR="00F675FE" w:rsidRDefault="00000000">
      <w:pPr>
        <w:ind w:left="515"/>
        <w:rPr>
          <w:rFonts w:ascii="Arial"/>
          <w:sz w:val="17"/>
        </w:rPr>
      </w:pPr>
      <w:r>
        <w:rPr>
          <w:rFonts w:ascii="Arial"/>
          <w:color w:val="333333"/>
          <w:sz w:val="17"/>
        </w:rPr>
        <w:t>Adjunct</w:t>
      </w:r>
      <w:r>
        <w:rPr>
          <w:rFonts w:ascii="Arial"/>
          <w:color w:val="333333"/>
          <w:spacing w:val="20"/>
          <w:sz w:val="17"/>
        </w:rPr>
        <w:t xml:space="preserve"> </w:t>
      </w:r>
      <w:r>
        <w:rPr>
          <w:rFonts w:ascii="Arial"/>
          <w:color w:val="333333"/>
          <w:sz w:val="17"/>
        </w:rPr>
        <w:t>Research</w:t>
      </w:r>
      <w:r>
        <w:rPr>
          <w:rFonts w:ascii="Arial"/>
          <w:color w:val="333333"/>
          <w:spacing w:val="20"/>
          <w:sz w:val="17"/>
        </w:rPr>
        <w:t xml:space="preserve"> </w:t>
      </w:r>
      <w:r>
        <w:rPr>
          <w:rFonts w:ascii="Arial"/>
          <w:color w:val="333333"/>
          <w:spacing w:val="-2"/>
          <w:sz w:val="17"/>
        </w:rPr>
        <w:t>Professor</w:t>
      </w:r>
    </w:p>
    <w:p w14:paraId="0755A5E8" w14:textId="77777777" w:rsidR="00F675FE" w:rsidRDefault="00000000">
      <w:pPr>
        <w:spacing w:before="3" w:line="244" w:lineRule="auto"/>
        <w:ind w:left="515" w:right="5164"/>
        <w:rPr>
          <w:rFonts w:ascii="Arial"/>
          <w:sz w:val="17"/>
        </w:rPr>
      </w:pPr>
      <w:r>
        <w:rPr>
          <w:rFonts w:ascii="Arial"/>
          <w:color w:val="333333"/>
          <w:w w:val="105"/>
          <w:sz w:val="17"/>
        </w:rPr>
        <w:t>Department</w:t>
      </w:r>
      <w:r>
        <w:rPr>
          <w:rFonts w:ascii="Arial"/>
          <w:color w:val="333333"/>
          <w:spacing w:val="-13"/>
          <w:w w:val="105"/>
          <w:sz w:val="17"/>
        </w:rPr>
        <w:t xml:space="preserve"> </w:t>
      </w:r>
      <w:r>
        <w:rPr>
          <w:rFonts w:ascii="Arial"/>
          <w:color w:val="333333"/>
          <w:w w:val="105"/>
          <w:sz w:val="17"/>
        </w:rPr>
        <w:t>of</w:t>
      </w:r>
      <w:r>
        <w:rPr>
          <w:rFonts w:ascii="Arial"/>
          <w:color w:val="333333"/>
          <w:spacing w:val="-12"/>
          <w:w w:val="105"/>
          <w:sz w:val="17"/>
        </w:rPr>
        <w:t xml:space="preserve"> </w:t>
      </w:r>
      <w:r>
        <w:rPr>
          <w:rFonts w:ascii="Arial"/>
          <w:color w:val="333333"/>
          <w:w w:val="105"/>
          <w:sz w:val="17"/>
        </w:rPr>
        <w:t>Psychology</w:t>
      </w:r>
      <w:r>
        <w:rPr>
          <w:rFonts w:ascii="Arial"/>
          <w:color w:val="333333"/>
          <w:spacing w:val="-13"/>
          <w:w w:val="105"/>
          <w:sz w:val="17"/>
        </w:rPr>
        <w:t xml:space="preserve"> </w:t>
      </w:r>
      <w:r>
        <w:rPr>
          <w:rFonts w:ascii="Arial"/>
          <w:color w:val="333333"/>
          <w:w w:val="105"/>
          <w:sz w:val="17"/>
        </w:rPr>
        <w:t>and</w:t>
      </w:r>
      <w:r>
        <w:rPr>
          <w:rFonts w:ascii="Arial"/>
          <w:color w:val="333333"/>
          <w:spacing w:val="-12"/>
          <w:w w:val="105"/>
          <w:sz w:val="17"/>
        </w:rPr>
        <w:t xml:space="preserve"> </w:t>
      </w:r>
      <w:r>
        <w:rPr>
          <w:rFonts w:ascii="Arial"/>
          <w:color w:val="333333"/>
          <w:w w:val="105"/>
          <w:sz w:val="17"/>
        </w:rPr>
        <w:t>Brain</w:t>
      </w:r>
      <w:r>
        <w:rPr>
          <w:rFonts w:ascii="Arial"/>
          <w:color w:val="333333"/>
          <w:spacing w:val="-12"/>
          <w:w w:val="105"/>
          <w:sz w:val="17"/>
        </w:rPr>
        <w:t xml:space="preserve"> </w:t>
      </w:r>
      <w:r>
        <w:rPr>
          <w:rFonts w:ascii="Arial"/>
          <w:color w:val="333333"/>
          <w:w w:val="105"/>
          <w:sz w:val="17"/>
        </w:rPr>
        <w:t>and</w:t>
      </w:r>
      <w:r>
        <w:rPr>
          <w:rFonts w:ascii="Arial"/>
          <w:color w:val="333333"/>
          <w:spacing w:val="-13"/>
          <w:w w:val="105"/>
          <w:sz w:val="17"/>
        </w:rPr>
        <w:t xml:space="preserve"> </w:t>
      </w:r>
      <w:r>
        <w:rPr>
          <w:rFonts w:ascii="Arial"/>
          <w:color w:val="333333"/>
          <w:w w:val="105"/>
          <w:sz w:val="17"/>
        </w:rPr>
        <w:t>Mind</w:t>
      </w:r>
      <w:r>
        <w:rPr>
          <w:rFonts w:ascii="Arial"/>
          <w:color w:val="333333"/>
          <w:spacing w:val="-12"/>
          <w:w w:val="105"/>
          <w:sz w:val="17"/>
        </w:rPr>
        <w:t xml:space="preserve"> </w:t>
      </w:r>
      <w:r>
        <w:rPr>
          <w:rFonts w:ascii="Arial"/>
          <w:color w:val="333333"/>
          <w:w w:val="105"/>
          <w:sz w:val="17"/>
        </w:rPr>
        <w:t>Institute Western University</w:t>
      </w:r>
    </w:p>
    <w:p w14:paraId="0755A5E9" w14:textId="77777777" w:rsidR="00F675FE" w:rsidRDefault="00000000">
      <w:pPr>
        <w:spacing w:line="194" w:lineRule="exact"/>
        <w:ind w:left="515"/>
        <w:rPr>
          <w:rFonts w:ascii="Arial"/>
          <w:sz w:val="17"/>
        </w:rPr>
      </w:pPr>
      <w:r>
        <w:rPr>
          <w:rFonts w:ascii="Arial"/>
          <w:color w:val="333333"/>
          <w:sz w:val="17"/>
        </w:rPr>
        <w:t>London,</w:t>
      </w:r>
      <w:r>
        <w:rPr>
          <w:rFonts w:ascii="Arial"/>
          <w:color w:val="333333"/>
          <w:spacing w:val="14"/>
          <w:sz w:val="17"/>
        </w:rPr>
        <w:t xml:space="preserve"> </w:t>
      </w:r>
      <w:r>
        <w:rPr>
          <w:rFonts w:ascii="Arial"/>
          <w:color w:val="333333"/>
          <w:sz w:val="17"/>
        </w:rPr>
        <w:t>ON,</w:t>
      </w:r>
      <w:r>
        <w:rPr>
          <w:rFonts w:ascii="Arial"/>
          <w:color w:val="333333"/>
          <w:spacing w:val="14"/>
          <w:sz w:val="17"/>
        </w:rPr>
        <w:t xml:space="preserve"> </w:t>
      </w:r>
      <w:r>
        <w:rPr>
          <w:rFonts w:ascii="Arial"/>
          <w:color w:val="333333"/>
          <w:sz w:val="17"/>
        </w:rPr>
        <w:t>N6A</w:t>
      </w:r>
      <w:r>
        <w:rPr>
          <w:rFonts w:ascii="Arial"/>
          <w:color w:val="333333"/>
          <w:spacing w:val="3"/>
          <w:sz w:val="17"/>
        </w:rPr>
        <w:t xml:space="preserve"> </w:t>
      </w:r>
      <w:r>
        <w:rPr>
          <w:rFonts w:ascii="Arial"/>
          <w:color w:val="333333"/>
          <w:spacing w:val="-5"/>
          <w:sz w:val="17"/>
        </w:rPr>
        <w:t>3K7</w:t>
      </w:r>
    </w:p>
    <w:p w14:paraId="0755A5EA" w14:textId="77777777" w:rsidR="00F675FE" w:rsidRDefault="00F675FE">
      <w:pPr>
        <w:pStyle w:val="BodyText"/>
        <w:rPr>
          <w:rFonts w:ascii="Arial"/>
          <w:sz w:val="20"/>
        </w:rPr>
      </w:pPr>
    </w:p>
    <w:p w14:paraId="0755A5EB" w14:textId="77777777" w:rsidR="00F675FE" w:rsidRDefault="00570744">
      <w:pPr>
        <w:pStyle w:val="BodyText"/>
        <w:spacing w:before="2"/>
        <w:rPr>
          <w:rFonts w:ascii="Arial"/>
          <w:sz w:val="13"/>
        </w:rPr>
      </w:pPr>
      <w:r>
        <w:pict w14:anchorId="0755A701">
          <v:rect id="docshape179" o:spid="_x0000_s2078" alt="" style="position:absolute;margin-left:108.75pt;margin-top:8.8pt;width:415.8pt;height:.55pt;z-index:-251658196;mso-wrap-edited:f;mso-width-percent:0;mso-height-percent:0;mso-wrap-distance-left:0;mso-wrap-distance-right:0;mso-position-horizontal-relative:page;mso-width-percent:0;mso-height-percent:0" fillcolor="#b4c3de" stroked="f">
            <w10:wrap type="topAndBottom" anchorx="page"/>
          </v:rect>
        </w:pict>
      </w:r>
    </w:p>
    <w:p w14:paraId="0755A5EC" w14:textId="77777777" w:rsidR="00F675FE" w:rsidRDefault="00000000">
      <w:pPr>
        <w:spacing w:before="47"/>
        <w:ind w:left="515"/>
        <w:rPr>
          <w:rFonts w:ascii="Calibri"/>
          <w:sz w:val="17"/>
        </w:rPr>
      </w:pPr>
      <w:r>
        <w:rPr>
          <w:rFonts w:ascii="Calibri"/>
          <w:b/>
          <w:sz w:val="17"/>
        </w:rPr>
        <w:t>From:</w:t>
      </w:r>
      <w:r>
        <w:rPr>
          <w:rFonts w:ascii="Calibri"/>
          <w:b/>
          <w:spacing w:val="33"/>
          <w:sz w:val="17"/>
        </w:rPr>
        <w:t xml:space="preserve"> </w:t>
      </w:r>
      <w:hyperlink r:id="rId173">
        <w:r w:rsidR="00F675FE">
          <w:rPr>
            <w:rFonts w:ascii="Calibri"/>
            <w:sz w:val="17"/>
          </w:rPr>
          <w:t>"researchethics@on</w:t>
        </w:r>
      </w:hyperlink>
      <w:r>
        <w:rPr>
          <w:rFonts w:ascii="Calibri"/>
          <w:sz w:val="17"/>
        </w:rPr>
        <w:t>t</w:t>
      </w:r>
      <w:hyperlink r:id="rId174">
        <w:r w:rsidR="00F675FE">
          <w:rPr>
            <w:rFonts w:ascii="Calibri"/>
            <w:sz w:val="17"/>
          </w:rPr>
          <w:t>ariotechu.ca"</w:t>
        </w:r>
      </w:hyperlink>
      <w:r>
        <w:rPr>
          <w:rFonts w:ascii="Calibri"/>
          <w:spacing w:val="34"/>
          <w:sz w:val="17"/>
        </w:rPr>
        <w:t xml:space="preserve"> </w:t>
      </w:r>
      <w:hyperlink r:id="rId175">
        <w:r w:rsidR="00F675FE">
          <w:rPr>
            <w:rFonts w:ascii="Calibri"/>
            <w:spacing w:val="-2"/>
            <w:sz w:val="17"/>
          </w:rPr>
          <w:t>&lt;researchethics@on</w:t>
        </w:r>
      </w:hyperlink>
      <w:r>
        <w:rPr>
          <w:rFonts w:ascii="Calibri"/>
          <w:spacing w:val="-2"/>
          <w:sz w:val="17"/>
        </w:rPr>
        <w:t>t</w:t>
      </w:r>
      <w:hyperlink r:id="rId176">
        <w:r w:rsidR="00F675FE">
          <w:rPr>
            <w:rFonts w:ascii="Calibri"/>
            <w:spacing w:val="-2"/>
            <w:sz w:val="17"/>
          </w:rPr>
          <w:t>ariotechu.ca&gt;</w:t>
        </w:r>
      </w:hyperlink>
    </w:p>
    <w:p w14:paraId="0755A5ED" w14:textId="77777777" w:rsidR="00F675FE" w:rsidRDefault="00000000">
      <w:pPr>
        <w:spacing w:before="2"/>
        <w:ind w:left="515"/>
        <w:rPr>
          <w:rFonts w:ascii="Calibri"/>
          <w:sz w:val="17"/>
        </w:rPr>
      </w:pPr>
      <w:r>
        <w:rPr>
          <w:rFonts w:ascii="Calibri"/>
          <w:b/>
          <w:spacing w:val="-2"/>
          <w:w w:val="105"/>
          <w:sz w:val="17"/>
        </w:rPr>
        <w:t>Date:</w:t>
      </w:r>
      <w:r>
        <w:rPr>
          <w:rFonts w:ascii="Calibri"/>
          <w:b/>
          <w:spacing w:val="-5"/>
          <w:w w:val="105"/>
          <w:sz w:val="17"/>
        </w:rPr>
        <w:t xml:space="preserve"> </w:t>
      </w:r>
      <w:r>
        <w:rPr>
          <w:rFonts w:ascii="Calibri"/>
          <w:spacing w:val="-2"/>
          <w:w w:val="105"/>
          <w:sz w:val="17"/>
        </w:rPr>
        <w:t>Tuesday,</w:t>
      </w:r>
      <w:r>
        <w:rPr>
          <w:rFonts w:ascii="Calibri"/>
          <w:spacing w:val="-4"/>
          <w:w w:val="105"/>
          <w:sz w:val="17"/>
        </w:rPr>
        <w:t xml:space="preserve"> </w:t>
      </w:r>
      <w:r>
        <w:rPr>
          <w:rFonts w:ascii="Calibri"/>
          <w:spacing w:val="-2"/>
          <w:w w:val="105"/>
          <w:sz w:val="17"/>
        </w:rPr>
        <w:t>August</w:t>
      </w:r>
      <w:r>
        <w:rPr>
          <w:rFonts w:ascii="Calibri"/>
          <w:spacing w:val="-4"/>
          <w:w w:val="105"/>
          <w:sz w:val="17"/>
        </w:rPr>
        <w:t xml:space="preserve"> </w:t>
      </w:r>
      <w:r>
        <w:rPr>
          <w:rFonts w:ascii="Calibri"/>
          <w:spacing w:val="-2"/>
          <w:w w:val="105"/>
          <w:sz w:val="17"/>
        </w:rPr>
        <w:t>13,</w:t>
      </w:r>
      <w:r>
        <w:rPr>
          <w:rFonts w:ascii="Calibri"/>
          <w:spacing w:val="-4"/>
          <w:w w:val="105"/>
          <w:sz w:val="17"/>
        </w:rPr>
        <w:t xml:space="preserve"> </w:t>
      </w:r>
      <w:r>
        <w:rPr>
          <w:rFonts w:ascii="Calibri"/>
          <w:spacing w:val="-2"/>
          <w:w w:val="105"/>
          <w:sz w:val="17"/>
        </w:rPr>
        <w:t>2024</w:t>
      </w:r>
      <w:r>
        <w:rPr>
          <w:rFonts w:ascii="Calibri"/>
          <w:spacing w:val="-4"/>
          <w:w w:val="105"/>
          <w:sz w:val="17"/>
        </w:rPr>
        <w:t xml:space="preserve"> </w:t>
      </w:r>
      <w:r>
        <w:rPr>
          <w:rFonts w:ascii="Calibri"/>
          <w:spacing w:val="-2"/>
          <w:w w:val="105"/>
          <w:sz w:val="17"/>
        </w:rPr>
        <w:t>at</w:t>
      </w:r>
      <w:r>
        <w:rPr>
          <w:rFonts w:ascii="Calibri"/>
          <w:spacing w:val="-4"/>
          <w:w w:val="105"/>
          <w:sz w:val="17"/>
        </w:rPr>
        <w:t xml:space="preserve"> </w:t>
      </w:r>
      <w:r>
        <w:rPr>
          <w:rFonts w:ascii="Calibri"/>
          <w:spacing w:val="-2"/>
          <w:w w:val="105"/>
          <w:sz w:val="17"/>
        </w:rPr>
        <w:t>2:49</w:t>
      </w:r>
      <w:r>
        <w:rPr>
          <w:rFonts w:ascii="Calibri"/>
          <w:spacing w:val="-5"/>
          <w:w w:val="105"/>
          <w:sz w:val="17"/>
        </w:rPr>
        <w:t xml:space="preserve"> PM</w:t>
      </w:r>
    </w:p>
    <w:p w14:paraId="0755A5EE" w14:textId="77777777" w:rsidR="00F675FE" w:rsidRDefault="00000000">
      <w:pPr>
        <w:spacing w:before="2"/>
        <w:ind w:left="515"/>
        <w:rPr>
          <w:rFonts w:ascii="Calibri"/>
          <w:sz w:val="17"/>
        </w:rPr>
      </w:pPr>
      <w:r>
        <w:rPr>
          <w:rFonts w:ascii="Calibri"/>
          <w:b/>
          <w:sz w:val="17"/>
        </w:rPr>
        <w:t>To:</w:t>
      </w:r>
      <w:r>
        <w:rPr>
          <w:rFonts w:ascii="Calibri"/>
          <w:b/>
          <w:spacing w:val="8"/>
          <w:sz w:val="17"/>
        </w:rPr>
        <w:t xml:space="preserve"> </w:t>
      </w:r>
      <w:r>
        <w:rPr>
          <w:rFonts w:ascii="Calibri"/>
          <w:sz w:val="17"/>
        </w:rPr>
        <w:t>Bobby</w:t>
      </w:r>
      <w:r>
        <w:rPr>
          <w:rFonts w:ascii="Calibri"/>
          <w:spacing w:val="8"/>
          <w:sz w:val="17"/>
        </w:rPr>
        <w:t xml:space="preserve"> </w:t>
      </w:r>
      <w:r>
        <w:rPr>
          <w:rFonts w:ascii="Calibri"/>
          <w:sz w:val="17"/>
        </w:rPr>
        <w:t>Stojanoski</w:t>
      </w:r>
      <w:r>
        <w:rPr>
          <w:rFonts w:ascii="Calibri"/>
          <w:spacing w:val="9"/>
          <w:sz w:val="17"/>
        </w:rPr>
        <w:t xml:space="preserve"> </w:t>
      </w:r>
      <w:hyperlink r:id="rId177">
        <w:r w:rsidR="00F675FE">
          <w:rPr>
            <w:rFonts w:ascii="Calibri"/>
            <w:spacing w:val="-2"/>
            <w:sz w:val="17"/>
          </w:rPr>
          <w:t>&lt;Bobb</w:t>
        </w:r>
      </w:hyperlink>
      <w:r>
        <w:rPr>
          <w:rFonts w:ascii="Calibri"/>
          <w:spacing w:val="-2"/>
          <w:sz w:val="17"/>
        </w:rPr>
        <w:t>y</w:t>
      </w:r>
      <w:hyperlink r:id="rId178">
        <w:r w:rsidR="00F675FE">
          <w:rPr>
            <w:rFonts w:ascii="Calibri"/>
            <w:spacing w:val="-2"/>
            <w:sz w:val="17"/>
          </w:rPr>
          <w:t>.Stojanoski@ontariotechu.ca&gt;</w:t>
        </w:r>
      </w:hyperlink>
    </w:p>
    <w:p w14:paraId="0755A5EF" w14:textId="77777777" w:rsidR="00F675FE" w:rsidRDefault="00000000">
      <w:pPr>
        <w:spacing w:before="3" w:line="242" w:lineRule="auto"/>
        <w:ind w:left="515" w:right="1195"/>
        <w:rPr>
          <w:rFonts w:ascii="Calibri"/>
          <w:sz w:val="17"/>
        </w:rPr>
      </w:pPr>
      <w:r>
        <w:rPr>
          <w:rFonts w:ascii="Calibri"/>
          <w:b/>
          <w:sz w:val="17"/>
        </w:rPr>
        <w:t xml:space="preserve">Cc: </w:t>
      </w:r>
      <w:r>
        <w:rPr>
          <w:rFonts w:ascii="Calibri"/>
          <w:sz w:val="17"/>
        </w:rPr>
        <w:t xml:space="preserve">"Whitaker Zedd(Student Lead/Post-Doctoral Lead)" </w:t>
      </w:r>
      <w:hyperlink r:id="rId179">
        <w:r w:rsidR="00F675FE">
          <w:rPr>
            <w:rFonts w:ascii="Calibri"/>
            <w:sz w:val="17"/>
          </w:rPr>
          <w:t>&lt;zedd.whitaker@on</w:t>
        </w:r>
      </w:hyperlink>
      <w:r>
        <w:rPr>
          <w:rFonts w:ascii="Calibri"/>
          <w:sz w:val="17"/>
        </w:rPr>
        <w:t>t</w:t>
      </w:r>
      <w:hyperlink r:id="rId180">
        <w:r w:rsidR="00F675FE">
          <w:rPr>
            <w:rFonts w:ascii="Calibri"/>
            <w:sz w:val="17"/>
          </w:rPr>
          <w:t>ariotechu.net&gt;,</w:t>
        </w:r>
      </w:hyperlink>
      <w:r>
        <w:rPr>
          <w:rFonts w:ascii="Calibri"/>
          <w:w w:val="105"/>
          <w:sz w:val="17"/>
        </w:rPr>
        <w:t xml:space="preserve"> </w:t>
      </w:r>
      <w:hyperlink r:id="rId181">
        <w:r w:rsidR="00F675FE">
          <w:rPr>
            <w:rFonts w:ascii="Calibri"/>
            <w:w w:val="105"/>
            <w:sz w:val="17"/>
          </w:rPr>
          <w:t>"researchethics@on</w:t>
        </w:r>
      </w:hyperlink>
      <w:r>
        <w:rPr>
          <w:rFonts w:ascii="Calibri"/>
          <w:w w:val="105"/>
          <w:sz w:val="17"/>
        </w:rPr>
        <w:t>t</w:t>
      </w:r>
      <w:hyperlink r:id="rId182">
        <w:r w:rsidR="00F675FE">
          <w:rPr>
            <w:rFonts w:ascii="Calibri"/>
            <w:w w:val="105"/>
            <w:sz w:val="17"/>
          </w:rPr>
          <w:t>ariotechu.ca"</w:t>
        </w:r>
      </w:hyperlink>
      <w:r>
        <w:rPr>
          <w:rFonts w:ascii="Calibri"/>
          <w:spacing w:val="-2"/>
          <w:w w:val="105"/>
          <w:sz w:val="17"/>
        </w:rPr>
        <w:t xml:space="preserve"> </w:t>
      </w:r>
      <w:hyperlink r:id="rId183">
        <w:r w:rsidR="00F675FE">
          <w:rPr>
            <w:rFonts w:ascii="Calibri"/>
            <w:w w:val="105"/>
            <w:sz w:val="17"/>
          </w:rPr>
          <w:t>&lt;researchethics@on</w:t>
        </w:r>
      </w:hyperlink>
      <w:r>
        <w:rPr>
          <w:rFonts w:ascii="Calibri"/>
          <w:w w:val="105"/>
          <w:sz w:val="17"/>
        </w:rPr>
        <w:t>t</w:t>
      </w:r>
      <w:hyperlink r:id="rId184">
        <w:r w:rsidR="00F675FE">
          <w:rPr>
            <w:rFonts w:ascii="Calibri"/>
            <w:w w:val="105"/>
            <w:sz w:val="17"/>
          </w:rPr>
          <w:t>ariotechu.ca&gt;</w:t>
        </w:r>
      </w:hyperlink>
    </w:p>
    <w:p w14:paraId="0755A5F0" w14:textId="77777777" w:rsidR="00F675FE" w:rsidRDefault="00000000">
      <w:pPr>
        <w:ind w:left="515"/>
        <w:rPr>
          <w:rFonts w:ascii="Calibri"/>
          <w:sz w:val="17"/>
        </w:rPr>
      </w:pPr>
      <w:r>
        <w:rPr>
          <w:rFonts w:ascii="Calibri"/>
          <w:b/>
          <w:spacing w:val="-2"/>
          <w:w w:val="105"/>
          <w:sz w:val="17"/>
        </w:rPr>
        <w:t>Subject:</w:t>
      </w:r>
      <w:r>
        <w:rPr>
          <w:rFonts w:ascii="Calibri"/>
          <w:b/>
          <w:w w:val="105"/>
          <w:sz w:val="17"/>
        </w:rPr>
        <w:t xml:space="preserve"> </w:t>
      </w:r>
      <w:r>
        <w:rPr>
          <w:rFonts w:ascii="Calibri"/>
          <w:spacing w:val="-2"/>
          <w:w w:val="105"/>
          <w:sz w:val="17"/>
        </w:rPr>
        <w:t>Approval</w:t>
      </w:r>
      <w:r>
        <w:rPr>
          <w:rFonts w:ascii="Calibri"/>
          <w:w w:val="105"/>
          <w:sz w:val="17"/>
        </w:rPr>
        <w:t xml:space="preserve"> </w:t>
      </w:r>
      <w:r>
        <w:rPr>
          <w:rFonts w:ascii="Calibri"/>
          <w:spacing w:val="-2"/>
          <w:w w:val="105"/>
          <w:sz w:val="17"/>
        </w:rPr>
        <w:t>Notice</w:t>
      </w:r>
      <w:r>
        <w:rPr>
          <w:rFonts w:ascii="Calibri"/>
          <w:spacing w:val="1"/>
          <w:w w:val="105"/>
          <w:sz w:val="17"/>
        </w:rPr>
        <w:t xml:space="preserve"> </w:t>
      </w:r>
      <w:r>
        <w:rPr>
          <w:rFonts w:ascii="Calibri"/>
          <w:spacing w:val="-2"/>
          <w:w w:val="105"/>
          <w:sz w:val="17"/>
        </w:rPr>
        <w:t>-</w:t>
      </w:r>
      <w:r>
        <w:rPr>
          <w:rFonts w:ascii="Calibri"/>
          <w:w w:val="105"/>
          <w:sz w:val="17"/>
        </w:rPr>
        <w:t xml:space="preserve"> </w:t>
      </w:r>
      <w:r>
        <w:rPr>
          <w:rFonts w:ascii="Calibri"/>
          <w:spacing w:val="-2"/>
          <w:w w:val="105"/>
          <w:sz w:val="17"/>
        </w:rPr>
        <w:t>REB</w:t>
      </w:r>
      <w:r>
        <w:rPr>
          <w:rFonts w:ascii="Calibri"/>
          <w:spacing w:val="1"/>
          <w:w w:val="105"/>
          <w:sz w:val="17"/>
        </w:rPr>
        <w:t xml:space="preserve"> </w:t>
      </w:r>
      <w:r>
        <w:rPr>
          <w:rFonts w:ascii="Calibri"/>
          <w:spacing w:val="-2"/>
          <w:w w:val="105"/>
          <w:sz w:val="17"/>
        </w:rPr>
        <w:t>File</w:t>
      </w:r>
      <w:r>
        <w:rPr>
          <w:rFonts w:ascii="Calibri"/>
          <w:w w:val="105"/>
          <w:sz w:val="17"/>
        </w:rPr>
        <w:t xml:space="preserve"> </w:t>
      </w:r>
      <w:r>
        <w:rPr>
          <w:rFonts w:ascii="Calibri"/>
          <w:spacing w:val="-2"/>
          <w:w w:val="105"/>
          <w:sz w:val="17"/>
        </w:rPr>
        <w:t>#17656</w:t>
      </w:r>
      <w:r>
        <w:rPr>
          <w:rFonts w:ascii="Calibri"/>
          <w:w w:val="105"/>
          <w:sz w:val="17"/>
        </w:rPr>
        <w:t xml:space="preserve"> </w:t>
      </w:r>
      <w:r>
        <w:rPr>
          <w:rFonts w:ascii="Calibri"/>
          <w:spacing w:val="-2"/>
          <w:w w:val="105"/>
          <w:sz w:val="17"/>
        </w:rPr>
        <w:t>(Conditions</w:t>
      </w:r>
      <w:r>
        <w:rPr>
          <w:rFonts w:ascii="Calibri"/>
          <w:spacing w:val="1"/>
          <w:w w:val="105"/>
          <w:sz w:val="17"/>
        </w:rPr>
        <w:t xml:space="preserve"> </w:t>
      </w:r>
      <w:r>
        <w:rPr>
          <w:rFonts w:ascii="Calibri"/>
          <w:spacing w:val="-2"/>
          <w:w w:val="105"/>
          <w:sz w:val="17"/>
        </w:rPr>
        <w:t>from</w:t>
      </w:r>
      <w:r>
        <w:rPr>
          <w:rFonts w:ascii="Calibri"/>
          <w:w w:val="105"/>
          <w:sz w:val="17"/>
        </w:rPr>
        <w:t xml:space="preserve"> </w:t>
      </w:r>
      <w:r>
        <w:rPr>
          <w:rFonts w:ascii="Calibri"/>
          <w:spacing w:val="-2"/>
          <w:w w:val="105"/>
          <w:sz w:val="17"/>
        </w:rPr>
        <w:t>2024/02/01</w:t>
      </w:r>
      <w:r>
        <w:rPr>
          <w:rFonts w:ascii="Calibri"/>
          <w:spacing w:val="1"/>
          <w:w w:val="105"/>
          <w:sz w:val="17"/>
        </w:rPr>
        <w:t xml:space="preserve"> </w:t>
      </w:r>
      <w:r>
        <w:rPr>
          <w:rFonts w:ascii="Calibri"/>
          <w:spacing w:val="-2"/>
          <w:w w:val="105"/>
          <w:sz w:val="17"/>
        </w:rPr>
        <w:t>have</w:t>
      </w:r>
      <w:r>
        <w:rPr>
          <w:rFonts w:ascii="Calibri"/>
          <w:w w:val="105"/>
          <w:sz w:val="17"/>
        </w:rPr>
        <w:t xml:space="preserve"> </w:t>
      </w:r>
      <w:r>
        <w:rPr>
          <w:rFonts w:ascii="Calibri"/>
          <w:spacing w:val="-2"/>
          <w:w w:val="105"/>
          <w:sz w:val="17"/>
        </w:rPr>
        <w:t>been</w:t>
      </w:r>
      <w:r>
        <w:rPr>
          <w:rFonts w:ascii="Calibri"/>
          <w:w w:val="105"/>
          <w:sz w:val="17"/>
        </w:rPr>
        <w:t xml:space="preserve"> </w:t>
      </w:r>
      <w:r>
        <w:rPr>
          <w:rFonts w:ascii="Calibri"/>
          <w:spacing w:val="-2"/>
          <w:w w:val="105"/>
          <w:sz w:val="17"/>
        </w:rPr>
        <w:t>addressed)</w:t>
      </w:r>
    </w:p>
    <w:p w14:paraId="0755A5F1" w14:textId="77777777" w:rsidR="00F675FE" w:rsidRDefault="00570744">
      <w:pPr>
        <w:pStyle w:val="BodyText"/>
        <w:spacing w:before="2"/>
        <w:rPr>
          <w:rFonts w:ascii="Calibri"/>
          <w:sz w:val="13"/>
        </w:rPr>
      </w:pPr>
      <w:r>
        <w:rPr>
          <w:noProof/>
        </w:rPr>
        <w:pict w14:anchorId="0755A702">
          <v:group id="docshapegroup180" o:spid="_x0000_s2075" alt="" style="position:absolute;margin-left:115.35pt;margin-top:9.3pt;width:114.2pt;height:10.5pt;z-index:-251658183;mso-wrap-distance-left:0;mso-wrap-distance-right:0;mso-position-horizontal-relative:page" coordorigin="2307,186" coordsize="2284,210">
            <v:shape id="docshape181" o:spid="_x0000_s2076" type="#_x0000_t75" alt="" style="position:absolute;left:2318;top:196;width:177;height:177">
              <v:imagedata r:id="rId185" o:title=""/>
            </v:shape>
            <v:shape id="docshape182" o:spid="_x0000_s2077" type="#_x0000_t202" alt="" style="position:absolute;left:2312;top:191;width:2273;height:199;mso-wrap-style:square;v-text-anchor:top" filled="f" strokeweight=".19456mm">
              <v:textbox style="mso-next-textbox:#docshape182" inset="0,0,0,0">
                <w:txbxContent>
                  <w:p w14:paraId="0755A85B" w14:textId="77777777" w:rsidR="00F675FE" w:rsidRDefault="00000000">
                    <w:pPr>
                      <w:spacing w:line="188" w:lineRule="exact"/>
                      <w:ind w:left="172" w:right="-15"/>
                      <w:rPr>
                        <w:rFonts w:ascii="Arial"/>
                        <w:sz w:val="17"/>
                      </w:rPr>
                    </w:pPr>
                    <w:r>
                      <w:rPr>
                        <w:rFonts w:ascii="Arial"/>
                        <w:w w:val="105"/>
                        <w:sz w:val="17"/>
                      </w:rPr>
                      <w:t>Image</w:t>
                    </w:r>
                    <w:r>
                      <w:rPr>
                        <w:rFonts w:ascii="Arial"/>
                        <w:spacing w:val="-11"/>
                        <w:w w:val="105"/>
                        <w:sz w:val="17"/>
                      </w:rPr>
                      <w:t xml:space="preserve"> </w:t>
                    </w:r>
                    <w:r>
                      <w:rPr>
                        <w:rFonts w:ascii="Arial"/>
                        <w:w w:val="105"/>
                        <w:sz w:val="17"/>
                      </w:rPr>
                      <w:t>removed</w:t>
                    </w:r>
                    <w:r>
                      <w:rPr>
                        <w:rFonts w:ascii="Arial"/>
                        <w:spacing w:val="-10"/>
                        <w:w w:val="105"/>
                        <w:sz w:val="17"/>
                      </w:rPr>
                      <w:t xml:space="preserve"> </w:t>
                    </w:r>
                    <w:r>
                      <w:rPr>
                        <w:rFonts w:ascii="Arial"/>
                        <w:w w:val="105"/>
                        <w:sz w:val="17"/>
                      </w:rPr>
                      <w:t>by</w:t>
                    </w:r>
                    <w:r>
                      <w:rPr>
                        <w:rFonts w:ascii="Arial"/>
                        <w:spacing w:val="-10"/>
                        <w:w w:val="105"/>
                        <w:sz w:val="17"/>
                      </w:rPr>
                      <w:t xml:space="preserve"> </w:t>
                    </w:r>
                    <w:r>
                      <w:rPr>
                        <w:rFonts w:ascii="Arial"/>
                        <w:spacing w:val="-2"/>
                        <w:w w:val="105"/>
                        <w:sz w:val="17"/>
                      </w:rPr>
                      <w:t>sender.</w:t>
                    </w:r>
                  </w:p>
                </w:txbxContent>
              </v:textbox>
            </v:shape>
            <w10:wrap type="topAndBottom" anchorx="page"/>
          </v:group>
        </w:pict>
      </w:r>
    </w:p>
    <w:p w14:paraId="0755A5F2" w14:textId="77777777" w:rsidR="00F675FE" w:rsidRDefault="00F675FE">
      <w:pPr>
        <w:pStyle w:val="BodyText"/>
        <w:spacing w:before="10"/>
        <w:rPr>
          <w:rFonts w:ascii="Calibri"/>
          <w:sz w:val="9"/>
        </w:rPr>
      </w:pPr>
    </w:p>
    <w:p w14:paraId="0755A5F3" w14:textId="77777777" w:rsidR="00F675FE" w:rsidRDefault="00000000">
      <w:pPr>
        <w:tabs>
          <w:tab w:val="left" w:pos="1940"/>
        </w:tabs>
        <w:spacing w:before="69"/>
        <w:ind w:left="594"/>
        <w:rPr>
          <w:rFonts w:ascii="Calibri"/>
          <w:i/>
          <w:sz w:val="16"/>
        </w:rPr>
      </w:pPr>
      <w:r>
        <w:rPr>
          <w:rFonts w:ascii="Calibri"/>
          <w:i/>
          <w:spacing w:val="-2"/>
          <w:sz w:val="16"/>
        </w:rPr>
        <w:t>Date:</w:t>
      </w:r>
      <w:r>
        <w:rPr>
          <w:rFonts w:ascii="Calibri"/>
          <w:i/>
          <w:sz w:val="16"/>
        </w:rPr>
        <w:tab/>
        <w:t>August</w:t>
      </w:r>
      <w:r>
        <w:rPr>
          <w:rFonts w:ascii="Calibri"/>
          <w:i/>
          <w:spacing w:val="2"/>
          <w:sz w:val="16"/>
        </w:rPr>
        <w:t xml:space="preserve"> </w:t>
      </w:r>
      <w:r>
        <w:rPr>
          <w:rFonts w:ascii="Calibri"/>
          <w:i/>
          <w:sz w:val="16"/>
        </w:rPr>
        <w:t>13,</w:t>
      </w:r>
      <w:r>
        <w:rPr>
          <w:rFonts w:ascii="Calibri"/>
          <w:i/>
          <w:spacing w:val="2"/>
          <w:sz w:val="16"/>
        </w:rPr>
        <w:t xml:space="preserve"> </w:t>
      </w:r>
      <w:r>
        <w:rPr>
          <w:rFonts w:ascii="Calibri"/>
          <w:i/>
          <w:spacing w:val="-4"/>
          <w:sz w:val="16"/>
        </w:rPr>
        <w:t>2024</w:t>
      </w:r>
    </w:p>
    <w:p w14:paraId="0755A5F4" w14:textId="77777777" w:rsidR="00F675FE" w:rsidRDefault="00F675FE">
      <w:pPr>
        <w:pStyle w:val="BodyText"/>
        <w:rPr>
          <w:rFonts w:ascii="Calibri"/>
          <w:i/>
          <w:sz w:val="16"/>
        </w:rPr>
      </w:pPr>
    </w:p>
    <w:p w14:paraId="0755A5F5" w14:textId="77777777" w:rsidR="00F675FE" w:rsidRDefault="00F675FE">
      <w:pPr>
        <w:pStyle w:val="BodyText"/>
        <w:spacing w:before="2"/>
        <w:rPr>
          <w:rFonts w:ascii="Calibri"/>
          <w:i/>
          <w:sz w:val="13"/>
        </w:rPr>
      </w:pPr>
    </w:p>
    <w:p w14:paraId="0755A5F6" w14:textId="77777777" w:rsidR="00F675FE" w:rsidRDefault="00000000">
      <w:pPr>
        <w:tabs>
          <w:tab w:val="left" w:pos="1940"/>
        </w:tabs>
        <w:spacing w:before="1"/>
        <w:ind w:left="594"/>
        <w:rPr>
          <w:rFonts w:ascii="Calibri"/>
          <w:i/>
          <w:sz w:val="16"/>
        </w:rPr>
      </w:pPr>
      <w:r>
        <w:rPr>
          <w:rFonts w:ascii="Calibri"/>
          <w:i/>
          <w:spacing w:val="-5"/>
          <w:sz w:val="16"/>
        </w:rPr>
        <w:t>To:</w:t>
      </w:r>
      <w:r>
        <w:rPr>
          <w:rFonts w:ascii="Calibri"/>
          <w:i/>
          <w:sz w:val="16"/>
        </w:rPr>
        <w:tab/>
        <w:t>Bobby</w:t>
      </w:r>
      <w:r>
        <w:rPr>
          <w:rFonts w:ascii="Calibri"/>
          <w:i/>
          <w:spacing w:val="3"/>
          <w:sz w:val="16"/>
        </w:rPr>
        <w:t xml:space="preserve"> </w:t>
      </w:r>
      <w:r>
        <w:rPr>
          <w:rFonts w:ascii="Calibri"/>
          <w:i/>
          <w:spacing w:val="-2"/>
          <w:sz w:val="16"/>
        </w:rPr>
        <w:t>Stojanoski</w:t>
      </w:r>
    </w:p>
    <w:p w14:paraId="0755A5F7" w14:textId="77777777" w:rsidR="00F675FE" w:rsidRDefault="00F675FE">
      <w:pPr>
        <w:pStyle w:val="BodyText"/>
        <w:rPr>
          <w:rFonts w:ascii="Calibri"/>
          <w:i/>
          <w:sz w:val="16"/>
        </w:rPr>
      </w:pPr>
    </w:p>
    <w:p w14:paraId="0755A5F8" w14:textId="77777777" w:rsidR="00F675FE" w:rsidRDefault="00F675FE">
      <w:pPr>
        <w:pStyle w:val="BodyText"/>
        <w:spacing w:before="2"/>
        <w:rPr>
          <w:rFonts w:ascii="Calibri"/>
          <w:i/>
          <w:sz w:val="13"/>
        </w:rPr>
      </w:pPr>
    </w:p>
    <w:p w14:paraId="0755A5F9" w14:textId="77777777" w:rsidR="00F675FE" w:rsidRDefault="00000000">
      <w:pPr>
        <w:tabs>
          <w:tab w:val="left" w:pos="1940"/>
        </w:tabs>
        <w:ind w:left="594"/>
        <w:rPr>
          <w:rFonts w:ascii="Calibri"/>
          <w:i/>
          <w:sz w:val="16"/>
        </w:rPr>
      </w:pPr>
      <w:r>
        <w:rPr>
          <w:rFonts w:ascii="Calibri"/>
          <w:i/>
          <w:spacing w:val="-2"/>
          <w:sz w:val="16"/>
        </w:rPr>
        <w:t>From:</w:t>
      </w:r>
      <w:r>
        <w:rPr>
          <w:rFonts w:ascii="Calibri"/>
          <w:i/>
          <w:sz w:val="16"/>
        </w:rPr>
        <w:tab/>
        <w:t>Joseph</w:t>
      </w:r>
      <w:r>
        <w:rPr>
          <w:rFonts w:ascii="Calibri"/>
          <w:i/>
          <w:spacing w:val="2"/>
          <w:sz w:val="16"/>
        </w:rPr>
        <w:t xml:space="preserve"> </w:t>
      </w:r>
      <w:r>
        <w:rPr>
          <w:rFonts w:ascii="Calibri"/>
          <w:i/>
          <w:sz w:val="16"/>
        </w:rPr>
        <w:t>Eastwood,</w:t>
      </w:r>
      <w:r>
        <w:rPr>
          <w:rFonts w:ascii="Calibri"/>
          <w:i/>
          <w:spacing w:val="3"/>
          <w:sz w:val="16"/>
        </w:rPr>
        <w:t xml:space="preserve"> </w:t>
      </w:r>
      <w:r>
        <w:rPr>
          <w:rFonts w:ascii="Calibri"/>
          <w:i/>
          <w:sz w:val="16"/>
        </w:rPr>
        <w:t>REB</w:t>
      </w:r>
      <w:r>
        <w:rPr>
          <w:rFonts w:ascii="Calibri"/>
          <w:i/>
          <w:spacing w:val="3"/>
          <w:sz w:val="16"/>
        </w:rPr>
        <w:t xml:space="preserve"> </w:t>
      </w:r>
      <w:r>
        <w:rPr>
          <w:rFonts w:ascii="Calibri"/>
          <w:i/>
          <w:spacing w:val="-2"/>
          <w:sz w:val="16"/>
        </w:rPr>
        <w:t>Chair</w:t>
      </w:r>
    </w:p>
    <w:p w14:paraId="0755A5FA" w14:textId="77777777" w:rsidR="00F675FE" w:rsidRDefault="00F675FE">
      <w:pPr>
        <w:pStyle w:val="BodyText"/>
        <w:rPr>
          <w:rFonts w:ascii="Calibri"/>
          <w:i/>
          <w:sz w:val="16"/>
        </w:rPr>
      </w:pPr>
    </w:p>
    <w:p w14:paraId="0755A5FB" w14:textId="77777777" w:rsidR="00F675FE" w:rsidRDefault="00F675FE">
      <w:pPr>
        <w:pStyle w:val="BodyText"/>
        <w:spacing w:before="2"/>
        <w:rPr>
          <w:rFonts w:ascii="Calibri"/>
          <w:i/>
          <w:sz w:val="13"/>
        </w:rPr>
      </w:pPr>
    </w:p>
    <w:p w14:paraId="0755A5FC" w14:textId="77777777" w:rsidR="00F675FE" w:rsidRDefault="00000000">
      <w:pPr>
        <w:tabs>
          <w:tab w:val="left" w:pos="1940"/>
        </w:tabs>
        <w:ind w:left="594"/>
        <w:rPr>
          <w:rFonts w:ascii="Calibri"/>
          <w:i/>
          <w:sz w:val="16"/>
        </w:rPr>
      </w:pPr>
      <w:r>
        <w:rPr>
          <w:rFonts w:ascii="Calibri"/>
          <w:i/>
          <w:sz w:val="16"/>
        </w:rPr>
        <w:t>File</w:t>
      </w:r>
      <w:r>
        <w:rPr>
          <w:rFonts w:ascii="Calibri"/>
          <w:i/>
          <w:spacing w:val="1"/>
          <w:sz w:val="16"/>
        </w:rPr>
        <w:t xml:space="preserve"> </w:t>
      </w:r>
      <w:r>
        <w:rPr>
          <w:rFonts w:ascii="Calibri"/>
          <w:i/>
          <w:sz w:val="16"/>
        </w:rPr>
        <w:t>#</w:t>
      </w:r>
      <w:r>
        <w:rPr>
          <w:rFonts w:ascii="Calibri"/>
          <w:i/>
          <w:spacing w:val="1"/>
          <w:sz w:val="16"/>
        </w:rPr>
        <w:t xml:space="preserve"> </w:t>
      </w:r>
      <w:r>
        <w:rPr>
          <w:rFonts w:ascii="Calibri"/>
          <w:i/>
          <w:sz w:val="16"/>
        </w:rPr>
        <w:t>&amp;</w:t>
      </w:r>
      <w:r>
        <w:rPr>
          <w:rFonts w:ascii="Calibri"/>
          <w:i/>
          <w:spacing w:val="2"/>
          <w:sz w:val="16"/>
        </w:rPr>
        <w:t xml:space="preserve"> </w:t>
      </w:r>
      <w:r>
        <w:rPr>
          <w:rFonts w:ascii="Calibri"/>
          <w:i/>
          <w:spacing w:val="-2"/>
          <w:sz w:val="16"/>
        </w:rPr>
        <w:t>Title:</w:t>
      </w:r>
      <w:r>
        <w:rPr>
          <w:rFonts w:ascii="Calibri"/>
          <w:i/>
          <w:sz w:val="16"/>
        </w:rPr>
        <w:tab/>
        <w:t>17656</w:t>
      </w:r>
      <w:r>
        <w:rPr>
          <w:rFonts w:ascii="Calibri"/>
          <w:i/>
          <w:spacing w:val="2"/>
          <w:sz w:val="16"/>
        </w:rPr>
        <w:t xml:space="preserve"> </w:t>
      </w:r>
      <w:r>
        <w:rPr>
          <w:rFonts w:ascii="Calibri"/>
          <w:i/>
          <w:sz w:val="16"/>
        </w:rPr>
        <w:t>-</w:t>
      </w:r>
      <w:r>
        <w:rPr>
          <w:rFonts w:ascii="Calibri"/>
          <w:i/>
          <w:spacing w:val="2"/>
          <w:sz w:val="16"/>
        </w:rPr>
        <w:t xml:space="preserve"> </w:t>
      </w:r>
      <w:r>
        <w:rPr>
          <w:rFonts w:ascii="Calibri"/>
          <w:i/>
          <w:sz w:val="16"/>
        </w:rPr>
        <w:t>Emotion</w:t>
      </w:r>
      <w:r>
        <w:rPr>
          <w:rFonts w:ascii="Calibri"/>
          <w:i/>
          <w:spacing w:val="3"/>
          <w:sz w:val="16"/>
        </w:rPr>
        <w:t xml:space="preserve"> </w:t>
      </w:r>
      <w:r>
        <w:rPr>
          <w:rFonts w:ascii="Calibri"/>
          <w:i/>
          <w:sz w:val="16"/>
        </w:rPr>
        <w:t>Recognition</w:t>
      </w:r>
      <w:r>
        <w:rPr>
          <w:rFonts w:ascii="Calibri"/>
          <w:i/>
          <w:spacing w:val="2"/>
          <w:sz w:val="16"/>
        </w:rPr>
        <w:t xml:space="preserve"> </w:t>
      </w:r>
      <w:r>
        <w:rPr>
          <w:rFonts w:ascii="Calibri"/>
          <w:i/>
          <w:sz w:val="16"/>
        </w:rPr>
        <w:t>in</w:t>
      </w:r>
      <w:r>
        <w:rPr>
          <w:rFonts w:ascii="Calibri"/>
          <w:i/>
          <w:spacing w:val="3"/>
          <w:sz w:val="16"/>
        </w:rPr>
        <w:t xml:space="preserve"> </w:t>
      </w:r>
      <w:r>
        <w:rPr>
          <w:rFonts w:ascii="Calibri"/>
          <w:i/>
          <w:sz w:val="16"/>
        </w:rPr>
        <w:t>2-D</w:t>
      </w:r>
      <w:r>
        <w:rPr>
          <w:rFonts w:ascii="Calibri"/>
          <w:i/>
          <w:spacing w:val="2"/>
          <w:sz w:val="16"/>
        </w:rPr>
        <w:t xml:space="preserve"> </w:t>
      </w:r>
      <w:r>
        <w:rPr>
          <w:rFonts w:ascii="Calibri"/>
          <w:i/>
          <w:sz w:val="16"/>
        </w:rPr>
        <w:t>and</w:t>
      </w:r>
      <w:r>
        <w:rPr>
          <w:rFonts w:ascii="Calibri"/>
          <w:i/>
          <w:spacing w:val="2"/>
          <w:sz w:val="16"/>
        </w:rPr>
        <w:t xml:space="preserve"> </w:t>
      </w:r>
      <w:r>
        <w:rPr>
          <w:rFonts w:ascii="Calibri"/>
          <w:i/>
          <w:sz w:val="16"/>
        </w:rPr>
        <w:t>3-D</w:t>
      </w:r>
      <w:r>
        <w:rPr>
          <w:rFonts w:ascii="Calibri"/>
          <w:i/>
          <w:spacing w:val="3"/>
          <w:sz w:val="16"/>
        </w:rPr>
        <w:t xml:space="preserve"> </w:t>
      </w:r>
      <w:r>
        <w:rPr>
          <w:rFonts w:ascii="Calibri"/>
          <w:i/>
          <w:sz w:val="16"/>
        </w:rPr>
        <w:t>images</w:t>
      </w:r>
      <w:r>
        <w:rPr>
          <w:rFonts w:ascii="Calibri"/>
          <w:i/>
          <w:spacing w:val="2"/>
          <w:sz w:val="16"/>
        </w:rPr>
        <w:t xml:space="preserve"> </w:t>
      </w:r>
      <w:r>
        <w:rPr>
          <w:rFonts w:ascii="Calibri"/>
          <w:i/>
          <w:sz w:val="16"/>
        </w:rPr>
        <w:t>of</w:t>
      </w:r>
      <w:r>
        <w:rPr>
          <w:rFonts w:ascii="Calibri"/>
          <w:i/>
          <w:spacing w:val="3"/>
          <w:sz w:val="16"/>
        </w:rPr>
        <w:t xml:space="preserve"> </w:t>
      </w:r>
      <w:r>
        <w:rPr>
          <w:rFonts w:ascii="Calibri"/>
          <w:i/>
          <w:sz w:val="16"/>
        </w:rPr>
        <w:t>human</w:t>
      </w:r>
      <w:r>
        <w:rPr>
          <w:rFonts w:ascii="Calibri"/>
          <w:i/>
          <w:spacing w:val="2"/>
          <w:sz w:val="16"/>
        </w:rPr>
        <w:t xml:space="preserve"> </w:t>
      </w:r>
      <w:r>
        <w:rPr>
          <w:rFonts w:ascii="Calibri"/>
          <w:i/>
          <w:sz w:val="16"/>
        </w:rPr>
        <w:t>and</w:t>
      </w:r>
      <w:r>
        <w:rPr>
          <w:rFonts w:ascii="Calibri"/>
          <w:i/>
          <w:spacing w:val="2"/>
          <w:sz w:val="16"/>
        </w:rPr>
        <w:t xml:space="preserve"> </w:t>
      </w:r>
      <w:r>
        <w:rPr>
          <w:rFonts w:ascii="Calibri"/>
          <w:i/>
          <w:sz w:val="16"/>
        </w:rPr>
        <w:t>virtual</w:t>
      </w:r>
      <w:r>
        <w:rPr>
          <w:rFonts w:ascii="Calibri"/>
          <w:i/>
          <w:spacing w:val="3"/>
          <w:sz w:val="16"/>
        </w:rPr>
        <w:t xml:space="preserve"> </w:t>
      </w:r>
      <w:r>
        <w:rPr>
          <w:rFonts w:ascii="Calibri"/>
          <w:i/>
          <w:sz w:val="16"/>
        </w:rPr>
        <w:t>avatar</w:t>
      </w:r>
      <w:r>
        <w:rPr>
          <w:rFonts w:ascii="Calibri"/>
          <w:i/>
          <w:spacing w:val="2"/>
          <w:sz w:val="16"/>
        </w:rPr>
        <w:t xml:space="preserve"> </w:t>
      </w:r>
      <w:r>
        <w:rPr>
          <w:rFonts w:ascii="Calibri"/>
          <w:i/>
          <w:spacing w:val="-2"/>
          <w:sz w:val="16"/>
        </w:rPr>
        <w:t>faces</w:t>
      </w:r>
    </w:p>
    <w:p w14:paraId="0755A5FD" w14:textId="77777777" w:rsidR="00F675FE" w:rsidRDefault="00000000">
      <w:pPr>
        <w:tabs>
          <w:tab w:val="left" w:pos="1940"/>
        </w:tabs>
        <w:spacing w:before="59" w:line="562" w:lineRule="exact"/>
        <w:ind w:left="594" w:right="4187"/>
        <w:rPr>
          <w:rFonts w:ascii="Calibri"/>
          <w:b/>
          <w:i/>
          <w:sz w:val="16"/>
        </w:rPr>
      </w:pPr>
      <w:r>
        <w:rPr>
          <w:rFonts w:ascii="Calibri"/>
          <w:b/>
          <w:i/>
          <w:spacing w:val="-2"/>
          <w:sz w:val="16"/>
        </w:rPr>
        <w:t>Status:</w:t>
      </w:r>
      <w:r>
        <w:rPr>
          <w:rFonts w:ascii="Calibri"/>
          <w:b/>
          <w:i/>
          <w:sz w:val="16"/>
        </w:rPr>
        <w:tab/>
        <w:t>APPROVED (Conditions from 2024/02/01 have been addressed)</w:t>
      </w:r>
      <w:r>
        <w:rPr>
          <w:rFonts w:ascii="Calibri"/>
          <w:b/>
          <w:i/>
          <w:spacing w:val="40"/>
          <w:sz w:val="16"/>
        </w:rPr>
        <w:t xml:space="preserve"> </w:t>
      </w:r>
      <w:r>
        <w:rPr>
          <w:rFonts w:ascii="Calibri"/>
          <w:b/>
          <w:i/>
          <w:sz w:val="16"/>
        </w:rPr>
        <w:t>Review</w:t>
      </w:r>
      <w:r>
        <w:rPr>
          <w:rFonts w:ascii="Calibri"/>
          <w:b/>
          <w:i/>
          <w:spacing w:val="-5"/>
          <w:sz w:val="16"/>
        </w:rPr>
        <w:t xml:space="preserve"> </w:t>
      </w:r>
      <w:r>
        <w:rPr>
          <w:rFonts w:ascii="Calibri"/>
          <w:b/>
          <w:i/>
          <w:sz w:val="16"/>
        </w:rPr>
        <w:t>Type:</w:t>
      </w:r>
      <w:r>
        <w:rPr>
          <w:rFonts w:ascii="Calibri"/>
          <w:b/>
          <w:i/>
          <w:sz w:val="16"/>
        </w:rPr>
        <w:tab/>
        <w:t>Delegated</w:t>
      </w:r>
      <w:r>
        <w:rPr>
          <w:rFonts w:ascii="Calibri"/>
          <w:b/>
          <w:i/>
          <w:spacing w:val="-5"/>
          <w:sz w:val="16"/>
        </w:rPr>
        <w:t xml:space="preserve"> </w:t>
      </w:r>
      <w:r>
        <w:rPr>
          <w:rFonts w:ascii="Calibri"/>
          <w:b/>
          <w:i/>
          <w:sz w:val="16"/>
        </w:rPr>
        <w:t>Review</w:t>
      </w:r>
    </w:p>
    <w:p w14:paraId="0755A5FE" w14:textId="77777777" w:rsidR="00F675FE" w:rsidRDefault="00000000">
      <w:pPr>
        <w:tabs>
          <w:tab w:val="left" w:pos="1940"/>
        </w:tabs>
        <w:spacing w:before="122" w:line="676" w:lineRule="auto"/>
        <w:ind w:left="594" w:right="7212"/>
        <w:rPr>
          <w:rFonts w:ascii="Calibri"/>
          <w:b/>
          <w:i/>
          <w:sz w:val="16"/>
        </w:rPr>
      </w:pPr>
      <w:r>
        <w:rPr>
          <w:rFonts w:ascii="Calibri"/>
          <w:b/>
          <w:i/>
          <w:sz w:val="16"/>
        </w:rPr>
        <w:t>REB Expiry Date:</w:t>
      </w:r>
      <w:r>
        <w:rPr>
          <w:rFonts w:ascii="Calibri"/>
          <w:b/>
          <w:i/>
          <w:sz w:val="16"/>
        </w:rPr>
        <w:tab/>
        <w:t>February</w:t>
      </w:r>
      <w:r>
        <w:rPr>
          <w:rFonts w:ascii="Calibri"/>
          <w:b/>
          <w:i/>
          <w:spacing w:val="-10"/>
          <w:sz w:val="16"/>
        </w:rPr>
        <w:t xml:space="preserve"> </w:t>
      </w:r>
      <w:r>
        <w:rPr>
          <w:rFonts w:ascii="Calibri"/>
          <w:b/>
          <w:i/>
          <w:sz w:val="16"/>
        </w:rPr>
        <w:t>01,</w:t>
      </w:r>
      <w:r>
        <w:rPr>
          <w:rFonts w:ascii="Calibri"/>
          <w:b/>
          <w:i/>
          <w:spacing w:val="-9"/>
          <w:sz w:val="16"/>
        </w:rPr>
        <w:t xml:space="preserve"> </w:t>
      </w:r>
      <w:r>
        <w:rPr>
          <w:rFonts w:ascii="Calibri"/>
          <w:b/>
          <w:i/>
          <w:sz w:val="16"/>
        </w:rPr>
        <w:t>2025</w:t>
      </w:r>
      <w:r>
        <w:rPr>
          <w:rFonts w:ascii="Calibri"/>
          <w:b/>
          <w:i/>
          <w:spacing w:val="40"/>
          <w:sz w:val="16"/>
        </w:rPr>
        <w:t xml:space="preserve"> </w:t>
      </w:r>
      <w:r>
        <w:rPr>
          <w:rFonts w:ascii="Calibri"/>
          <w:b/>
          <w:i/>
          <w:sz w:val="16"/>
        </w:rPr>
        <w:t>Documents</w:t>
      </w:r>
      <w:r>
        <w:rPr>
          <w:rFonts w:ascii="Calibri"/>
          <w:b/>
          <w:i/>
          <w:spacing w:val="-5"/>
          <w:sz w:val="16"/>
        </w:rPr>
        <w:t xml:space="preserve"> </w:t>
      </w:r>
      <w:r>
        <w:rPr>
          <w:rFonts w:ascii="Calibri"/>
          <w:b/>
          <w:i/>
          <w:sz w:val="16"/>
        </w:rPr>
        <w:t>Approved:</w:t>
      </w:r>
    </w:p>
    <w:p w14:paraId="0755A5FF" w14:textId="77777777" w:rsidR="00F675FE" w:rsidRDefault="00F675FE">
      <w:pPr>
        <w:pStyle w:val="BodyText"/>
        <w:spacing w:before="11"/>
        <w:rPr>
          <w:rFonts w:ascii="Calibri"/>
          <w:b/>
          <w:i/>
          <w:sz w:val="23"/>
        </w:rPr>
      </w:pPr>
    </w:p>
    <w:p w14:paraId="0755A600" w14:textId="77777777" w:rsidR="00F675FE" w:rsidRDefault="00000000">
      <w:pPr>
        <w:pStyle w:val="BodyText"/>
        <w:ind w:left="1974"/>
      </w:pPr>
      <w:r>
        <w:t>Figure</w:t>
      </w:r>
      <w:r>
        <w:rPr>
          <w:spacing w:val="-5"/>
        </w:rPr>
        <w:t xml:space="preserve"> </w:t>
      </w:r>
      <w:r>
        <w:t>D.1:</w:t>
      </w:r>
      <w:r>
        <w:rPr>
          <w:spacing w:val="16"/>
        </w:rPr>
        <w:t xml:space="preserve"> </w:t>
      </w:r>
      <w:r>
        <w:t>First</w:t>
      </w:r>
      <w:r>
        <w:rPr>
          <w:spacing w:val="-3"/>
        </w:rPr>
        <w:t xml:space="preserve"> </w:t>
      </w:r>
      <w:r>
        <w:t>page</w:t>
      </w:r>
      <w:r>
        <w:rPr>
          <w:spacing w:val="-4"/>
        </w:rPr>
        <w:t xml:space="preserve"> </w:t>
      </w:r>
      <w:r>
        <w:t>of</w:t>
      </w:r>
      <w:r>
        <w:rPr>
          <w:spacing w:val="-4"/>
        </w:rPr>
        <w:t xml:space="preserve"> </w:t>
      </w:r>
      <w:r>
        <w:t>the</w:t>
      </w:r>
      <w:r>
        <w:rPr>
          <w:spacing w:val="-3"/>
        </w:rPr>
        <w:t xml:space="preserve"> </w:t>
      </w:r>
      <w:r>
        <w:t>REB</w:t>
      </w:r>
      <w:r>
        <w:rPr>
          <w:spacing w:val="-4"/>
        </w:rPr>
        <w:t xml:space="preserve"> </w:t>
      </w:r>
      <w:r>
        <w:t>Approval</w:t>
      </w:r>
      <w:r>
        <w:rPr>
          <w:spacing w:val="-4"/>
        </w:rPr>
        <w:t xml:space="preserve"> </w:t>
      </w:r>
      <w:r>
        <w:rPr>
          <w:spacing w:val="-2"/>
        </w:rPr>
        <w:t>Letter.</w:t>
      </w:r>
    </w:p>
    <w:p w14:paraId="0755A601" w14:textId="77777777" w:rsidR="00F675FE" w:rsidRDefault="00F675FE">
      <w:pPr>
        <w:sectPr w:rsidR="00F675FE">
          <w:headerReference w:type="default" r:id="rId186"/>
          <w:footerReference w:type="default" r:id="rId187"/>
          <w:pgSz w:w="12240" w:h="15840"/>
          <w:pgMar w:top="1020" w:right="220" w:bottom="280" w:left="1660" w:header="690" w:footer="0" w:gutter="0"/>
          <w:pgNumType w:start="77"/>
          <w:cols w:space="720"/>
        </w:sectPr>
      </w:pPr>
    </w:p>
    <w:p w14:paraId="0755A602" w14:textId="77777777" w:rsidR="00F675FE" w:rsidRDefault="00F675FE">
      <w:pPr>
        <w:pStyle w:val="BodyText"/>
        <w:rPr>
          <w:sz w:val="20"/>
        </w:rPr>
      </w:pPr>
    </w:p>
    <w:p w14:paraId="0755A603" w14:textId="77777777" w:rsidR="00F675FE" w:rsidRDefault="00F675FE">
      <w:pPr>
        <w:pStyle w:val="BodyText"/>
        <w:spacing w:before="6" w:after="1"/>
        <w:rPr>
          <w:sz w:val="10"/>
        </w:rPr>
      </w:pPr>
    </w:p>
    <w:tbl>
      <w:tblPr>
        <w:tblW w:w="0" w:type="auto"/>
        <w:tblInd w:w="622"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CellMar>
          <w:left w:w="0" w:type="dxa"/>
          <w:right w:w="0" w:type="dxa"/>
        </w:tblCellMar>
        <w:tblLook w:val="01E0" w:firstRow="1" w:lastRow="1" w:firstColumn="1" w:lastColumn="1" w:noHBand="0" w:noVBand="0"/>
      </w:tblPr>
      <w:tblGrid>
        <w:gridCol w:w="1919"/>
        <w:gridCol w:w="5062"/>
        <w:gridCol w:w="1158"/>
      </w:tblGrid>
      <w:tr w:rsidR="00F675FE" w14:paraId="0755A608" w14:textId="77777777">
        <w:trPr>
          <w:trHeight w:val="389"/>
        </w:trPr>
        <w:tc>
          <w:tcPr>
            <w:tcW w:w="1919" w:type="dxa"/>
          </w:tcPr>
          <w:p w14:paraId="0755A604" w14:textId="77777777" w:rsidR="00F675FE" w:rsidRDefault="00000000">
            <w:pPr>
              <w:pStyle w:val="TableParagraph"/>
              <w:spacing w:before="90"/>
              <w:ind w:left="9"/>
              <w:jc w:val="left"/>
              <w:rPr>
                <w:rFonts w:ascii="Arial"/>
                <w:sz w:val="17"/>
              </w:rPr>
            </w:pPr>
            <w:bookmarkStart w:id="234" w:name="_bookmark150"/>
            <w:bookmarkEnd w:id="234"/>
            <w:r>
              <w:rPr>
                <w:rFonts w:ascii="Arial"/>
                <w:sz w:val="17"/>
              </w:rPr>
              <w:t>Document</w:t>
            </w:r>
            <w:r>
              <w:rPr>
                <w:rFonts w:ascii="Arial"/>
                <w:spacing w:val="18"/>
                <w:w w:val="105"/>
                <w:sz w:val="17"/>
              </w:rPr>
              <w:t xml:space="preserve"> </w:t>
            </w:r>
            <w:r>
              <w:rPr>
                <w:rFonts w:ascii="Arial"/>
                <w:spacing w:val="-4"/>
                <w:w w:val="105"/>
                <w:sz w:val="17"/>
              </w:rPr>
              <w:t>Type</w:t>
            </w:r>
          </w:p>
        </w:tc>
        <w:tc>
          <w:tcPr>
            <w:tcW w:w="5062" w:type="dxa"/>
          </w:tcPr>
          <w:p w14:paraId="0755A605" w14:textId="77777777" w:rsidR="00F675FE" w:rsidRDefault="00000000">
            <w:pPr>
              <w:pStyle w:val="TableParagraph"/>
              <w:spacing w:before="90"/>
              <w:ind w:left="95"/>
              <w:jc w:val="left"/>
              <w:rPr>
                <w:rFonts w:ascii="Arial"/>
                <w:sz w:val="17"/>
              </w:rPr>
            </w:pPr>
            <w:r>
              <w:rPr>
                <w:rFonts w:ascii="Arial"/>
                <w:sz w:val="17"/>
              </w:rPr>
              <w:t>Document</w:t>
            </w:r>
            <w:r>
              <w:rPr>
                <w:rFonts w:ascii="Arial"/>
                <w:spacing w:val="21"/>
                <w:w w:val="105"/>
                <w:sz w:val="17"/>
              </w:rPr>
              <w:t xml:space="preserve"> </w:t>
            </w:r>
            <w:r>
              <w:rPr>
                <w:rFonts w:ascii="Arial"/>
                <w:spacing w:val="-4"/>
                <w:w w:val="105"/>
                <w:sz w:val="17"/>
              </w:rPr>
              <w:t>Name</w:t>
            </w:r>
          </w:p>
        </w:tc>
        <w:tc>
          <w:tcPr>
            <w:tcW w:w="1158" w:type="dxa"/>
            <w:tcBorders>
              <w:right w:val="single" w:sz="12" w:space="0" w:color="808080"/>
            </w:tcBorders>
          </w:tcPr>
          <w:p w14:paraId="0755A606" w14:textId="77777777" w:rsidR="00F675FE" w:rsidRDefault="00000000">
            <w:pPr>
              <w:pStyle w:val="TableParagraph"/>
              <w:spacing w:before="0" w:line="186" w:lineRule="exact"/>
              <w:ind w:left="100"/>
              <w:jc w:val="left"/>
              <w:rPr>
                <w:rFonts w:ascii="Arial"/>
                <w:sz w:val="17"/>
              </w:rPr>
            </w:pPr>
            <w:r>
              <w:rPr>
                <w:rFonts w:ascii="Arial"/>
                <w:spacing w:val="-2"/>
                <w:w w:val="105"/>
                <w:sz w:val="17"/>
              </w:rPr>
              <w:t>Version</w:t>
            </w:r>
          </w:p>
          <w:p w14:paraId="0755A607" w14:textId="77777777" w:rsidR="00F675FE" w:rsidRDefault="00000000">
            <w:pPr>
              <w:pStyle w:val="TableParagraph"/>
              <w:spacing w:before="3" w:line="180" w:lineRule="exact"/>
              <w:ind w:left="100"/>
              <w:jc w:val="left"/>
              <w:rPr>
                <w:rFonts w:ascii="Arial"/>
                <w:sz w:val="17"/>
              </w:rPr>
            </w:pPr>
            <w:r>
              <w:rPr>
                <w:rFonts w:ascii="Arial"/>
                <w:spacing w:val="-4"/>
                <w:w w:val="105"/>
                <w:sz w:val="17"/>
              </w:rPr>
              <w:t>Date</w:t>
            </w:r>
          </w:p>
        </w:tc>
      </w:tr>
      <w:tr w:rsidR="00F675FE" w14:paraId="0755A60C" w14:textId="77777777">
        <w:trPr>
          <w:trHeight w:val="190"/>
        </w:trPr>
        <w:tc>
          <w:tcPr>
            <w:tcW w:w="1919" w:type="dxa"/>
          </w:tcPr>
          <w:p w14:paraId="0755A609" w14:textId="77777777" w:rsidR="00F675FE" w:rsidRDefault="00000000">
            <w:pPr>
              <w:pStyle w:val="TableParagraph"/>
              <w:spacing w:before="0" w:line="171" w:lineRule="exact"/>
              <w:ind w:left="9"/>
              <w:jc w:val="left"/>
              <w:rPr>
                <w:rFonts w:ascii="Arial"/>
                <w:sz w:val="17"/>
              </w:rPr>
            </w:pPr>
            <w:r>
              <w:rPr>
                <w:rFonts w:ascii="Arial"/>
                <w:sz w:val="17"/>
              </w:rPr>
              <w:t>Closure</w:t>
            </w:r>
            <w:r>
              <w:rPr>
                <w:rFonts w:ascii="Arial"/>
                <w:spacing w:val="18"/>
                <w:sz w:val="17"/>
              </w:rPr>
              <w:t xml:space="preserve"> </w:t>
            </w:r>
            <w:r>
              <w:rPr>
                <w:rFonts w:ascii="Arial"/>
                <w:spacing w:val="-2"/>
                <w:sz w:val="17"/>
              </w:rPr>
              <w:t>Letter</w:t>
            </w:r>
          </w:p>
        </w:tc>
        <w:tc>
          <w:tcPr>
            <w:tcW w:w="5062" w:type="dxa"/>
          </w:tcPr>
          <w:p w14:paraId="0755A60A" w14:textId="77777777" w:rsidR="00F675FE" w:rsidRDefault="00000000">
            <w:pPr>
              <w:pStyle w:val="TableParagraph"/>
              <w:spacing w:before="0" w:line="171" w:lineRule="exact"/>
              <w:ind w:left="95"/>
              <w:jc w:val="left"/>
              <w:rPr>
                <w:rFonts w:ascii="Arial"/>
                <w:sz w:val="17"/>
              </w:rPr>
            </w:pPr>
            <w:r>
              <w:rPr>
                <w:rFonts w:ascii="Arial"/>
                <w:w w:val="105"/>
                <w:sz w:val="17"/>
              </w:rPr>
              <w:t>Debriefing</w:t>
            </w:r>
            <w:r>
              <w:rPr>
                <w:rFonts w:ascii="Arial"/>
                <w:spacing w:val="-12"/>
                <w:w w:val="105"/>
                <w:sz w:val="17"/>
              </w:rPr>
              <w:t xml:space="preserve"> </w:t>
            </w:r>
            <w:r>
              <w:rPr>
                <w:rFonts w:ascii="Arial"/>
                <w:w w:val="105"/>
                <w:sz w:val="17"/>
              </w:rPr>
              <w:t>letter</w:t>
            </w:r>
            <w:r>
              <w:rPr>
                <w:rFonts w:ascii="Arial"/>
                <w:spacing w:val="-11"/>
                <w:w w:val="105"/>
                <w:sz w:val="17"/>
              </w:rPr>
              <w:t xml:space="preserve"> </w:t>
            </w:r>
            <w:r>
              <w:rPr>
                <w:rFonts w:ascii="Arial"/>
                <w:w w:val="105"/>
                <w:sz w:val="17"/>
              </w:rPr>
              <w:t>for</w:t>
            </w:r>
            <w:r>
              <w:rPr>
                <w:rFonts w:ascii="Arial"/>
                <w:spacing w:val="-11"/>
                <w:w w:val="105"/>
                <w:sz w:val="17"/>
              </w:rPr>
              <w:t xml:space="preserve"> </w:t>
            </w:r>
            <w:r>
              <w:rPr>
                <w:rFonts w:ascii="Arial"/>
                <w:w w:val="105"/>
                <w:sz w:val="17"/>
              </w:rPr>
              <w:t>participants</w:t>
            </w:r>
            <w:r>
              <w:rPr>
                <w:rFonts w:ascii="Arial"/>
                <w:spacing w:val="-11"/>
                <w:w w:val="105"/>
                <w:sz w:val="17"/>
              </w:rPr>
              <w:t xml:space="preserve"> </w:t>
            </w:r>
            <w:r>
              <w:rPr>
                <w:rFonts w:ascii="Arial"/>
                <w:w w:val="105"/>
                <w:sz w:val="17"/>
              </w:rPr>
              <w:t>that</w:t>
            </w:r>
            <w:r>
              <w:rPr>
                <w:rFonts w:ascii="Arial"/>
                <w:spacing w:val="-11"/>
                <w:w w:val="105"/>
                <w:sz w:val="17"/>
              </w:rPr>
              <w:t xml:space="preserve"> </w:t>
            </w:r>
            <w:r>
              <w:rPr>
                <w:rFonts w:ascii="Arial"/>
                <w:w w:val="105"/>
                <w:sz w:val="17"/>
              </w:rPr>
              <w:t>have</w:t>
            </w:r>
            <w:r>
              <w:rPr>
                <w:rFonts w:ascii="Arial"/>
                <w:spacing w:val="-11"/>
                <w:w w:val="105"/>
                <w:sz w:val="17"/>
              </w:rPr>
              <w:t xml:space="preserve"> </w:t>
            </w:r>
            <w:r>
              <w:rPr>
                <w:rFonts w:ascii="Arial"/>
                <w:w w:val="105"/>
                <w:sz w:val="17"/>
              </w:rPr>
              <w:t>completed</w:t>
            </w:r>
            <w:r>
              <w:rPr>
                <w:rFonts w:ascii="Arial"/>
                <w:spacing w:val="-11"/>
                <w:w w:val="105"/>
                <w:sz w:val="17"/>
              </w:rPr>
              <w:t xml:space="preserve"> </w:t>
            </w:r>
            <w:r>
              <w:rPr>
                <w:rFonts w:ascii="Arial"/>
                <w:w w:val="105"/>
                <w:sz w:val="17"/>
              </w:rPr>
              <w:t>the</w:t>
            </w:r>
            <w:r>
              <w:rPr>
                <w:rFonts w:ascii="Arial"/>
                <w:spacing w:val="-11"/>
                <w:w w:val="105"/>
                <w:sz w:val="17"/>
              </w:rPr>
              <w:t xml:space="preserve"> </w:t>
            </w:r>
            <w:r>
              <w:rPr>
                <w:rFonts w:ascii="Arial"/>
                <w:spacing w:val="-2"/>
                <w:w w:val="105"/>
                <w:sz w:val="17"/>
              </w:rPr>
              <w:t>study.</w:t>
            </w:r>
          </w:p>
        </w:tc>
        <w:tc>
          <w:tcPr>
            <w:tcW w:w="1158" w:type="dxa"/>
            <w:tcBorders>
              <w:right w:val="single" w:sz="12" w:space="0" w:color="808080"/>
            </w:tcBorders>
          </w:tcPr>
          <w:p w14:paraId="0755A60B" w14:textId="77777777" w:rsidR="00F675FE" w:rsidRDefault="00000000">
            <w:pPr>
              <w:pStyle w:val="TableParagraph"/>
              <w:spacing w:before="0" w:line="171" w:lineRule="exact"/>
              <w:ind w:left="100"/>
              <w:jc w:val="left"/>
              <w:rPr>
                <w:rFonts w:ascii="Arial"/>
                <w:sz w:val="17"/>
              </w:rPr>
            </w:pPr>
            <w:r>
              <w:rPr>
                <w:rFonts w:ascii="Arial"/>
                <w:spacing w:val="-2"/>
                <w:w w:val="105"/>
                <w:sz w:val="17"/>
              </w:rPr>
              <w:t>2024/07/28</w:t>
            </w:r>
          </w:p>
        </w:tc>
      </w:tr>
      <w:tr w:rsidR="00F675FE" w14:paraId="0755A610" w14:textId="77777777">
        <w:trPr>
          <w:trHeight w:val="190"/>
        </w:trPr>
        <w:tc>
          <w:tcPr>
            <w:tcW w:w="1919" w:type="dxa"/>
          </w:tcPr>
          <w:p w14:paraId="0755A60D" w14:textId="77777777" w:rsidR="00F675FE" w:rsidRDefault="00000000">
            <w:pPr>
              <w:pStyle w:val="TableParagraph"/>
              <w:spacing w:before="0" w:line="171" w:lineRule="exact"/>
              <w:ind w:left="9"/>
              <w:jc w:val="left"/>
              <w:rPr>
                <w:rFonts w:ascii="Arial"/>
                <w:sz w:val="17"/>
              </w:rPr>
            </w:pPr>
            <w:r>
              <w:rPr>
                <w:rFonts w:ascii="Arial"/>
                <w:sz w:val="17"/>
              </w:rPr>
              <w:t>Consent</w:t>
            </w:r>
            <w:r>
              <w:rPr>
                <w:rFonts w:ascii="Arial"/>
                <w:spacing w:val="18"/>
                <w:sz w:val="17"/>
              </w:rPr>
              <w:t xml:space="preserve"> </w:t>
            </w:r>
            <w:r>
              <w:rPr>
                <w:rFonts w:ascii="Arial"/>
                <w:spacing w:val="-2"/>
                <w:sz w:val="17"/>
              </w:rPr>
              <w:t>Letter</w:t>
            </w:r>
          </w:p>
        </w:tc>
        <w:tc>
          <w:tcPr>
            <w:tcW w:w="5062" w:type="dxa"/>
          </w:tcPr>
          <w:p w14:paraId="0755A60E" w14:textId="77777777" w:rsidR="00F675FE" w:rsidRDefault="00000000">
            <w:pPr>
              <w:pStyle w:val="TableParagraph"/>
              <w:spacing w:before="0" w:line="171" w:lineRule="exact"/>
              <w:ind w:left="95"/>
              <w:jc w:val="left"/>
              <w:rPr>
                <w:rFonts w:ascii="Arial"/>
                <w:sz w:val="17"/>
              </w:rPr>
            </w:pPr>
            <w:r>
              <w:rPr>
                <w:rFonts w:ascii="Arial"/>
                <w:w w:val="105"/>
                <w:sz w:val="17"/>
              </w:rPr>
              <w:t>Consent</w:t>
            </w:r>
            <w:r>
              <w:rPr>
                <w:rFonts w:ascii="Arial"/>
                <w:spacing w:val="-10"/>
                <w:w w:val="105"/>
                <w:sz w:val="17"/>
              </w:rPr>
              <w:t xml:space="preserve"> </w:t>
            </w:r>
            <w:r>
              <w:rPr>
                <w:rFonts w:ascii="Arial"/>
                <w:w w:val="105"/>
                <w:sz w:val="17"/>
              </w:rPr>
              <w:t>letter</w:t>
            </w:r>
            <w:r>
              <w:rPr>
                <w:rFonts w:ascii="Arial"/>
                <w:spacing w:val="-9"/>
                <w:w w:val="105"/>
                <w:sz w:val="17"/>
              </w:rPr>
              <w:t xml:space="preserve"> </w:t>
            </w:r>
            <w:r>
              <w:rPr>
                <w:rFonts w:ascii="Arial"/>
                <w:w w:val="105"/>
                <w:sz w:val="17"/>
              </w:rPr>
              <w:t>for</w:t>
            </w:r>
            <w:r>
              <w:rPr>
                <w:rFonts w:ascii="Arial"/>
                <w:spacing w:val="-10"/>
                <w:w w:val="105"/>
                <w:sz w:val="17"/>
              </w:rPr>
              <w:t xml:space="preserve"> </w:t>
            </w:r>
            <w:r>
              <w:rPr>
                <w:rFonts w:ascii="Arial"/>
                <w:spacing w:val="-2"/>
                <w:w w:val="105"/>
                <w:sz w:val="17"/>
              </w:rPr>
              <w:t>participants</w:t>
            </w:r>
          </w:p>
        </w:tc>
        <w:tc>
          <w:tcPr>
            <w:tcW w:w="1158" w:type="dxa"/>
            <w:tcBorders>
              <w:right w:val="single" w:sz="12" w:space="0" w:color="808080"/>
            </w:tcBorders>
          </w:tcPr>
          <w:p w14:paraId="0755A60F" w14:textId="77777777" w:rsidR="00F675FE" w:rsidRDefault="00000000">
            <w:pPr>
              <w:pStyle w:val="TableParagraph"/>
              <w:spacing w:before="0" w:line="171" w:lineRule="exact"/>
              <w:ind w:left="100"/>
              <w:jc w:val="left"/>
              <w:rPr>
                <w:rFonts w:ascii="Arial"/>
                <w:sz w:val="17"/>
              </w:rPr>
            </w:pPr>
            <w:r>
              <w:rPr>
                <w:rFonts w:ascii="Arial"/>
                <w:spacing w:val="-2"/>
                <w:w w:val="105"/>
                <w:sz w:val="17"/>
              </w:rPr>
              <w:t>2024/07/28</w:t>
            </w:r>
          </w:p>
        </w:tc>
      </w:tr>
      <w:tr w:rsidR="00F675FE" w14:paraId="0755A616" w14:textId="77777777">
        <w:trPr>
          <w:trHeight w:val="389"/>
        </w:trPr>
        <w:tc>
          <w:tcPr>
            <w:tcW w:w="1919" w:type="dxa"/>
          </w:tcPr>
          <w:p w14:paraId="0755A611" w14:textId="77777777" w:rsidR="00F675FE" w:rsidRDefault="00000000">
            <w:pPr>
              <w:pStyle w:val="TableParagraph"/>
              <w:spacing w:before="0" w:line="186" w:lineRule="exact"/>
              <w:ind w:left="9"/>
              <w:jc w:val="left"/>
              <w:rPr>
                <w:rFonts w:ascii="Arial"/>
                <w:sz w:val="17"/>
              </w:rPr>
            </w:pPr>
            <w:r>
              <w:rPr>
                <w:rFonts w:ascii="Arial"/>
                <w:w w:val="105"/>
                <w:sz w:val="17"/>
              </w:rPr>
              <w:t>Data</w:t>
            </w:r>
            <w:r>
              <w:rPr>
                <w:rFonts w:ascii="Arial"/>
                <w:spacing w:val="-9"/>
                <w:w w:val="105"/>
                <w:sz w:val="17"/>
              </w:rPr>
              <w:t xml:space="preserve"> </w:t>
            </w:r>
            <w:r>
              <w:rPr>
                <w:rFonts w:ascii="Arial"/>
                <w:spacing w:val="-2"/>
                <w:w w:val="105"/>
                <w:sz w:val="17"/>
              </w:rPr>
              <w:t>Collection</w:t>
            </w:r>
          </w:p>
          <w:p w14:paraId="0755A612" w14:textId="77777777" w:rsidR="00F675FE" w:rsidRDefault="00000000">
            <w:pPr>
              <w:pStyle w:val="TableParagraph"/>
              <w:spacing w:before="3" w:line="180" w:lineRule="exact"/>
              <w:ind w:left="9"/>
              <w:jc w:val="left"/>
              <w:rPr>
                <w:rFonts w:ascii="Arial"/>
                <w:sz w:val="17"/>
              </w:rPr>
            </w:pPr>
            <w:r>
              <w:rPr>
                <w:rFonts w:ascii="Arial"/>
                <w:spacing w:val="-2"/>
                <w:w w:val="105"/>
                <w:sz w:val="17"/>
              </w:rPr>
              <w:t>Materials</w:t>
            </w:r>
          </w:p>
        </w:tc>
        <w:tc>
          <w:tcPr>
            <w:tcW w:w="5062" w:type="dxa"/>
          </w:tcPr>
          <w:p w14:paraId="0755A613" w14:textId="77777777" w:rsidR="00F675FE" w:rsidRDefault="00000000">
            <w:pPr>
              <w:pStyle w:val="TableParagraph"/>
              <w:spacing w:before="0" w:line="186" w:lineRule="exact"/>
              <w:ind w:left="95"/>
              <w:jc w:val="left"/>
              <w:rPr>
                <w:rFonts w:ascii="Arial"/>
                <w:sz w:val="17"/>
              </w:rPr>
            </w:pPr>
            <w:r>
              <w:rPr>
                <w:rFonts w:ascii="Arial"/>
                <w:spacing w:val="-2"/>
                <w:w w:val="105"/>
                <w:sz w:val="17"/>
              </w:rPr>
              <w:t>Appendix</w:t>
            </w:r>
            <w:r>
              <w:rPr>
                <w:rFonts w:ascii="Arial"/>
                <w:spacing w:val="-5"/>
                <w:w w:val="105"/>
                <w:sz w:val="17"/>
              </w:rPr>
              <w:t xml:space="preserve"> </w:t>
            </w:r>
            <w:r>
              <w:rPr>
                <w:rFonts w:ascii="Arial"/>
                <w:spacing w:val="-2"/>
                <w:w w:val="105"/>
                <w:sz w:val="17"/>
              </w:rPr>
              <w:t>- Survey</w:t>
            </w:r>
            <w:r>
              <w:rPr>
                <w:rFonts w:ascii="Arial"/>
                <w:spacing w:val="-3"/>
                <w:w w:val="105"/>
                <w:sz w:val="17"/>
              </w:rPr>
              <w:t xml:space="preserve"> </w:t>
            </w:r>
            <w:r>
              <w:rPr>
                <w:rFonts w:ascii="Arial"/>
                <w:spacing w:val="-2"/>
                <w:w w:val="105"/>
                <w:sz w:val="17"/>
              </w:rPr>
              <w:t>Questions</w:t>
            </w:r>
            <w:r>
              <w:rPr>
                <w:rFonts w:ascii="Arial"/>
                <w:spacing w:val="-3"/>
                <w:w w:val="105"/>
                <w:sz w:val="17"/>
              </w:rPr>
              <w:t xml:space="preserve"> </w:t>
            </w:r>
            <w:r>
              <w:rPr>
                <w:rFonts w:ascii="Arial"/>
                <w:spacing w:val="-2"/>
                <w:w w:val="105"/>
                <w:sz w:val="17"/>
              </w:rPr>
              <w:t>&amp;</w:t>
            </w:r>
            <w:r>
              <w:rPr>
                <w:rFonts w:ascii="Arial"/>
                <w:spacing w:val="-6"/>
                <w:w w:val="105"/>
                <w:sz w:val="17"/>
              </w:rPr>
              <w:t xml:space="preserve"> </w:t>
            </w:r>
            <w:r>
              <w:rPr>
                <w:rFonts w:ascii="Arial"/>
                <w:spacing w:val="-2"/>
                <w:w w:val="105"/>
                <w:sz w:val="17"/>
              </w:rPr>
              <w:t>Task</w:t>
            </w:r>
            <w:r>
              <w:rPr>
                <w:rFonts w:ascii="Arial"/>
                <w:spacing w:val="-3"/>
                <w:w w:val="105"/>
                <w:sz w:val="17"/>
              </w:rPr>
              <w:t xml:space="preserve"> </w:t>
            </w:r>
            <w:r>
              <w:rPr>
                <w:rFonts w:ascii="Arial"/>
                <w:spacing w:val="-2"/>
                <w:w w:val="105"/>
                <w:sz w:val="17"/>
              </w:rPr>
              <w:t>Sample -</w:t>
            </w:r>
            <w:r>
              <w:rPr>
                <w:rFonts w:ascii="Arial"/>
                <w:spacing w:val="-11"/>
                <w:w w:val="105"/>
                <w:sz w:val="17"/>
              </w:rPr>
              <w:t xml:space="preserve"> </w:t>
            </w:r>
            <w:r>
              <w:rPr>
                <w:rFonts w:ascii="Arial"/>
                <w:spacing w:val="-2"/>
                <w:w w:val="105"/>
                <w:sz w:val="17"/>
              </w:rPr>
              <w:t>Amended</w:t>
            </w:r>
          </w:p>
          <w:p w14:paraId="0755A614" w14:textId="77777777" w:rsidR="00F675FE" w:rsidRDefault="00000000">
            <w:pPr>
              <w:pStyle w:val="TableParagraph"/>
              <w:spacing w:before="3" w:line="180" w:lineRule="exact"/>
              <w:ind w:left="95"/>
              <w:jc w:val="left"/>
              <w:rPr>
                <w:rFonts w:ascii="Arial"/>
                <w:sz w:val="17"/>
              </w:rPr>
            </w:pPr>
            <w:r>
              <w:rPr>
                <w:rFonts w:ascii="Arial"/>
                <w:spacing w:val="-2"/>
                <w:w w:val="105"/>
                <w:sz w:val="17"/>
              </w:rPr>
              <w:t>(Clean)</w:t>
            </w:r>
          </w:p>
        </w:tc>
        <w:tc>
          <w:tcPr>
            <w:tcW w:w="1158" w:type="dxa"/>
            <w:tcBorders>
              <w:right w:val="single" w:sz="12" w:space="0" w:color="808080"/>
            </w:tcBorders>
          </w:tcPr>
          <w:p w14:paraId="0755A615" w14:textId="77777777" w:rsidR="00F675FE" w:rsidRDefault="00F675FE">
            <w:pPr>
              <w:pStyle w:val="TableParagraph"/>
              <w:spacing w:before="0"/>
              <w:ind w:left="0"/>
              <w:jc w:val="left"/>
              <w:rPr>
                <w:rFonts w:ascii="Times New Roman"/>
                <w:sz w:val="16"/>
              </w:rPr>
            </w:pPr>
          </w:p>
        </w:tc>
      </w:tr>
      <w:tr w:rsidR="00F675FE" w14:paraId="0755A61C" w14:textId="77777777">
        <w:trPr>
          <w:trHeight w:val="389"/>
        </w:trPr>
        <w:tc>
          <w:tcPr>
            <w:tcW w:w="1919" w:type="dxa"/>
            <w:tcBorders>
              <w:bottom w:val="single" w:sz="12" w:space="0" w:color="808080"/>
            </w:tcBorders>
          </w:tcPr>
          <w:p w14:paraId="0755A617" w14:textId="77777777" w:rsidR="00F675FE" w:rsidRDefault="00000000">
            <w:pPr>
              <w:pStyle w:val="TableParagraph"/>
              <w:spacing w:before="0" w:line="186" w:lineRule="exact"/>
              <w:ind w:left="9"/>
              <w:jc w:val="left"/>
              <w:rPr>
                <w:rFonts w:ascii="Arial"/>
                <w:sz w:val="17"/>
              </w:rPr>
            </w:pPr>
            <w:r>
              <w:rPr>
                <w:rFonts w:ascii="Arial"/>
                <w:sz w:val="17"/>
              </w:rPr>
              <w:t>Response</w:t>
            </w:r>
            <w:r>
              <w:rPr>
                <w:rFonts w:ascii="Arial"/>
                <w:spacing w:val="21"/>
                <w:w w:val="105"/>
                <w:sz w:val="17"/>
              </w:rPr>
              <w:t xml:space="preserve"> </w:t>
            </w:r>
            <w:r>
              <w:rPr>
                <w:rFonts w:ascii="Arial"/>
                <w:spacing w:val="-5"/>
                <w:w w:val="105"/>
                <w:sz w:val="17"/>
              </w:rPr>
              <w:t>to</w:t>
            </w:r>
          </w:p>
          <w:p w14:paraId="0755A618" w14:textId="77777777" w:rsidR="00F675FE" w:rsidRDefault="00000000">
            <w:pPr>
              <w:pStyle w:val="TableParagraph"/>
              <w:spacing w:before="3" w:line="180" w:lineRule="exact"/>
              <w:ind w:left="9"/>
              <w:jc w:val="left"/>
              <w:rPr>
                <w:rFonts w:ascii="Arial"/>
                <w:sz w:val="17"/>
              </w:rPr>
            </w:pPr>
            <w:r>
              <w:rPr>
                <w:rFonts w:ascii="Arial"/>
                <w:spacing w:val="-2"/>
                <w:w w:val="105"/>
                <w:sz w:val="17"/>
              </w:rPr>
              <w:t>Clarifications</w:t>
            </w:r>
          </w:p>
        </w:tc>
        <w:tc>
          <w:tcPr>
            <w:tcW w:w="5062" w:type="dxa"/>
            <w:tcBorders>
              <w:bottom w:val="single" w:sz="12" w:space="0" w:color="808080"/>
            </w:tcBorders>
          </w:tcPr>
          <w:p w14:paraId="0755A619" w14:textId="77777777" w:rsidR="00F675FE" w:rsidRDefault="00000000">
            <w:pPr>
              <w:pStyle w:val="TableParagraph"/>
              <w:spacing w:before="0" w:line="186" w:lineRule="exact"/>
              <w:ind w:left="95"/>
              <w:jc w:val="left"/>
              <w:rPr>
                <w:rFonts w:ascii="Arial"/>
                <w:sz w:val="17"/>
              </w:rPr>
            </w:pPr>
            <w:r>
              <w:rPr>
                <w:rFonts w:ascii="Arial"/>
                <w:sz w:val="17"/>
              </w:rPr>
              <w:t>Appendix</w:t>
            </w:r>
            <w:r>
              <w:rPr>
                <w:rFonts w:ascii="Arial"/>
                <w:spacing w:val="18"/>
                <w:sz w:val="17"/>
              </w:rPr>
              <w:t xml:space="preserve"> </w:t>
            </w:r>
            <w:r>
              <w:rPr>
                <w:rFonts w:ascii="Arial"/>
                <w:sz w:val="17"/>
              </w:rPr>
              <w:t>including</w:t>
            </w:r>
            <w:r>
              <w:rPr>
                <w:rFonts w:ascii="Arial"/>
                <w:spacing w:val="18"/>
                <w:sz w:val="17"/>
              </w:rPr>
              <w:t xml:space="preserve"> </w:t>
            </w:r>
            <w:r>
              <w:rPr>
                <w:rFonts w:ascii="Arial"/>
                <w:sz w:val="17"/>
              </w:rPr>
              <w:t>Questionnaire</w:t>
            </w:r>
            <w:r>
              <w:rPr>
                <w:rFonts w:ascii="Arial"/>
                <w:spacing w:val="18"/>
                <w:sz w:val="17"/>
              </w:rPr>
              <w:t xml:space="preserve"> </w:t>
            </w:r>
            <w:r>
              <w:rPr>
                <w:rFonts w:ascii="Arial"/>
                <w:sz w:val="17"/>
              </w:rPr>
              <w:t>and</w:t>
            </w:r>
            <w:r>
              <w:rPr>
                <w:rFonts w:ascii="Arial"/>
                <w:spacing w:val="18"/>
                <w:sz w:val="17"/>
              </w:rPr>
              <w:t xml:space="preserve"> </w:t>
            </w:r>
            <w:r>
              <w:rPr>
                <w:rFonts w:ascii="Arial"/>
                <w:sz w:val="17"/>
              </w:rPr>
              <w:t>sample</w:t>
            </w:r>
            <w:r>
              <w:rPr>
                <w:rFonts w:ascii="Arial"/>
                <w:spacing w:val="18"/>
                <w:sz w:val="17"/>
              </w:rPr>
              <w:t xml:space="preserve"> </w:t>
            </w:r>
            <w:r>
              <w:rPr>
                <w:rFonts w:ascii="Arial"/>
                <w:sz w:val="17"/>
              </w:rPr>
              <w:t>trials</w:t>
            </w:r>
            <w:r>
              <w:rPr>
                <w:rFonts w:ascii="Arial"/>
                <w:spacing w:val="18"/>
                <w:sz w:val="17"/>
              </w:rPr>
              <w:t xml:space="preserve"> </w:t>
            </w:r>
            <w:r>
              <w:rPr>
                <w:rFonts w:ascii="Arial"/>
                <w:sz w:val="17"/>
              </w:rPr>
              <w:t>from</w:t>
            </w:r>
            <w:r>
              <w:rPr>
                <w:rFonts w:ascii="Arial"/>
                <w:spacing w:val="18"/>
                <w:sz w:val="17"/>
              </w:rPr>
              <w:t xml:space="preserve"> </w:t>
            </w:r>
            <w:r>
              <w:rPr>
                <w:rFonts w:ascii="Arial"/>
                <w:spacing w:val="-5"/>
                <w:sz w:val="17"/>
              </w:rPr>
              <w:t>the</w:t>
            </w:r>
          </w:p>
          <w:p w14:paraId="0755A61A" w14:textId="77777777" w:rsidR="00F675FE" w:rsidRDefault="00000000">
            <w:pPr>
              <w:pStyle w:val="TableParagraph"/>
              <w:spacing w:before="3" w:line="180" w:lineRule="exact"/>
              <w:ind w:left="95"/>
              <w:jc w:val="left"/>
              <w:rPr>
                <w:rFonts w:ascii="Arial"/>
                <w:sz w:val="17"/>
              </w:rPr>
            </w:pPr>
            <w:r>
              <w:rPr>
                <w:rFonts w:ascii="Arial"/>
                <w:spacing w:val="-2"/>
                <w:w w:val="105"/>
                <w:sz w:val="17"/>
              </w:rPr>
              <w:t>experiment</w:t>
            </w:r>
          </w:p>
        </w:tc>
        <w:tc>
          <w:tcPr>
            <w:tcW w:w="1158" w:type="dxa"/>
            <w:tcBorders>
              <w:bottom w:val="single" w:sz="12" w:space="0" w:color="808080"/>
              <w:right w:val="single" w:sz="12" w:space="0" w:color="808080"/>
            </w:tcBorders>
          </w:tcPr>
          <w:p w14:paraId="0755A61B" w14:textId="77777777" w:rsidR="00F675FE" w:rsidRDefault="00F675FE">
            <w:pPr>
              <w:pStyle w:val="TableParagraph"/>
              <w:spacing w:before="0"/>
              <w:ind w:left="0"/>
              <w:jc w:val="left"/>
              <w:rPr>
                <w:rFonts w:ascii="Times New Roman"/>
                <w:sz w:val="16"/>
              </w:rPr>
            </w:pPr>
          </w:p>
        </w:tc>
      </w:tr>
    </w:tbl>
    <w:p w14:paraId="0755A61D" w14:textId="77777777" w:rsidR="00F675FE" w:rsidRDefault="00570744">
      <w:pPr>
        <w:pStyle w:val="BodyText"/>
        <w:spacing w:before="3"/>
        <w:rPr>
          <w:sz w:val="4"/>
        </w:rPr>
      </w:pPr>
      <w:r>
        <w:rPr>
          <w:noProof/>
        </w:rPr>
        <w:pict w14:anchorId="0755A703">
          <v:group id="docshapegroup185" o:spid="_x0000_s2071" alt="" style="position:absolute;margin-left:108.75pt;margin-top:4.1pt;width:416.95pt;height:1.15pt;z-index:-251658182;mso-wrap-distance-left:0;mso-wrap-distance-right:0;mso-position-horizontal-relative:page;mso-position-vertical-relative:text" coordorigin="2175,82" coordsize="8339,23">
            <v:rect id="docshape186" o:spid="_x0000_s2072" alt="" style="position:absolute;left:2175;top:81;width:8339;height:12" fillcolor="#999" stroked="f"/>
            <v:shape id="docshape187" o:spid="_x0000_s2073" alt="" style="position:absolute;left:2175;top:81;width:8339;height:23" coordorigin="2175,82" coordsize="8339,23" path="m10513,82r-11,11l2175,93r,11l10502,104r11,l10513,93r,-11xe" fillcolor="#ededed" stroked="f">
              <v:path arrowok="t"/>
            </v:shape>
            <v:shape id="docshape188" o:spid="_x0000_s2074" alt="" style="position:absolute;left:2175;top:81;width:12;height:23" coordorigin="2175,82" coordsize="12,23" path="m2175,104r,-22l2186,82r,11l2175,104xe" fillcolor="#999" stroked="f">
              <v:path arrowok="t"/>
            </v:shape>
            <w10:wrap type="topAndBottom" anchorx="page"/>
          </v:group>
        </w:pict>
      </w:r>
      <w:r>
        <w:pict w14:anchorId="0755A704">
          <v:shape id="docshape189" o:spid="_x0000_s2070" type="#_x0000_t202" alt="" style="position:absolute;margin-left:109.3pt;margin-top:10.15pt;width:414.75pt;height:39.75pt;z-index:-251658195;mso-wrap-style:square;mso-wrap-edited:f;mso-width-percent:0;mso-height-percent:0;mso-wrap-distance-left:0;mso-wrap-distance-right:0;mso-position-horizontal-relative:page;mso-position-vertical-relative:text;mso-width-percent:0;mso-height-percent:0;v-text-anchor:top" filled="f" strokeweight=".38908mm">
            <v:textbox inset="0,0,0,0">
              <w:txbxContent>
                <w:p w14:paraId="0755A85C" w14:textId="77777777" w:rsidR="00F675FE" w:rsidRDefault="00F675FE">
                  <w:pPr>
                    <w:pStyle w:val="BodyText"/>
                    <w:rPr>
                      <w:sz w:val="14"/>
                    </w:rPr>
                  </w:pPr>
                </w:p>
                <w:p w14:paraId="0755A85D" w14:textId="77777777" w:rsidR="00F675FE" w:rsidRDefault="00000000">
                  <w:pPr>
                    <w:spacing w:line="271" w:lineRule="auto"/>
                    <w:ind w:left="79" w:right="1133"/>
                    <w:rPr>
                      <w:rFonts w:ascii="Calibri"/>
                      <w:sz w:val="16"/>
                    </w:rPr>
                  </w:pPr>
                  <w:r>
                    <w:rPr>
                      <w:rFonts w:ascii="Calibri"/>
                      <w:sz w:val="16"/>
                    </w:rPr>
                    <w:t>Notwithstanding</w:t>
                  </w:r>
                  <w:r>
                    <w:rPr>
                      <w:rFonts w:ascii="Calibri"/>
                      <w:spacing w:val="-2"/>
                      <w:sz w:val="16"/>
                    </w:rPr>
                    <w:t xml:space="preserve"> </w:t>
                  </w:r>
                  <w:r>
                    <w:rPr>
                      <w:rFonts w:ascii="Calibri"/>
                      <w:sz w:val="16"/>
                    </w:rPr>
                    <w:t>this</w:t>
                  </w:r>
                  <w:r>
                    <w:rPr>
                      <w:rFonts w:ascii="Calibri"/>
                      <w:spacing w:val="-2"/>
                      <w:sz w:val="16"/>
                    </w:rPr>
                    <w:t xml:space="preserve"> </w:t>
                  </w:r>
                  <w:r>
                    <w:rPr>
                      <w:rFonts w:ascii="Calibri"/>
                      <w:sz w:val="16"/>
                    </w:rPr>
                    <w:t>approval,</w:t>
                  </w:r>
                  <w:r>
                    <w:rPr>
                      <w:rFonts w:ascii="Calibri"/>
                      <w:spacing w:val="-2"/>
                      <w:sz w:val="16"/>
                    </w:rPr>
                    <w:t xml:space="preserve"> </w:t>
                  </w:r>
                  <w:r>
                    <w:rPr>
                      <w:rFonts w:ascii="Calibri"/>
                      <w:sz w:val="16"/>
                    </w:rPr>
                    <w:t>you</w:t>
                  </w:r>
                  <w:r>
                    <w:rPr>
                      <w:rFonts w:ascii="Calibri"/>
                      <w:spacing w:val="-2"/>
                      <w:sz w:val="16"/>
                    </w:rPr>
                    <w:t xml:space="preserve"> </w:t>
                  </w:r>
                  <w:r>
                    <w:rPr>
                      <w:rFonts w:ascii="Calibri"/>
                      <w:sz w:val="16"/>
                    </w:rPr>
                    <w:t>are</w:t>
                  </w:r>
                  <w:r>
                    <w:rPr>
                      <w:rFonts w:ascii="Calibri"/>
                      <w:spacing w:val="-2"/>
                      <w:sz w:val="16"/>
                    </w:rPr>
                    <w:t xml:space="preserve"> </w:t>
                  </w:r>
                  <w:r>
                    <w:rPr>
                      <w:rFonts w:ascii="Calibri"/>
                      <w:sz w:val="16"/>
                    </w:rPr>
                    <w:t>required</w:t>
                  </w:r>
                  <w:r>
                    <w:rPr>
                      <w:rFonts w:ascii="Calibri"/>
                      <w:spacing w:val="-2"/>
                      <w:sz w:val="16"/>
                    </w:rPr>
                    <w:t xml:space="preserve"> </w:t>
                  </w:r>
                  <w:r>
                    <w:rPr>
                      <w:rFonts w:ascii="Calibri"/>
                      <w:sz w:val="16"/>
                    </w:rPr>
                    <w:t>to</w:t>
                  </w:r>
                  <w:r>
                    <w:rPr>
                      <w:rFonts w:ascii="Calibri"/>
                      <w:spacing w:val="-2"/>
                      <w:sz w:val="16"/>
                    </w:rPr>
                    <w:t xml:space="preserve"> </w:t>
                  </w:r>
                  <w:r>
                    <w:rPr>
                      <w:rFonts w:ascii="Calibri"/>
                      <w:sz w:val="16"/>
                    </w:rPr>
                    <w:t>obtain/submit,</w:t>
                  </w:r>
                  <w:r>
                    <w:rPr>
                      <w:rFonts w:ascii="Calibri"/>
                      <w:spacing w:val="-2"/>
                      <w:sz w:val="16"/>
                    </w:rPr>
                    <w:t xml:space="preserve"> </w:t>
                  </w:r>
                  <w:r>
                    <w:rPr>
                      <w:rFonts w:ascii="Calibri"/>
                      <w:sz w:val="16"/>
                    </w:rPr>
                    <w:t>to</w:t>
                  </w:r>
                  <w:r>
                    <w:rPr>
                      <w:rFonts w:ascii="Calibri"/>
                      <w:spacing w:val="-2"/>
                      <w:sz w:val="16"/>
                    </w:rPr>
                    <w:t xml:space="preserve"> </w:t>
                  </w:r>
                  <w:r>
                    <w:rPr>
                      <w:rFonts w:ascii="Calibri"/>
                      <w:sz w:val="16"/>
                    </w:rPr>
                    <w:t>Ontario</w:t>
                  </w:r>
                  <w:r>
                    <w:rPr>
                      <w:rFonts w:ascii="Calibri"/>
                      <w:spacing w:val="-2"/>
                      <w:sz w:val="16"/>
                    </w:rPr>
                    <w:t xml:space="preserve"> </w:t>
                  </w:r>
                  <w:r>
                    <w:rPr>
                      <w:rFonts w:ascii="Calibri"/>
                      <w:sz w:val="16"/>
                    </w:rPr>
                    <w:t>Tech</w:t>
                  </w:r>
                  <w:r>
                    <w:rPr>
                      <w:rFonts w:ascii="Calibri"/>
                      <w:spacing w:val="-2"/>
                      <w:sz w:val="16"/>
                    </w:rPr>
                    <w:t xml:space="preserve"> </w:t>
                  </w:r>
                  <w:r>
                    <w:rPr>
                      <w:rFonts w:ascii="Calibri"/>
                      <w:sz w:val="16"/>
                    </w:rPr>
                    <w:t>Research</w:t>
                  </w:r>
                  <w:r>
                    <w:rPr>
                      <w:rFonts w:ascii="Calibri"/>
                      <w:spacing w:val="-2"/>
                      <w:sz w:val="16"/>
                    </w:rPr>
                    <w:t xml:space="preserve"> </w:t>
                  </w:r>
                  <w:r>
                    <w:rPr>
                      <w:rFonts w:ascii="Calibri"/>
                      <w:sz w:val="16"/>
                    </w:rPr>
                    <w:t>Ethics</w:t>
                  </w:r>
                  <w:r>
                    <w:rPr>
                      <w:rFonts w:ascii="Calibri"/>
                      <w:spacing w:val="-2"/>
                      <w:sz w:val="16"/>
                    </w:rPr>
                    <w:t xml:space="preserve"> </w:t>
                  </w:r>
                  <w:r>
                    <w:rPr>
                      <w:rFonts w:ascii="Calibri"/>
                      <w:sz w:val="16"/>
                    </w:rPr>
                    <w:t>Board,</w:t>
                  </w:r>
                  <w:r>
                    <w:rPr>
                      <w:rFonts w:ascii="Calibri"/>
                      <w:spacing w:val="40"/>
                      <w:sz w:val="16"/>
                    </w:rPr>
                    <w:t xml:space="preserve"> </w:t>
                  </w:r>
                  <w:r>
                    <w:rPr>
                      <w:rFonts w:ascii="Calibri"/>
                      <w:sz w:val="16"/>
                    </w:rPr>
                    <w:t>any relevant approvals/permissions required, prior to commencement of this project.</w:t>
                  </w:r>
                </w:p>
              </w:txbxContent>
            </v:textbox>
            <w10:wrap type="topAndBottom" anchorx="page"/>
          </v:shape>
        </w:pict>
      </w:r>
    </w:p>
    <w:p w14:paraId="0755A61E" w14:textId="77777777" w:rsidR="00F675FE" w:rsidRDefault="00F675FE">
      <w:pPr>
        <w:pStyle w:val="BodyText"/>
        <w:spacing w:before="9"/>
        <w:rPr>
          <w:sz w:val="4"/>
        </w:rPr>
      </w:pPr>
    </w:p>
    <w:p w14:paraId="0755A61F" w14:textId="77777777" w:rsidR="00F675FE" w:rsidRDefault="00F675FE">
      <w:pPr>
        <w:pStyle w:val="BodyText"/>
        <w:rPr>
          <w:sz w:val="20"/>
        </w:rPr>
      </w:pPr>
    </w:p>
    <w:p w14:paraId="0755A620" w14:textId="77777777" w:rsidR="00F675FE" w:rsidRDefault="00F675FE">
      <w:pPr>
        <w:pStyle w:val="BodyText"/>
        <w:rPr>
          <w:sz w:val="20"/>
        </w:rPr>
      </w:pPr>
    </w:p>
    <w:p w14:paraId="0755A621" w14:textId="77777777" w:rsidR="00F675FE" w:rsidRDefault="00F675FE">
      <w:pPr>
        <w:pStyle w:val="BodyText"/>
        <w:spacing w:before="2"/>
        <w:rPr>
          <w:sz w:val="17"/>
        </w:rPr>
      </w:pPr>
    </w:p>
    <w:p w14:paraId="0755A622" w14:textId="77777777" w:rsidR="00F675FE" w:rsidRDefault="00000000">
      <w:pPr>
        <w:spacing w:before="69" w:line="271" w:lineRule="auto"/>
        <w:ind w:left="515" w:right="1558"/>
        <w:rPr>
          <w:rFonts w:ascii="Calibri"/>
          <w:sz w:val="16"/>
        </w:rPr>
      </w:pPr>
      <w:r>
        <w:rPr>
          <w:rFonts w:ascii="Calibri"/>
          <w:sz w:val="16"/>
        </w:rPr>
        <w:t>The Ontario Tech Research Ethics Board (REB) has reviewed and approved the research study named above to ensure</w:t>
      </w:r>
      <w:r>
        <w:rPr>
          <w:rFonts w:ascii="Calibri"/>
          <w:spacing w:val="40"/>
          <w:sz w:val="16"/>
        </w:rPr>
        <w:t xml:space="preserve"> </w:t>
      </w:r>
      <w:r>
        <w:rPr>
          <w:rFonts w:ascii="Calibri"/>
          <w:sz w:val="16"/>
        </w:rPr>
        <w:t>compliance with the Tri-Council Policy Statement: Ethical Conduct for Research Involving Humans (TCPS2), the Ontario Tech</w:t>
      </w:r>
      <w:r>
        <w:rPr>
          <w:rFonts w:ascii="Calibri"/>
          <w:spacing w:val="40"/>
          <w:sz w:val="16"/>
        </w:rPr>
        <w:t xml:space="preserve"> </w:t>
      </w:r>
      <w:r>
        <w:rPr>
          <w:rFonts w:ascii="Calibri"/>
          <w:sz w:val="16"/>
        </w:rPr>
        <w:t>Research Ethics Policy and Procedures and associated regulations. As the Principal Investigator (PI), you are required to adhere</w:t>
      </w:r>
      <w:r>
        <w:rPr>
          <w:rFonts w:ascii="Calibri"/>
          <w:spacing w:val="40"/>
          <w:sz w:val="16"/>
        </w:rPr>
        <w:t xml:space="preserve"> </w:t>
      </w:r>
      <w:r>
        <w:rPr>
          <w:rFonts w:ascii="Calibri"/>
          <w:sz w:val="16"/>
        </w:rPr>
        <w:t xml:space="preserve">to the research protocol described in the REB application as last reviewed and approved by the REB. In addition, </w:t>
      </w:r>
      <w:r>
        <w:rPr>
          <w:rFonts w:ascii="Calibri"/>
          <w:b/>
          <w:sz w:val="16"/>
        </w:rPr>
        <w:t>you are</w:t>
      </w:r>
      <w:r>
        <w:rPr>
          <w:rFonts w:ascii="Calibri"/>
          <w:b/>
          <w:spacing w:val="40"/>
          <w:sz w:val="16"/>
        </w:rPr>
        <w:t xml:space="preserve"> </w:t>
      </w:r>
      <w:r>
        <w:rPr>
          <w:rFonts w:ascii="Calibri"/>
          <w:b/>
          <w:sz w:val="16"/>
        </w:rPr>
        <w:t>responsible for obtaining any further approvals that might be required to complete your project</w:t>
      </w:r>
      <w:r>
        <w:rPr>
          <w:rFonts w:ascii="Calibri"/>
          <w:sz w:val="16"/>
        </w:rPr>
        <w:t>.</w:t>
      </w:r>
    </w:p>
    <w:p w14:paraId="0755A623" w14:textId="77777777" w:rsidR="00F675FE" w:rsidRDefault="00F675FE">
      <w:pPr>
        <w:pStyle w:val="BodyText"/>
        <w:rPr>
          <w:rFonts w:ascii="Calibri"/>
          <w:sz w:val="18"/>
        </w:rPr>
      </w:pPr>
    </w:p>
    <w:p w14:paraId="0755A624" w14:textId="77777777" w:rsidR="00F675FE" w:rsidRDefault="00000000">
      <w:pPr>
        <w:ind w:left="515"/>
        <w:rPr>
          <w:rFonts w:ascii="Calibri"/>
          <w:sz w:val="16"/>
        </w:rPr>
      </w:pPr>
      <w:r>
        <w:rPr>
          <w:rFonts w:ascii="Calibri"/>
          <w:sz w:val="16"/>
        </w:rPr>
        <w:t>Under</w:t>
      </w:r>
      <w:r>
        <w:rPr>
          <w:rFonts w:ascii="Calibri"/>
          <w:spacing w:val="1"/>
          <w:sz w:val="16"/>
        </w:rPr>
        <w:t xml:space="preserve"> </w:t>
      </w:r>
      <w:r>
        <w:rPr>
          <w:rFonts w:ascii="Calibri"/>
          <w:sz w:val="16"/>
        </w:rPr>
        <w:t>the</w:t>
      </w:r>
      <w:r>
        <w:rPr>
          <w:rFonts w:ascii="Calibri"/>
          <w:spacing w:val="1"/>
          <w:sz w:val="16"/>
        </w:rPr>
        <w:t xml:space="preserve"> </w:t>
      </w:r>
      <w:r>
        <w:rPr>
          <w:rFonts w:ascii="Calibri"/>
          <w:sz w:val="16"/>
        </w:rPr>
        <w:t>TCPS2,</w:t>
      </w:r>
      <w:r>
        <w:rPr>
          <w:rFonts w:ascii="Calibri"/>
          <w:spacing w:val="2"/>
          <w:sz w:val="16"/>
        </w:rPr>
        <w:t xml:space="preserve"> </w:t>
      </w:r>
      <w:r>
        <w:rPr>
          <w:rFonts w:ascii="Calibri"/>
          <w:sz w:val="16"/>
        </w:rPr>
        <w:t>the</w:t>
      </w:r>
      <w:r>
        <w:rPr>
          <w:rFonts w:ascii="Calibri"/>
          <w:spacing w:val="1"/>
          <w:sz w:val="16"/>
        </w:rPr>
        <w:t xml:space="preserve"> </w:t>
      </w:r>
      <w:r>
        <w:rPr>
          <w:rFonts w:ascii="Calibri"/>
          <w:sz w:val="16"/>
        </w:rPr>
        <w:t>PI</w:t>
      </w:r>
      <w:r>
        <w:rPr>
          <w:rFonts w:ascii="Calibri"/>
          <w:spacing w:val="2"/>
          <w:sz w:val="16"/>
        </w:rPr>
        <w:t xml:space="preserve"> </w:t>
      </w:r>
      <w:r>
        <w:rPr>
          <w:rFonts w:ascii="Calibri"/>
          <w:sz w:val="16"/>
        </w:rPr>
        <w:t>is</w:t>
      </w:r>
      <w:r>
        <w:rPr>
          <w:rFonts w:ascii="Calibri"/>
          <w:spacing w:val="1"/>
          <w:sz w:val="16"/>
        </w:rPr>
        <w:t xml:space="preserve"> </w:t>
      </w:r>
      <w:r>
        <w:rPr>
          <w:rFonts w:ascii="Calibri"/>
          <w:sz w:val="16"/>
        </w:rPr>
        <w:t>responsible</w:t>
      </w:r>
      <w:r>
        <w:rPr>
          <w:rFonts w:ascii="Calibri"/>
          <w:spacing w:val="2"/>
          <w:sz w:val="16"/>
        </w:rPr>
        <w:t xml:space="preserve"> </w:t>
      </w:r>
      <w:r>
        <w:rPr>
          <w:rFonts w:ascii="Calibri"/>
          <w:sz w:val="16"/>
        </w:rPr>
        <w:t>for</w:t>
      </w:r>
      <w:r>
        <w:rPr>
          <w:rFonts w:ascii="Calibri"/>
          <w:spacing w:val="1"/>
          <w:sz w:val="16"/>
        </w:rPr>
        <w:t xml:space="preserve"> </w:t>
      </w:r>
      <w:r>
        <w:rPr>
          <w:rFonts w:ascii="Calibri"/>
          <w:sz w:val="16"/>
        </w:rPr>
        <w:t>complying</w:t>
      </w:r>
      <w:r>
        <w:rPr>
          <w:rFonts w:ascii="Calibri"/>
          <w:spacing w:val="2"/>
          <w:sz w:val="16"/>
        </w:rPr>
        <w:t xml:space="preserve"> </w:t>
      </w:r>
      <w:r>
        <w:rPr>
          <w:rFonts w:ascii="Calibri"/>
          <w:sz w:val="16"/>
        </w:rPr>
        <w:t>with</w:t>
      </w:r>
      <w:r>
        <w:rPr>
          <w:rFonts w:ascii="Calibri"/>
          <w:spacing w:val="1"/>
          <w:sz w:val="16"/>
        </w:rPr>
        <w:t xml:space="preserve"> </w:t>
      </w:r>
      <w:r>
        <w:rPr>
          <w:rFonts w:ascii="Calibri"/>
          <w:sz w:val="16"/>
        </w:rPr>
        <w:t>the</w:t>
      </w:r>
      <w:r>
        <w:rPr>
          <w:rFonts w:ascii="Calibri"/>
          <w:spacing w:val="2"/>
          <w:sz w:val="16"/>
        </w:rPr>
        <w:t xml:space="preserve"> </w:t>
      </w:r>
      <w:r>
        <w:rPr>
          <w:rFonts w:ascii="Calibri"/>
          <w:sz w:val="16"/>
        </w:rPr>
        <w:t>continuing</w:t>
      </w:r>
      <w:r>
        <w:rPr>
          <w:rFonts w:ascii="Calibri"/>
          <w:spacing w:val="1"/>
          <w:sz w:val="16"/>
        </w:rPr>
        <w:t xml:space="preserve"> </w:t>
      </w:r>
      <w:r>
        <w:rPr>
          <w:rFonts w:ascii="Calibri"/>
          <w:sz w:val="16"/>
        </w:rPr>
        <w:t>research</w:t>
      </w:r>
      <w:r>
        <w:rPr>
          <w:rFonts w:ascii="Calibri"/>
          <w:spacing w:val="2"/>
          <w:sz w:val="16"/>
        </w:rPr>
        <w:t xml:space="preserve"> </w:t>
      </w:r>
      <w:r>
        <w:rPr>
          <w:rFonts w:ascii="Calibri"/>
          <w:sz w:val="16"/>
        </w:rPr>
        <w:t>ethics</w:t>
      </w:r>
      <w:r>
        <w:rPr>
          <w:rFonts w:ascii="Calibri"/>
          <w:spacing w:val="1"/>
          <w:sz w:val="16"/>
        </w:rPr>
        <w:t xml:space="preserve"> </w:t>
      </w:r>
      <w:r>
        <w:rPr>
          <w:rFonts w:ascii="Calibri"/>
          <w:sz w:val="16"/>
        </w:rPr>
        <w:t>reviews</w:t>
      </w:r>
      <w:r>
        <w:rPr>
          <w:rFonts w:ascii="Calibri"/>
          <w:spacing w:val="2"/>
          <w:sz w:val="16"/>
        </w:rPr>
        <w:t xml:space="preserve"> </w:t>
      </w:r>
      <w:r>
        <w:rPr>
          <w:rFonts w:ascii="Calibri"/>
          <w:sz w:val="16"/>
        </w:rPr>
        <w:t>requirements</w:t>
      </w:r>
      <w:r>
        <w:rPr>
          <w:rFonts w:ascii="Calibri"/>
          <w:spacing w:val="1"/>
          <w:sz w:val="16"/>
        </w:rPr>
        <w:t xml:space="preserve"> </w:t>
      </w:r>
      <w:r>
        <w:rPr>
          <w:rFonts w:ascii="Calibri"/>
          <w:sz w:val="16"/>
        </w:rPr>
        <w:t>listed</w:t>
      </w:r>
      <w:r>
        <w:rPr>
          <w:rFonts w:ascii="Calibri"/>
          <w:spacing w:val="2"/>
          <w:sz w:val="16"/>
        </w:rPr>
        <w:t xml:space="preserve"> </w:t>
      </w:r>
      <w:r>
        <w:rPr>
          <w:rFonts w:ascii="Calibri"/>
          <w:spacing w:val="-2"/>
          <w:sz w:val="16"/>
        </w:rPr>
        <w:t>below:</w:t>
      </w:r>
    </w:p>
    <w:p w14:paraId="0755A625" w14:textId="77777777" w:rsidR="00F675FE" w:rsidRDefault="00F675FE">
      <w:pPr>
        <w:pStyle w:val="BodyText"/>
        <w:spacing w:before="2"/>
        <w:rPr>
          <w:rFonts w:ascii="Calibri"/>
          <w:sz w:val="20"/>
        </w:rPr>
      </w:pPr>
    </w:p>
    <w:p w14:paraId="0755A626" w14:textId="77777777" w:rsidR="00F675FE" w:rsidRDefault="00000000">
      <w:pPr>
        <w:spacing w:line="271" w:lineRule="auto"/>
        <w:ind w:left="515" w:right="1603"/>
        <w:rPr>
          <w:rFonts w:ascii="Calibri" w:hAnsi="Calibri"/>
          <w:sz w:val="16"/>
        </w:rPr>
      </w:pPr>
      <w:r>
        <w:rPr>
          <w:rFonts w:ascii="Calibri" w:hAnsi="Calibri"/>
          <w:b/>
          <w:sz w:val="16"/>
        </w:rPr>
        <w:t xml:space="preserve">Renewal Request Form: </w:t>
      </w:r>
      <w:r>
        <w:rPr>
          <w:rFonts w:ascii="Calibri" w:hAnsi="Calibri"/>
          <w:sz w:val="16"/>
        </w:rPr>
        <w:t>All approved projects are subject to an annual renewal process. Projects must be renewed or closed</w:t>
      </w:r>
      <w:r>
        <w:rPr>
          <w:rFonts w:ascii="Calibri" w:hAnsi="Calibri"/>
          <w:spacing w:val="40"/>
          <w:sz w:val="16"/>
        </w:rPr>
        <w:t xml:space="preserve"> </w:t>
      </w:r>
      <w:r>
        <w:rPr>
          <w:rFonts w:ascii="Calibri" w:hAnsi="Calibri"/>
          <w:sz w:val="16"/>
        </w:rPr>
        <w:t>by the expiry date indicated above (“Current Expiry”). Projects not renewed prior to the</w:t>
      </w:r>
      <w:r>
        <w:rPr>
          <w:rFonts w:ascii="Calibri" w:hAnsi="Calibri"/>
          <w:spacing w:val="40"/>
          <w:sz w:val="16"/>
        </w:rPr>
        <w:t xml:space="preserve"> </w:t>
      </w:r>
      <w:r>
        <w:rPr>
          <w:rFonts w:ascii="Calibri" w:hAnsi="Calibri"/>
          <w:sz w:val="16"/>
        </w:rPr>
        <w:t>expiry date will be automatically</w:t>
      </w:r>
      <w:r>
        <w:rPr>
          <w:rFonts w:ascii="Calibri" w:hAnsi="Calibri"/>
          <w:spacing w:val="40"/>
          <w:sz w:val="16"/>
        </w:rPr>
        <w:t xml:space="preserve"> </w:t>
      </w:r>
      <w:r>
        <w:rPr>
          <w:rFonts w:ascii="Calibri" w:hAnsi="Calibri"/>
          <w:sz w:val="16"/>
        </w:rPr>
        <w:t>suspended by the REB. If no response is received from suspended projects, the REB will permanently close your study for</w:t>
      </w:r>
      <w:r>
        <w:rPr>
          <w:rFonts w:ascii="Calibri" w:hAnsi="Calibri"/>
          <w:spacing w:val="40"/>
          <w:sz w:val="16"/>
        </w:rPr>
        <w:t xml:space="preserve"> </w:t>
      </w:r>
      <w:r>
        <w:rPr>
          <w:rFonts w:ascii="Calibri" w:hAnsi="Calibri"/>
          <w:sz w:val="16"/>
        </w:rPr>
        <w:t>administrative non-compliance at the next scheduled REB meeting. Once your ﬁle has been formally closed, a new submission</w:t>
      </w:r>
      <w:r>
        <w:rPr>
          <w:rFonts w:ascii="Calibri" w:hAnsi="Calibri"/>
          <w:spacing w:val="40"/>
          <w:sz w:val="16"/>
        </w:rPr>
        <w:t xml:space="preserve"> </w:t>
      </w:r>
      <w:r>
        <w:rPr>
          <w:rFonts w:ascii="Calibri" w:hAnsi="Calibri"/>
          <w:sz w:val="16"/>
        </w:rPr>
        <w:t>will be required to open a new ﬁle.</w:t>
      </w:r>
    </w:p>
    <w:p w14:paraId="0755A627" w14:textId="77777777" w:rsidR="00F675FE" w:rsidRDefault="00F675FE">
      <w:pPr>
        <w:pStyle w:val="BodyText"/>
        <w:rPr>
          <w:rFonts w:ascii="Calibri"/>
          <w:sz w:val="18"/>
        </w:rPr>
      </w:pPr>
    </w:p>
    <w:p w14:paraId="0755A628" w14:textId="77777777" w:rsidR="00F675FE" w:rsidRDefault="00000000">
      <w:pPr>
        <w:spacing w:line="271" w:lineRule="auto"/>
        <w:ind w:left="515" w:right="1558"/>
        <w:rPr>
          <w:rFonts w:ascii="Calibri"/>
          <w:sz w:val="16"/>
        </w:rPr>
      </w:pPr>
      <w:r>
        <w:rPr>
          <w:rFonts w:ascii="Calibri"/>
          <w:b/>
          <w:sz w:val="16"/>
        </w:rPr>
        <w:t xml:space="preserve">Change Request Form: </w:t>
      </w:r>
      <w:r>
        <w:rPr>
          <w:rFonts w:ascii="Calibri"/>
          <w:sz w:val="16"/>
        </w:rPr>
        <w:t>If the research plan, methods, and/or recruitment methods should change, please submit a change</w:t>
      </w:r>
      <w:r>
        <w:rPr>
          <w:rFonts w:ascii="Calibri"/>
          <w:spacing w:val="40"/>
          <w:sz w:val="16"/>
        </w:rPr>
        <w:t xml:space="preserve"> </w:t>
      </w:r>
      <w:r>
        <w:rPr>
          <w:rFonts w:ascii="Calibri"/>
          <w:sz w:val="16"/>
        </w:rPr>
        <w:t>request application to the REB for review and approval prior to implementing the changes.</w:t>
      </w:r>
    </w:p>
    <w:p w14:paraId="0755A629" w14:textId="77777777" w:rsidR="00F675FE" w:rsidRDefault="00F675FE">
      <w:pPr>
        <w:pStyle w:val="BodyText"/>
        <w:spacing w:before="1"/>
        <w:rPr>
          <w:rFonts w:ascii="Calibri"/>
          <w:sz w:val="18"/>
        </w:rPr>
      </w:pPr>
    </w:p>
    <w:p w14:paraId="0755A62A" w14:textId="77777777" w:rsidR="00F675FE" w:rsidRDefault="00000000">
      <w:pPr>
        <w:spacing w:line="271" w:lineRule="auto"/>
        <w:ind w:left="515" w:right="1558"/>
        <w:rPr>
          <w:rFonts w:ascii="Calibri" w:hAnsi="Calibri"/>
          <w:sz w:val="16"/>
        </w:rPr>
      </w:pPr>
      <w:r>
        <w:rPr>
          <w:rFonts w:ascii="Calibri" w:hAnsi="Calibri"/>
          <w:b/>
          <w:sz w:val="16"/>
        </w:rPr>
        <w:t xml:space="preserve">Adverse or Unexpected Events Form: </w:t>
      </w:r>
      <w:r>
        <w:rPr>
          <w:rFonts w:ascii="Calibri" w:hAnsi="Calibri"/>
          <w:sz w:val="16"/>
        </w:rPr>
        <w:t>Events must be reported to the REB within 72 hours after the event occurred with an</w:t>
      </w:r>
      <w:r>
        <w:rPr>
          <w:rFonts w:ascii="Calibri" w:hAnsi="Calibri"/>
          <w:spacing w:val="40"/>
          <w:sz w:val="16"/>
        </w:rPr>
        <w:t xml:space="preserve"> </w:t>
      </w:r>
      <w:r>
        <w:rPr>
          <w:rFonts w:ascii="Calibri" w:hAnsi="Calibri"/>
          <w:sz w:val="16"/>
        </w:rPr>
        <w:t>indication of how these events aﬀect (in the view of the Principal Investigator) the safety of the participants and the</w:t>
      </w:r>
      <w:r>
        <w:rPr>
          <w:rFonts w:ascii="Calibri" w:hAnsi="Calibri"/>
          <w:spacing w:val="40"/>
          <w:sz w:val="16"/>
        </w:rPr>
        <w:t xml:space="preserve"> </w:t>
      </w:r>
      <w:r>
        <w:rPr>
          <w:rFonts w:ascii="Calibri" w:hAnsi="Calibri"/>
          <w:sz w:val="16"/>
        </w:rPr>
        <w:t>continuation of the protocol (i.e. un-anticipated or un-mitigated physical, social or psychological harm to a participant).</w:t>
      </w:r>
    </w:p>
    <w:p w14:paraId="0755A62B" w14:textId="77777777" w:rsidR="00F675FE" w:rsidRDefault="00F675FE">
      <w:pPr>
        <w:pStyle w:val="BodyText"/>
        <w:rPr>
          <w:rFonts w:ascii="Calibri"/>
          <w:sz w:val="18"/>
        </w:rPr>
      </w:pPr>
    </w:p>
    <w:p w14:paraId="0755A62C" w14:textId="77777777" w:rsidR="00F675FE" w:rsidRDefault="00000000">
      <w:pPr>
        <w:spacing w:line="542" w:lineRule="auto"/>
        <w:ind w:left="515" w:right="2586"/>
        <w:rPr>
          <w:rFonts w:ascii="Calibri" w:hAnsi="Calibri"/>
          <w:sz w:val="16"/>
        </w:rPr>
      </w:pPr>
      <w:r>
        <w:rPr>
          <w:rFonts w:ascii="Calibri" w:hAnsi="Calibri"/>
          <w:b/>
          <w:sz w:val="16"/>
        </w:rPr>
        <w:t xml:space="preserve">Research Project Completion Form: </w:t>
      </w:r>
      <w:r>
        <w:rPr>
          <w:rFonts w:ascii="Calibri" w:hAnsi="Calibri"/>
          <w:sz w:val="16"/>
        </w:rPr>
        <w:t>This form must be completed when the research study is concluded.</w:t>
      </w:r>
      <w:r>
        <w:rPr>
          <w:rFonts w:ascii="Calibri" w:hAnsi="Calibri"/>
          <w:spacing w:val="40"/>
          <w:sz w:val="16"/>
        </w:rPr>
        <w:t xml:space="preserve"> </w:t>
      </w:r>
      <w:r>
        <w:rPr>
          <w:rFonts w:ascii="Calibri" w:hAnsi="Calibri"/>
          <w:sz w:val="16"/>
        </w:rPr>
        <w:t>Always</w:t>
      </w:r>
      <w:r>
        <w:rPr>
          <w:rFonts w:ascii="Calibri" w:hAnsi="Calibri"/>
          <w:spacing w:val="-1"/>
          <w:sz w:val="16"/>
        </w:rPr>
        <w:t xml:space="preserve"> </w:t>
      </w:r>
      <w:r>
        <w:rPr>
          <w:rFonts w:ascii="Calibri" w:hAnsi="Calibri"/>
          <w:sz w:val="16"/>
        </w:rPr>
        <w:t>quote</w:t>
      </w:r>
      <w:r>
        <w:rPr>
          <w:rFonts w:ascii="Calibri" w:hAnsi="Calibri"/>
          <w:spacing w:val="-1"/>
          <w:sz w:val="16"/>
        </w:rPr>
        <w:t xml:space="preserve"> </w:t>
      </w:r>
      <w:r>
        <w:rPr>
          <w:rFonts w:ascii="Calibri" w:hAnsi="Calibri"/>
          <w:sz w:val="16"/>
        </w:rPr>
        <w:t>your</w:t>
      </w:r>
      <w:r>
        <w:rPr>
          <w:rFonts w:ascii="Calibri" w:hAnsi="Calibri"/>
          <w:spacing w:val="-1"/>
          <w:sz w:val="16"/>
        </w:rPr>
        <w:t xml:space="preserve"> </w:t>
      </w:r>
      <w:r>
        <w:rPr>
          <w:rFonts w:ascii="Calibri" w:hAnsi="Calibri"/>
          <w:sz w:val="16"/>
        </w:rPr>
        <w:t>REB</w:t>
      </w:r>
      <w:r>
        <w:rPr>
          <w:rFonts w:ascii="Calibri" w:hAnsi="Calibri"/>
          <w:spacing w:val="-1"/>
          <w:sz w:val="16"/>
        </w:rPr>
        <w:t xml:space="preserve"> </w:t>
      </w:r>
      <w:r>
        <w:rPr>
          <w:rFonts w:ascii="Calibri" w:hAnsi="Calibri"/>
          <w:sz w:val="16"/>
        </w:rPr>
        <w:t>ﬁle</w:t>
      </w:r>
      <w:r>
        <w:rPr>
          <w:rFonts w:ascii="Calibri" w:hAnsi="Calibri"/>
          <w:spacing w:val="-1"/>
          <w:sz w:val="16"/>
        </w:rPr>
        <w:t xml:space="preserve"> </w:t>
      </w:r>
      <w:r>
        <w:rPr>
          <w:rFonts w:ascii="Calibri" w:hAnsi="Calibri"/>
          <w:sz w:val="16"/>
        </w:rPr>
        <w:t>number</w:t>
      </w:r>
      <w:r>
        <w:rPr>
          <w:rFonts w:ascii="Calibri" w:hAnsi="Calibri"/>
          <w:spacing w:val="-1"/>
          <w:sz w:val="16"/>
        </w:rPr>
        <w:t xml:space="preserve"> </w:t>
      </w:r>
      <w:r>
        <w:rPr>
          <w:rFonts w:ascii="Calibri" w:hAnsi="Calibri"/>
          <w:sz w:val="16"/>
        </w:rPr>
        <w:t>(</w:t>
      </w:r>
      <w:r>
        <w:rPr>
          <w:rFonts w:ascii="Calibri" w:hAnsi="Calibri"/>
          <w:b/>
          <w:sz w:val="16"/>
        </w:rPr>
        <w:t>17656</w:t>
      </w:r>
      <w:r>
        <w:rPr>
          <w:rFonts w:ascii="Calibri" w:hAnsi="Calibri"/>
          <w:sz w:val="16"/>
        </w:rPr>
        <w:t>)</w:t>
      </w:r>
      <w:r>
        <w:rPr>
          <w:rFonts w:ascii="Calibri" w:hAnsi="Calibri"/>
          <w:spacing w:val="-1"/>
          <w:sz w:val="16"/>
        </w:rPr>
        <w:t xml:space="preserve"> </w:t>
      </w:r>
      <w:r>
        <w:rPr>
          <w:rFonts w:ascii="Calibri" w:hAnsi="Calibri"/>
          <w:sz w:val="16"/>
        </w:rPr>
        <w:t>on</w:t>
      </w:r>
      <w:r>
        <w:rPr>
          <w:rFonts w:ascii="Calibri" w:hAnsi="Calibri"/>
          <w:spacing w:val="-1"/>
          <w:sz w:val="16"/>
        </w:rPr>
        <w:t xml:space="preserve"> </w:t>
      </w:r>
      <w:r>
        <w:rPr>
          <w:rFonts w:ascii="Calibri" w:hAnsi="Calibri"/>
          <w:sz w:val="16"/>
        </w:rPr>
        <w:t>future</w:t>
      </w:r>
      <w:r>
        <w:rPr>
          <w:rFonts w:ascii="Calibri" w:hAnsi="Calibri"/>
          <w:spacing w:val="-1"/>
          <w:sz w:val="16"/>
        </w:rPr>
        <w:t xml:space="preserve"> </w:t>
      </w:r>
      <w:r>
        <w:rPr>
          <w:rFonts w:ascii="Calibri" w:hAnsi="Calibri"/>
          <w:sz w:val="16"/>
        </w:rPr>
        <w:t>correspondence.</w:t>
      </w:r>
      <w:r>
        <w:rPr>
          <w:rFonts w:ascii="Calibri" w:hAnsi="Calibri"/>
          <w:spacing w:val="-1"/>
          <w:sz w:val="16"/>
        </w:rPr>
        <w:t xml:space="preserve"> </w:t>
      </w:r>
      <w:r>
        <w:rPr>
          <w:rFonts w:ascii="Calibri" w:hAnsi="Calibri"/>
          <w:sz w:val="16"/>
        </w:rPr>
        <w:t>We</w:t>
      </w:r>
      <w:r>
        <w:rPr>
          <w:rFonts w:ascii="Calibri" w:hAnsi="Calibri"/>
          <w:spacing w:val="-1"/>
          <w:sz w:val="16"/>
        </w:rPr>
        <w:t xml:space="preserve"> </w:t>
      </w:r>
      <w:r>
        <w:rPr>
          <w:rFonts w:ascii="Calibri" w:hAnsi="Calibri"/>
          <w:sz w:val="16"/>
        </w:rPr>
        <w:t>wish</w:t>
      </w:r>
      <w:r>
        <w:rPr>
          <w:rFonts w:ascii="Calibri" w:hAnsi="Calibri"/>
          <w:spacing w:val="-1"/>
          <w:sz w:val="16"/>
        </w:rPr>
        <w:t xml:space="preserve"> </w:t>
      </w:r>
      <w:r>
        <w:rPr>
          <w:rFonts w:ascii="Calibri" w:hAnsi="Calibri"/>
          <w:sz w:val="16"/>
        </w:rPr>
        <w:t>you</w:t>
      </w:r>
      <w:r>
        <w:rPr>
          <w:rFonts w:ascii="Calibri" w:hAnsi="Calibri"/>
          <w:spacing w:val="-1"/>
          <w:sz w:val="16"/>
        </w:rPr>
        <w:t xml:space="preserve"> </w:t>
      </w:r>
      <w:r>
        <w:rPr>
          <w:rFonts w:ascii="Calibri" w:hAnsi="Calibri"/>
          <w:sz w:val="16"/>
        </w:rPr>
        <w:t>success</w:t>
      </w:r>
      <w:r>
        <w:rPr>
          <w:rFonts w:ascii="Calibri" w:hAnsi="Calibri"/>
          <w:spacing w:val="-1"/>
          <w:sz w:val="16"/>
        </w:rPr>
        <w:t xml:space="preserve"> </w:t>
      </w:r>
      <w:r>
        <w:rPr>
          <w:rFonts w:ascii="Calibri" w:hAnsi="Calibri"/>
          <w:sz w:val="16"/>
        </w:rPr>
        <w:t>with</w:t>
      </w:r>
      <w:r>
        <w:rPr>
          <w:rFonts w:ascii="Calibri" w:hAnsi="Calibri"/>
          <w:spacing w:val="-1"/>
          <w:sz w:val="16"/>
        </w:rPr>
        <w:t xml:space="preserve"> </w:t>
      </w:r>
      <w:r>
        <w:rPr>
          <w:rFonts w:ascii="Calibri" w:hAnsi="Calibri"/>
          <w:sz w:val="16"/>
        </w:rPr>
        <w:t>your</w:t>
      </w:r>
      <w:r>
        <w:rPr>
          <w:rFonts w:ascii="Calibri" w:hAnsi="Calibri"/>
          <w:spacing w:val="-1"/>
          <w:sz w:val="16"/>
        </w:rPr>
        <w:t xml:space="preserve"> </w:t>
      </w:r>
      <w:r>
        <w:rPr>
          <w:rFonts w:ascii="Calibri" w:hAnsi="Calibri"/>
          <w:sz w:val="16"/>
        </w:rPr>
        <w:t>study.</w:t>
      </w:r>
      <w:r>
        <w:rPr>
          <w:rFonts w:ascii="Calibri" w:hAnsi="Calibri"/>
          <w:spacing w:val="40"/>
          <w:sz w:val="16"/>
        </w:rPr>
        <w:t xml:space="preserve"> </w:t>
      </w:r>
      <w:r>
        <w:rPr>
          <w:rFonts w:ascii="Calibri" w:hAnsi="Calibri"/>
          <w:spacing w:val="-2"/>
          <w:sz w:val="16"/>
        </w:rPr>
        <w:t>Sincerely,</w:t>
      </w:r>
    </w:p>
    <w:p w14:paraId="0755A62D" w14:textId="77777777" w:rsidR="00F675FE" w:rsidRDefault="00000000">
      <w:pPr>
        <w:spacing w:before="110" w:line="271" w:lineRule="auto"/>
        <w:ind w:left="594" w:right="8091"/>
        <w:rPr>
          <w:rFonts w:ascii="Calibri"/>
          <w:sz w:val="16"/>
        </w:rPr>
      </w:pPr>
      <w:r>
        <w:rPr>
          <w:rFonts w:ascii="Calibri"/>
          <w:sz w:val="16"/>
        </w:rPr>
        <w:t>Joseph</w:t>
      </w:r>
      <w:r>
        <w:rPr>
          <w:rFonts w:ascii="Calibri"/>
          <w:spacing w:val="-10"/>
          <w:sz w:val="16"/>
        </w:rPr>
        <w:t xml:space="preserve"> </w:t>
      </w:r>
      <w:r>
        <w:rPr>
          <w:rFonts w:ascii="Calibri"/>
          <w:sz w:val="16"/>
        </w:rPr>
        <w:t>Eastwood,</w:t>
      </w:r>
      <w:r>
        <w:rPr>
          <w:rFonts w:ascii="Calibri"/>
          <w:spacing w:val="-9"/>
          <w:sz w:val="16"/>
        </w:rPr>
        <w:t xml:space="preserve"> </w:t>
      </w:r>
      <w:r>
        <w:rPr>
          <w:rFonts w:ascii="Calibri"/>
          <w:sz w:val="16"/>
        </w:rPr>
        <w:t>PhD</w:t>
      </w:r>
      <w:r>
        <w:rPr>
          <w:rFonts w:ascii="Calibri"/>
          <w:spacing w:val="40"/>
          <w:sz w:val="16"/>
        </w:rPr>
        <w:t xml:space="preserve"> </w:t>
      </w:r>
      <w:r>
        <w:rPr>
          <w:rFonts w:ascii="Calibri"/>
          <w:sz w:val="16"/>
        </w:rPr>
        <w:t>REB</w:t>
      </w:r>
      <w:r>
        <w:rPr>
          <w:rFonts w:ascii="Calibri"/>
          <w:spacing w:val="-5"/>
          <w:sz w:val="16"/>
        </w:rPr>
        <w:t xml:space="preserve"> </w:t>
      </w:r>
      <w:r>
        <w:rPr>
          <w:rFonts w:ascii="Calibri"/>
          <w:sz w:val="16"/>
        </w:rPr>
        <w:t>Chair</w:t>
      </w:r>
    </w:p>
    <w:p w14:paraId="0755A62E" w14:textId="77777777" w:rsidR="00F675FE" w:rsidRDefault="00F675FE">
      <w:pPr>
        <w:spacing w:line="195" w:lineRule="exact"/>
        <w:ind w:left="594"/>
        <w:rPr>
          <w:rFonts w:ascii="Calibri"/>
          <w:sz w:val="16"/>
        </w:rPr>
      </w:pPr>
      <w:hyperlink r:id="rId188">
        <w:r>
          <w:rPr>
            <w:rFonts w:ascii="Calibri"/>
            <w:color w:val="0000FF"/>
            <w:spacing w:val="-2"/>
            <w:sz w:val="16"/>
            <w:u w:val="single" w:color="0000FF"/>
          </w:rPr>
          <w:t>Joseph.Eastwood@ontariotechu.ca</w:t>
        </w:r>
      </w:hyperlink>
    </w:p>
    <w:p w14:paraId="0755A62F" w14:textId="77777777" w:rsidR="00F675FE" w:rsidRDefault="00F675FE">
      <w:pPr>
        <w:pStyle w:val="BodyText"/>
        <w:rPr>
          <w:rFonts w:ascii="Calibri"/>
          <w:sz w:val="16"/>
        </w:rPr>
      </w:pPr>
    </w:p>
    <w:p w14:paraId="0755A630" w14:textId="77777777" w:rsidR="00F675FE" w:rsidRDefault="00F675FE">
      <w:pPr>
        <w:pStyle w:val="BodyText"/>
        <w:rPr>
          <w:rFonts w:ascii="Calibri"/>
          <w:sz w:val="16"/>
        </w:rPr>
      </w:pPr>
    </w:p>
    <w:p w14:paraId="0755A631" w14:textId="77777777" w:rsidR="00F675FE" w:rsidRDefault="00F675FE">
      <w:pPr>
        <w:pStyle w:val="BodyText"/>
        <w:rPr>
          <w:rFonts w:ascii="Calibri"/>
          <w:sz w:val="16"/>
        </w:rPr>
      </w:pPr>
    </w:p>
    <w:p w14:paraId="0755A632" w14:textId="77777777" w:rsidR="00F675FE" w:rsidRDefault="00F675FE">
      <w:pPr>
        <w:pStyle w:val="BodyText"/>
        <w:rPr>
          <w:rFonts w:ascii="Calibri"/>
          <w:sz w:val="16"/>
        </w:rPr>
      </w:pPr>
    </w:p>
    <w:p w14:paraId="0755A633" w14:textId="77777777" w:rsidR="00F675FE" w:rsidRDefault="00F675FE">
      <w:pPr>
        <w:pStyle w:val="BodyText"/>
        <w:rPr>
          <w:rFonts w:ascii="Calibri"/>
          <w:sz w:val="16"/>
        </w:rPr>
      </w:pPr>
    </w:p>
    <w:p w14:paraId="0755A634" w14:textId="77777777" w:rsidR="00F675FE" w:rsidRDefault="00F675FE">
      <w:pPr>
        <w:pStyle w:val="BodyText"/>
        <w:rPr>
          <w:rFonts w:ascii="Calibri"/>
          <w:sz w:val="16"/>
        </w:rPr>
      </w:pPr>
    </w:p>
    <w:p w14:paraId="0755A635" w14:textId="77777777" w:rsidR="00F675FE" w:rsidRDefault="00F675FE">
      <w:pPr>
        <w:pStyle w:val="BodyText"/>
        <w:rPr>
          <w:rFonts w:ascii="Calibri"/>
          <w:sz w:val="16"/>
        </w:rPr>
      </w:pPr>
    </w:p>
    <w:p w14:paraId="0755A636" w14:textId="77777777" w:rsidR="00F675FE" w:rsidRDefault="00F675FE">
      <w:pPr>
        <w:pStyle w:val="BodyText"/>
        <w:spacing w:before="3"/>
        <w:rPr>
          <w:rFonts w:ascii="Calibri"/>
          <w:sz w:val="13"/>
        </w:rPr>
      </w:pPr>
    </w:p>
    <w:p w14:paraId="0755A637" w14:textId="77777777" w:rsidR="00F675FE" w:rsidRDefault="00000000">
      <w:pPr>
        <w:pStyle w:val="BodyText"/>
        <w:spacing w:before="1"/>
        <w:ind w:left="1863"/>
      </w:pPr>
      <w:r>
        <w:rPr>
          <w:spacing w:val="-2"/>
        </w:rPr>
        <w:t>Figure</w:t>
      </w:r>
      <w:r>
        <w:rPr>
          <w:spacing w:val="-4"/>
        </w:rPr>
        <w:t xml:space="preserve"> </w:t>
      </w:r>
      <w:r>
        <w:rPr>
          <w:spacing w:val="-2"/>
        </w:rPr>
        <w:t>D.2:</w:t>
      </w:r>
      <w:r>
        <w:rPr>
          <w:spacing w:val="17"/>
        </w:rPr>
        <w:t xml:space="preserve"> </w:t>
      </w:r>
      <w:r>
        <w:rPr>
          <w:spacing w:val="-2"/>
        </w:rPr>
        <w:t>Second page</w:t>
      </w:r>
      <w:r>
        <w:rPr>
          <w:spacing w:val="-4"/>
        </w:rPr>
        <w:t xml:space="preserve"> </w:t>
      </w:r>
      <w:r>
        <w:rPr>
          <w:spacing w:val="-2"/>
        </w:rPr>
        <w:t>of</w:t>
      </w:r>
      <w:r>
        <w:rPr>
          <w:spacing w:val="-3"/>
        </w:rPr>
        <w:t xml:space="preserve"> </w:t>
      </w:r>
      <w:r>
        <w:rPr>
          <w:spacing w:val="-2"/>
        </w:rPr>
        <w:t>the REB</w:t>
      </w:r>
      <w:r>
        <w:rPr>
          <w:spacing w:val="-3"/>
        </w:rPr>
        <w:t xml:space="preserve"> </w:t>
      </w:r>
      <w:r>
        <w:rPr>
          <w:spacing w:val="-2"/>
        </w:rPr>
        <w:t>Approval</w:t>
      </w:r>
      <w:r>
        <w:rPr>
          <w:spacing w:val="-3"/>
        </w:rPr>
        <w:t xml:space="preserve"> </w:t>
      </w:r>
      <w:r>
        <w:rPr>
          <w:spacing w:val="-2"/>
        </w:rPr>
        <w:t>Letter.</w:t>
      </w:r>
    </w:p>
    <w:p w14:paraId="0755A638" w14:textId="77777777" w:rsidR="00F675FE" w:rsidRDefault="00F675FE">
      <w:pPr>
        <w:sectPr w:rsidR="00F675FE">
          <w:headerReference w:type="default" r:id="rId189"/>
          <w:footerReference w:type="default" r:id="rId190"/>
          <w:pgSz w:w="12240" w:h="15840"/>
          <w:pgMar w:top="1020" w:right="220" w:bottom="280" w:left="1660" w:header="690" w:footer="0" w:gutter="0"/>
          <w:cols w:space="720"/>
        </w:sectPr>
      </w:pPr>
    </w:p>
    <w:p w14:paraId="0755A639" w14:textId="77777777" w:rsidR="00F675FE" w:rsidRDefault="00F675FE">
      <w:pPr>
        <w:pStyle w:val="BodyText"/>
        <w:rPr>
          <w:sz w:val="12"/>
        </w:rPr>
      </w:pPr>
    </w:p>
    <w:p w14:paraId="0755A63A" w14:textId="77777777" w:rsidR="00F675FE" w:rsidRDefault="00000000">
      <w:pPr>
        <w:pStyle w:val="Heading2"/>
        <w:numPr>
          <w:ilvl w:val="1"/>
          <w:numId w:val="1"/>
        </w:numPr>
        <w:tabs>
          <w:tab w:val="left" w:pos="1125"/>
          <w:tab w:val="left" w:pos="1127"/>
        </w:tabs>
      </w:pPr>
      <w:bookmarkStart w:id="235" w:name="REB_Renewal"/>
      <w:bookmarkStart w:id="236" w:name="_bookmark151"/>
      <w:bookmarkEnd w:id="235"/>
      <w:bookmarkEnd w:id="236"/>
      <w:r>
        <w:rPr>
          <w:w w:val="115"/>
        </w:rPr>
        <w:t>REB</w:t>
      </w:r>
      <w:r>
        <w:rPr>
          <w:spacing w:val="71"/>
          <w:w w:val="115"/>
        </w:rPr>
        <w:t xml:space="preserve"> </w:t>
      </w:r>
      <w:r>
        <w:rPr>
          <w:spacing w:val="-2"/>
          <w:w w:val="115"/>
        </w:rPr>
        <w:t>Renewal</w:t>
      </w:r>
    </w:p>
    <w:p w14:paraId="0755A63B" w14:textId="77777777" w:rsidR="00F675FE" w:rsidRDefault="00F675FE">
      <w:pPr>
        <w:pStyle w:val="BodyText"/>
        <w:rPr>
          <w:b/>
          <w:sz w:val="20"/>
        </w:rPr>
      </w:pPr>
    </w:p>
    <w:p w14:paraId="0755A63C" w14:textId="77777777" w:rsidR="00F675FE" w:rsidRDefault="00F675FE">
      <w:pPr>
        <w:pStyle w:val="BodyText"/>
        <w:spacing w:before="4"/>
        <w:rPr>
          <w:b/>
          <w:sz w:val="22"/>
        </w:rPr>
      </w:pPr>
    </w:p>
    <w:p w14:paraId="0755A63D" w14:textId="77777777" w:rsidR="00F675FE" w:rsidRDefault="00000000">
      <w:pPr>
        <w:spacing w:before="92"/>
        <w:ind w:left="537"/>
        <w:rPr>
          <w:rFonts w:ascii="Segoe UI"/>
          <w:sz w:val="17"/>
        </w:rPr>
      </w:pPr>
      <w:r>
        <w:rPr>
          <w:noProof/>
          <w:position w:val="-3"/>
        </w:rPr>
        <w:drawing>
          <wp:inline distT="0" distB="0" distL="0" distR="0" wp14:anchorId="0755A705" wp14:editId="0755A706">
            <wp:extent cx="168087" cy="154094"/>
            <wp:effectExtent l="0" t="0" r="0" b="0"/>
            <wp:docPr id="7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0.png"/>
                    <pic:cNvPicPr/>
                  </pic:nvPicPr>
                  <pic:blipFill>
                    <a:blip r:embed="rId167" cstate="print"/>
                    <a:stretch>
                      <a:fillRect/>
                    </a:stretch>
                  </pic:blipFill>
                  <pic:spPr>
                    <a:xfrm>
                      <a:off x="0" y="0"/>
                      <a:ext cx="168087" cy="154094"/>
                    </a:xfrm>
                    <a:prstGeom prst="rect">
                      <a:avLst/>
                    </a:prstGeom>
                  </pic:spPr>
                </pic:pic>
              </a:graphicData>
            </a:graphic>
          </wp:inline>
        </w:drawing>
      </w:r>
      <w:r>
        <w:rPr>
          <w:rFonts w:ascii="Times New Roman"/>
          <w:spacing w:val="60"/>
          <w:sz w:val="20"/>
        </w:rPr>
        <w:t xml:space="preserve"> </w:t>
      </w:r>
      <w:bookmarkStart w:id="237" w:name="_bookmark152"/>
      <w:bookmarkEnd w:id="237"/>
      <w:r>
        <w:rPr>
          <w:rFonts w:ascii="Segoe UI"/>
          <w:w w:val="105"/>
          <w:sz w:val="17"/>
        </w:rPr>
        <w:t>Outlook</w:t>
      </w:r>
    </w:p>
    <w:p w14:paraId="0755A63E" w14:textId="77777777" w:rsidR="00F675FE" w:rsidRDefault="00570744">
      <w:pPr>
        <w:pStyle w:val="BodyText"/>
        <w:spacing w:before="2"/>
        <w:rPr>
          <w:rFonts w:ascii="Segoe UI"/>
          <w:sz w:val="13"/>
        </w:rPr>
      </w:pPr>
      <w:r>
        <w:rPr>
          <w:noProof/>
        </w:rPr>
        <w:pict w14:anchorId="0755A707">
          <v:group id="docshapegroup192" o:spid="_x0000_s2066" alt="" style="position:absolute;margin-left:108.75pt;margin-top:9.95pt;width:415.85pt;height:1.15pt;z-index:-251658181;mso-wrap-distance-left:0;mso-wrap-distance-right:0;mso-position-horizontal-relative:page" coordorigin="2175,199" coordsize="8317,23">
            <v:rect id="docshape193" o:spid="_x0000_s2067" alt="" style="position:absolute;left:2175;top:198;width:8317;height:12" fillcolor="#999" stroked="f"/>
            <v:shape id="docshape194" o:spid="_x0000_s2068" alt="" style="position:absolute;left:2175;top:198;width:8317;height:23" coordorigin="2175,199" coordsize="8317,23" path="m10491,199r-11,11l2175,210r,11l10480,221r11,l10491,210r,-11xe" fillcolor="#ededed" stroked="f">
              <v:path arrowok="t"/>
            </v:shape>
            <v:shape id="docshape195" o:spid="_x0000_s2069" alt="" style="position:absolute;left:2175;top:198;width:12;height:23" coordorigin="2175,199" coordsize="12,23" path="m2175,221r,-22l2186,199r,11l2175,221xe" fillcolor="#999" stroked="f">
              <v:path arrowok="t"/>
            </v:shape>
            <w10:wrap type="topAndBottom" anchorx="page"/>
          </v:group>
        </w:pict>
      </w:r>
    </w:p>
    <w:p w14:paraId="0755A63F" w14:textId="77777777" w:rsidR="00F675FE" w:rsidRDefault="00000000">
      <w:pPr>
        <w:spacing w:before="114"/>
        <w:ind w:left="515"/>
        <w:rPr>
          <w:rFonts w:ascii="Segoe UI Semibold"/>
          <w:b/>
          <w:sz w:val="16"/>
        </w:rPr>
      </w:pPr>
      <w:r>
        <w:rPr>
          <w:rFonts w:ascii="Segoe UI Semibold"/>
          <w:b/>
          <w:w w:val="105"/>
          <w:sz w:val="16"/>
        </w:rPr>
        <w:t>FW:</w:t>
      </w:r>
      <w:r>
        <w:rPr>
          <w:rFonts w:ascii="Segoe UI Semibold"/>
          <w:b/>
          <w:spacing w:val="-11"/>
          <w:w w:val="105"/>
          <w:sz w:val="16"/>
        </w:rPr>
        <w:t xml:space="preserve"> </w:t>
      </w:r>
      <w:r>
        <w:rPr>
          <w:rFonts w:ascii="Segoe UI Semibold"/>
          <w:b/>
          <w:w w:val="105"/>
          <w:sz w:val="16"/>
        </w:rPr>
        <w:t>REB</w:t>
      </w:r>
      <w:r>
        <w:rPr>
          <w:rFonts w:ascii="Segoe UI Semibold"/>
          <w:b/>
          <w:spacing w:val="-11"/>
          <w:w w:val="105"/>
          <w:sz w:val="16"/>
        </w:rPr>
        <w:t xml:space="preserve"> </w:t>
      </w:r>
      <w:r>
        <w:rPr>
          <w:rFonts w:ascii="Segoe UI Semibold"/>
          <w:b/>
          <w:w w:val="105"/>
          <w:sz w:val="16"/>
        </w:rPr>
        <w:t>Renewal</w:t>
      </w:r>
      <w:r>
        <w:rPr>
          <w:rFonts w:ascii="Segoe UI Semibold"/>
          <w:b/>
          <w:spacing w:val="-11"/>
          <w:w w:val="105"/>
          <w:sz w:val="16"/>
        </w:rPr>
        <w:t xml:space="preserve"> </w:t>
      </w:r>
      <w:r>
        <w:rPr>
          <w:rFonts w:ascii="Segoe UI Semibold"/>
          <w:b/>
          <w:w w:val="105"/>
          <w:sz w:val="16"/>
        </w:rPr>
        <w:t>Approved</w:t>
      </w:r>
      <w:r>
        <w:rPr>
          <w:rFonts w:ascii="Segoe UI Semibold"/>
          <w:b/>
          <w:spacing w:val="-11"/>
          <w:w w:val="105"/>
          <w:sz w:val="16"/>
        </w:rPr>
        <w:t xml:space="preserve"> </w:t>
      </w:r>
      <w:r>
        <w:rPr>
          <w:rFonts w:ascii="Segoe UI Semibold"/>
          <w:b/>
          <w:w w:val="105"/>
          <w:sz w:val="16"/>
        </w:rPr>
        <w:t>-</w:t>
      </w:r>
      <w:r>
        <w:rPr>
          <w:rFonts w:ascii="Segoe UI Semibold"/>
          <w:b/>
          <w:spacing w:val="-10"/>
          <w:w w:val="105"/>
          <w:sz w:val="16"/>
        </w:rPr>
        <w:t xml:space="preserve"> </w:t>
      </w:r>
      <w:r>
        <w:rPr>
          <w:rFonts w:ascii="Segoe UI Semibold"/>
          <w:b/>
          <w:spacing w:val="-2"/>
          <w:w w:val="105"/>
          <w:sz w:val="16"/>
        </w:rPr>
        <w:t>17656</w:t>
      </w:r>
    </w:p>
    <w:p w14:paraId="0755A640" w14:textId="77777777" w:rsidR="00F675FE" w:rsidRDefault="00570744">
      <w:pPr>
        <w:pStyle w:val="BodyText"/>
        <w:spacing w:before="10"/>
        <w:rPr>
          <w:rFonts w:ascii="Segoe UI Semibold"/>
          <w:b/>
          <w:sz w:val="6"/>
        </w:rPr>
      </w:pPr>
      <w:r>
        <w:rPr>
          <w:noProof/>
        </w:rPr>
        <w:pict w14:anchorId="0755A708">
          <v:group id="docshapegroup196" o:spid="_x0000_s2062" alt="" style="position:absolute;margin-left:108.75pt;margin-top:5.7pt;width:415.85pt;height:1.15pt;z-index:-251658180;mso-wrap-distance-left:0;mso-wrap-distance-right:0;mso-position-horizontal-relative:page" coordorigin="2175,114" coordsize="8317,23">
            <v:rect id="docshape197" o:spid="_x0000_s2063" alt="" style="position:absolute;left:2175;top:114;width:8317;height:12" fillcolor="#999" stroked="f"/>
            <v:shape id="docshape198" o:spid="_x0000_s2064" alt="" style="position:absolute;left:2175;top:114;width:8317;height:23" coordorigin="2175,114" coordsize="8317,23" path="m10491,114r-11,11l2175,125r,11l10480,136r11,l10491,125r,-11xe" fillcolor="#ededed" stroked="f">
              <v:path arrowok="t"/>
            </v:shape>
            <v:shape id="docshape199" o:spid="_x0000_s2065" alt="" style="position:absolute;left:2175;top:114;width:12;height:23" coordorigin="2175,114" coordsize="12,23" path="m2175,136r,-22l2186,114r,11l2175,136xe" fillcolor="#999" stroked="f">
              <v:path arrowok="t"/>
            </v:shape>
            <w10:wrap type="topAndBottom" anchorx="page"/>
          </v:group>
        </w:pict>
      </w:r>
    </w:p>
    <w:p w14:paraId="0755A641" w14:textId="77777777" w:rsidR="00F675FE" w:rsidRDefault="00000000">
      <w:pPr>
        <w:spacing w:before="124"/>
        <w:ind w:left="548"/>
        <w:rPr>
          <w:rFonts w:ascii="Segoe UI"/>
          <w:sz w:val="14"/>
        </w:rPr>
      </w:pPr>
      <w:r>
        <w:rPr>
          <w:rFonts w:ascii="Segoe UI Semibold"/>
          <w:b/>
          <w:sz w:val="14"/>
        </w:rPr>
        <w:t>From</w:t>
      </w:r>
      <w:r>
        <w:rPr>
          <w:rFonts w:ascii="Segoe UI Semibold"/>
          <w:b/>
          <w:spacing w:val="12"/>
          <w:sz w:val="14"/>
        </w:rPr>
        <w:t xml:space="preserve"> </w:t>
      </w:r>
      <w:r>
        <w:rPr>
          <w:rFonts w:ascii="Segoe UI"/>
          <w:sz w:val="14"/>
        </w:rPr>
        <w:t>Bobby</w:t>
      </w:r>
      <w:r>
        <w:rPr>
          <w:rFonts w:ascii="Segoe UI"/>
          <w:spacing w:val="6"/>
          <w:sz w:val="14"/>
        </w:rPr>
        <w:t xml:space="preserve"> </w:t>
      </w:r>
      <w:r>
        <w:rPr>
          <w:rFonts w:ascii="Segoe UI"/>
          <w:sz w:val="14"/>
        </w:rPr>
        <w:t>Stojanoski</w:t>
      </w:r>
      <w:r>
        <w:rPr>
          <w:rFonts w:ascii="Segoe UI"/>
          <w:spacing w:val="7"/>
          <w:sz w:val="14"/>
        </w:rPr>
        <w:t xml:space="preserve"> </w:t>
      </w:r>
      <w:hyperlink r:id="rId191">
        <w:r w:rsidR="00F675FE">
          <w:rPr>
            <w:rFonts w:ascii="Segoe UI"/>
            <w:spacing w:val="-2"/>
            <w:sz w:val="14"/>
          </w:rPr>
          <w:t>&lt;Bobby.S</w:t>
        </w:r>
      </w:hyperlink>
      <w:hyperlink r:id="rId192">
        <w:r w:rsidR="00F675FE">
          <w:rPr>
            <w:rFonts w:ascii="Segoe UI"/>
            <w:spacing w:val="-2"/>
            <w:sz w:val="14"/>
          </w:rPr>
          <w:t>tojanoski@ontariotechu.ca&gt;</w:t>
        </w:r>
      </w:hyperlink>
    </w:p>
    <w:p w14:paraId="0755A642" w14:textId="77777777" w:rsidR="00F675FE" w:rsidRDefault="00000000">
      <w:pPr>
        <w:spacing w:before="46"/>
        <w:ind w:left="548"/>
        <w:rPr>
          <w:rFonts w:ascii="Segoe UI"/>
          <w:sz w:val="14"/>
        </w:rPr>
      </w:pPr>
      <w:r>
        <w:rPr>
          <w:rFonts w:ascii="Segoe UI Semibold"/>
          <w:b/>
          <w:sz w:val="14"/>
        </w:rPr>
        <w:t>Date</w:t>
      </w:r>
      <w:r>
        <w:rPr>
          <w:rFonts w:ascii="Segoe UI Semibold"/>
          <w:b/>
          <w:spacing w:val="47"/>
          <w:sz w:val="14"/>
        </w:rPr>
        <w:t xml:space="preserve"> </w:t>
      </w:r>
      <w:r>
        <w:rPr>
          <w:rFonts w:ascii="Segoe UI"/>
          <w:sz w:val="14"/>
        </w:rPr>
        <w:t>Mon</w:t>
      </w:r>
      <w:r>
        <w:rPr>
          <w:rFonts w:ascii="Segoe UI"/>
          <w:spacing w:val="6"/>
          <w:sz w:val="14"/>
        </w:rPr>
        <w:t xml:space="preserve"> </w:t>
      </w:r>
      <w:r>
        <w:rPr>
          <w:rFonts w:ascii="Segoe UI"/>
          <w:sz w:val="14"/>
        </w:rPr>
        <w:t>1/13/2025</w:t>
      </w:r>
      <w:r>
        <w:rPr>
          <w:rFonts w:ascii="Segoe UI"/>
          <w:spacing w:val="7"/>
          <w:sz w:val="14"/>
        </w:rPr>
        <w:t xml:space="preserve"> </w:t>
      </w:r>
      <w:r>
        <w:rPr>
          <w:rFonts w:ascii="Segoe UI"/>
          <w:sz w:val="14"/>
        </w:rPr>
        <w:t>10:15</w:t>
      </w:r>
      <w:r>
        <w:rPr>
          <w:rFonts w:ascii="Segoe UI"/>
          <w:spacing w:val="6"/>
          <w:sz w:val="14"/>
        </w:rPr>
        <w:t xml:space="preserve"> </w:t>
      </w:r>
      <w:r>
        <w:rPr>
          <w:rFonts w:ascii="Segoe UI"/>
          <w:spacing w:val="-5"/>
          <w:sz w:val="14"/>
        </w:rPr>
        <w:t>PM</w:t>
      </w:r>
    </w:p>
    <w:p w14:paraId="0755A643" w14:textId="77777777" w:rsidR="00F675FE" w:rsidRDefault="00000000">
      <w:pPr>
        <w:tabs>
          <w:tab w:val="left" w:pos="928"/>
        </w:tabs>
        <w:spacing w:before="45"/>
        <w:ind w:left="548"/>
        <w:rPr>
          <w:rFonts w:ascii="Segoe UI"/>
          <w:sz w:val="14"/>
        </w:rPr>
      </w:pPr>
      <w:r>
        <w:rPr>
          <w:rFonts w:ascii="Segoe UI Semibold"/>
          <w:b/>
          <w:spacing w:val="-5"/>
          <w:sz w:val="14"/>
        </w:rPr>
        <w:t>To</w:t>
      </w:r>
      <w:r>
        <w:rPr>
          <w:rFonts w:ascii="Segoe UI Semibold"/>
          <w:b/>
          <w:sz w:val="14"/>
        </w:rPr>
        <w:tab/>
      </w:r>
      <w:r>
        <w:rPr>
          <w:rFonts w:ascii="Segoe UI"/>
          <w:sz w:val="14"/>
        </w:rPr>
        <w:t>Dylan</w:t>
      </w:r>
      <w:r>
        <w:rPr>
          <w:rFonts w:ascii="Segoe UI"/>
          <w:spacing w:val="8"/>
          <w:sz w:val="14"/>
        </w:rPr>
        <w:t xml:space="preserve"> </w:t>
      </w:r>
      <w:r>
        <w:rPr>
          <w:rFonts w:ascii="Segoe UI"/>
          <w:sz w:val="14"/>
        </w:rPr>
        <w:t>Rapanan</w:t>
      </w:r>
      <w:r>
        <w:rPr>
          <w:rFonts w:ascii="Segoe UI"/>
          <w:spacing w:val="9"/>
          <w:sz w:val="14"/>
        </w:rPr>
        <w:t xml:space="preserve"> </w:t>
      </w:r>
      <w:hyperlink r:id="rId193">
        <w:r w:rsidR="00F675FE">
          <w:rPr>
            <w:rFonts w:ascii="Segoe UI"/>
            <w:spacing w:val="-2"/>
            <w:sz w:val="14"/>
          </w:rPr>
          <w:t>&lt;Dylan.Rapanan@ontariotechu.ca&gt;</w:t>
        </w:r>
      </w:hyperlink>
    </w:p>
    <w:p w14:paraId="0755A644" w14:textId="77777777" w:rsidR="00F675FE" w:rsidRDefault="00F675FE">
      <w:pPr>
        <w:pStyle w:val="BodyText"/>
        <w:rPr>
          <w:rFonts w:ascii="Segoe UI"/>
          <w:sz w:val="18"/>
        </w:rPr>
      </w:pPr>
    </w:p>
    <w:p w14:paraId="0755A645" w14:textId="77777777" w:rsidR="00F675FE" w:rsidRDefault="00F675FE">
      <w:pPr>
        <w:pStyle w:val="BodyText"/>
        <w:rPr>
          <w:rFonts w:ascii="Segoe UI"/>
          <w:sz w:val="18"/>
        </w:rPr>
      </w:pPr>
    </w:p>
    <w:p w14:paraId="0755A646" w14:textId="77777777" w:rsidR="00F675FE" w:rsidRDefault="00F675FE">
      <w:pPr>
        <w:pStyle w:val="BodyText"/>
        <w:spacing w:before="3"/>
        <w:rPr>
          <w:rFonts w:ascii="Segoe UI"/>
          <w:sz w:val="21"/>
        </w:rPr>
      </w:pPr>
    </w:p>
    <w:p w14:paraId="0755A647" w14:textId="77777777" w:rsidR="00F675FE" w:rsidRDefault="00000000">
      <w:pPr>
        <w:spacing w:line="193" w:lineRule="exact"/>
        <w:ind w:left="515"/>
        <w:rPr>
          <w:rFonts w:ascii="Calibri"/>
          <w:sz w:val="16"/>
        </w:rPr>
      </w:pPr>
      <w:r>
        <w:rPr>
          <w:rFonts w:ascii="Calibri"/>
          <w:sz w:val="16"/>
        </w:rPr>
        <w:t>-</w:t>
      </w:r>
      <w:r>
        <w:rPr>
          <w:rFonts w:ascii="Calibri"/>
          <w:spacing w:val="-10"/>
          <w:sz w:val="16"/>
        </w:rPr>
        <w:t>-</w:t>
      </w:r>
    </w:p>
    <w:p w14:paraId="0755A648" w14:textId="77777777" w:rsidR="00F675FE" w:rsidRDefault="00000000">
      <w:pPr>
        <w:spacing w:line="194" w:lineRule="exact"/>
        <w:ind w:left="515"/>
        <w:rPr>
          <w:rFonts w:ascii="Arial"/>
          <w:sz w:val="17"/>
        </w:rPr>
      </w:pPr>
      <w:r>
        <w:rPr>
          <w:rFonts w:ascii="Arial"/>
          <w:color w:val="333333"/>
          <w:sz w:val="17"/>
        </w:rPr>
        <w:t>Bobby</w:t>
      </w:r>
      <w:r>
        <w:rPr>
          <w:rFonts w:ascii="Arial"/>
          <w:color w:val="333333"/>
          <w:spacing w:val="20"/>
          <w:sz w:val="17"/>
        </w:rPr>
        <w:t xml:space="preserve"> </w:t>
      </w:r>
      <w:r>
        <w:rPr>
          <w:rFonts w:ascii="Arial"/>
          <w:color w:val="333333"/>
          <w:sz w:val="17"/>
        </w:rPr>
        <w:t>Stojanoski,</w:t>
      </w:r>
      <w:r>
        <w:rPr>
          <w:rFonts w:ascii="Arial"/>
          <w:color w:val="333333"/>
          <w:spacing w:val="21"/>
          <w:sz w:val="17"/>
        </w:rPr>
        <w:t xml:space="preserve"> </w:t>
      </w:r>
      <w:r>
        <w:rPr>
          <w:rFonts w:ascii="Arial"/>
          <w:color w:val="333333"/>
          <w:spacing w:val="-2"/>
          <w:sz w:val="17"/>
        </w:rPr>
        <w:t>Ph.D.</w:t>
      </w:r>
    </w:p>
    <w:p w14:paraId="0755A649" w14:textId="77777777" w:rsidR="00F675FE" w:rsidRDefault="00000000">
      <w:pPr>
        <w:spacing w:before="3" w:line="244" w:lineRule="auto"/>
        <w:ind w:left="515" w:right="5164"/>
        <w:rPr>
          <w:rFonts w:ascii="Arial"/>
          <w:sz w:val="17"/>
        </w:rPr>
      </w:pPr>
      <w:r>
        <w:rPr>
          <w:rFonts w:ascii="Arial"/>
          <w:color w:val="333333"/>
          <w:w w:val="105"/>
          <w:sz w:val="17"/>
        </w:rPr>
        <w:t>Research</w:t>
      </w:r>
      <w:r>
        <w:rPr>
          <w:rFonts w:ascii="Arial"/>
          <w:color w:val="333333"/>
          <w:spacing w:val="-13"/>
          <w:w w:val="105"/>
          <w:sz w:val="17"/>
        </w:rPr>
        <w:t xml:space="preserve"> </w:t>
      </w:r>
      <w:r>
        <w:rPr>
          <w:rFonts w:ascii="Arial"/>
          <w:color w:val="333333"/>
          <w:w w:val="105"/>
          <w:sz w:val="17"/>
        </w:rPr>
        <w:t>Excellence</w:t>
      </w:r>
      <w:r>
        <w:rPr>
          <w:rFonts w:ascii="Arial"/>
          <w:color w:val="333333"/>
          <w:spacing w:val="-12"/>
          <w:w w:val="105"/>
          <w:sz w:val="17"/>
        </w:rPr>
        <w:t xml:space="preserve"> </w:t>
      </w:r>
      <w:r>
        <w:rPr>
          <w:rFonts w:ascii="Arial"/>
          <w:color w:val="333333"/>
          <w:w w:val="105"/>
          <w:sz w:val="17"/>
        </w:rPr>
        <w:t>Chair</w:t>
      </w:r>
      <w:r>
        <w:rPr>
          <w:rFonts w:ascii="Arial"/>
          <w:color w:val="333333"/>
          <w:spacing w:val="-13"/>
          <w:w w:val="105"/>
          <w:sz w:val="17"/>
        </w:rPr>
        <w:t xml:space="preserve"> </w:t>
      </w:r>
      <w:r>
        <w:rPr>
          <w:rFonts w:ascii="Arial"/>
          <w:color w:val="333333"/>
          <w:w w:val="105"/>
          <w:sz w:val="17"/>
        </w:rPr>
        <w:t>in</w:t>
      </w:r>
      <w:r>
        <w:rPr>
          <w:rFonts w:ascii="Arial"/>
          <w:color w:val="333333"/>
          <w:spacing w:val="-12"/>
          <w:w w:val="105"/>
          <w:sz w:val="17"/>
        </w:rPr>
        <w:t xml:space="preserve"> </w:t>
      </w:r>
      <w:r>
        <w:rPr>
          <w:rFonts w:ascii="Arial"/>
          <w:color w:val="333333"/>
          <w:w w:val="105"/>
          <w:sz w:val="17"/>
        </w:rPr>
        <w:t>Developmental</w:t>
      </w:r>
      <w:r>
        <w:rPr>
          <w:rFonts w:ascii="Arial"/>
          <w:color w:val="333333"/>
          <w:spacing w:val="-12"/>
          <w:w w:val="105"/>
          <w:sz w:val="17"/>
        </w:rPr>
        <w:t xml:space="preserve"> </w:t>
      </w:r>
      <w:r>
        <w:rPr>
          <w:rFonts w:ascii="Arial"/>
          <w:color w:val="333333"/>
          <w:w w:val="105"/>
          <w:sz w:val="17"/>
        </w:rPr>
        <w:t>Neuroscience Assistant Professor</w:t>
      </w:r>
    </w:p>
    <w:p w14:paraId="0755A64A" w14:textId="77777777" w:rsidR="00F675FE" w:rsidRDefault="00000000">
      <w:pPr>
        <w:spacing w:line="244" w:lineRule="auto"/>
        <w:ind w:left="515" w:right="6057"/>
        <w:rPr>
          <w:rFonts w:ascii="Arial"/>
          <w:sz w:val="17"/>
        </w:rPr>
      </w:pPr>
      <w:r>
        <w:rPr>
          <w:rFonts w:ascii="Arial"/>
          <w:color w:val="333333"/>
          <w:w w:val="105"/>
          <w:sz w:val="17"/>
        </w:rPr>
        <w:t>Faculty</w:t>
      </w:r>
      <w:r>
        <w:rPr>
          <w:rFonts w:ascii="Arial"/>
          <w:color w:val="333333"/>
          <w:spacing w:val="-13"/>
          <w:w w:val="105"/>
          <w:sz w:val="17"/>
        </w:rPr>
        <w:t xml:space="preserve"> </w:t>
      </w:r>
      <w:r>
        <w:rPr>
          <w:rFonts w:ascii="Arial"/>
          <w:color w:val="333333"/>
          <w:w w:val="105"/>
          <w:sz w:val="17"/>
        </w:rPr>
        <w:t>of</w:t>
      </w:r>
      <w:r>
        <w:rPr>
          <w:rFonts w:ascii="Arial"/>
          <w:color w:val="333333"/>
          <w:spacing w:val="-12"/>
          <w:w w:val="105"/>
          <w:sz w:val="17"/>
        </w:rPr>
        <w:t xml:space="preserve"> </w:t>
      </w:r>
      <w:r>
        <w:rPr>
          <w:rFonts w:ascii="Arial"/>
          <w:color w:val="333333"/>
          <w:w w:val="105"/>
          <w:sz w:val="17"/>
        </w:rPr>
        <w:t>Social</w:t>
      </w:r>
      <w:r>
        <w:rPr>
          <w:rFonts w:ascii="Arial"/>
          <w:color w:val="333333"/>
          <w:spacing w:val="-13"/>
          <w:w w:val="105"/>
          <w:sz w:val="17"/>
        </w:rPr>
        <w:t xml:space="preserve"> </w:t>
      </w:r>
      <w:r>
        <w:rPr>
          <w:rFonts w:ascii="Arial"/>
          <w:color w:val="333333"/>
          <w:w w:val="105"/>
          <w:sz w:val="17"/>
        </w:rPr>
        <w:t>Science</w:t>
      </w:r>
      <w:r>
        <w:rPr>
          <w:rFonts w:ascii="Arial"/>
          <w:color w:val="333333"/>
          <w:spacing w:val="-12"/>
          <w:w w:val="105"/>
          <w:sz w:val="17"/>
        </w:rPr>
        <w:t xml:space="preserve"> </w:t>
      </w:r>
      <w:r>
        <w:rPr>
          <w:rFonts w:ascii="Arial"/>
          <w:color w:val="333333"/>
          <w:w w:val="105"/>
          <w:sz w:val="17"/>
        </w:rPr>
        <w:t>and</w:t>
      </w:r>
      <w:r>
        <w:rPr>
          <w:rFonts w:ascii="Arial"/>
          <w:color w:val="333333"/>
          <w:spacing w:val="-12"/>
          <w:w w:val="105"/>
          <w:sz w:val="17"/>
        </w:rPr>
        <w:t xml:space="preserve"> </w:t>
      </w:r>
      <w:r>
        <w:rPr>
          <w:rFonts w:ascii="Arial"/>
          <w:color w:val="333333"/>
          <w:w w:val="105"/>
          <w:sz w:val="17"/>
        </w:rPr>
        <w:t>Humanities Ontario Tech University</w:t>
      </w:r>
    </w:p>
    <w:p w14:paraId="0755A64B" w14:textId="77777777" w:rsidR="00F675FE" w:rsidRDefault="00000000">
      <w:pPr>
        <w:spacing w:line="194" w:lineRule="exact"/>
        <w:ind w:left="515"/>
        <w:rPr>
          <w:rFonts w:ascii="Arial"/>
          <w:sz w:val="17"/>
        </w:rPr>
      </w:pPr>
      <w:r>
        <w:rPr>
          <w:rFonts w:ascii="Arial"/>
          <w:color w:val="333333"/>
          <w:w w:val="105"/>
          <w:sz w:val="17"/>
        </w:rPr>
        <w:t>Oshawa,</w:t>
      </w:r>
      <w:r>
        <w:rPr>
          <w:rFonts w:ascii="Arial"/>
          <w:color w:val="333333"/>
          <w:spacing w:val="-12"/>
          <w:w w:val="105"/>
          <w:sz w:val="17"/>
        </w:rPr>
        <w:t xml:space="preserve"> </w:t>
      </w:r>
      <w:r>
        <w:rPr>
          <w:rFonts w:ascii="Arial"/>
          <w:color w:val="333333"/>
          <w:w w:val="105"/>
          <w:sz w:val="17"/>
        </w:rPr>
        <w:t>Ontario</w:t>
      </w:r>
      <w:r>
        <w:rPr>
          <w:rFonts w:ascii="Arial"/>
          <w:color w:val="333333"/>
          <w:spacing w:val="-12"/>
          <w:w w:val="105"/>
          <w:sz w:val="17"/>
        </w:rPr>
        <w:t xml:space="preserve"> </w:t>
      </w:r>
      <w:r>
        <w:rPr>
          <w:rFonts w:ascii="Arial"/>
          <w:color w:val="333333"/>
          <w:w w:val="105"/>
          <w:sz w:val="17"/>
        </w:rPr>
        <w:t>L1G</w:t>
      </w:r>
      <w:r>
        <w:rPr>
          <w:rFonts w:ascii="Arial"/>
          <w:color w:val="333333"/>
          <w:spacing w:val="-12"/>
          <w:w w:val="105"/>
          <w:sz w:val="17"/>
        </w:rPr>
        <w:t xml:space="preserve"> </w:t>
      </w:r>
      <w:r>
        <w:rPr>
          <w:rFonts w:ascii="Arial"/>
          <w:color w:val="333333"/>
          <w:spacing w:val="-5"/>
          <w:w w:val="105"/>
          <w:sz w:val="17"/>
        </w:rPr>
        <w:t>0C5</w:t>
      </w:r>
    </w:p>
    <w:p w14:paraId="0755A64C" w14:textId="77777777" w:rsidR="00F675FE" w:rsidRDefault="00F675FE">
      <w:pPr>
        <w:pStyle w:val="BodyText"/>
        <w:spacing w:before="4"/>
        <w:rPr>
          <w:rFonts w:ascii="Arial"/>
          <w:sz w:val="17"/>
        </w:rPr>
      </w:pPr>
    </w:p>
    <w:p w14:paraId="0755A64D" w14:textId="77777777" w:rsidR="00F675FE" w:rsidRDefault="00000000">
      <w:pPr>
        <w:spacing w:before="1"/>
        <w:ind w:left="515"/>
        <w:rPr>
          <w:rFonts w:ascii="Arial"/>
          <w:sz w:val="17"/>
        </w:rPr>
      </w:pPr>
      <w:r>
        <w:rPr>
          <w:rFonts w:ascii="Arial"/>
          <w:color w:val="333333"/>
          <w:sz w:val="17"/>
        </w:rPr>
        <w:t>Adjunct</w:t>
      </w:r>
      <w:r>
        <w:rPr>
          <w:rFonts w:ascii="Arial"/>
          <w:color w:val="333333"/>
          <w:spacing w:val="20"/>
          <w:sz w:val="17"/>
        </w:rPr>
        <w:t xml:space="preserve"> </w:t>
      </w:r>
      <w:r>
        <w:rPr>
          <w:rFonts w:ascii="Arial"/>
          <w:color w:val="333333"/>
          <w:sz w:val="17"/>
        </w:rPr>
        <w:t>Research</w:t>
      </w:r>
      <w:r>
        <w:rPr>
          <w:rFonts w:ascii="Arial"/>
          <w:color w:val="333333"/>
          <w:spacing w:val="20"/>
          <w:sz w:val="17"/>
        </w:rPr>
        <w:t xml:space="preserve"> </w:t>
      </w:r>
      <w:r>
        <w:rPr>
          <w:rFonts w:ascii="Arial"/>
          <w:color w:val="333333"/>
          <w:spacing w:val="-2"/>
          <w:sz w:val="17"/>
        </w:rPr>
        <w:t>Professor</w:t>
      </w:r>
    </w:p>
    <w:p w14:paraId="0755A64E" w14:textId="77777777" w:rsidR="00F675FE" w:rsidRDefault="00000000">
      <w:pPr>
        <w:spacing w:before="3" w:line="244" w:lineRule="auto"/>
        <w:ind w:left="515" w:right="5164"/>
        <w:rPr>
          <w:rFonts w:ascii="Arial"/>
          <w:sz w:val="17"/>
        </w:rPr>
      </w:pPr>
      <w:r>
        <w:rPr>
          <w:rFonts w:ascii="Arial"/>
          <w:color w:val="333333"/>
          <w:w w:val="105"/>
          <w:sz w:val="17"/>
        </w:rPr>
        <w:t>Department</w:t>
      </w:r>
      <w:r>
        <w:rPr>
          <w:rFonts w:ascii="Arial"/>
          <w:color w:val="333333"/>
          <w:spacing w:val="-13"/>
          <w:w w:val="105"/>
          <w:sz w:val="17"/>
        </w:rPr>
        <w:t xml:space="preserve"> </w:t>
      </w:r>
      <w:r>
        <w:rPr>
          <w:rFonts w:ascii="Arial"/>
          <w:color w:val="333333"/>
          <w:w w:val="105"/>
          <w:sz w:val="17"/>
        </w:rPr>
        <w:t>of</w:t>
      </w:r>
      <w:r>
        <w:rPr>
          <w:rFonts w:ascii="Arial"/>
          <w:color w:val="333333"/>
          <w:spacing w:val="-12"/>
          <w:w w:val="105"/>
          <w:sz w:val="17"/>
        </w:rPr>
        <w:t xml:space="preserve"> </w:t>
      </w:r>
      <w:r>
        <w:rPr>
          <w:rFonts w:ascii="Arial"/>
          <w:color w:val="333333"/>
          <w:w w:val="105"/>
          <w:sz w:val="17"/>
        </w:rPr>
        <w:t>Psychology</w:t>
      </w:r>
      <w:r>
        <w:rPr>
          <w:rFonts w:ascii="Arial"/>
          <w:color w:val="333333"/>
          <w:spacing w:val="-13"/>
          <w:w w:val="105"/>
          <w:sz w:val="17"/>
        </w:rPr>
        <w:t xml:space="preserve"> </w:t>
      </w:r>
      <w:r>
        <w:rPr>
          <w:rFonts w:ascii="Arial"/>
          <w:color w:val="333333"/>
          <w:w w:val="105"/>
          <w:sz w:val="17"/>
        </w:rPr>
        <w:t>and</w:t>
      </w:r>
      <w:r>
        <w:rPr>
          <w:rFonts w:ascii="Arial"/>
          <w:color w:val="333333"/>
          <w:spacing w:val="-12"/>
          <w:w w:val="105"/>
          <w:sz w:val="17"/>
        </w:rPr>
        <w:t xml:space="preserve"> </w:t>
      </w:r>
      <w:r>
        <w:rPr>
          <w:rFonts w:ascii="Arial"/>
          <w:color w:val="333333"/>
          <w:w w:val="105"/>
          <w:sz w:val="17"/>
        </w:rPr>
        <w:t>Brain</w:t>
      </w:r>
      <w:r>
        <w:rPr>
          <w:rFonts w:ascii="Arial"/>
          <w:color w:val="333333"/>
          <w:spacing w:val="-12"/>
          <w:w w:val="105"/>
          <w:sz w:val="17"/>
        </w:rPr>
        <w:t xml:space="preserve"> </w:t>
      </w:r>
      <w:r>
        <w:rPr>
          <w:rFonts w:ascii="Arial"/>
          <w:color w:val="333333"/>
          <w:w w:val="105"/>
          <w:sz w:val="17"/>
        </w:rPr>
        <w:t>and</w:t>
      </w:r>
      <w:r>
        <w:rPr>
          <w:rFonts w:ascii="Arial"/>
          <w:color w:val="333333"/>
          <w:spacing w:val="-13"/>
          <w:w w:val="105"/>
          <w:sz w:val="17"/>
        </w:rPr>
        <w:t xml:space="preserve"> </w:t>
      </w:r>
      <w:r>
        <w:rPr>
          <w:rFonts w:ascii="Arial"/>
          <w:color w:val="333333"/>
          <w:w w:val="105"/>
          <w:sz w:val="17"/>
        </w:rPr>
        <w:t>Mind</w:t>
      </w:r>
      <w:r>
        <w:rPr>
          <w:rFonts w:ascii="Arial"/>
          <w:color w:val="333333"/>
          <w:spacing w:val="-12"/>
          <w:w w:val="105"/>
          <w:sz w:val="17"/>
        </w:rPr>
        <w:t xml:space="preserve"> </w:t>
      </w:r>
      <w:r>
        <w:rPr>
          <w:rFonts w:ascii="Arial"/>
          <w:color w:val="333333"/>
          <w:w w:val="105"/>
          <w:sz w:val="17"/>
        </w:rPr>
        <w:t>Institute Western University</w:t>
      </w:r>
    </w:p>
    <w:p w14:paraId="0755A64F" w14:textId="77777777" w:rsidR="00F675FE" w:rsidRDefault="00000000">
      <w:pPr>
        <w:spacing w:line="194" w:lineRule="exact"/>
        <w:ind w:left="515"/>
        <w:rPr>
          <w:rFonts w:ascii="Arial"/>
          <w:sz w:val="17"/>
        </w:rPr>
      </w:pPr>
      <w:r>
        <w:rPr>
          <w:rFonts w:ascii="Arial"/>
          <w:color w:val="333333"/>
          <w:sz w:val="17"/>
        </w:rPr>
        <w:t>London,</w:t>
      </w:r>
      <w:r>
        <w:rPr>
          <w:rFonts w:ascii="Arial"/>
          <w:color w:val="333333"/>
          <w:spacing w:val="14"/>
          <w:sz w:val="17"/>
        </w:rPr>
        <w:t xml:space="preserve"> </w:t>
      </w:r>
      <w:r>
        <w:rPr>
          <w:rFonts w:ascii="Arial"/>
          <w:color w:val="333333"/>
          <w:sz w:val="17"/>
        </w:rPr>
        <w:t>ON,</w:t>
      </w:r>
      <w:r>
        <w:rPr>
          <w:rFonts w:ascii="Arial"/>
          <w:color w:val="333333"/>
          <w:spacing w:val="14"/>
          <w:sz w:val="17"/>
        </w:rPr>
        <w:t xml:space="preserve"> </w:t>
      </w:r>
      <w:r>
        <w:rPr>
          <w:rFonts w:ascii="Arial"/>
          <w:color w:val="333333"/>
          <w:sz w:val="17"/>
        </w:rPr>
        <w:t>N6A</w:t>
      </w:r>
      <w:r>
        <w:rPr>
          <w:rFonts w:ascii="Arial"/>
          <w:color w:val="333333"/>
          <w:spacing w:val="3"/>
          <w:sz w:val="17"/>
        </w:rPr>
        <w:t xml:space="preserve"> </w:t>
      </w:r>
      <w:r>
        <w:rPr>
          <w:rFonts w:ascii="Arial"/>
          <w:color w:val="333333"/>
          <w:spacing w:val="-5"/>
          <w:sz w:val="17"/>
        </w:rPr>
        <w:t>3K7</w:t>
      </w:r>
    </w:p>
    <w:p w14:paraId="0755A650" w14:textId="77777777" w:rsidR="00F675FE" w:rsidRDefault="00F675FE">
      <w:pPr>
        <w:pStyle w:val="BodyText"/>
        <w:rPr>
          <w:rFonts w:ascii="Arial"/>
          <w:sz w:val="20"/>
        </w:rPr>
      </w:pPr>
    </w:p>
    <w:p w14:paraId="0755A651" w14:textId="77777777" w:rsidR="00F675FE" w:rsidRDefault="00570744">
      <w:pPr>
        <w:pStyle w:val="BodyText"/>
        <w:spacing w:before="1"/>
        <w:rPr>
          <w:rFonts w:ascii="Arial"/>
          <w:sz w:val="13"/>
        </w:rPr>
      </w:pPr>
      <w:r>
        <w:pict w14:anchorId="0755A709">
          <v:rect id="docshape200" o:spid="_x0000_s2061" alt="" style="position:absolute;margin-left:108.75pt;margin-top:8.75pt;width:415.8pt;height:.55pt;z-index:-251658194;mso-wrap-edited:f;mso-width-percent:0;mso-height-percent:0;mso-wrap-distance-left:0;mso-wrap-distance-right:0;mso-position-horizontal-relative:page;mso-width-percent:0;mso-height-percent:0" fillcolor="#b4c3de" stroked="f">
            <w10:wrap type="topAndBottom" anchorx="page"/>
          </v:rect>
        </w:pict>
      </w:r>
    </w:p>
    <w:p w14:paraId="0755A652" w14:textId="77777777" w:rsidR="00F675FE" w:rsidRDefault="00000000">
      <w:pPr>
        <w:spacing w:before="47"/>
        <w:ind w:left="515"/>
        <w:rPr>
          <w:rFonts w:ascii="Calibri"/>
          <w:sz w:val="17"/>
        </w:rPr>
      </w:pPr>
      <w:r>
        <w:rPr>
          <w:rFonts w:ascii="Calibri"/>
          <w:b/>
          <w:sz w:val="17"/>
        </w:rPr>
        <w:t>From:</w:t>
      </w:r>
      <w:r>
        <w:rPr>
          <w:rFonts w:ascii="Calibri"/>
          <w:b/>
          <w:spacing w:val="33"/>
          <w:sz w:val="17"/>
        </w:rPr>
        <w:t xml:space="preserve"> </w:t>
      </w:r>
      <w:hyperlink r:id="rId194">
        <w:r w:rsidR="00F675FE">
          <w:rPr>
            <w:rFonts w:ascii="Calibri"/>
            <w:sz w:val="17"/>
          </w:rPr>
          <w:t>"researchethics@on</w:t>
        </w:r>
      </w:hyperlink>
      <w:r>
        <w:rPr>
          <w:rFonts w:ascii="Calibri"/>
          <w:sz w:val="17"/>
        </w:rPr>
        <w:t>t</w:t>
      </w:r>
      <w:hyperlink r:id="rId195">
        <w:r w:rsidR="00F675FE">
          <w:rPr>
            <w:rFonts w:ascii="Calibri"/>
            <w:sz w:val="17"/>
          </w:rPr>
          <w:t>ariotechu.ca"</w:t>
        </w:r>
      </w:hyperlink>
      <w:r>
        <w:rPr>
          <w:rFonts w:ascii="Calibri"/>
          <w:spacing w:val="34"/>
          <w:sz w:val="17"/>
        </w:rPr>
        <w:t xml:space="preserve"> </w:t>
      </w:r>
      <w:hyperlink r:id="rId196">
        <w:r w:rsidR="00F675FE">
          <w:rPr>
            <w:rFonts w:ascii="Calibri"/>
            <w:spacing w:val="-2"/>
            <w:sz w:val="17"/>
          </w:rPr>
          <w:t>&lt;researchethics@on</w:t>
        </w:r>
      </w:hyperlink>
      <w:r>
        <w:rPr>
          <w:rFonts w:ascii="Calibri"/>
          <w:spacing w:val="-2"/>
          <w:sz w:val="17"/>
        </w:rPr>
        <w:t>t</w:t>
      </w:r>
      <w:hyperlink r:id="rId197">
        <w:r w:rsidR="00F675FE">
          <w:rPr>
            <w:rFonts w:ascii="Calibri"/>
            <w:spacing w:val="-2"/>
            <w:sz w:val="17"/>
          </w:rPr>
          <w:t>ariotechu.ca&gt;</w:t>
        </w:r>
      </w:hyperlink>
    </w:p>
    <w:p w14:paraId="0755A653" w14:textId="77777777" w:rsidR="00F675FE" w:rsidRDefault="00000000">
      <w:pPr>
        <w:spacing w:before="2"/>
        <w:ind w:left="515"/>
        <w:rPr>
          <w:rFonts w:ascii="Calibri"/>
          <w:sz w:val="17"/>
        </w:rPr>
      </w:pPr>
      <w:r>
        <w:rPr>
          <w:rFonts w:ascii="Calibri"/>
          <w:b/>
          <w:spacing w:val="-2"/>
          <w:w w:val="105"/>
          <w:sz w:val="17"/>
        </w:rPr>
        <w:t>Date:</w:t>
      </w:r>
      <w:r>
        <w:rPr>
          <w:rFonts w:ascii="Calibri"/>
          <w:b/>
          <w:spacing w:val="-4"/>
          <w:w w:val="105"/>
          <w:sz w:val="17"/>
        </w:rPr>
        <w:t xml:space="preserve"> </w:t>
      </w:r>
      <w:r>
        <w:rPr>
          <w:rFonts w:ascii="Calibri"/>
          <w:spacing w:val="-2"/>
          <w:w w:val="105"/>
          <w:sz w:val="17"/>
        </w:rPr>
        <w:t>Monday,</w:t>
      </w:r>
      <w:r>
        <w:rPr>
          <w:rFonts w:ascii="Calibri"/>
          <w:spacing w:val="-3"/>
          <w:w w:val="105"/>
          <w:sz w:val="17"/>
        </w:rPr>
        <w:t xml:space="preserve"> </w:t>
      </w:r>
      <w:r>
        <w:rPr>
          <w:rFonts w:ascii="Calibri"/>
          <w:spacing w:val="-2"/>
          <w:w w:val="105"/>
          <w:sz w:val="17"/>
        </w:rPr>
        <w:t>November</w:t>
      </w:r>
      <w:r>
        <w:rPr>
          <w:rFonts w:ascii="Calibri"/>
          <w:spacing w:val="-3"/>
          <w:w w:val="105"/>
          <w:sz w:val="17"/>
        </w:rPr>
        <w:t xml:space="preserve"> </w:t>
      </w:r>
      <w:r>
        <w:rPr>
          <w:rFonts w:ascii="Calibri"/>
          <w:spacing w:val="-2"/>
          <w:w w:val="105"/>
          <w:sz w:val="17"/>
        </w:rPr>
        <w:t>18,</w:t>
      </w:r>
      <w:r>
        <w:rPr>
          <w:rFonts w:ascii="Calibri"/>
          <w:spacing w:val="-3"/>
          <w:w w:val="105"/>
          <w:sz w:val="17"/>
        </w:rPr>
        <w:t xml:space="preserve"> </w:t>
      </w:r>
      <w:r>
        <w:rPr>
          <w:rFonts w:ascii="Calibri"/>
          <w:spacing w:val="-2"/>
          <w:w w:val="105"/>
          <w:sz w:val="17"/>
        </w:rPr>
        <w:t>2024</w:t>
      </w:r>
      <w:r>
        <w:rPr>
          <w:rFonts w:ascii="Calibri"/>
          <w:spacing w:val="-3"/>
          <w:w w:val="105"/>
          <w:sz w:val="17"/>
        </w:rPr>
        <w:t xml:space="preserve"> </w:t>
      </w:r>
      <w:r>
        <w:rPr>
          <w:rFonts w:ascii="Calibri"/>
          <w:spacing w:val="-2"/>
          <w:w w:val="105"/>
          <w:sz w:val="17"/>
        </w:rPr>
        <w:t>at</w:t>
      </w:r>
      <w:r>
        <w:rPr>
          <w:rFonts w:ascii="Calibri"/>
          <w:spacing w:val="-3"/>
          <w:w w:val="105"/>
          <w:sz w:val="17"/>
        </w:rPr>
        <w:t xml:space="preserve"> </w:t>
      </w:r>
      <w:r>
        <w:rPr>
          <w:rFonts w:ascii="Calibri"/>
          <w:spacing w:val="-2"/>
          <w:w w:val="105"/>
          <w:sz w:val="17"/>
        </w:rPr>
        <w:t>1:00</w:t>
      </w:r>
      <w:r>
        <w:rPr>
          <w:rFonts w:ascii="Calibri"/>
          <w:spacing w:val="-4"/>
          <w:w w:val="105"/>
          <w:sz w:val="17"/>
        </w:rPr>
        <w:t xml:space="preserve"> </w:t>
      </w:r>
      <w:r>
        <w:rPr>
          <w:rFonts w:ascii="Calibri"/>
          <w:spacing w:val="-5"/>
          <w:w w:val="105"/>
          <w:sz w:val="17"/>
        </w:rPr>
        <w:t>PM</w:t>
      </w:r>
    </w:p>
    <w:p w14:paraId="0755A654" w14:textId="77777777" w:rsidR="00F675FE" w:rsidRDefault="00000000">
      <w:pPr>
        <w:spacing w:before="2"/>
        <w:ind w:left="515"/>
        <w:rPr>
          <w:rFonts w:ascii="Calibri"/>
          <w:sz w:val="17"/>
        </w:rPr>
      </w:pPr>
      <w:r>
        <w:rPr>
          <w:rFonts w:ascii="Calibri"/>
          <w:b/>
          <w:sz w:val="17"/>
        </w:rPr>
        <w:t>To:</w:t>
      </w:r>
      <w:r>
        <w:rPr>
          <w:rFonts w:ascii="Calibri"/>
          <w:b/>
          <w:spacing w:val="8"/>
          <w:sz w:val="17"/>
        </w:rPr>
        <w:t xml:space="preserve"> </w:t>
      </w:r>
      <w:r>
        <w:rPr>
          <w:rFonts w:ascii="Calibri"/>
          <w:sz w:val="17"/>
        </w:rPr>
        <w:t>Bobby</w:t>
      </w:r>
      <w:r>
        <w:rPr>
          <w:rFonts w:ascii="Calibri"/>
          <w:spacing w:val="8"/>
          <w:sz w:val="17"/>
        </w:rPr>
        <w:t xml:space="preserve"> </w:t>
      </w:r>
      <w:r>
        <w:rPr>
          <w:rFonts w:ascii="Calibri"/>
          <w:sz w:val="17"/>
        </w:rPr>
        <w:t>Stojanoski</w:t>
      </w:r>
      <w:r>
        <w:rPr>
          <w:rFonts w:ascii="Calibri"/>
          <w:spacing w:val="9"/>
          <w:sz w:val="17"/>
        </w:rPr>
        <w:t xml:space="preserve"> </w:t>
      </w:r>
      <w:hyperlink r:id="rId198">
        <w:r w:rsidR="00F675FE">
          <w:rPr>
            <w:rFonts w:ascii="Calibri"/>
            <w:spacing w:val="-2"/>
            <w:sz w:val="17"/>
          </w:rPr>
          <w:t>&lt;Bobb</w:t>
        </w:r>
      </w:hyperlink>
      <w:r>
        <w:rPr>
          <w:rFonts w:ascii="Calibri"/>
          <w:spacing w:val="-2"/>
          <w:sz w:val="17"/>
        </w:rPr>
        <w:t>y</w:t>
      </w:r>
      <w:hyperlink r:id="rId199">
        <w:r w:rsidR="00F675FE">
          <w:rPr>
            <w:rFonts w:ascii="Calibri"/>
            <w:spacing w:val="-2"/>
            <w:sz w:val="17"/>
          </w:rPr>
          <w:t>.Stojanoski@ontariotechu.ca&gt;</w:t>
        </w:r>
      </w:hyperlink>
    </w:p>
    <w:p w14:paraId="0755A655" w14:textId="77777777" w:rsidR="00F675FE" w:rsidRDefault="00000000">
      <w:pPr>
        <w:spacing w:before="3" w:line="242" w:lineRule="auto"/>
        <w:ind w:left="515" w:right="1195"/>
        <w:rPr>
          <w:rFonts w:ascii="Calibri"/>
          <w:sz w:val="17"/>
        </w:rPr>
      </w:pPr>
      <w:r>
        <w:rPr>
          <w:rFonts w:ascii="Calibri"/>
          <w:b/>
          <w:sz w:val="17"/>
        </w:rPr>
        <w:t xml:space="preserve">Cc: </w:t>
      </w:r>
      <w:r>
        <w:rPr>
          <w:rFonts w:ascii="Calibri"/>
          <w:sz w:val="17"/>
        </w:rPr>
        <w:t xml:space="preserve">"Whitaker Zedd(Student Lead/Post-Doctoral Lead)" </w:t>
      </w:r>
      <w:hyperlink r:id="rId200">
        <w:r w:rsidR="00F675FE">
          <w:rPr>
            <w:rFonts w:ascii="Calibri"/>
            <w:sz w:val="17"/>
          </w:rPr>
          <w:t>&lt;zedd.whitaker@on</w:t>
        </w:r>
      </w:hyperlink>
      <w:r>
        <w:rPr>
          <w:rFonts w:ascii="Calibri"/>
          <w:sz w:val="17"/>
        </w:rPr>
        <w:t>t</w:t>
      </w:r>
      <w:hyperlink r:id="rId201">
        <w:r w:rsidR="00F675FE">
          <w:rPr>
            <w:rFonts w:ascii="Calibri"/>
            <w:sz w:val="17"/>
          </w:rPr>
          <w:t>ariotechu.net&gt;,</w:t>
        </w:r>
      </w:hyperlink>
      <w:r>
        <w:rPr>
          <w:rFonts w:ascii="Calibri"/>
          <w:w w:val="105"/>
          <w:sz w:val="17"/>
        </w:rPr>
        <w:t xml:space="preserve"> </w:t>
      </w:r>
      <w:hyperlink r:id="rId202">
        <w:r w:rsidR="00F675FE">
          <w:rPr>
            <w:rFonts w:ascii="Calibri"/>
            <w:w w:val="105"/>
            <w:sz w:val="17"/>
          </w:rPr>
          <w:t>"researchethics@on</w:t>
        </w:r>
      </w:hyperlink>
      <w:r>
        <w:rPr>
          <w:rFonts w:ascii="Calibri"/>
          <w:w w:val="105"/>
          <w:sz w:val="17"/>
        </w:rPr>
        <w:t>t</w:t>
      </w:r>
      <w:hyperlink r:id="rId203">
        <w:r w:rsidR="00F675FE">
          <w:rPr>
            <w:rFonts w:ascii="Calibri"/>
            <w:w w:val="105"/>
            <w:sz w:val="17"/>
          </w:rPr>
          <w:t>ariotechu.ca"</w:t>
        </w:r>
      </w:hyperlink>
      <w:r>
        <w:rPr>
          <w:rFonts w:ascii="Calibri"/>
          <w:spacing w:val="-2"/>
          <w:w w:val="105"/>
          <w:sz w:val="17"/>
        </w:rPr>
        <w:t xml:space="preserve"> </w:t>
      </w:r>
      <w:hyperlink r:id="rId204">
        <w:r w:rsidR="00F675FE">
          <w:rPr>
            <w:rFonts w:ascii="Calibri"/>
            <w:w w:val="105"/>
            <w:sz w:val="17"/>
          </w:rPr>
          <w:t>&lt;researchethics@on</w:t>
        </w:r>
      </w:hyperlink>
      <w:r>
        <w:rPr>
          <w:rFonts w:ascii="Calibri"/>
          <w:w w:val="105"/>
          <w:sz w:val="17"/>
        </w:rPr>
        <w:t>t</w:t>
      </w:r>
      <w:hyperlink r:id="rId205">
        <w:r w:rsidR="00F675FE">
          <w:rPr>
            <w:rFonts w:ascii="Calibri"/>
            <w:w w:val="105"/>
            <w:sz w:val="17"/>
          </w:rPr>
          <w:t>ariotechu.ca&gt;</w:t>
        </w:r>
      </w:hyperlink>
    </w:p>
    <w:p w14:paraId="0755A656" w14:textId="77777777" w:rsidR="00F675FE" w:rsidRDefault="00000000">
      <w:pPr>
        <w:ind w:left="515"/>
        <w:rPr>
          <w:rFonts w:ascii="Calibri"/>
          <w:sz w:val="17"/>
        </w:rPr>
      </w:pPr>
      <w:r>
        <w:rPr>
          <w:rFonts w:ascii="Calibri"/>
          <w:b/>
          <w:spacing w:val="-2"/>
          <w:w w:val="105"/>
          <w:sz w:val="17"/>
        </w:rPr>
        <w:t xml:space="preserve">Subject: </w:t>
      </w:r>
      <w:r>
        <w:rPr>
          <w:rFonts w:ascii="Calibri"/>
          <w:spacing w:val="-2"/>
          <w:w w:val="105"/>
          <w:sz w:val="17"/>
        </w:rPr>
        <w:t>REB</w:t>
      </w:r>
      <w:r>
        <w:rPr>
          <w:rFonts w:ascii="Calibri"/>
          <w:spacing w:val="-1"/>
          <w:w w:val="105"/>
          <w:sz w:val="17"/>
        </w:rPr>
        <w:t xml:space="preserve"> </w:t>
      </w:r>
      <w:r>
        <w:rPr>
          <w:rFonts w:ascii="Calibri"/>
          <w:spacing w:val="-2"/>
          <w:w w:val="105"/>
          <w:sz w:val="17"/>
        </w:rPr>
        <w:t>Renewal Approved</w:t>
      </w:r>
      <w:r>
        <w:rPr>
          <w:rFonts w:ascii="Calibri"/>
          <w:spacing w:val="-1"/>
          <w:w w:val="105"/>
          <w:sz w:val="17"/>
        </w:rPr>
        <w:t xml:space="preserve"> </w:t>
      </w:r>
      <w:r>
        <w:rPr>
          <w:rFonts w:ascii="Calibri"/>
          <w:spacing w:val="-2"/>
          <w:w w:val="105"/>
          <w:sz w:val="17"/>
        </w:rPr>
        <w:t>-</w:t>
      </w:r>
      <w:r>
        <w:rPr>
          <w:rFonts w:ascii="Calibri"/>
          <w:spacing w:val="-1"/>
          <w:w w:val="105"/>
          <w:sz w:val="17"/>
        </w:rPr>
        <w:t xml:space="preserve"> </w:t>
      </w:r>
      <w:r>
        <w:rPr>
          <w:rFonts w:ascii="Calibri"/>
          <w:spacing w:val="-2"/>
          <w:w w:val="105"/>
          <w:sz w:val="17"/>
        </w:rPr>
        <w:t>17656</w:t>
      </w:r>
    </w:p>
    <w:p w14:paraId="0755A657" w14:textId="77777777" w:rsidR="00F675FE" w:rsidRDefault="00570744">
      <w:pPr>
        <w:pStyle w:val="BodyText"/>
        <w:spacing w:before="2"/>
        <w:rPr>
          <w:rFonts w:ascii="Calibri"/>
          <w:sz w:val="13"/>
        </w:rPr>
      </w:pPr>
      <w:r>
        <w:rPr>
          <w:noProof/>
        </w:rPr>
        <w:pict w14:anchorId="0755A70A">
          <v:group id="docshapegroup201" o:spid="_x0000_s2058" alt="" style="position:absolute;margin-left:108.75pt;margin-top:9.3pt;width:114.2pt;height:10.5pt;z-index:-251658179;mso-wrap-distance-left:0;mso-wrap-distance-right:0;mso-position-horizontal-relative:page" coordorigin="2175,186" coordsize="2284,210">
            <v:shape id="docshape202" o:spid="_x0000_s2059" type="#_x0000_t75" alt="" style="position:absolute;left:2186;top:196;width:177;height:177">
              <v:imagedata r:id="rId185" o:title=""/>
            </v:shape>
            <v:shape id="docshape203" o:spid="_x0000_s2060" type="#_x0000_t202" alt="" style="position:absolute;left:2180;top:191;width:2273;height:199;mso-wrap-style:square;v-text-anchor:top" filled="f" strokeweight=".19456mm">
              <v:textbox style="mso-next-textbox:#docshape203" inset="0,0,0,0">
                <w:txbxContent>
                  <w:p w14:paraId="0755A85E" w14:textId="77777777" w:rsidR="00F675FE" w:rsidRDefault="00000000">
                    <w:pPr>
                      <w:spacing w:line="188" w:lineRule="exact"/>
                      <w:ind w:left="176" w:right="-15"/>
                      <w:rPr>
                        <w:rFonts w:ascii="Arial"/>
                        <w:sz w:val="17"/>
                      </w:rPr>
                    </w:pPr>
                    <w:r>
                      <w:rPr>
                        <w:rFonts w:ascii="Arial"/>
                        <w:w w:val="105"/>
                        <w:sz w:val="17"/>
                      </w:rPr>
                      <w:t>Image</w:t>
                    </w:r>
                    <w:r>
                      <w:rPr>
                        <w:rFonts w:ascii="Arial"/>
                        <w:spacing w:val="-11"/>
                        <w:w w:val="105"/>
                        <w:sz w:val="17"/>
                      </w:rPr>
                      <w:t xml:space="preserve"> </w:t>
                    </w:r>
                    <w:r>
                      <w:rPr>
                        <w:rFonts w:ascii="Arial"/>
                        <w:w w:val="105"/>
                        <w:sz w:val="17"/>
                      </w:rPr>
                      <w:t>removed</w:t>
                    </w:r>
                    <w:r>
                      <w:rPr>
                        <w:rFonts w:ascii="Arial"/>
                        <w:spacing w:val="-10"/>
                        <w:w w:val="105"/>
                        <w:sz w:val="17"/>
                      </w:rPr>
                      <w:t xml:space="preserve"> </w:t>
                    </w:r>
                    <w:r>
                      <w:rPr>
                        <w:rFonts w:ascii="Arial"/>
                        <w:w w:val="105"/>
                        <w:sz w:val="17"/>
                      </w:rPr>
                      <w:t>by</w:t>
                    </w:r>
                    <w:r>
                      <w:rPr>
                        <w:rFonts w:ascii="Arial"/>
                        <w:spacing w:val="-10"/>
                        <w:w w:val="105"/>
                        <w:sz w:val="17"/>
                      </w:rPr>
                      <w:t xml:space="preserve"> </w:t>
                    </w:r>
                    <w:r>
                      <w:rPr>
                        <w:rFonts w:ascii="Arial"/>
                        <w:spacing w:val="-2"/>
                        <w:w w:val="105"/>
                        <w:sz w:val="17"/>
                      </w:rPr>
                      <w:t>sender.</w:t>
                    </w:r>
                  </w:p>
                </w:txbxContent>
              </v:textbox>
            </v:shape>
            <w10:wrap type="topAndBottom" anchorx="page"/>
          </v:group>
        </w:pict>
      </w:r>
    </w:p>
    <w:p w14:paraId="0755A658" w14:textId="77777777" w:rsidR="00F675FE" w:rsidRDefault="00F675FE">
      <w:pPr>
        <w:pStyle w:val="BodyText"/>
        <w:spacing w:before="7"/>
        <w:rPr>
          <w:rFonts w:ascii="Calibri"/>
          <w:sz w:val="9"/>
        </w:rPr>
      </w:pPr>
    </w:p>
    <w:p w14:paraId="0755A659" w14:textId="77777777" w:rsidR="00F675FE" w:rsidRDefault="00000000">
      <w:pPr>
        <w:tabs>
          <w:tab w:val="left" w:pos="1787"/>
        </w:tabs>
        <w:spacing w:before="72"/>
        <w:ind w:left="515"/>
        <w:rPr>
          <w:rFonts w:ascii="Calibri"/>
          <w:i/>
          <w:sz w:val="16"/>
        </w:rPr>
      </w:pPr>
      <w:r>
        <w:rPr>
          <w:rFonts w:ascii="Calibri"/>
          <w:i/>
          <w:spacing w:val="-2"/>
          <w:w w:val="105"/>
          <w:sz w:val="16"/>
        </w:rPr>
        <w:t>Date:</w:t>
      </w:r>
      <w:r>
        <w:rPr>
          <w:rFonts w:ascii="Calibri"/>
          <w:i/>
          <w:sz w:val="16"/>
        </w:rPr>
        <w:tab/>
        <w:t>November</w:t>
      </w:r>
      <w:r>
        <w:rPr>
          <w:rFonts w:ascii="Calibri"/>
          <w:i/>
          <w:spacing w:val="13"/>
          <w:sz w:val="16"/>
        </w:rPr>
        <w:t xml:space="preserve"> </w:t>
      </w:r>
      <w:r>
        <w:rPr>
          <w:rFonts w:ascii="Calibri"/>
          <w:i/>
          <w:sz w:val="16"/>
        </w:rPr>
        <w:t>18,</w:t>
      </w:r>
      <w:r>
        <w:rPr>
          <w:rFonts w:ascii="Calibri"/>
          <w:i/>
          <w:spacing w:val="14"/>
          <w:sz w:val="16"/>
        </w:rPr>
        <w:t xml:space="preserve"> </w:t>
      </w:r>
      <w:r>
        <w:rPr>
          <w:rFonts w:ascii="Calibri"/>
          <w:i/>
          <w:spacing w:val="-4"/>
          <w:sz w:val="16"/>
        </w:rPr>
        <w:t>2024</w:t>
      </w:r>
    </w:p>
    <w:p w14:paraId="0755A65A" w14:textId="77777777" w:rsidR="00F675FE" w:rsidRDefault="00F675FE">
      <w:pPr>
        <w:pStyle w:val="BodyText"/>
        <w:rPr>
          <w:rFonts w:ascii="Calibri"/>
          <w:i/>
          <w:sz w:val="16"/>
        </w:rPr>
      </w:pPr>
    </w:p>
    <w:p w14:paraId="0755A65B" w14:textId="77777777" w:rsidR="00F675FE" w:rsidRDefault="00F675FE">
      <w:pPr>
        <w:pStyle w:val="BodyText"/>
        <w:spacing w:before="2"/>
        <w:rPr>
          <w:rFonts w:ascii="Calibri"/>
          <w:i/>
          <w:sz w:val="13"/>
        </w:rPr>
      </w:pPr>
    </w:p>
    <w:p w14:paraId="0755A65C" w14:textId="77777777" w:rsidR="00F675FE" w:rsidRDefault="00000000">
      <w:pPr>
        <w:tabs>
          <w:tab w:val="left" w:pos="1787"/>
        </w:tabs>
        <w:spacing w:before="1"/>
        <w:ind w:left="515"/>
        <w:rPr>
          <w:rFonts w:ascii="Calibri"/>
          <w:i/>
          <w:sz w:val="16"/>
        </w:rPr>
      </w:pPr>
      <w:r>
        <w:rPr>
          <w:rFonts w:ascii="Calibri"/>
          <w:i/>
          <w:spacing w:val="-5"/>
          <w:w w:val="105"/>
          <w:sz w:val="16"/>
        </w:rPr>
        <w:t>To:</w:t>
      </w:r>
      <w:r>
        <w:rPr>
          <w:rFonts w:ascii="Calibri"/>
          <w:i/>
          <w:sz w:val="16"/>
        </w:rPr>
        <w:tab/>
      </w:r>
      <w:r>
        <w:rPr>
          <w:rFonts w:ascii="Calibri"/>
          <w:i/>
          <w:spacing w:val="-2"/>
          <w:w w:val="105"/>
          <w:sz w:val="16"/>
        </w:rPr>
        <w:t>Bobby</w:t>
      </w:r>
      <w:r>
        <w:rPr>
          <w:rFonts w:ascii="Calibri"/>
          <w:i/>
          <w:w w:val="105"/>
          <w:sz w:val="16"/>
        </w:rPr>
        <w:t xml:space="preserve"> </w:t>
      </w:r>
      <w:r>
        <w:rPr>
          <w:rFonts w:ascii="Calibri"/>
          <w:i/>
          <w:spacing w:val="-2"/>
          <w:w w:val="105"/>
          <w:sz w:val="16"/>
        </w:rPr>
        <w:t>Stojanoski</w:t>
      </w:r>
    </w:p>
    <w:p w14:paraId="0755A65D" w14:textId="77777777" w:rsidR="00F675FE" w:rsidRDefault="00F675FE">
      <w:pPr>
        <w:pStyle w:val="BodyText"/>
        <w:rPr>
          <w:rFonts w:ascii="Calibri"/>
          <w:i/>
          <w:sz w:val="16"/>
        </w:rPr>
      </w:pPr>
    </w:p>
    <w:p w14:paraId="0755A65E" w14:textId="77777777" w:rsidR="00F675FE" w:rsidRDefault="00F675FE">
      <w:pPr>
        <w:pStyle w:val="BodyText"/>
        <w:spacing w:before="2"/>
        <w:rPr>
          <w:rFonts w:ascii="Calibri"/>
          <w:i/>
          <w:sz w:val="13"/>
        </w:rPr>
      </w:pPr>
    </w:p>
    <w:p w14:paraId="0755A65F" w14:textId="77777777" w:rsidR="00F675FE" w:rsidRDefault="00000000">
      <w:pPr>
        <w:tabs>
          <w:tab w:val="left" w:pos="1787"/>
        </w:tabs>
        <w:ind w:left="515"/>
        <w:rPr>
          <w:rFonts w:ascii="Calibri" w:hAnsi="Calibri"/>
          <w:i/>
          <w:sz w:val="16"/>
        </w:rPr>
      </w:pPr>
      <w:r>
        <w:rPr>
          <w:rFonts w:ascii="Calibri" w:hAnsi="Calibri"/>
          <w:i/>
          <w:spacing w:val="-2"/>
          <w:w w:val="105"/>
          <w:sz w:val="16"/>
        </w:rPr>
        <w:t>From:</w:t>
      </w:r>
      <w:r>
        <w:rPr>
          <w:rFonts w:ascii="Calibri" w:hAnsi="Calibri"/>
          <w:i/>
          <w:sz w:val="16"/>
        </w:rPr>
        <w:tab/>
        <w:t>Research</w:t>
      </w:r>
      <w:r>
        <w:rPr>
          <w:rFonts w:ascii="Calibri" w:hAnsi="Calibri"/>
          <w:i/>
          <w:spacing w:val="12"/>
          <w:sz w:val="16"/>
        </w:rPr>
        <w:t xml:space="preserve"> </w:t>
      </w:r>
      <w:r>
        <w:rPr>
          <w:rFonts w:ascii="Calibri" w:hAnsi="Calibri"/>
          <w:i/>
          <w:sz w:val="16"/>
        </w:rPr>
        <w:t>Ethics</w:t>
      </w:r>
      <w:r>
        <w:rPr>
          <w:rFonts w:ascii="Calibri" w:hAnsi="Calibri"/>
          <w:i/>
          <w:spacing w:val="13"/>
          <w:sz w:val="16"/>
        </w:rPr>
        <w:t xml:space="preserve"> </w:t>
      </w:r>
      <w:r>
        <w:rPr>
          <w:rFonts w:ascii="Calibri" w:hAnsi="Calibri"/>
          <w:i/>
          <w:spacing w:val="-4"/>
          <w:sz w:val="16"/>
        </w:rPr>
        <w:t>Oﬃce</w:t>
      </w:r>
    </w:p>
    <w:p w14:paraId="0755A660" w14:textId="77777777" w:rsidR="00F675FE" w:rsidRDefault="00F675FE">
      <w:pPr>
        <w:pStyle w:val="BodyText"/>
        <w:rPr>
          <w:rFonts w:ascii="Calibri"/>
          <w:i/>
          <w:sz w:val="16"/>
        </w:rPr>
      </w:pPr>
    </w:p>
    <w:p w14:paraId="0755A661" w14:textId="77777777" w:rsidR="00F675FE" w:rsidRDefault="00F675FE">
      <w:pPr>
        <w:pStyle w:val="BodyText"/>
        <w:spacing w:before="2"/>
        <w:rPr>
          <w:rFonts w:ascii="Calibri"/>
          <w:i/>
          <w:sz w:val="13"/>
        </w:rPr>
      </w:pPr>
    </w:p>
    <w:p w14:paraId="0755A662" w14:textId="77777777" w:rsidR="00F675FE" w:rsidRDefault="00000000">
      <w:pPr>
        <w:tabs>
          <w:tab w:val="left" w:pos="1787"/>
        </w:tabs>
        <w:ind w:left="515"/>
        <w:rPr>
          <w:rFonts w:ascii="Calibri"/>
          <w:i/>
          <w:sz w:val="16"/>
        </w:rPr>
      </w:pPr>
      <w:r>
        <w:rPr>
          <w:rFonts w:ascii="Calibri"/>
          <w:i/>
          <w:w w:val="105"/>
          <w:sz w:val="16"/>
        </w:rPr>
        <w:t>REB</w:t>
      </w:r>
      <w:r>
        <w:rPr>
          <w:rFonts w:ascii="Calibri"/>
          <w:i/>
          <w:spacing w:val="-6"/>
          <w:w w:val="105"/>
          <w:sz w:val="16"/>
        </w:rPr>
        <w:t xml:space="preserve"> </w:t>
      </w:r>
      <w:r>
        <w:rPr>
          <w:rFonts w:ascii="Calibri"/>
          <w:i/>
          <w:w w:val="105"/>
          <w:sz w:val="16"/>
        </w:rPr>
        <w:t>File</w:t>
      </w:r>
      <w:r>
        <w:rPr>
          <w:rFonts w:ascii="Calibri"/>
          <w:i/>
          <w:spacing w:val="-6"/>
          <w:w w:val="105"/>
          <w:sz w:val="16"/>
        </w:rPr>
        <w:t xml:space="preserve"> </w:t>
      </w:r>
      <w:r>
        <w:rPr>
          <w:rFonts w:ascii="Calibri"/>
          <w:i/>
          <w:spacing w:val="-7"/>
          <w:w w:val="105"/>
          <w:sz w:val="16"/>
        </w:rPr>
        <w:t>#:</w:t>
      </w:r>
      <w:r>
        <w:rPr>
          <w:rFonts w:ascii="Times New Roman"/>
          <w:sz w:val="16"/>
        </w:rPr>
        <w:tab/>
      </w:r>
      <w:r>
        <w:rPr>
          <w:rFonts w:ascii="Calibri"/>
          <w:i/>
          <w:spacing w:val="-2"/>
          <w:w w:val="105"/>
          <w:sz w:val="16"/>
        </w:rPr>
        <w:t>17656</w:t>
      </w:r>
    </w:p>
    <w:p w14:paraId="0755A663" w14:textId="77777777" w:rsidR="00F675FE" w:rsidRDefault="00F675FE">
      <w:pPr>
        <w:pStyle w:val="BodyText"/>
        <w:rPr>
          <w:rFonts w:ascii="Calibri"/>
          <w:i/>
          <w:sz w:val="18"/>
        </w:rPr>
      </w:pPr>
    </w:p>
    <w:p w14:paraId="0755A664" w14:textId="77777777" w:rsidR="00F675FE" w:rsidRDefault="00000000">
      <w:pPr>
        <w:tabs>
          <w:tab w:val="left" w:pos="1787"/>
        </w:tabs>
        <w:spacing w:before="136" w:line="676" w:lineRule="auto"/>
        <w:ind w:left="515" w:right="3365"/>
        <w:rPr>
          <w:rFonts w:ascii="Calibri"/>
          <w:i/>
          <w:sz w:val="16"/>
        </w:rPr>
      </w:pPr>
      <w:r>
        <w:rPr>
          <w:rFonts w:ascii="Calibri"/>
          <w:i/>
          <w:w w:val="105"/>
          <w:sz w:val="16"/>
        </w:rPr>
        <w:t>Project</w:t>
      </w:r>
      <w:r>
        <w:rPr>
          <w:rFonts w:ascii="Calibri"/>
          <w:i/>
          <w:spacing w:val="-4"/>
          <w:w w:val="105"/>
          <w:sz w:val="16"/>
        </w:rPr>
        <w:t xml:space="preserve"> </w:t>
      </w:r>
      <w:r>
        <w:rPr>
          <w:rFonts w:ascii="Calibri"/>
          <w:i/>
          <w:w w:val="105"/>
          <w:sz w:val="16"/>
        </w:rPr>
        <w:t>Title:</w:t>
      </w:r>
      <w:r>
        <w:rPr>
          <w:rFonts w:ascii="Calibri"/>
          <w:i/>
          <w:sz w:val="16"/>
        </w:rPr>
        <w:tab/>
      </w:r>
      <w:r>
        <w:rPr>
          <w:rFonts w:ascii="Calibri"/>
          <w:i/>
          <w:w w:val="105"/>
          <w:sz w:val="16"/>
        </w:rPr>
        <w:t>Emotion</w:t>
      </w:r>
      <w:r>
        <w:rPr>
          <w:rFonts w:ascii="Calibri"/>
          <w:i/>
          <w:spacing w:val="-10"/>
          <w:w w:val="105"/>
          <w:sz w:val="16"/>
        </w:rPr>
        <w:t xml:space="preserve"> </w:t>
      </w:r>
      <w:r>
        <w:rPr>
          <w:rFonts w:ascii="Calibri"/>
          <w:i/>
          <w:w w:val="105"/>
          <w:sz w:val="16"/>
        </w:rPr>
        <w:t>Recognition</w:t>
      </w:r>
      <w:r>
        <w:rPr>
          <w:rFonts w:ascii="Calibri"/>
          <w:i/>
          <w:spacing w:val="-9"/>
          <w:w w:val="105"/>
          <w:sz w:val="16"/>
        </w:rPr>
        <w:t xml:space="preserve"> </w:t>
      </w:r>
      <w:r>
        <w:rPr>
          <w:rFonts w:ascii="Calibri"/>
          <w:i/>
          <w:w w:val="105"/>
          <w:sz w:val="16"/>
        </w:rPr>
        <w:t>in</w:t>
      </w:r>
      <w:r>
        <w:rPr>
          <w:rFonts w:ascii="Calibri"/>
          <w:i/>
          <w:spacing w:val="-10"/>
          <w:w w:val="105"/>
          <w:sz w:val="16"/>
        </w:rPr>
        <w:t xml:space="preserve"> </w:t>
      </w:r>
      <w:r>
        <w:rPr>
          <w:rFonts w:ascii="Calibri"/>
          <w:i/>
          <w:w w:val="105"/>
          <w:sz w:val="16"/>
        </w:rPr>
        <w:t>2-D</w:t>
      </w:r>
      <w:r>
        <w:rPr>
          <w:rFonts w:ascii="Calibri"/>
          <w:i/>
          <w:spacing w:val="-9"/>
          <w:w w:val="105"/>
          <w:sz w:val="16"/>
        </w:rPr>
        <w:t xml:space="preserve"> </w:t>
      </w:r>
      <w:r>
        <w:rPr>
          <w:rFonts w:ascii="Calibri"/>
          <w:i/>
          <w:w w:val="105"/>
          <w:sz w:val="16"/>
        </w:rPr>
        <w:t>and</w:t>
      </w:r>
      <w:r>
        <w:rPr>
          <w:rFonts w:ascii="Calibri"/>
          <w:i/>
          <w:spacing w:val="-10"/>
          <w:w w:val="105"/>
          <w:sz w:val="16"/>
        </w:rPr>
        <w:t xml:space="preserve"> </w:t>
      </w:r>
      <w:r>
        <w:rPr>
          <w:rFonts w:ascii="Calibri"/>
          <w:i/>
          <w:w w:val="105"/>
          <w:sz w:val="16"/>
        </w:rPr>
        <w:t>3-D</w:t>
      </w:r>
      <w:r>
        <w:rPr>
          <w:rFonts w:ascii="Calibri"/>
          <w:i/>
          <w:spacing w:val="-9"/>
          <w:w w:val="105"/>
          <w:sz w:val="16"/>
        </w:rPr>
        <w:t xml:space="preserve"> </w:t>
      </w:r>
      <w:r>
        <w:rPr>
          <w:rFonts w:ascii="Calibri"/>
          <w:i/>
          <w:w w:val="105"/>
          <w:sz w:val="16"/>
        </w:rPr>
        <w:t>images</w:t>
      </w:r>
      <w:r>
        <w:rPr>
          <w:rFonts w:ascii="Calibri"/>
          <w:i/>
          <w:spacing w:val="-10"/>
          <w:w w:val="105"/>
          <w:sz w:val="16"/>
        </w:rPr>
        <w:t xml:space="preserve"> </w:t>
      </w:r>
      <w:r>
        <w:rPr>
          <w:rFonts w:ascii="Calibri"/>
          <w:i/>
          <w:w w:val="105"/>
          <w:sz w:val="16"/>
        </w:rPr>
        <w:t>of</w:t>
      </w:r>
      <w:r>
        <w:rPr>
          <w:rFonts w:ascii="Calibri"/>
          <w:i/>
          <w:spacing w:val="-9"/>
          <w:w w:val="105"/>
          <w:sz w:val="16"/>
        </w:rPr>
        <w:t xml:space="preserve"> </w:t>
      </w:r>
      <w:r>
        <w:rPr>
          <w:rFonts w:ascii="Calibri"/>
          <w:i/>
          <w:w w:val="105"/>
          <w:sz w:val="16"/>
        </w:rPr>
        <w:t>human</w:t>
      </w:r>
      <w:r>
        <w:rPr>
          <w:rFonts w:ascii="Calibri"/>
          <w:i/>
          <w:spacing w:val="-10"/>
          <w:w w:val="105"/>
          <w:sz w:val="16"/>
        </w:rPr>
        <w:t xml:space="preserve"> </w:t>
      </w:r>
      <w:r>
        <w:rPr>
          <w:rFonts w:ascii="Calibri"/>
          <w:i/>
          <w:w w:val="105"/>
          <w:sz w:val="16"/>
        </w:rPr>
        <w:t>and</w:t>
      </w:r>
      <w:r>
        <w:rPr>
          <w:rFonts w:ascii="Calibri"/>
          <w:i/>
          <w:spacing w:val="-9"/>
          <w:w w:val="105"/>
          <w:sz w:val="16"/>
        </w:rPr>
        <w:t xml:space="preserve"> </w:t>
      </w:r>
      <w:r>
        <w:rPr>
          <w:rFonts w:ascii="Calibri"/>
          <w:i/>
          <w:w w:val="105"/>
          <w:sz w:val="16"/>
        </w:rPr>
        <w:t>virtual</w:t>
      </w:r>
      <w:r>
        <w:rPr>
          <w:rFonts w:ascii="Calibri"/>
          <w:i/>
          <w:spacing w:val="-10"/>
          <w:w w:val="105"/>
          <w:sz w:val="16"/>
        </w:rPr>
        <w:t xml:space="preserve"> </w:t>
      </w:r>
      <w:r>
        <w:rPr>
          <w:rFonts w:ascii="Calibri"/>
          <w:i/>
          <w:w w:val="105"/>
          <w:sz w:val="16"/>
        </w:rPr>
        <w:t>avatar</w:t>
      </w:r>
      <w:r>
        <w:rPr>
          <w:rFonts w:ascii="Calibri"/>
          <w:i/>
          <w:spacing w:val="-9"/>
          <w:w w:val="105"/>
          <w:sz w:val="16"/>
        </w:rPr>
        <w:t xml:space="preserve"> </w:t>
      </w:r>
      <w:r>
        <w:rPr>
          <w:rFonts w:ascii="Calibri"/>
          <w:i/>
          <w:w w:val="105"/>
          <w:sz w:val="16"/>
        </w:rPr>
        <w:t>faces</w:t>
      </w:r>
      <w:r>
        <w:rPr>
          <w:rFonts w:ascii="Calibri"/>
          <w:i/>
          <w:spacing w:val="40"/>
          <w:w w:val="105"/>
          <w:sz w:val="16"/>
        </w:rPr>
        <w:t xml:space="preserve"> </w:t>
      </w:r>
      <w:r>
        <w:rPr>
          <w:rFonts w:ascii="Calibri"/>
          <w:i/>
          <w:w w:val="105"/>
          <w:sz w:val="16"/>
        </w:rPr>
        <w:t>Current</w:t>
      </w:r>
      <w:r>
        <w:rPr>
          <w:rFonts w:ascii="Calibri"/>
          <w:i/>
          <w:spacing w:val="-4"/>
          <w:w w:val="105"/>
          <w:sz w:val="16"/>
        </w:rPr>
        <w:t xml:space="preserve"> </w:t>
      </w:r>
      <w:r>
        <w:rPr>
          <w:rFonts w:ascii="Calibri"/>
          <w:i/>
          <w:w w:val="105"/>
          <w:sz w:val="16"/>
        </w:rPr>
        <w:t>Expiry:</w:t>
      </w:r>
      <w:r>
        <w:rPr>
          <w:rFonts w:ascii="Calibri"/>
          <w:i/>
          <w:sz w:val="16"/>
        </w:rPr>
        <w:tab/>
      </w:r>
      <w:r>
        <w:rPr>
          <w:rFonts w:ascii="Calibri"/>
          <w:i/>
          <w:w w:val="105"/>
          <w:sz w:val="16"/>
        </w:rPr>
        <w:t>November 01, 2025</w:t>
      </w:r>
    </w:p>
    <w:p w14:paraId="0755A665" w14:textId="77777777" w:rsidR="00F675FE" w:rsidRDefault="00570744">
      <w:pPr>
        <w:pStyle w:val="BodyText"/>
        <w:spacing w:before="1"/>
        <w:rPr>
          <w:rFonts w:ascii="Calibri"/>
          <w:i/>
          <w:sz w:val="6"/>
        </w:rPr>
      </w:pPr>
      <w:r>
        <w:rPr>
          <w:noProof/>
        </w:rPr>
        <w:pict w14:anchorId="0755A70B">
          <v:group id="docshapegroup204" o:spid="_x0000_s2054" alt="" style="position:absolute;margin-left:108.75pt;margin-top:4.95pt;width:416.95pt;height:.6pt;z-index:-251658178;mso-wrap-distance-left:0;mso-wrap-distance-right:0;mso-position-horizontal-relative:page" coordorigin="2175,99" coordsize="8339,12">
            <v:rect id="docshape205" o:spid="_x0000_s2055" alt="" style="position:absolute;left:2175;top:99;width:8339;height:12" fillcolor="#999" stroked="f"/>
            <v:shape id="docshape206" o:spid="_x0000_s2056" alt="" style="position:absolute;left:10502;top:99;width:12;height:12" coordorigin="10502,99" coordsize="12,12" path="m10513,110r-11,l10513,99r,11xe" fillcolor="#ededed" stroked="f">
              <v:path arrowok="t"/>
            </v:shape>
            <v:rect id="docshape207" o:spid="_x0000_s2057" alt="" style="position:absolute;left:2175;top:99;width:12;height:12" fillcolor="#999" stroked="f"/>
            <w10:wrap type="topAndBottom" anchorx="page"/>
          </v:group>
        </w:pict>
      </w:r>
    </w:p>
    <w:p w14:paraId="0755A666" w14:textId="77777777" w:rsidR="00F675FE" w:rsidRDefault="00000000">
      <w:pPr>
        <w:spacing w:before="92" w:line="242" w:lineRule="auto"/>
        <w:ind w:left="515" w:right="1558"/>
        <w:rPr>
          <w:rFonts w:ascii="Calibri" w:hAnsi="Calibri"/>
          <w:sz w:val="17"/>
        </w:rPr>
      </w:pPr>
      <w:r>
        <w:rPr>
          <w:rFonts w:ascii="Calibri" w:hAnsi="Calibri"/>
          <w:w w:val="105"/>
          <w:sz w:val="17"/>
        </w:rPr>
        <w:t>The</w:t>
      </w:r>
      <w:r>
        <w:rPr>
          <w:rFonts w:ascii="Calibri" w:hAnsi="Calibri"/>
          <w:spacing w:val="-10"/>
          <w:w w:val="105"/>
          <w:sz w:val="17"/>
        </w:rPr>
        <w:t xml:space="preserve"> </w:t>
      </w:r>
      <w:r>
        <w:rPr>
          <w:rFonts w:ascii="Calibri" w:hAnsi="Calibri"/>
          <w:w w:val="105"/>
          <w:sz w:val="17"/>
        </w:rPr>
        <w:t>research</w:t>
      </w:r>
      <w:r>
        <w:rPr>
          <w:rFonts w:ascii="Calibri" w:hAnsi="Calibri"/>
          <w:spacing w:val="-10"/>
          <w:w w:val="105"/>
          <w:sz w:val="17"/>
        </w:rPr>
        <w:t xml:space="preserve"> </w:t>
      </w:r>
      <w:r>
        <w:rPr>
          <w:rFonts w:ascii="Calibri" w:hAnsi="Calibri"/>
          <w:w w:val="105"/>
          <w:sz w:val="17"/>
        </w:rPr>
        <w:t>ethics</w:t>
      </w:r>
      <w:r>
        <w:rPr>
          <w:rFonts w:ascii="Calibri" w:hAnsi="Calibri"/>
          <w:spacing w:val="-10"/>
          <w:w w:val="105"/>
          <w:sz w:val="17"/>
        </w:rPr>
        <w:t xml:space="preserve"> </w:t>
      </w:r>
      <w:r>
        <w:rPr>
          <w:rFonts w:ascii="Calibri" w:hAnsi="Calibri"/>
          <w:w w:val="105"/>
          <w:sz w:val="17"/>
        </w:rPr>
        <w:t>ﬁle</w:t>
      </w:r>
      <w:r>
        <w:rPr>
          <w:rFonts w:ascii="Calibri" w:hAnsi="Calibri"/>
          <w:spacing w:val="-10"/>
          <w:w w:val="105"/>
          <w:sz w:val="17"/>
        </w:rPr>
        <w:t xml:space="preserve"> </w:t>
      </w:r>
      <w:r>
        <w:rPr>
          <w:rFonts w:ascii="Calibri" w:hAnsi="Calibri"/>
          <w:w w:val="105"/>
          <w:sz w:val="17"/>
        </w:rPr>
        <w:t>named</w:t>
      </w:r>
      <w:r>
        <w:rPr>
          <w:rFonts w:ascii="Calibri" w:hAnsi="Calibri"/>
          <w:spacing w:val="-10"/>
          <w:w w:val="105"/>
          <w:sz w:val="17"/>
        </w:rPr>
        <w:t xml:space="preserve"> </w:t>
      </w:r>
      <w:r>
        <w:rPr>
          <w:rFonts w:ascii="Calibri" w:hAnsi="Calibri"/>
          <w:w w:val="105"/>
          <w:sz w:val="17"/>
        </w:rPr>
        <w:t>above</w:t>
      </w:r>
      <w:r>
        <w:rPr>
          <w:rFonts w:ascii="Calibri" w:hAnsi="Calibri"/>
          <w:spacing w:val="-10"/>
          <w:w w:val="105"/>
          <w:sz w:val="17"/>
        </w:rPr>
        <w:t xml:space="preserve"> </w:t>
      </w:r>
      <w:r>
        <w:rPr>
          <w:rFonts w:ascii="Calibri" w:hAnsi="Calibri"/>
          <w:w w:val="105"/>
          <w:sz w:val="17"/>
        </w:rPr>
        <w:t>has</w:t>
      </w:r>
      <w:r>
        <w:rPr>
          <w:rFonts w:ascii="Calibri" w:hAnsi="Calibri"/>
          <w:spacing w:val="-10"/>
          <w:w w:val="105"/>
          <w:sz w:val="17"/>
        </w:rPr>
        <w:t xml:space="preserve"> </w:t>
      </w:r>
      <w:r>
        <w:rPr>
          <w:rFonts w:ascii="Calibri" w:hAnsi="Calibri"/>
          <w:w w:val="105"/>
          <w:sz w:val="17"/>
        </w:rPr>
        <w:t>been</w:t>
      </w:r>
      <w:r>
        <w:rPr>
          <w:rFonts w:ascii="Calibri" w:hAnsi="Calibri"/>
          <w:spacing w:val="-10"/>
          <w:w w:val="105"/>
          <w:sz w:val="17"/>
        </w:rPr>
        <w:t xml:space="preserve"> </w:t>
      </w:r>
      <w:r>
        <w:rPr>
          <w:rFonts w:ascii="Calibri" w:hAnsi="Calibri"/>
          <w:w w:val="105"/>
          <w:sz w:val="17"/>
        </w:rPr>
        <w:t>renewed.</w:t>
      </w:r>
      <w:r>
        <w:rPr>
          <w:rFonts w:ascii="Calibri" w:hAnsi="Calibri"/>
          <w:spacing w:val="-10"/>
          <w:w w:val="105"/>
          <w:sz w:val="17"/>
        </w:rPr>
        <w:t xml:space="preserve"> </w:t>
      </w:r>
      <w:r>
        <w:rPr>
          <w:rFonts w:ascii="Calibri" w:hAnsi="Calibri"/>
          <w:w w:val="105"/>
          <w:sz w:val="17"/>
        </w:rPr>
        <w:t>You</w:t>
      </w:r>
      <w:r>
        <w:rPr>
          <w:rFonts w:ascii="Calibri" w:hAnsi="Calibri"/>
          <w:spacing w:val="-10"/>
          <w:w w:val="105"/>
          <w:sz w:val="17"/>
        </w:rPr>
        <w:t xml:space="preserve"> </w:t>
      </w:r>
      <w:r>
        <w:rPr>
          <w:rFonts w:ascii="Calibri" w:hAnsi="Calibri"/>
          <w:w w:val="105"/>
          <w:sz w:val="17"/>
        </w:rPr>
        <w:t>are</w:t>
      </w:r>
      <w:r>
        <w:rPr>
          <w:rFonts w:ascii="Calibri" w:hAnsi="Calibri"/>
          <w:spacing w:val="-10"/>
          <w:w w:val="105"/>
          <w:sz w:val="17"/>
        </w:rPr>
        <w:t xml:space="preserve"> </w:t>
      </w:r>
      <w:r>
        <w:rPr>
          <w:rFonts w:ascii="Calibri" w:hAnsi="Calibri"/>
          <w:w w:val="105"/>
          <w:sz w:val="17"/>
        </w:rPr>
        <w:t>required</w:t>
      </w:r>
      <w:r>
        <w:rPr>
          <w:rFonts w:ascii="Calibri" w:hAnsi="Calibri"/>
          <w:spacing w:val="-10"/>
          <w:w w:val="105"/>
          <w:sz w:val="17"/>
        </w:rPr>
        <w:t xml:space="preserve"> </w:t>
      </w:r>
      <w:r>
        <w:rPr>
          <w:rFonts w:ascii="Calibri" w:hAnsi="Calibri"/>
          <w:w w:val="105"/>
          <w:sz w:val="17"/>
        </w:rPr>
        <w:t>to</w:t>
      </w:r>
      <w:r>
        <w:rPr>
          <w:rFonts w:ascii="Calibri" w:hAnsi="Calibri"/>
          <w:spacing w:val="-10"/>
          <w:w w:val="105"/>
          <w:sz w:val="17"/>
        </w:rPr>
        <w:t xml:space="preserve"> </w:t>
      </w:r>
      <w:r>
        <w:rPr>
          <w:rFonts w:ascii="Calibri" w:hAnsi="Calibri"/>
          <w:w w:val="105"/>
          <w:sz w:val="17"/>
        </w:rPr>
        <w:t>continue</w:t>
      </w:r>
      <w:r>
        <w:rPr>
          <w:rFonts w:ascii="Calibri" w:hAnsi="Calibri"/>
          <w:spacing w:val="-10"/>
          <w:w w:val="105"/>
          <w:sz w:val="17"/>
        </w:rPr>
        <w:t xml:space="preserve"> </w:t>
      </w:r>
      <w:r>
        <w:rPr>
          <w:rFonts w:ascii="Calibri" w:hAnsi="Calibri"/>
          <w:w w:val="105"/>
          <w:sz w:val="17"/>
        </w:rPr>
        <w:t>to</w:t>
      </w:r>
      <w:r>
        <w:rPr>
          <w:rFonts w:ascii="Calibri" w:hAnsi="Calibri"/>
          <w:spacing w:val="-10"/>
          <w:w w:val="105"/>
          <w:sz w:val="17"/>
        </w:rPr>
        <w:t xml:space="preserve"> </w:t>
      </w:r>
      <w:r>
        <w:rPr>
          <w:rFonts w:ascii="Calibri" w:hAnsi="Calibri"/>
          <w:w w:val="105"/>
          <w:sz w:val="17"/>
        </w:rPr>
        <w:t>adhere</w:t>
      </w:r>
      <w:r>
        <w:rPr>
          <w:rFonts w:ascii="Calibri" w:hAnsi="Calibri"/>
          <w:spacing w:val="-10"/>
          <w:w w:val="105"/>
          <w:sz w:val="17"/>
        </w:rPr>
        <w:t xml:space="preserve"> </w:t>
      </w:r>
      <w:r>
        <w:rPr>
          <w:rFonts w:ascii="Calibri" w:hAnsi="Calibri"/>
          <w:w w:val="105"/>
          <w:sz w:val="17"/>
        </w:rPr>
        <w:t>to</w:t>
      </w:r>
      <w:r>
        <w:rPr>
          <w:rFonts w:ascii="Calibri" w:hAnsi="Calibri"/>
          <w:spacing w:val="-10"/>
          <w:w w:val="105"/>
          <w:sz w:val="17"/>
        </w:rPr>
        <w:t xml:space="preserve"> </w:t>
      </w:r>
      <w:r>
        <w:rPr>
          <w:rFonts w:ascii="Calibri" w:hAnsi="Calibri"/>
          <w:w w:val="105"/>
          <w:sz w:val="17"/>
        </w:rPr>
        <w:t>the</w:t>
      </w:r>
      <w:r>
        <w:rPr>
          <w:rFonts w:ascii="Calibri" w:hAnsi="Calibri"/>
          <w:spacing w:val="-10"/>
          <w:w w:val="105"/>
          <w:sz w:val="17"/>
        </w:rPr>
        <w:t xml:space="preserve"> </w:t>
      </w:r>
      <w:r>
        <w:rPr>
          <w:rFonts w:ascii="Calibri" w:hAnsi="Calibri"/>
          <w:w w:val="105"/>
          <w:sz w:val="17"/>
        </w:rPr>
        <w:t>protocol</w:t>
      </w:r>
      <w:r>
        <w:rPr>
          <w:rFonts w:ascii="Calibri" w:hAnsi="Calibri"/>
          <w:spacing w:val="-10"/>
          <w:w w:val="105"/>
          <w:sz w:val="17"/>
        </w:rPr>
        <w:t xml:space="preserve"> </w:t>
      </w:r>
      <w:r>
        <w:rPr>
          <w:rFonts w:ascii="Calibri" w:hAnsi="Calibri"/>
          <w:w w:val="105"/>
          <w:sz w:val="17"/>
        </w:rPr>
        <w:t>as last</w:t>
      </w:r>
      <w:r>
        <w:rPr>
          <w:rFonts w:ascii="Calibri" w:hAnsi="Calibri"/>
          <w:spacing w:val="-1"/>
          <w:w w:val="105"/>
          <w:sz w:val="17"/>
        </w:rPr>
        <w:t xml:space="preserve"> </w:t>
      </w:r>
      <w:r>
        <w:rPr>
          <w:rFonts w:ascii="Calibri" w:hAnsi="Calibri"/>
          <w:w w:val="105"/>
          <w:sz w:val="17"/>
        </w:rPr>
        <w:t>reviewed</w:t>
      </w:r>
      <w:r>
        <w:rPr>
          <w:rFonts w:ascii="Calibri" w:hAnsi="Calibri"/>
          <w:spacing w:val="-1"/>
          <w:w w:val="105"/>
          <w:sz w:val="17"/>
        </w:rPr>
        <w:t xml:space="preserve"> </w:t>
      </w:r>
      <w:r>
        <w:rPr>
          <w:rFonts w:ascii="Calibri" w:hAnsi="Calibri"/>
          <w:w w:val="105"/>
          <w:sz w:val="17"/>
        </w:rPr>
        <w:t>and</w:t>
      </w:r>
      <w:r>
        <w:rPr>
          <w:rFonts w:ascii="Calibri" w:hAnsi="Calibri"/>
          <w:spacing w:val="-1"/>
          <w:w w:val="105"/>
          <w:sz w:val="17"/>
        </w:rPr>
        <w:t xml:space="preserve"> </w:t>
      </w:r>
      <w:r>
        <w:rPr>
          <w:rFonts w:ascii="Calibri" w:hAnsi="Calibri"/>
          <w:w w:val="105"/>
          <w:sz w:val="17"/>
        </w:rPr>
        <w:t>approved</w:t>
      </w:r>
      <w:r>
        <w:rPr>
          <w:rFonts w:ascii="Calibri" w:hAnsi="Calibri"/>
          <w:spacing w:val="-1"/>
          <w:w w:val="105"/>
          <w:sz w:val="17"/>
        </w:rPr>
        <w:t xml:space="preserve"> </w:t>
      </w:r>
      <w:r>
        <w:rPr>
          <w:rFonts w:ascii="Calibri" w:hAnsi="Calibri"/>
          <w:w w:val="105"/>
          <w:sz w:val="17"/>
        </w:rPr>
        <w:t>by</w:t>
      </w:r>
      <w:r>
        <w:rPr>
          <w:rFonts w:ascii="Calibri" w:hAnsi="Calibri"/>
          <w:spacing w:val="-1"/>
          <w:w w:val="105"/>
          <w:sz w:val="17"/>
        </w:rPr>
        <w:t xml:space="preserve"> </w:t>
      </w:r>
      <w:r>
        <w:rPr>
          <w:rFonts w:ascii="Calibri" w:hAnsi="Calibri"/>
          <w:w w:val="105"/>
          <w:sz w:val="17"/>
        </w:rPr>
        <w:t>Ontario</w:t>
      </w:r>
      <w:r>
        <w:rPr>
          <w:rFonts w:ascii="Calibri" w:hAnsi="Calibri"/>
          <w:spacing w:val="-1"/>
          <w:w w:val="105"/>
          <w:sz w:val="17"/>
        </w:rPr>
        <w:t xml:space="preserve"> </w:t>
      </w:r>
      <w:r>
        <w:rPr>
          <w:rFonts w:ascii="Calibri" w:hAnsi="Calibri"/>
          <w:w w:val="105"/>
          <w:sz w:val="17"/>
        </w:rPr>
        <w:t>Tech’s</w:t>
      </w:r>
      <w:r>
        <w:rPr>
          <w:rFonts w:ascii="Calibri" w:hAnsi="Calibri"/>
          <w:spacing w:val="-1"/>
          <w:w w:val="105"/>
          <w:sz w:val="17"/>
        </w:rPr>
        <w:t xml:space="preserve"> </w:t>
      </w:r>
      <w:r>
        <w:rPr>
          <w:rFonts w:ascii="Calibri" w:hAnsi="Calibri"/>
          <w:w w:val="105"/>
          <w:sz w:val="17"/>
        </w:rPr>
        <w:t>Research</w:t>
      </w:r>
      <w:r>
        <w:rPr>
          <w:rFonts w:ascii="Calibri" w:hAnsi="Calibri"/>
          <w:spacing w:val="-1"/>
          <w:w w:val="105"/>
          <w:sz w:val="17"/>
        </w:rPr>
        <w:t xml:space="preserve"> </w:t>
      </w:r>
      <w:r>
        <w:rPr>
          <w:rFonts w:ascii="Calibri" w:hAnsi="Calibri"/>
          <w:w w:val="105"/>
          <w:sz w:val="17"/>
        </w:rPr>
        <w:t>Ethics</w:t>
      </w:r>
      <w:r>
        <w:rPr>
          <w:rFonts w:ascii="Calibri" w:hAnsi="Calibri"/>
          <w:spacing w:val="-1"/>
          <w:w w:val="105"/>
          <w:sz w:val="17"/>
        </w:rPr>
        <w:t xml:space="preserve"> </w:t>
      </w:r>
      <w:r>
        <w:rPr>
          <w:rFonts w:ascii="Calibri" w:hAnsi="Calibri"/>
          <w:w w:val="105"/>
          <w:sz w:val="17"/>
        </w:rPr>
        <w:t>Board</w:t>
      </w:r>
      <w:r>
        <w:rPr>
          <w:rFonts w:ascii="Calibri" w:hAnsi="Calibri"/>
          <w:spacing w:val="-1"/>
          <w:w w:val="105"/>
          <w:sz w:val="17"/>
        </w:rPr>
        <w:t xml:space="preserve"> </w:t>
      </w:r>
      <w:r>
        <w:rPr>
          <w:rFonts w:ascii="Calibri" w:hAnsi="Calibri"/>
          <w:w w:val="105"/>
          <w:sz w:val="17"/>
        </w:rPr>
        <w:t>(REB).</w:t>
      </w:r>
      <w:r>
        <w:rPr>
          <w:rFonts w:ascii="Calibri" w:hAnsi="Calibri"/>
          <w:spacing w:val="-1"/>
          <w:w w:val="105"/>
          <w:sz w:val="17"/>
        </w:rPr>
        <w:t xml:space="preserve"> </w:t>
      </w:r>
      <w:r>
        <w:rPr>
          <w:rFonts w:ascii="Calibri" w:hAnsi="Calibri"/>
          <w:w w:val="105"/>
          <w:sz w:val="17"/>
        </w:rPr>
        <w:t>This</w:t>
      </w:r>
      <w:r>
        <w:rPr>
          <w:rFonts w:ascii="Calibri" w:hAnsi="Calibri"/>
          <w:spacing w:val="-1"/>
          <w:w w:val="105"/>
          <w:sz w:val="17"/>
        </w:rPr>
        <w:t xml:space="preserve"> </w:t>
      </w:r>
      <w:r>
        <w:rPr>
          <w:rFonts w:ascii="Calibri" w:hAnsi="Calibri"/>
          <w:w w:val="105"/>
          <w:sz w:val="17"/>
        </w:rPr>
        <w:t>research</w:t>
      </w:r>
      <w:r>
        <w:rPr>
          <w:rFonts w:ascii="Calibri" w:hAnsi="Calibri"/>
          <w:spacing w:val="-1"/>
          <w:w w:val="105"/>
          <w:sz w:val="17"/>
        </w:rPr>
        <w:t xml:space="preserve"> </w:t>
      </w:r>
      <w:r>
        <w:rPr>
          <w:rFonts w:ascii="Calibri" w:hAnsi="Calibri"/>
          <w:w w:val="105"/>
          <w:sz w:val="17"/>
        </w:rPr>
        <w:t>is</w:t>
      </w:r>
      <w:r>
        <w:rPr>
          <w:rFonts w:ascii="Calibri" w:hAnsi="Calibri"/>
          <w:spacing w:val="-1"/>
          <w:w w:val="105"/>
          <w:sz w:val="17"/>
        </w:rPr>
        <w:t xml:space="preserve"> </w:t>
      </w:r>
      <w:r>
        <w:rPr>
          <w:rFonts w:ascii="Calibri" w:hAnsi="Calibri"/>
          <w:w w:val="105"/>
          <w:sz w:val="17"/>
        </w:rPr>
        <w:t>subject</w:t>
      </w:r>
      <w:r>
        <w:rPr>
          <w:rFonts w:ascii="Calibri" w:hAnsi="Calibri"/>
          <w:spacing w:val="-1"/>
          <w:w w:val="105"/>
          <w:sz w:val="17"/>
        </w:rPr>
        <w:t xml:space="preserve"> </w:t>
      </w:r>
      <w:r>
        <w:rPr>
          <w:rFonts w:ascii="Calibri" w:hAnsi="Calibri"/>
          <w:w w:val="105"/>
          <w:sz w:val="17"/>
        </w:rPr>
        <w:t>to</w:t>
      </w:r>
      <w:r>
        <w:rPr>
          <w:rFonts w:ascii="Calibri" w:hAnsi="Calibri"/>
          <w:spacing w:val="-1"/>
          <w:w w:val="105"/>
          <w:sz w:val="17"/>
        </w:rPr>
        <w:t xml:space="preserve"> </w:t>
      </w:r>
      <w:r>
        <w:rPr>
          <w:rFonts w:ascii="Calibri" w:hAnsi="Calibri"/>
          <w:w w:val="105"/>
          <w:sz w:val="17"/>
        </w:rPr>
        <w:t>review</w:t>
      </w:r>
    </w:p>
    <w:p w14:paraId="0755A667" w14:textId="77777777" w:rsidR="00F675FE" w:rsidRDefault="00F675FE">
      <w:pPr>
        <w:pStyle w:val="BodyText"/>
        <w:rPr>
          <w:rFonts w:ascii="Calibri"/>
          <w:sz w:val="18"/>
        </w:rPr>
      </w:pPr>
    </w:p>
    <w:p w14:paraId="0755A668" w14:textId="77777777" w:rsidR="00F675FE" w:rsidRDefault="00F675FE">
      <w:pPr>
        <w:pStyle w:val="BodyText"/>
        <w:spacing w:before="6"/>
        <w:rPr>
          <w:rFonts w:ascii="Calibri"/>
          <w:sz w:val="16"/>
        </w:rPr>
      </w:pPr>
    </w:p>
    <w:p w14:paraId="0755A669" w14:textId="77777777" w:rsidR="00F675FE" w:rsidRDefault="00000000">
      <w:pPr>
        <w:pStyle w:val="BodyText"/>
        <w:ind w:left="1060"/>
      </w:pPr>
      <w:r>
        <w:rPr>
          <w:spacing w:val="-2"/>
        </w:rPr>
        <w:t>Figure D.3:</w:t>
      </w:r>
      <w:r>
        <w:rPr>
          <w:spacing w:val="18"/>
        </w:rPr>
        <w:t xml:space="preserve"> </w:t>
      </w:r>
      <w:r>
        <w:rPr>
          <w:spacing w:val="-2"/>
        </w:rPr>
        <w:t>First</w:t>
      </w:r>
      <w:r>
        <w:t xml:space="preserve"> </w:t>
      </w:r>
      <w:r>
        <w:rPr>
          <w:spacing w:val="-2"/>
        </w:rPr>
        <w:t>page of</w:t>
      </w:r>
      <w:r>
        <w:t xml:space="preserve"> </w:t>
      </w:r>
      <w:r>
        <w:rPr>
          <w:spacing w:val="-2"/>
        </w:rPr>
        <w:t>the</w:t>
      </w:r>
      <w:r>
        <w:rPr>
          <w:spacing w:val="-1"/>
        </w:rPr>
        <w:t xml:space="preserve"> </w:t>
      </w:r>
      <w:r>
        <w:rPr>
          <w:spacing w:val="-2"/>
        </w:rPr>
        <w:t>REB</w:t>
      </w:r>
      <w:r>
        <w:rPr>
          <w:spacing w:val="-1"/>
        </w:rPr>
        <w:t xml:space="preserve"> </w:t>
      </w:r>
      <w:r>
        <w:rPr>
          <w:spacing w:val="-2"/>
        </w:rPr>
        <w:t>Renewal Request</w:t>
      </w:r>
      <w:r>
        <w:t xml:space="preserve"> </w:t>
      </w:r>
      <w:r>
        <w:rPr>
          <w:spacing w:val="-2"/>
        </w:rPr>
        <w:t>Approval Letter.</w:t>
      </w:r>
    </w:p>
    <w:p w14:paraId="0755A66A" w14:textId="77777777" w:rsidR="00F675FE" w:rsidRDefault="00F675FE">
      <w:pPr>
        <w:sectPr w:rsidR="00F675FE">
          <w:headerReference w:type="default" r:id="rId206"/>
          <w:footerReference w:type="default" r:id="rId207"/>
          <w:pgSz w:w="12240" w:h="15840"/>
          <w:pgMar w:top="1020" w:right="220" w:bottom="280" w:left="1660" w:header="690" w:footer="0" w:gutter="0"/>
          <w:cols w:space="720"/>
        </w:sectPr>
      </w:pPr>
    </w:p>
    <w:p w14:paraId="0755A66B" w14:textId="77777777" w:rsidR="00F675FE" w:rsidRDefault="00F675FE">
      <w:pPr>
        <w:pStyle w:val="BodyText"/>
        <w:spacing w:before="7"/>
        <w:rPr>
          <w:sz w:val="25"/>
        </w:rPr>
      </w:pPr>
    </w:p>
    <w:p w14:paraId="0755A66C" w14:textId="77777777" w:rsidR="00F675FE" w:rsidRDefault="00000000">
      <w:pPr>
        <w:spacing w:before="71" w:line="242" w:lineRule="auto"/>
        <w:ind w:left="515" w:right="1603"/>
        <w:rPr>
          <w:rFonts w:ascii="Calibri" w:hAnsi="Calibri"/>
          <w:sz w:val="17"/>
        </w:rPr>
      </w:pPr>
      <w:bookmarkStart w:id="238" w:name="_bookmark153"/>
      <w:bookmarkEnd w:id="238"/>
      <w:r>
        <w:rPr>
          <w:rFonts w:ascii="Calibri" w:hAnsi="Calibri"/>
          <w:w w:val="105"/>
          <w:sz w:val="17"/>
        </w:rPr>
        <w:t>requirements.</w:t>
      </w:r>
      <w:r>
        <w:rPr>
          <w:rFonts w:ascii="Calibri" w:hAnsi="Calibri"/>
          <w:spacing w:val="-10"/>
          <w:w w:val="105"/>
          <w:sz w:val="17"/>
        </w:rPr>
        <w:t xml:space="preserve"> </w:t>
      </w:r>
      <w:r>
        <w:rPr>
          <w:rFonts w:ascii="Calibri" w:hAnsi="Calibri"/>
          <w:w w:val="105"/>
          <w:sz w:val="17"/>
        </w:rPr>
        <w:t>This</w:t>
      </w:r>
      <w:r>
        <w:rPr>
          <w:rFonts w:ascii="Calibri" w:hAnsi="Calibri"/>
          <w:spacing w:val="-10"/>
          <w:w w:val="105"/>
          <w:sz w:val="17"/>
        </w:rPr>
        <w:t xml:space="preserve"> </w:t>
      </w:r>
      <w:r>
        <w:rPr>
          <w:rFonts w:ascii="Calibri" w:hAnsi="Calibri"/>
          <w:w w:val="105"/>
          <w:sz w:val="17"/>
        </w:rPr>
        <w:t>research</w:t>
      </w:r>
      <w:r>
        <w:rPr>
          <w:rFonts w:ascii="Calibri" w:hAnsi="Calibri"/>
          <w:spacing w:val="-10"/>
          <w:w w:val="105"/>
          <w:sz w:val="17"/>
        </w:rPr>
        <w:t xml:space="preserve"> </w:t>
      </w:r>
      <w:r>
        <w:rPr>
          <w:rFonts w:ascii="Calibri" w:hAnsi="Calibri"/>
          <w:w w:val="105"/>
          <w:sz w:val="17"/>
        </w:rPr>
        <w:t>ﬁle</w:t>
      </w:r>
      <w:r>
        <w:rPr>
          <w:rFonts w:ascii="Calibri" w:hAnsi="Calibri"/>
          <w:spacing w:val="-10"/>
          <w:w w:val="105"/>
          <w:sz w:val="17"/>
        </w:rPr>
        <w:t xml:space="preserve"> </w:t>
      </w:r>
      <w:r>
        <w:rPr>
          <w:rFonts w:ascii="Calibri" w:hAnsi="Calibri"/>
          <w:w w:val="105"/>
          <w:sz w:val="17"/>
        </w:rPr>
        <w:t>must</w:t>
      </w:r>
      <w:r>
        <w:rPr>
          <w:rFonts w:ascii="Calibri" w:hAnsi="Calibri"/>
          <w:spacing w:val="-10"/>
          <w:w w:val="105"/>
          <w:sz w:val="17"/>
        </w:rPr>
        <w:t xml:space="preserve"> </w:t>
      </w:r>
      <w:r>
        <w:rPr>
          <w:rFonts w:ascii="Calibri" w:hAnsi="Calibri"/>
          <w:w w:val="105"/>
          <w:sz w:val="17"/>
        </w:rPr>
        <w:t>be</w:t>
      </w:r>
      <w:r>
        <w:rPr>
          <w:rFonts w:ascii="Calibri" w:hAnsi="Calibri"/>
          <w:spacing w:val="-10"/>
          <w:w w:val="105"/>
          <w:sz w:val="17"/>
        </w:rPr>
        <w:t xml:space="preserve"> </w:t>
      </w:r>
      <w:r>
        <w:rPr>
          <w:rFonts w:ascii="Calibri" w:hAnsi="Calibri"/>
          <w:w w:val="105"/>
          <w:sz w:val="17"/>
        </w:rPr>
        <w:t>renewed</w:t>
      </w:r>
      <w:r>
        <w:rPr>
          <w:rFonts w:ascii="Calibri" w:hAnsi="Calibri"/>
          <w:spacing w:val="-10"/>
          <w:w w:val="105"/>
          <w:sz w:val="17"/>
        </w:rPr>
        <w:t xml:space="preserve"> </w:t>
      </w:r>
      <w:r>
        <w:rPr>
          <w:rFonts w:ascii="Calibri" w:hAnsi="Calibri"/>
          <w:w w:val="105"/>
          <w:sz w:val="17"/>
        </w:rPr>
        <w:t>or</w:t>
      </w:r>
      <w:r>
        <w:rPr>
          <w:rFonts w:ascii="Calibri" w:hAnsi="Calibri"/>
          <w:spacing w:val="-10"/>
          <w:w w:val="105"/>
          <w:sz w:val="17"/>
        </w:rPr>
        <w:t xml:space="preserve"> </w:t>
      </w:r>
      <w:r>
        <w:rPr>
          <w:rFonts w:ascii="Calibri" w:hAnsi="Calibri"/>
          <w:w w:val="105"/>
          <w:sz w:val="17"/>
        </w:rPr>
        <w:t>closed</w:t>
      </w:r>
      <w:r>
        <w:rPr>
          <w:rFonts w:ascii="Calibri" w:hAnsi="Calibri"/>
          <w:spacing w:val="-10"/>
          <w:w w:val="105"/>
          <w:sz w:val="17"/>
        </w:rPr>
        <w:t xml:space="preserve"> </w:t>
      </w:r>
      <w:r>
        <w:rPr>
          <w:rFonts w:ascii="Calibri" w:hAnsi="Calibri"/>
          <w:w w:val="105"/>
          <w:sz w:val="17"/>
        </w:rPr>
        <w:t>by</w:t>
      </w:r>
      <w:r>
        <w:rPr>
          <w:rFonts w:ascii="Calibri" w:hAnsi="Calibri"/>
          <w:spacing w:val="-10"/>
          <w:w w:val="105"/>
          <w:sz w:val="17"/>
        </w:rPr>
        <w:t xml:space="preserve"> </w:t>
      </w:r>
      <w:r>
        <w:rPr>
          <w:rFonts w:ascii="Calibri" w:hAnsi="Calibri"/>
          <w:w w:val="105"/>
          <w:sz w:val="17"/>
        </w:rPr>
        <w:t>the</w:t>
      </w:r>
      <w:r>
        <w:rPr>
          <w:rFonts w:ascii="Calibri" w:hAnsi="Calibri"/>
          <w:spacing w:val="-10"/>
          <w:w w:val="105"/>
          <w:sz w:val="17"/>
        </w:rPr>
        <w:t xml:space="preserve"> </w:t>
      </w:r>
      <w:r>
        <w:rPr>
          <w:rFonts w:ascii="Calibri" w:hAnsi="Calibri"/>
          <w:w w:val="105"/>
          <w:sz w:val="17"/>
        </w:rPr>
        <w:t>current</w:t>
      </w:r>
      <w:r>
        <w:rPr>
          <w:rFonts w:ascii="Calibri" w:hAnsi="Calibri"/>
          <w:spacing w:val="-10"/>
          <w:w w:val="105"/>
          <w:sz w:val="17"/>
        </w:rPr>
        <w:t xml:space="preserve"> </w:t>
      </w:r>
      <w:r>
        <w:rPr>
          <w:rFonts w:ascii="Calibri" w:hAnsi="Calibri"/>
          <w:w w:val="105"/>
          <w:sz w:val="17"/>
        </w:rPr>
        <w:t>expiry</w:t>
      </w:r>
      <w:r>
        <w:rPr>
          <w:rFonts w:ascii="Calibri" w:hAnsi="Calibri"/>
          <w:spacing w:val="-10"/>
          <w:w w:val="105"/>
          <w:sz w:val="17"/>
        </w:rPr>
        <w:t xml:space="preserve"> </w:t>
      </w:r>
      <w:r>
        <w:rPr>
          <w:rFonts w:ascii="Calibri" w:hAnsi="Calibri"/>
          <w:w w:val="105"/>
          <w:sz w:val="17"/>
        </w:rPr>
        <w:t>date</w:t>
      </w:r>
      <w:r>
        <w:rPr>
          <w:rFonts w:ascii="Calibri" w:hAnsi="Calibri"/>
          <w:spacing w:val="-10"/>
          <w:w w:val="105"/>
          <w:sz w:val="17"/>
        </w:rPr>
        <w:t xml:space="preserve"> </w:t>
      </w:r>
      <w:r>
        <w:rPr>
          <w:rFonts w:ascii="Calibri" w:hAnsi="Calibri"/>
          <w:w w:val="105"/>
          <w:sz w:val="17"/>
        </w:rPr>
        <w:t>(</w:t>
      </w:r>
      <w:r>
        <w:rPr>
          <w:rFonts w:ascii="Calibri" w:hAnsi="Calibri"/>
          <w:b/>
          <w:w w:val="105"/>
          <w:sz w:val="17"/>
        </w:rPr>
        <w:t>November</w:t>
      </w:r>
      <w:r>
        <w:rPr>
          <w:rFonts w:ascii="Calibri" w:hAnsi="Calibri"/>
          <w:b/>
          <w:spacing w:val="-10"/>
          <w:w w:val="105"/>
          <w:sz w:val="17"/>
        </w:rPr>
        <w:t xml:space="preserve"> </w:t>
      </w:r>
      <w:r>
        <w:rPr>
          <w:rFonts w:ascii="Calibri" w:hAnsi="Calibri"/>
          <w:b/>
          <w:w w:val="105"/>
          <w:sz w:val="17"/>
        </w:rPr>
        <w:t>01,</w:t>
      </w:r>
      <w:r>
        <w:rPr>
          <w:rFonts w:ascii="Calibri" w:hAnsi="Calibri"/>
          <w:b/>
          <w:spacing w:val="-10"/>
          <w:w w:val="105"/>
          <w:sz w:val="17"/>
        </w:rPr>
        <w:t xml:space="preserve"> </w:t>
      </w:r>
      <w:r>
        <w:rPr>
          <w:rFonts w:ascii="Calibri" w:hAnsi="Calibri"/>
          <w:b/>
          <w:w w:val="105"/>
          <w:sz w:val="17"/>
        </w:rPr>
        <w:t>2025</w:t>
      </w:r>
      <w:r>
        <w:rPr>
          <w:rFonts w:ascii="Calibri" w:hAnsi="Calibri"/>
          <w:w w:val="105"/>
          <w:sz w:val="17"/>
        </w:rPr>
        <w:t>)</w:t>
      </w:r>
      <w:r>
        <w:rPr>
          <w:rFonts w:ascii="Calibri" w:hAnsi="Calibri"/>
          <w:spacing w:val="-10"/>
          <w:w w:val="105"/>
          <w:sz w:val="17"/>
        </w:rPr>
        <w:t xml:space="preserve"> </w:t>
      </w:r>
      <w:r>
        <w:rPr>
          <w:rFonts w:ascii="Calibri" w:hAnsi="Calibri"/>
          <w:w w:val="105"/>
          <w:sz w:val="17"/>
        </w:rPr>
        <w:t xml:space="preserve">by using the following forms from the </w:t>
      </w:r>
      <w:r>
        <w:rPr>
          <w:rFonts w:ascii="Calibri" w:hAnsi="Calibri"/>
          <w:color w:val="0000FF"/>
          <w:w w:val="105"/>
          <w:sz w:val="17"/>
          <w:u w:val="single" w:color="0000FF"/>
        </w:rPr>
        <w:t>IRIS research portal</w:t>
      </w:r>
      <w:r>
        <w:rPr>
          <w:rFonts w:ascii="Calibri" w:hAnsi="Calibri"/>
          <w:w w:val="105"/>
          <w:sz w:val="17"/>
        </w:rPr>
        <w:t>.</w:t>
      </w:r>
    </w:p>
    <w:p w14:paraId="0755A66D" w14:textId="77777777" w:rsidR="00F675FE" w:rsidRDefault="00F675FE">
      <w:pPr>
        <w:pStyle w:val="BodyText"/>
        <w:spacing w:before="6"/>
        <w:rPr>
          <w:rFonts w:ascii="Calibri"/>
          <w:sz w:val="13"/>
        </w:rPr>
      </w:pPr>
    </w:p>
    <w:p w14:paraId="0755A66E" w14:textId="77777777" w:rsidR="00F675FE" w:rsidRDefault="00570744">
      <w:pPr>
        <w:spacing w:line="242" w:lineRule="auto"/>
        <w:ind w:left="956" w:right="1558"/>
        <w:rPr>
          <w:rFonts w:ascii="Calibri" w:hAnsi="Calibri"/>
          <w:sz w:val="17"/>
        </w:rPr>
      </w:pPr>
      <w:r>
        <w:pict w14:anchorId="0755A70C">
          <v:shape id="docshape210" o:spid="_x0000_s2053" alt="" style="position:absolute;left:0;text-align:left;margin-left:122pt;margin-top:4.25pt;width:2.8pt;height:2.8pt;z-index:251658264;mso-wrap-edited:f;mso-width-percent:0;mso-height-percent:0;mso-position-horizontal-relative:page;mso-width-percent:0;mso-height-percent:0" coordsize="56,56" path="m31,55r-7,l20,54,,31,,24,24,r7,l55,27r,4l31,55xe" fillcolor="black" stroked="f">
            <v:path arrowok="t" o:connecttype="custom" o:connectlocs="12499975,56451500;9677400,56451500;8064500,56048275;0,46774100;0,43951525;9677400,34274125;12499975,34274125;22177375,45161200;22177375,46774100;12499975,56451500" o:connectangles="0,0,0,0,0,0,0,0,0,0"/>
            <w10:wrap anchorx="page"/>
          </v:shape>
        </w:pict>
      </w:r>
      <w:r w:rsidR="004D6E97">
        <w:rPr>
          <w:rFonts w:ascii="Calibri" w:hAnsi="Calibri"/>
          <w:b/>
          <w:w w:val="105"/>
          <w:sz w:val="17"/>
        </w:rPr>
        <w:t>Renewal Request Form</w:t>
      </w:r>
      <w:r w:rsidR="004D6E97">
        <w:rPr>
          <w:rFonts w:ascii="Calibri" w:hAnsi="Calibri"/>
          <w:w w:val="105"/>
          <w:sz w:val="17"/>
        </w:rPr>
        <w:t>: All approved projects are subject to an annual renewal process. Projects must be renewed</w:t>
      </w:r>
      <w:r w:rsidR="004D6E97">
        <w:rPr>
          <w:rFonts w:ascii="Calibri" w:hAnsi="Calibri"/>
          <w:spacing w:val="-5"/>
          <w:w w:val="105"/>
          <w:sz w:val="17"/>
        </w:rPr>
        <w:t xml:space="preserve"> </w:t>
      </w:r>
      <w:r w:rsidR="004D6E97">
        <w:rPr>
          <w:rFonts w:ascii="Calibri" w:hAnsi="Calibri"/>
          <w:w w:val="105"/>
          <w:sz w:val="17"/>
        </w:rPr>
        <w:t>or</w:t>
      </w:r>
      <w:r w:rsidR="004D6E97">
        <w:rPr>
          <w:rFonts w:ascii="Calibri" w:hAnsi="Calibri"/>
          <w:spacing w:val="-5"/>
          <w:w w:val="105"/>
          <w:sz w:val="17"/>
        </w:rPr>
        <w:t xml:space="preserve"> </w:t>
      </w:r>
      <w:r w:rsidR="004D6E97">
        <w:rPr>
          <w:rFonts w:ascii="Calibri" w:hAnsi="Calibri"/>
          <w:w w:val="105"/>
          <w:sz w:val="17"/>
        </w:rPr>
        <w:t>closed</w:t>
      </w:r>
      <w:r w:rsidR="004D6E97">
        <w:rPr>
          <w:rFonts w:ascii="Calibri" w:hAnsi="Calibri"/>
          <w:spacing w:val="-5"/>
          <w:w w:val="105"/>
          <w:sz w:val="17"/>
        </w:rPr>
        <w:t xml:space="preserve"> </w:t>
      </w:r>
      <w:r w:rsidR="004D6E97">
        <w:rPr>
          <w:rFonts w:ascii="Calibri" w:hAnsi="Calibri"/>
          <w:w w:val="105"/>
          <w:sz w:val="17"/>
        </w:rPr>
        <w:t>by</w:t>
      </w:r>
      <w:r w:rsidR="004D6E97">
        <w:rPr>
          <w:rFonts w:ascii="Calibri" w:hAnsi="Calibri"/>
          <w:spacing w:val="-5"/>
          <w:w w:val="105"/>
          <w:sz w:val="17"/>
        </w:rPr>
        <w:t xml:space="preserve"> </w:t>
      </w:r>
      <w:r w:rsidR="004D6E97">
        <w:rPr>
          <w:rFonts w:ascii="Calibri" w:hAnsi="Calibri"/>
          <w:w w:val="105"/>
          <w:sz w:val="17"/>
        </w:rPr>
        <w:t>the</w:t>
      </w:r>
      <w:r w:rsidR="004D6E97">
        <w:rPr>
          <w:rFonts w:ascii="Calibri" w:hAnsi="Calibri"/>
          <w:spacing w:val="-5"/>
          <w:w w:val="105"/>
          <w:sz w:val="17"/>
        </w:rPr>
        <w:t xml:space="preserve"> </w:t>
      </w:r>
      <w:r w:rsidR="004D6E97">
        <w:rPr>
          <w:rFonts w:ascii="Calibri" w:hAnsi="Calibri"/>
          <w:w w:val="105"/>
          <w:sz w:val="17"/>
        </w:rPr>
        <w:t>expiry</w:t>
      </w:r>
      <w:r w:rsidR="004D6E97">
        <w:rPr>
          <w:rFonts w:ascii="Calibri" w:hAnsi="Calibri"/>
          <w:spacing w:val="-5"/>
          <w:w w:val="105"/>
          <w:sz w:val="17"/>
        </w:rPr>
        <w:t xml:space="preserve"> </w:t>
      </w:r>
      <w:r w:rsidR="004D6E97">
        <w:rPr>
          <w:rFonts w:ascii="Calibri" w:hAnsi="Calibri"/>
          <w:w w:val="105"/>
          <w:sz w:val="17"/>
        </w:rPr>
        <w:t>date</w:t>
      </w:r>
      <w:r w:rsidR="004D6E97">
        <w:rPr>
          <w:rFonts w:ascii="Calibri" w:hAnsi="Calibri"/>
          <w:spacing w:val="-5"/>
          <w:w w:val="105"/>
          <w:sz w:val="17"/>
        </w:rPr>
        <w:t xml:space="preserve"> </w:t>
      </w:r>
      <w:r w:rsidR="004D6E97">
        <w:rPr>
          <w:rFonts w:ascii="Calibri" w:hAnsi="Calibri"/>
          <w:w w:val="105"/>
          <w:sz w:val="17"/>
        </w:rPr>
        <w:t>indicated</w:t>
      </w:r>
      <w:r w:rsidR="004D6E97">
        <w:rPr>
          <w:rFonts w:ascii="Calibri" w:hAnsi="Calibri"/>
          <w:spacing w:val="-5"/>
          <w:w w:val="105"/>
          <w:sz w:val="17"/>
        </w:rPr>
        <w:t xml:space="preserve"> </w:t>
      </w:r>
      <w:r w:rsidR="004D6E97">
        <w:rPr>
          <w:rFonts w:ascii="Calibri" w:hAnsi="Calibri"/>
          <w:w w:val="105"/>
          <w:sz w:val="17"/>
        </w:rPr>
        <w:t>above</w:t>
      </w:r>
      <w:r w:rsidR="004D6E97">
        <w:rPr>
          <w:rFonts w:ascii="Calibri" w:hAnsi="Calibri"/>
          <w:spacing w:val="-5"/>
          <w:w w:val="105"/>
          <w:sz w:val="17"/>
        </w:rPr>
        <w:t xml:space="preserve"> </w:t>
      </w:r>
      <w:r w:rsidR="004D6E97">
        <w:rPr>
          <w:rFonts w:ascii="Calibri" w:hAnsi="Calibri"/>
          <w:w w:val="105"/>
          <w:sz w:val="17"/>
        </w:rPr>
        <w:t>(“Current</w:t>
      </w:r>
      <w:r w:rsidR="004D6E97">
        <w:rPr>
          <w:rFonts w:ascii="Calibri" w:hAnsi="Calibri"/>
          <w:spacing w:val="-5"/>
          <w:w w:val="105"/>
          <w:sz w:val="17"/>
        </w:rPr>
        <w:t xml:space="preserve"> </w:t>
      </w:r>
      <w:r w:rsidR="004D6E97">
        <w:rPr>
          <w:rFonts w:ascii="Calibri" w:hAnsi="Calibri"/>
          <w:w w:val="105"/>
          <w:sz w:val="17"/>
        </w:rPr>
        <w:t>Expiry”).</w:t>
      </w:r>
      <w:r w:rsidR="004D6E97">
        <w:rPr>
          <w:rFonts w:ascii="Calibri" w:hAnsi="Calibri"/>
          <w:spacing w:val="-5"/>
          <w:w w:val="105"/>
          <w:sz w:val="17"/>
        </w:rPr>
        <w:t xml:space="preserve"> </w:t>
      </w:r>
      <w:r w:rsidR="004D6E97">
        <w:rPr>
          <w:rFonts w:ascii="Calibri" w:hAnsi="Calibri"/>
          <w:w w:val="105"/>
          <w:sz w:val="17"/>
        </w:rPr>
        <w:t>Projects</w:t>
      </w:r>
      <w:r w:rsidR="004D6E97">
        <w:rPr>
          <w:rFonts w:ascii="Calibri" w:hAnsi="Calibri"/>
          <w:spacing w:val="-5"/>
          <w:w w:val="105"/>
          <w:sz w:val="17"/>
        </w:rPr>
        <w:t xml:space="preserve"> </w:t>
      </w:r>
      <w:r w:rsidR="004D6E97">
        <w:rPr>
          <w:rFonts w:ascii="Calibri" w:hAnsi="Calibri"/>
          <w:w w:val="105"/>
          <w:sz w:val="17"/>
        </w:rPr>
        <w:t>not</w:t>
      </w:r>
      <w:r w:rsidR="004D6E97">
        <w:rPr>
          <w:rFonts w:ascii="Calibri" w:hAnsi="Calibri"/>
          <w:spacing w:val="-5"/>
          <w:w w:val="105"/>
          <w:sz w:val="17"/>
        </w:rPr>
        <w:t xml:space="preserve"> </w:t>
      </w:r>
      <w:r w:rsidR="004D6E97">
        <w:rPr>
          <w:rFonts w:ascii="Calibri" w:hAnsi="Calibri"/>
          <w:w w:val="105"/>
          <w:sz w:val="17"/>
        </w:rPr>
        <w:t>renewed</w:t>
      </w:r>
      <w:r w:rsidR="004D6E97">
        <w:rPr>
          <w:rFonts w:ascii="Calibri" w:hAnsi="Calibri"/>
          <w:spacing w:val="-5"/>
          <w:w w:val="105"/>
          <w:sz w:val="17"/>
        </w:rPr>
        <w:t xml:space="preserve"> </w:t>
      </w:r>
      <w:r w:rsidR="004D6E97">
        <w:rPr>
          <w:rFonts w:ascii="Calibri" w:hAnsi="Calibri"/>
          <w:w w:val="105"/>
          <w:sz w:val="17"/>
        </w:rPr>
        <w:t>prior</w:t>
      </w:r>
      <w:r w:rsidR="004D6E97">
        <w:rPr>
          <w:rFonts w:ascii="Calibri" w:hAnsi="Calibri"/>
          <w:spacing w:val="-5"/>
          <w:w w:val="105"/>
          <w:sz w:val="17"/>
        </w:rPr>
        <w:t xml:space="preserve"> </w:t>
      </w:r>
      <w:r w:rsidR="004D6E97">
        <w:rPr>
          <w:rFonts w:ascii="Calibri" w:hAnsi="Calibri"/>
          <w:w w:val="105"/>
          <w:sz w:val="17"/>
        </w:rPr>
        <w:t>to</w:t>
      </w:r>
      <w:r w:rsidR="004D6E97">
        <w:rPr>
          <w:rFonts w:ascii="Calibri" w:hAnsi="Calibri"/>
          <w:spacing w:val="-5"/>
          <w:w w:val="105"/>
          <w:sz w:val="17"/>
        </w:rPr>
        <w:t xml:space="preserve"> </w:t>
      </w:r>
      <w:r w:rsidR="004D6E97">
        <w:rPr>
          <w:rFonts w:ascii="Calibri" w:hAnsi="Calibri"/>
          <w:w w:val="105"/>
          <w:sz w:val="17"/>
        </w:rPr>
        <w:t>the expiry</w:t>
      </w:r>
      <w:r w:rsidR="004D6E97">
        <w:rPr>
          <w:rFonts w:ascii="Calibri" w:hAnsi="Calibri"/>
          <w:spacing w:val="-10"/>
          <w:w w:val="105"/>
          <w:sz w:val="17"/>
        </w:rPr>
        <w:t xml:space="preserve"> </w:t>
      </w:r>
      <w:r w:rsidR="004D6E97">
        <w:rPr>
          <w:rFonts w:ascii="Calibri" w:hAnsi="Calibri"/>
          <w:w w:val="105"/>
          <w:sz w:val="17"/>
        </w:rPr>
        <w:t>date</w:t>
      </w:r>
      <w:r w:rsidR="004D6E97">
        <w:rPr>
          <w:rFonts w:ascii="Calibri" w:hAnsi="Calibri"/>
          <w:spacing w:val="-10"/>
          <w:w w:val="105"/>
          <w:sz w:val="17"/>
        </w:rPr>
        <w:t xml:space="preserve"> </w:t>
      </w:r>
      <w:r w:rsidR="004D6E97">
        <w:rPr>
          <w:rFonts w:ascii="Calibri" w:hAnsi="Calibri"/>
          <w:w w:val="105"/>
          <w:sz w:val="17"/>
        </w:rPr>
        <w:t>will</w:t>
      </w:r>
      <w:r w:rsidR="004D6E97">
        <w:rPr>
          <w:rFonts w:ascii="Calibri" w:hAnsi="Calibri"/>
          <w:spacing w:val="-10"/>
          <w:w w:val="105"/>
          <w:sz w:val="17"/>
        </w:rPr>
        <w:t xml:space="preserve"> </w:t>
      </w:r>
      <w:r w:rsidR="004D6E97">
        <w:rPr>
          <w:rFonts w:ascii="Calibri" w:hAnsi="Calibri"/>
          <w:w w:val="105"/>
          <w:sz w:val="17"/>
        </w:rPr>
        <w:t>be</w:t>
      </w:r>
      <w:r w:rsidR="004D6E97">
        <w:rPr>
          <w:rFonts w:ascii="Calibri" w:hAnsi="Calibri"/>
          <w:spacing w:val="-10"/>
          <w:w w:val="105"/>
          <w:sz w:val="17"/>
        </w:rPr>
        <w:t xml:space="preserve"> </w:t>
      </w:r>
      <w:r w:rsidR="004D6E97">
        <w:rPr>
          <w:rFonts w:ascii="Calibri" w:hAnsi="Calibri"/>
          <w:w w:val="105"/>
          <w:sz w:val="17"/>
        </w:rPr>
        <w:t>automatically</w:t>
      </w:r>
      <w:r w:rsidR="004D6E97">
        <w:rPr>
          <w:rFonts w:ascii="Calibri" w:hAnsi="Calibri"/>
          <w:spacing w:val="-10"/>
          <w:w w:val="105"/>
          <w:sz w:val="17"/>
        </w:rPr>
        <w:t xml:space="preserve"> </w:t>
      </w:r>
      <w:r w:rsidR="004D6E97">
        <w:rPr>
          <w:rFonts w:ascii="Calibri" w:hAnsi="Calibri"/>
          <w:w w:val="105"/>
          <w:sz w:val="17"/>
        </w:rPr>
        <w:t>suspended</w:t>
      </w:r>
      <w:r w:rsidR="004D6E97">
        <w:rPr>
          <w:rFonts w:ascii="Calibri" w:hAnsi="Calibri"/>
          <w:spacing w:val="-10"/>
          <w:w w:val="105"/>
          <w:sz w:val="17"/>
        </w:rPr>
        <w:t xml:space="preserve"> </w:t>
      </w:r>
      <w:r w:rsidR="004D6E97">
        <w:rPr>
          <w:rFonts w:ascii="Calibri" w:hAnsi="Calibri"/>
          <w:w w:val="105"/>
          <w:sz w:val="17"/>
        </w:rPr>
        <w:t>by</w:t>
      </w:r>
      <w:r w:rsidR="004D6E97">
        <w:rPr>
          <w:rFonts w:ascii="Calibri" w:hAnsi="Calibri"/>
          <w:spacing w:val="-10"/>
          <w:w w:val="105"/>
          <w:sz w:val="17"/>
        </w:rPr>
        <w:t xml:space="preserve"> </w:t>
      </w:r>
      <w:r w:rsidR="004D6E97">
        <w:rPr>
          <w:rFonts w:ascii="Calibri" w:hAnsi="Calibri"/>
          <w:w w:val="105"/>
          <w:sz w:val="17"/>
        </w:rPr>
        <w:t>the</w:t>
      </w:r>
      <w:r w:rsidR="004D6E97">
        <w:rPr>
          <w:rFonts w:ascii="Calibri" w:hAnsi="Calibri"/>
          <w:spacing w:val="-10"/>
          <w:w w:val="105"/>
          <w:sz w:val="17"/>
        </w:rPr>
        <w:t xml:space="preserve"> </w:t>
      </w:r>
      <w:r w:rsidR="004D6E97">
        <w:rPr>
          <w:rFonts w:ascii="Calibri" w:hAnsi="Calibri"/>
          <w:w w:val="105"/>
          <w:sz w:val="17"/>
        </w:rPr>
        <w:t>REB.</w:t>
      </w:r>
      <w:r w:rsidR="004D6E97">
        <w:rPr>
          <w:rFonts w:ascii="Calibri" w:hAnsi="Calibri"/>
          <w:spacing w:val="-10"/>
          <w:w w:val="105"/>
          <w:sz w:val="17"/>
        </w:rPr>
        <w:t xml:space="preserve"> </w:t>
      </w:r>
      <w:r w:rsidR="004D6E97">
        <w:rPr>
          <w:rFonts w:ascii="Calibri" w:hAnsi="Calibri"/>
          <w:w w:val="105"/>
          <w:sz w:val="17"/>
        </w:rPr>
        <w:t>If</w:t>
      </w:r>
      <w:r w:rsidR="004D6E97">
        <w:rPr>
          <w:rFonts w:ascii="Calibri" w:hAnsi="Calibri"/>
          <w:spacing w:val="-10"/>
          <w:w w:val="105"/>
          <w:sz w:val="17"/>
        </w:rPr>
        <w:t xml:space="preserve"> </w:t>
      </w:r>
      <w:r w:rsidR="004D6E97">
        <w:rPr>
          <w:rFonts w:ascii="Calibri" w:hAnsi="Calibri"/>
          <w:w w:val="105"/>
          <w:sz w:val="17"/>
        </w:rPr>
        <w:t>no</w:t>
      </w:r>
      <w:r w:rsidR="004D6E97">
        <w:rPr>
          <w:rFonts w:ascii="Calibri" w:hAnsi="Calibri"/>
          <w:spacing w:val="-10"/>
          <w:w w:val="105"/>
          <w:sz w:val="17"/>
        </w:rPr>
        <w:t xml:space="preserve"> </w:t>
      </w:r>
      <w:r w:rsidR="004D6E97">
        <w:rPr>
          <w:rFonts w:ascii="Calibri" w:hAnsi="Calibri"/>
          <w:w w:val="105"/>
          <w:sz w:val="17"/>
        </w:rPr>
        <w:t>response</w:t>
      </w:r>
      <w:r w:rsidR="004D6E97">
        <w:rPr>
          <w:rFonts w:ascii="Calibri" w:hAnsi="Calibri"/>
          <w:spacing w:val="-10"/>
          <w:w w:val="105"/>
          <w:sz w:val="17"/>
        </w:rPr>
        <w:t xml:space="preserve"> </w:t>
      </w:r>
      <w:r w:rsidR="004D6E97">
        <w:rPr>
          <w:rFonts w:ascii="Calibri" w:hAnsi="Calibri"/>
          <w:w w:val="105"/>
          <w:sz w:val="17"/>
        </w:rPr>
        <w:t>is</w:t>
      </w:r>
      <w:r w:rsidR="004D6E97">
        <w:rPr>
          <w:rFonts w:ascii="Calibri" w:hAnsi="Calibri"/>
          <w:spacing w:val="-10"/>
          <w:w w:val="105"/>
          <w:sz w:val="17"/>
        </w:rPr>
        <w:t xml:space="preserve"> </w:t>
      </w:r>
      <w:r w:rsidR="004D6E97">
        <w:rPr>
          <w:rFonts w:ascii="Calibri" w:hAnsi="Calibri"/>
          <w:w w:val="105"/>
          <w:sz w:val="17"/>
        </w:rPr>
        <w:t>received</w:t>
      </w:r>
      <w:r w:rsidR="004D6E97">
        <w:rPr>
          <w:rFonts w:ascii="Calibri" w:hAnsi="Calibri"/>
          <w:spacing w:val="-10"/>
          <w:w w:val="105"/>
          <w:sz w:val="17"/>
        </w:rPr>
        <w:t xml:space="preserve"> </w:t>
      </w:r>
      <w:r w:rsidR="004D6E97">
        <w:rPr>
          <w:rFonts w:ascii="Calibri" w:hAnsi="Calibri"/>
          <w:w w:val="105"/>
          <w:sz w:val="17"/>
        </w:rPr>
        <w:t>from</w:t>
      </w:r>
      <w:r w:rsidR="004D6E97">
        <w:rPr>
          <w:rFonts w:ascii="Calibri" w:hAnsi="Calibri"/>
          <w:spacing w:val="-10"/>
          <w:w w:val="105"/>
          <w:sz w:val="17"/>
        </w:rPr>
        <w:t xml:space="preserve"> </w:t>
      </w:r>
      <w:r w:rsidR="004D6E97">
        <w:rPr>
          <w:rFonts w:ascii="Calibri" w:hAnsi="Calibri"/>
          <w:w w:val="105"/>
          <w:sz w:val="17"/>
        </w:rPr>
        <w:t>suspended</w:t>
      </w:r>
      <w:r w:rsidR="004D6E97">
        <w:rPr>
          <w:rFonts w:ascii="Calibri" w:hAnsi="Calibri"/>
          <w:spacing w:val="-10"/>
          <w:w w:val="105"/>
          <w:sz w:val="17"/>
        </w:rPr>
        <w:t xml:space="preserve"> </w:t>
      </w:r>
      <w:r w:rsidR="004D6E97">
        <w:rPr>
          <w:rFonts w:ascii="Calibri" w:hAnsi="Calibri"/>
          <w:w w:val="105"/>
          <w:sz w:val="17"/>
        </w:rPr>
        <w:t>projects, the REB will permanently close your study for administrative non-compliance at the next scheduled REB meeting.</w:t>
      </w:r>
      <w:r w:rsidR="004D6E97">
        <w:rPr>
          <w:rFonts w:ascii="Calibri" w:hAnsi="Calibri"/>
          <w:spacing w:val="40"/>
          <w:w w:val="105"/>
          <w:sz w:val="17"/>
        </w:rPr>
        <w:t xml:space="preserve"> </w:t>
      </w:r>
      <w:r w:rsidR="004D6E97">
        <w:rPr>
          <w:rFonts w:ascii="Calibri" w:hAnsi="Calibri"/>
          <w:w w:val="105"/>
          <w:sz w:val="17"/>
        </w:rPr>
        <w:t>Once your ﬁle has been formally closed, a new submission will be required to open a new ﬁle.</w:t>
      </w:r>
    </w:p>
    <w:p w14:paraId="0755A66F" w14:textId="77777777" w:rsidR="00F675FE" w:rsidRDefault="00570744">
      <w:pPr>
        <w:spacing w:line="242" w:lineRule="auto"/>
        <w:ind w:left="956" w:right="1558"/>
        <w:rPr>
          <w:rFonts w:ascii="Calibri" w:hAnsi="Calibri"/>
          <w:sz w:val="17"/>
        </w:rPr>
      </w:pPr>
      <w:r>
        <w:pict w14:anchorId="0755A70D">
          <v:shape id="docshape211" o:spid="_x0000_s2052" alt="" style="position:absolute;left:0;text-align:left;margin-left:122pt;margin-top:4.25pt;width:2.8pt;height:2.8pt;z-index:251658265;mso-wrap-edited:f;mso-width-percent:0;mso-height-percent:0;mso-position-horizontal-relative:page;mso-width-percent:0;mso-height-percent:0" coordsize="56,56" path="m31,55r-7,l20,54,,31,,24,24,r7,l55,27r,4l31,55xe" fillcolor="black" stroked="f">
            <v:path arrowok="t" o:connecttype="custom" o:connectlocs="12499975,56451500;9677400,56451500;8064500,56048275;0,46774100;0,43951525;9677400,34274125;12499975,34274125;22177375,45161200;22177375,46774100;12499975,56451500" o:connectangles="0,0,0,0,0,0,0,0,0,0"/>
            <w10:wrap anchorx="page"/>
          </v:shape>
        </w:pict>
      </w:r>
      <w:r>
        <w:pict w14:anchorId="0755A70E">
          <v:shape id="docshape212" o:spid="_x0000_s2051" alt="" style="position:absolute;left:0;text-align:left;margin-left:122pt;margin-top:25.2pt;width:2.8pt;height:2.8pt;z-index:251658266;mso-wrap-edited:f;mso-width-percent:0;mso-height-percent:0;mso-position-horizontal-relative:page;mso-width-percent:0;mso-height-percent:0" coordsize="56,56" path="m31,55r-7,l20,54,,31,,24,24,r7,l55,27r,4l31,55xe" fillcolor="black" stroked="f">
            <v:path arrowok="t" o:connecttype="custom" o:connectlocs="12499975,225402775;9677400,225402775;8064500,224999550;0,215725375;0,212902800;9677400,203225400;12499975,203225400;22177375,214112475;22177375,215725375;12499975,225402775" o:connectangles="0,0,0,0,0,0,0,0,0,0"/>
            <w10:wrap anchorx="page"/>
          </v:shape>
        </w:pict>
      </w:r>
      <w:r w:rsidR="004D6E97">
        <w:rPr>
          <w:rFonts w:ascii="Calibri" w:hAnsi="Calibri"/>
          <w:b/>
          <w:w w:val="105"/>
          <w:sz w:val="17"/>
        </w:rPr>
        <w:t>Change Request Form</w:t>
      </w:r>
      <w:r w:rsidR="004D6E97">
        <w:rPr>
          <w:rFonts w:ascii="Calibri" w:hAnsi="Calibri"/>
          <w:w w:val="105"/>
          <w:sz w:val="17"/>
        </w:rPr>
        <w:t xml:space="preserve">: All changes or modiﬁcations (e.g., adding a team member or a change in methodology) to your study must be submitted via a change request form and approved by the REB. </w:t>
      </w:r>
      <w:r w:rsidR="004D6E97">
        <w:rPr>
          <w:rFonts w:ascii="Calibri" w:hAnsi="Calibri"/>
          <w:b/>
          <w:w w:val="105"/>
          <w:sz w:val="17"/>
        </w:rPr>
        <w:t>Adverse</w:t>
      </w:r>
      <w:r w:rsidR="004D6E97">
        <w:rPr>
          <w:rFonts w:ascii="Calibri" w:hAnsi="Calibri"/>
          <w:b/>
          <w:spacing w:val="-10"/>
          <w:w w:val="105"/>
          <w:sz w:val="17"/>
        </w:rPr>
        <w:t xml:space="preserve"> </w:t>
      </w:r>
      <w:r w:rsidR="004D6E97">
        <w:rPr>
          <w:rFonts w:ascii="Calibri" w:hAnsi="Calibri"/>
          <w:b/>
          <w:w w:val="105"/>
          <w:sz w:val="17"/>
        </w:rPr>
        <w:t>or</w:t>
      </w:r>
      <w:r w:rsidR="004D6E97">
        <w:rPr>
          <w:rFonts w:ascii="Calibri" w:hAnsi="Calibri"/>
          <w:b/>
          <w:spacing w:val="-10"/>
          <w:w w:val="105"/>
          <w:sz w:val="17"/>
        </w:rPr>
        <w:t xml:space="preserve"> </w:t>
      </w:r>
      <w:r w:rsidR="004D6E97">
        <w:rPr>
          <w:rFonts w:ascii="Calibri" w:hAnsi="Calibri"/>
          <w:b/>
          <w:w w:val="105"/>
          <w:sz w:val="17"/>
        </w:rPr>
        <w:t>Unexpected</w:t>
      </w:r>
      <w:r w:rsidR="004D6E97">
        <w:rPr>
          <w:rFonts w:ascii="Calibri" w:hAnsi="Calibri"/>
          <w:b/>
          <w:spacing w:val="-10"/>
          <w:w w:val="105"/>
          <w:sz w:val="17"/>
        </w:rPr>
        <w:t xml:space="preserve"> </w:t>
      </w:r>
      <w:r w:rsidR="004D6E97">
        <w:rPr>
          <w:rFonts w:ascii="Calibri" w:hAnsi="Calibri"/>
          <w:b/>
          <w:w w:val="105"/>
          <w:sz w:val="17"/>
        </w:rPr>
        <w:t>Events</w:t>
      </w:r>
      <w:r w:rsidR="004D6E97">
        <w:rPr>
          <w:rFonts w:ascii="Calibri" w:hAnsi="Calibri"/>
          <w:b/>
          <w:spacing w:val="-10"/>
          <w:w w:val="105"/>
          <w:sz w:val="17"/>
        </w:rPr>
        <w:t xml:space="preserve"> </w:t>
      </w:r>
      <w:r w:rsidR="004D6E97">
        <w:rPr>
          <w:rFonts w:ascii="Calibri" w:hAnsi="Calibri"/>
          <w:b/>
          <w:w w:val="105"/>
          <w:sz w:val="17"/>
        </w:rPr>
        <w:t>Form</w:t>
      </w:r>
      <w:r w:rsidR="004D6E97">
        <w:rPr>
          <w:rFonts w:ascii="Calibri" w:hAnsi="Calibri"/>
          <w:w w:val="105"/>
          <w:sz w:val="17"/>
        </w:rPr>
        <w:t>:</w:t>
      </w:r>
      <w:r w:rsidR="004D6E97">
        <w:rPr>
          <w:rFonts w:ascii="Calibri" w:hAnsi="Calibri"/>
          <w:spacing w:val="-10"/>
          <w:w w:val="105"/>
          <w:sz w:val="17"/>
        </w:rPr>
        <w:t xml:space="preserve"> </w:t>
      </w:r>
      <w:r w:rsidR="004D6E97">
        <w:rPr>
          <w:rFonts w:ascii="Calibri" w:hAnsi="Calibri"/>
          <w:w w:val="105"/>
          <w:sz w:val="17"/>
        </w:rPr>
        <w:t>Events</w:t>
      </w:r>
      <w:r w:rsidR="004D6E97">
        <w:rPr>
          <w:rFonts w:ascii="Calibri" w:hAnsi="Calibri"/>
          <w:spacing w:val="-10"/>
          <w:w w:val="105"/>
          <w:sz w:val="17"/>
        </w:rPr>
        <w:t xml:space="preserve"> </w:t>
      </w:r>
      <w:r w:rsidR="004D6E97">
        <w:rPr>
          <w:rFonts w:ascii="Calibri" w:hAnsi="Calibri"/>
          <w:w w:val="105"/>
          <w:sz w:val="17"/>
        </w:rPr>
        <w:t>must</w:t>
      </w:r>
      <w:r w:rsidR="004D6E97">
        <w:rPr>
          <w:rFonts w:ascii="Calibri" w:hAnsi="Calibri"/>
          <w:spacing w:val="-10"/>
          <w:w w:val="105"/>
          <w:sz w:val="17"/>
        </w:rPr>
        <w:t xml:space="preserve"> </w:t>
      </w:r>
      <w:r w:rsidR="004D6E97">
        <w:rPr>
          <w:rFonts w:ascii="Calibri" w:hAnsi="Calibri"/>
          <w:w w:val="105"/>
          <w:sz w:val="17"/>
        </w:rPr>
        <w:t>be</w:t>
      </w:r>
      <w:r w:rsidR="004D6E97">
        <w:rPr>
          <w:rFonts w:ascii="Calibri" w:hAnsi="Calibri"/>
          <w:spacing w:val="-10"/>
          <w:w w:val="105"/>
          <w:sz w:val="17"/>
        </w:rPr>
        <w:t xml:space="preserve"> </w:t>
      </w:r>
      <w:r w:rsidR="004D6E97">
        <w:rPr>
          <w:rFonts w:ascii="Calibri" w:hAnsi="Calibri"/>
          <w:w w:val="105"/>
          <w:sz w:val="17"/>
        </w:rPr>
        <w:t>reported</w:t>
      </w:r>
      <w:r w:rsidR="004D6E97">
        <w:rPr>
          <w:rFonts w:ascii="Calibri" w:hAnsi="Calibri"/>
          <w:spacing w:val="-10"/>
          <w:w w:val="105"/>
          <w:sz w:val="17"/>
        </w:rPr>
        <w:t xml:space="preserve"> </w:t>
      </w:r>
      <w:r w:rsidR="004D6E97">
        <w:rPr>
          <w:rFonts w:ascii="Calibri" w:hAnsi="Calibri"/>
          <w:w w:val="105"/>
          <w:sz w:val="17"/>
        </w:rPr>
        <w:t>to</w:t>
      </w:r>
      <w:r w:rsidR="004D6E97">
        <w:rPr>
          <w:rFonts w:ascii="Calibri" w:hAnsi="Calibri"/>
          <w:spacing w:val="-10"/>
          <w:w w:val="105"/>
          <w:sz w:val="17"/>
        </w:rPr>
        <w:t xml:space="preserve"> </w:t>
      </w:r>
      <w:r w:rsidR="004D6E97">
        <w:rPr>
          <w:rFonts w:ascii="Calibri" w:hAnsi="Calibri"/>
          <w:w w:val="105"/>
          <w:sz w:val="17"/>
        </w:rPr>
        <w:t>the</w:t>
      </w:r>
      <w:r w:rsidR="004D6E97">
        <w:rPr>
          <w:rFonts w:ascii="Calibri" w:hAnsi="Calibri"/>
          <w:spacing w:val="-10"/>
          <w:w w:val="105"/>
          <w:sz w:val="17"/>
        </w:rPr>
        <w:t xml:space="preserve"> </w:t>
      </w:r>
      <w:r w:rsidR="004D6E97">
        <w:rPr>
          <w:rFonts w:ascii="Calibri" w:hAnsi="Calibri"/>
          <w:w w:val="105"/>
          <w:sz w:val="17"/>
        </w:rPr>
        <w:t>REB</w:t>
      </w:r>
      <w:r w:rsidR="004D6E97">
        <w:rPr>
          <w:rFonts w:ascii="Calibri" w:hAnsi="Calibri"/>
          <w:spacing w:val="-10"/>
          <w:w w:val="105"/>
          <w:sz w:val="17"/>
        </w:rPr>
        <w:t xml:space="preserve"> </w:t>
      </w:r>
      <w:r w:rsidR="004D6E97">
        <w:rPr>
          <w:rFonts w:ascii="Calibri" w:hAnsi="Calibri"/>
          <w:w w:val="105"/>
          <w:sz w:val="17"/>
        </w:rPr>
        <w:t>within</w:t>
      </w:r>
      <w:r w:rsidR="004D6E97">
        <w:rPr>
          <w:rFonts w:ascii="Calibri" w:hAnsi="Calibri"/>
          <w:spacing w:val="-10"/>
          <w:w w:val="105"/>
          <w:sz w:val="17"/>
        </w:rPr>
        <w:t xml:space="preserve"> </w:t>
      </w:r>
      <w:r w:rsidR="004D6E97">
        <w:rPr>
          <w:rFonts w:ascii="Calibri" w:hAnsi="Calibri"/>
          <w:w w:val="105"/>
          <w:sz w:val="17"/>
        </w:rPr>
        <w:t>72</w:t>
      </w:r>
      <w:r w:rsidR="004D6E97">
        <w:rPr>
          <w:rFonts w:ascii="Calibri" w:hAnsi="Calibri"/>
          <w:spacing w:val="-10"/>
          <w:w w:val="105"/>
          <w:sz w:val="17"/>
        </w:rPr>
        <w:t xml:space="preserve"> </w:t>
      </w:r>
      <w:r w:rsidR="004D6E97">
        <w:rPr>
          <w:rFonts w:ascii="Calibri" w:hAnsi="Calibri"/>
          <w:w w:val="105"/>
          <w:sz w:val="17"/>
        </w:rPr>
        <w:t>hours</w:t>
      </w:r>
      <w:r w:rsidR="004D6E97">
        <w:rPr>
          <w:rFonts w:ascii="Calibri" w:hAnsi="Calibri"/>
          <w:spacing w:val="-10"/>
          <w:w w:val="105"/>
          <w:sz w:val="17"/>
        </w:rPr>
        <w:t xml:space="preserve"> </w:t>
      </w:r>
      <w:r w:rsidR="004D6E97">
        <w:rPr>
          <w:rFonts w:ascii="Calibri" w:hAnsi="Calibri"/>
          <w:w w:val="105"/>
          <w:sz w:val="17"/>
        </w:rPr>
        <w:t>with</w:t>
      </w:r>
      <w:r w:rsidR="004D6E97">
        <w:rPr>
          <w:rFonts w:ascii="Calibri" w:hAnsi="Calibri"/>
          <w:spacing w:val="-10"/>
          <w:w w:val="105"/>
          <w:sz w:val="17"/>
        </w:rPr>
        <w:t xml:space="preserve"> </w:t>
      </w:r>
      <w:r w:rsidR="004D6E97">
        <w:rPr>
          <w:rFonts w:ascii="Calibri" w:hAnsi="Calibri"/>
          <w:w w:val="105"/>
          <w:sz w:val="17"/>
        </w:rPr>
        <w:t>an</w:t>
      </w:r>
      <w:r w:rsidR="004D6E97">
        <w:rPr>
          <w:rFonts w:ascii="Calibri" w:hAnsi="Calibri"/>
          <w:spacing w:val="-10"/>
          <w:w w:val="105"/>
          <w:sz w:val="17"/>
        </w:rPr>
        <w:t xml:space="preserve"> </w:t>
      </w:r>
      <w:r w:rsidR="004D6E97">
        <w:rPr>
          <w:rFonts w:ascii="Calibri" w:hAnsi="Calibri"/>
          <w:w w:val="105"/>
          <w:sz w:val="17"/>
        </w:rPr>
        <w:t xml:space="preserve">indication of how these events aﬀect, in the view of the principal investigator, the safety of the participants and the continuation of the protocol (e.g., unanticipated or unmitigated physical, social or psychological harm to a </w:t>
      </w:r>
      <w:r w:rsidR="004D6E97">
        <w:rPr>
          <w:rFonts w:ascii="Calibri" w:hAnsi="Calibri"/>
          <w:spacing w:val="-2"/>
          <w:w w:val="105"/>
          <w:sz w:val="17"/>
        </w:rPr>
        <w:t>participant).</w:t>
      </w:r>
    </w:p>
    <w:p w14:paraId="0755A670" w14:textId="77777777" w:rsidR="00F675FE" w:rsidRDefault="00570744">
      <w:pPr>
        <w:spacing w:line="207" w:lineRule="exact"/>
        <w:ind w:left="956"/>
        <w:rPr>
          <w:rFonts w:ascii="Calibri"/>
          <w:sz w:val="17"/>
        </w:rPr>
      </w:pPr>
      <w:r>
        <w:pict w14:anchorId="0755A70F">
          <v:shape id="docshape213" o:spid="_x0000_s2050" alt="" style="position:absolute;left:0;text-align:left;margin-left:122pt;margin-top:4.2pt;width:2.8pt;height:2.8pt;z-index:251658267;mso-wrap-edited:f;mso-width-percent:0;mso-height-percent:0;mso-position-horizontal-relative:page;mso-width-percent:0;mso-height-percent:0" coordsize="56,56" path="m31,56r-7,l20,55,,32,,24,24,r7,l55,28r,4l31,56xe" fillcolor="black" stroked="f">
            <v:path arrowok="t" o:connecttype="custom" o:connectlocs="12499975,56451500;9677400,56451500;8064500,56048275;0,46774100;0,43548300;9677400,33870900;12499975,33870900;22177375,45161200;22177375,46774100;12499975,56451500" o:connectangles="0,0,0,0,0,0,0,0,0,0"/>
            <w10:wrap anchorx="page"/>
          </v:shape>
        </w:pict>
      </w:r>
      <w:r w:rsidR="004D6E97">
        <w:rPr>
          <w:rFonts w:ascii="Calibri"/>
          <w:b/>
          <w:sz w:val="17"/>
        </w:rPr>
        <w:t>Research</w:t>
      </w:r>
      <w:r w:rsidR="004D6E97">
        <w:rPr>
          <w:rFonts w:ascii="Calibri"/>
          <w:b/>
          <w:spacing w:val="11"/>
          <w:sz w:val="17"/>
        </w:rPr>
        <w:t xml:space="preserve"> </w:t>
      </w:r>
      <w:r w:rsidR="004D6E97">
        <w:rPr>
          <w:rFonts w:ascii="Calibri"/>
          <w:b/>
          <w:sz w:val="17"/>
        </w:rPr>
        <w:t>Project</w:t>
      </w:r>
      <w:r w:rsidR="004D6E97">
        <w:rPr>
          <w:rFonts w:ascii="Calibri"/>
          <w:b/>
          <w:spacing w:val="12"/>
          <w:sz w:val="17"/>
        </w:rPr>
        <w:t xml:space="preserve"> </w:t>
      </w:r>
      <w:r w:rsidR="004D6E97">
        <w:rPr>
          <w:rFonts w:ascii="Calibri"/>
          <w:b/>
          <w:sz w:val="17"/>
        </w:rPr>
        <w:t>Completion</w:t>
      </w:r>
      <w:r w:rsidR="004D6E97">
        <w:rPr>
          <w:rFonts w:ascii="Calibri"/>
          <w:b/>
          <w:spacing w:val="12"/>
          <w:sz w:val="17"/>
        </w:rPr>
        <w:t xml:space="preserve"> </w:t>
      </w:r>
      <w:r w:rsidR="004D6E97">
        <w:rPr>
          <w:rFonts w:ascii="Calibri"/>
          <w:b/>
          <w:sz w:val="17"/>
        </w:rPr>
        <w:t>Form</w:t>
      </w:r>
      <w:r w:rsidR="004D6E97">
        <w:rPr>
          <w:rFonts w:ascii="Calibri"/>
          <w:sz w:val="17"/>
        </w:rPr>
        <w:t>:</w:t>
      </w:r>
      <w:r w:rsidR="004D6E97">
        <w:rPr>
          <w:rFonts w:ascii="Calibri"/>
          <w:spacing w:val="12"/>
          <w:sz w:val="17"/>
        </w:rPr>
        <w:t xml:space="preserve"> </w:t>
      </w:r>
      <w:r w:rsidR="004D6E97">
        <w:rPr>
          <w:rFonts w:ascii="Calibri"/>
          <w:sz w:val="17"/>
        </w:rPr>
        <w:t>This</w:t>
      </w:r>
      <w:r w:rsidR="004D6E97">
        <w:rPr>
          <w:rFonts w:ascii="Calibri"/>
          <w:spacing w:val="12"/>
          <w:sz w:val="17"/>
        </w:rPr>
        <w:t xml:space="preserve"> </w:t>
      </w:r>
      <w:r w:rsidR="004D6E97">
        <w:rPr>
          <w:rFonts w:ascii="Calibri"/>
          <w:sz w:val="17"/>
        </w:rPr>
        <w:t>form</w:t>
      </w:r>
      <w:r w:rsidR="004D6E97">
        <w:rPr>
          <w:rFonts w:ascii="Calibri"/>
          <w:spacing w:val="12"/>
          <w:sz w:val="17"/>
        </w:rPr>
        <w:t xml:space="preserve"> </w:t>
      </w:r>
      <w:r w:rsidR="004D6E97">
        <w:rPr>
          <w:rFonts w:ascii="Calibri"/>
          <w:sz w:val="17"/>
        </w:rPr>
        <w:t>must</w:t>
      </w:r>
      <w:r w:rsidR="004D6E97">
        <w:rPr>
          <w:rFonts w:ascii="Calibri"/>
          <w:spacing w:val="12"/>
          <w:sz w:val="17"/>
        </w:rPr>
        <w:t xml:space="preserve"> </w:t>
      </w:r>
      <w:r w:rsidR="004D6E97">
        <w:rPr>
          <w:rFonts w:ascii="Calibri"/>
          <w:sz w:val="17"/>
        </w:rPr>
        <w:t>be</w:t>
      </w:r>
      <w:r w:rsidR="004D6E97">
        <w:rPr>
          <w:rFonts w:ascii="Calibri"/>
          <w:spacing w:val="12"/>
          <w:sz w:val="17"/>
        </w:rPr>
        <w:t xml:space="preserve"> </w:t>
      </w:r>
      <w:r w:rsidR="004D6E97">
        <w:rPr>
          <w:rFonts w:ascii="Calibri"/>
          <w:sz w:val="17"/>
        </w:rPr>
        <w:t>completed</w:t>
      </w:r>
      <w:r w:rsidR="004D6E97">
        <w:rPr>
          <w:rFonts w:ascii="Calibri"/>
          <w:spacing w:val="12"/>
          <w:sz w:val="17"/>
        </w:rPr>
        <w:t xml:space="preserve"> </w:t>
      </w:r>
      <w:r w:rsidR="004D6E97">
        <w:rPr>
          <w:rFonts w:ascii="Calibri"/>
          <w:sz w:val="17"/>
        </w:rPr>
        <w:t>when</w:t>
      </w:r>
      <w:r w:rsidR="004D6E97">
        <w:rPr>
          <w:rFonts w:ascii="Calibri"/>
          <w:spacing w:val="12"/>
          <w:sz w:val="17"/>
        </w:rPr>
        <w:t xml:space="preserve"> </w:t>
      </w:r>
      <w:r w:rsidR="004D6E97">
        <w:rPr>
          <w:rFonts w:ascii="Calibri"/>
          <w:sz w:val="17"/>
        </w:rPr>
        <w:t>the</w:t>
      </w:r>
      <w:r w:rsidR="004D6E97">
        <w:rPr>
          <w:rFonts w:ascii="Calibri"/>
          <w:spacing w:val="12"/>
          <w:sz w:val="17"/>
        </w:rPr>
        <w:t xml:space="preserve"> </w:t>
      </w:r>
      <w:r w:rsidR="004D6E97">
        <w:rPr>
          <w:rFonts w:ascii="Calibri"/>
          <w:sz w:val="17"/>
        </w:rPr>
        <w:t>research</w:t>
      </w:r>
      <w:r w:rsidR="004D6E97">
        <w:rPr>
          <w:rFonts w:ascii="Calibri"/>
          <w:spacing w:val="12"/>
          <w:sz w:val="17"/>
        </w:rPr>
        <w:t xml:space="preserve"> </w:t>
      </w:r>
      <w:r w:rsidR="004D6E97">
        <w:rPr>
          <w:rFonts w:ascii="Calibri"/>
          <w:sz w:val="17"/>
        </w:rPr>
        <w:t>study</w:t>
      </w:r>
      <w:r w:rsidR="004D6E97">
        <w:rPr>
          <w:rFonts w:ascii="Calibri"/>
          <w:spacing w:val="12"/>
          <w:sz w:val="17"/>
        </w:rPr>
        <w:t xml:space="preserve"> </w:t>
      </w:r>
      <w:r w:rsidR="004D6E97">
        <w:rPr>
          <w:rFonts w:ascii="Calibri"/>
          <w:spacing w:val="-2"/>
          <w:sz w:val="17"/>
        </w:rPr>
        <w:t>concludes.</w:t>
      </w:r>
    </w:p>
    <w:p w14:paraId="0755A671" w14:textId="77777777" w:rsidR="00F675FE" w:rsidRDefault="00F675FE">
      <w:pPr>
        <w:pStyle w:val="BodyText"/>
        <w:spacing w:before="5"/>
        <w:rPr>
          <w:rFonts w:ascii="Calibri"/>
          <w:sz w:val="15"/>
        </w:rPr>
      </w:pPr>
    </w:p>
    <w:p w14:paraId="0755A672" w14:textId="77777777" w:rsidR="00F675FE" w:rsidRDefault="00000000">
      <w:pPr>
        <w:spacing w:line="271" w:lineRule="auto"/>
        <w:ind w:left="515" w:right="1558"/>
        <w:rPr>
          <w:rFonts w:ascii="Calibri" w:hAnsi="Calibri"/>
          <w:sz w:val="16"/>
        </w:rPr>
      </w:pPr>
      <w:r>
        <w:rPr>
          <w:rFonts w:ascii="Calibri" w:hAnsi="Calibri"/>
          <w:b/>
          <w:spacing w:val="-2"/>
          <w:w w:val="105"/>
          <w:sz w:val="16"/>
        </w:rPr>
        <w:t xml:space="preserve">Always quote your REB ﬁle number </w:t>
      </w:r>
      <w:r>
        <w:rPr>
          <w:rFonts w:ascii="Calibri" w:hAnsi="Calibri"/>
          <w:spacing w:val="-2"/>
          <w:w w:val="105"/>
          <w:sz w:val="16"/>
        </w:rPr>
        <w:t>(</w:t>
      </w:r>
      <w:r>
        <w:rPr>
          <w:rFonts w:ascii="Calibri" w:hAnsi="Calibri"/>
          <w:b/>
          <w:spacing w:val="-2"/>
          <w:w w:val="105"/>
          <w:sz w:val="16"/>
        </w:rPr>
        <w:t>17656</w:t>
      </w:r>
      <w:r>
        <w:rPr>
          <w:rFonts w:ascii="Calibri" w:hAnsi="Calibri"/>
          <w:spacing w:val="-2"/>
          <w:w w:val="105"/>
          <w:sz w:val="16"/>
        </w:rPr>
        <w:t xml:space="preserve">) </w:t>
      </w:r>
      <w:r>
        <w:rPr>
          <w:rFonts w:ascii="Calibri" w:hAnsi="Calibri"/>
          <w:b/>
          <w:spacing w:val="-2"/>
          <w:w w:val="105"/>
          <w:sz w:val="16"/>
        </w:rPr>
        <w:t>on future correspondence</w:t>
      </w:r>
      <w:r>
        <w:rPr>
          <w:rFonts w:ascii="Calibri" w:hAnsi="Calibri"/>
          <w:spacing w:val="-2"/>
          <w:w w:val="105"/>
          <w:sz w:val="16"/>
        </w:rPr>
        <w:t>. If you are a student researcher, your supervisor has</w:t>
      </w:r>
      <w:r>
        <w:rPr>
          <w:rFonts w:ascii="Calibri" w:hAnsi="Calibri"/>
          <w:spacing w:val="40"/>
          <w:w w:val="105"/>
          <w:sz w:val="16"/>
        </w:rPr>
        <w:t xml:space="preserve"> </w:t>
      </w:r>
      <w:r>
        <w:rPr>
          <w:rFonts w:ascii="Calibri" w:hAnsi="Calibri"/>
          <w:w w:val="105"/>
          <w:sz w:val="16"/>
        </w:rPr>
        <w:t>been copied to this message.</w:t>
      </w:r>
    </w:p>
    <w:p w14:paraId="0755A673" w14:textId="77777777" w:rsidR="00F675FE" w:rsidRDefault="00F675FE">
      <w:pPr>
        <w:pStyle w:val="BodyText"/>
        <w:spacing w:before="1"/>
        <w:rPr>
          <w:rFonts w:ascii="Calibri"/>
          <w:sz w:val="18"/>
        </w:rPr>
      </w:pPr>
    </w:p>
    <w:p w14:paraId="0755A674" w14:textId="77777777" w:rsidR="00F675FE" w:rsidRDefault="00000000">
      <w:pPr>
        <w:ind w:left="515"/>
        <w:rPr>
          <w:rFonts w:ascii="Calibri"/>
          <w:sz w:val="16"/>
        </w:rPr>
      </w:pPr>
      <w:r>
        <w:rPr>
          <w:rFonts w:ascii="Calibri"/>
          <w:spacing w:val="-2"/>
          <w:w w:val="105"/>
          <w:sz w:val="16"/>
        </w:rPr>
        <w:t>We</w:t>
      </w:r>
      <w:r>
        <w:rPr>
          <w:rFonts w:ascii="Calibri"/>
          <w:spacing w:val="-1"/>
          <w:w w:val="105"/>
          <w:sz w:val="16"/>
        </w:rPr>
        <w:t xml:space="preserve"> </w:t>
      </w:r>
      <w:r>
        <w:rPr>
          <w:rFonts w:ascii="Calibri"/>
          <w:spacing w:val="-2"/>
          <w:w w:val="105"/>
          <w:sz w:val="16"/>
        </w:rPr>
        <w:t>wish</w:t>
      </w:r>
      <w:r>
        <w:rPr>
          <w:rFonts w:ascii="Calibri"/>
          <w:spacing w:val="-1"/>
          <w:w w:val="105"/>
          <w:sz w:val="16"/>
        </w:rPr>
        <w:t xml:space="preserve"> </w:t>
      </w:r>
      <w:r>
        <w:rPr>
          <w:rFonts w:ascii="Calibri"/>
          <w:spacing w:val="-2"/>
          <w:w w:val="105"/>
          <w:sz w:val="16"/>
        </w:rPr>
        <w:t>you</w:t>
      </w:r>
      <w:r>
        <w:rPr>
          <w:rFonts w:ascii="Calibri"/>
          <w:w w:val="105"/>
          <w:sz w:val="16"/>
        </w:rPr>
        <w:t xml:space="preserve"> </w:t>
      </w:r>
      <w:r>
        <w:rPr>
          <w:rFonts w:ascii="Calibri"/>
          <w:spacing w:val="-2"/>
          <w:w w:val="105"/>
          <w:sz w:val="16"/>
        </w:rPr>
        <w:t>continued</w:t>
      </w:r>
      <w:r>
        <w:rPr>
          <w:rFonts w:ascii="Calibri"/>
          <w:spacing w:val="-1"/>
          <w:w w:val="105"/>
          <w:sz w:val="16"/>
        </w:rPr>
        <w:t xml:space="preserve"> </w:t>
      </w:r>
      <w:r>
        <w:rPr>
          <w:rFonts w:ascii="Calibri"/>
          <w:spacing w:val="-2"/>
          <w:w w:val="105"/>
          <w:sz w:val="16"/>
        </w:rPr>
        <w:t>success</w:t>
      </w:r>
      <w:r>
        <w:rPr>
          <w:rFonts w:ascii="Calibri"/>
          <w:spacing w:val="-1"/>
          <w:w w:val="105"/>
          <w:sz w:val="16"/>
        </w:rPr>
        <w:t xml:space="preserve"> </w:t>
      </w:r>
      <w:r>
        <w:rPr>
          <w:rFonts w:ascii="Calibri"/>
          <w:spacing w:val="-2"/>
          <w:w w:val="105"/>
          <w:sz w:val="16"/>
        </w:rPr>
        <w:t>with</w:t>
      </w:r>
      <w:r>
        <w:rPr>
          <w:rFonts w:ascii="Calibri"/>
          <w:w w:val="105"/>
          <w:sz w:val="16"/>
        </w:rPr>
        <w:t xml:space="preserve"> </w:t>
      </w:r>
      <w:r>
        <w:rPr>
          <w:rFonts w:ascii="Calibri"/>
          <w:spacing w:val="-2"/>
          <w:w w:val="105"/>
          <w:sz w:val="16"/>
        </w:rPr>
        <w:t>your</w:t>
      </w:r>
      <w:r>
        <w:rPr>
          <w:rFonts w:ascii="Calibri"/>
          <w:spacing w:val="-1"/>
          <w:w w:val="105"/>
          <w:sz w:val="16"/>
        </w:rPr>
        <w:t xml:space="preserve"> </w:t>
      </w:r>
      <w:r>
        <w:rPr>
          <w:rFonts w:ascii="Calibri"/>
          <w:spacing w:val="-2"/>
          <w:w w:val="105"/>
          <w:sz w:val="16"/>
        </w:rPr>
        <w:t>study.</w:t>
      </w:r>
    </w:p>
    <w:p w14:paraId="0755A675" w14:textId="77777777" w:rsidR="00F675FE" w:rsidRDefault="00F675FE">
      <w:pPr>
        <w:pStyle w:val="BodyText"/>
        <w:rPr>
          <w:rFonts w:ascii="Calibri"/>
          <w:sz w:val="16"/>
        </w:rPr>
      </w:pPr>
    </w:p>
    <w:p w14:paraId="0755A676" w14:textId="77777777" w:rsidR="00F675FE" w:rsidRDefault="00F675FE">
      <w:pPr>
        <w:pStyle w:val="BodyText"/>
        <w:rPr>
          <w:rFonts w:ascii="Calibri"/>
          <w:sz w:val="16"/>
        </w:rPr>
      </w:pPr>
    </w:p>
    <w:p w14:paraId="0755A677" w14:textId="77777777" w:rsidR="00F675FE" w:rsidRDefault="00F675FE">
      <w:pPr>
        <w:pStyle w:val="BodyText"/>
        <w:rPr>
          <w:rFonts w:ascii="Calibri"/>
          <w:sz w:val="16"/>
        </w:rPr>
      </w:pPr>
    </w:p>
    <w:p w14:paraId="0755A678" w14:textId="77777777" w:rsidR="00F675FE" w:rsidRDefault="00F675FE">
      <w:pPr>
        <w:pStyle w:val="BodyText"/>
        <w:rPr>
          <w:rFonts w:ascii="Calibri"/>
          <w:sz w:val="16"/>
        </w:rPr>
      </w:pPr>
    </w:p>
    <w:p w14:paraId="0755A679" w14:textId="77777777" w:rsidR="00F675FE" w:rsidRDefault="00F675FE">
      <w:pPr>
        <w:pStyle w:val="BodyText"/>
        <w:rPr>
          <w:rFonts w:ascii="Calibri"/>
          <w:sz w:val="16"/>
        </w:rPr>
      </w:pPr>
    </w:p>
    <w:p w14:paraId="0755A67A" w14:textId="77777777" w:rsidR="00F675FE" w:rsidRDefault="00F675FE">
      <w:pPr>
        <w:pStyle w:val="BodyText"/>
        <w:rPr>
          <w:rFonts w:ascii="Calibri"/>
          <w:sz w:val="16"/>
        </w:rPr>
      </w:pPr>
    </w:p>
    <w:p w14:paraId="0755A67B" w14:textId="77777777" w:rsidR="00F675FE" w:rsidRDefault="00F675FE">
      <w:pPr>
        <w:pStyle w:val="BodyText"/>
        <w:rPr>
          <w:rFonts w:ascii="Calibri"/>
          <w:sz w:val="16"/>
        </w:rPr>
      </w:pPr>
    </w:p>
    <w:p w14:paraId="0755A67C" w14:textId="77777777" w:rsidR="00F675FE" w:rsidRDefault="00F675FE">
      <w:pPr>
        <w:pStyle w:val="BodyText"/>
        <w:rPr>
          <w:rFonts w:ascii="Calibri"/>
          <w:sz w:val="16"/>
        </w:rPr>
      </w:pPr>
    </w:p>
    <w:p w14:paraId="0755A67D" w14:textId="77777777" w:rsidR="00F675FE" w:rsidRDefault="00F675FE">
      <w:pPr>
        <w:pStyle w:val="BodyText"/>
        <w:rPr>
          <w:rFonts w:ascii="Calibri"/>
          <w:sz w:val="16"/>
        </w:rPr>
      </w:pPr>
    </w:p>
    <w:p w14:paraId="0755A67E" w14:textId="77777777" w:rsidR="00F675FE" w:rsidRDefault="00F675FE">
      <w:pPr>
        <w:pStyle w:val="BodyText"/>
        <w:rPr>
          <w:rFonts w:ascii="Calibri"/>
          <w:sz w:val="16"/>
        </w:rPr>
      </w:pPr>
    </w:p>
    <w:p w14:paraId="0755A67F" w14:textId="77777777" w:rsidR="00F675FE" w:rsidRDefault="00F675FE">
      <w:pPr>
        <w:pStyle w:val="BodyText"/>
        <w:rPr>
          <w:rFonts w:ascii="Calibri"/>
          <w:sz w:val="16"/>
        </w:rPr>
      </w:pPr>
    </w:p>
    <w:p w14:paraId="0755A680" w14:textId="77777777" w:rsidR="00F675FE" w:rsidRDefault="00F675FE">
      <w:pPr>
        <w:pStyle w:val="BodyText"/>
        <w:rPr>
          <w:rFonts w:ascii="Calibri"/>
          <w:sz w:val="16"/>
        </w:rPr>
      </w:pPr>
    </w:p>
    <w:p w14:paraId="0755A681" w14:textId="77777777" w:rsidR="00F675FE" w:rsidRDefault="00F675FE">
      <w:pPr>
        <w:pStyle w:val="BodyText"/>
        <w:rPr>
          <w:rFonts w:ascii="Calibri"/>
          <w:sz w:val="16"/>
        </w:rPr>
      </w:pPr>
    </w:p>
    <w:p w14:paraId="0755A682" w14:textId="77777777" w:rsidR="00F675FE" w:rsidRDefault="00F675FE">
      <w:pPr>
        <w:pStyle w:val="BodyText"/>
        <w:rPr>
          <w:rFonts w:ascii="Calibri"/>
          <w:sz w:val="16"/>
        </w:rPr>
      </w:pPr>
    </w:p>
    <w:p w14:paraId="0755A683" w14:textId="77777777" w:rsidR="00F675FE" w:rsidRDefault="00F675FE">
      <w:pPr>
        <w:pStyle w:val="BodyText"/>
        <w:rPr>
          <w:rFonts w:ascii="Calibri"/>
          <w:sz w:val="16"/>
        </w:rPr>
      </w:pPr>
    </w:p>
    <w:p w14:paraId="0755A684" w14:textId="77777777" w:rsidR="00F675FE" w:rsidRDefault="00F675FE">
      <w:pPr>
        <w:pStyle w:val="BodyText"/>
        <w:rPr>
          <w:rFonts w:ascii="Calibri"/>
          <w:sz w:val="16"/>
        </w:rPr>
      </w:pPr>
    </w:p>
    <w:p w14:paraId="0755A685" w14:textId="77777777" w:rsidR="00F675FE" w:rsidRDefault="00F675FE">
      <w:pPr>
        <w:pStyle w:val="BodyText"/>
        <w:rPr>
          <w:rFonts w:ascii="Calibri"/>
          <w:sz w:val="16"/>
        </w:rPr>
      </w:pPr>
    </w:p>
    <w:p w14:paraId="0755A686" w14:textId="77777777" w:rsidR="00F675FE" w:rsidRDefault="00F675FE">
      <w:pPr>
        <w:pStyle w:val="BodyText"/>
        <w:rPr>
          <w:rFonts w:ascii="Calibri"/>
          <w:sz w:val="16"/>
        </w:rPr>
      </w:pPr>
    </w:p>
    <w:p w14:paraId="0755A687" w14:textId="77777777" w:rsidR="00F675FE" w:rsidRDefault="00F675FE">
      <w:pPr>
        <w:pStyle w:val="BodyText"/>
        <w:rPr>
          <w:rFonts w:ascii="Calibri"/>
          <w:sz w:val="16"/>
        </w:rPr>
      </w:pPr>
    </w:p>
    <w:p w14:paraId="0755A688" w14:textId="77777777" w:rsidR="00F675FE" w:rsidRDefault="00F675FE">
      <w:pPr>
        <w:pStyle w:val="BodyText"/>
        <w:rPr>
          <w:rFonts w:ascii="Calibri"/>
          <w:sz w:val="16"/>
        </w:rPr>
      </w:pPr>
    </w:p>
    <w:p w14:paraId="0755A689" w14:textId="77777777" w:rsidR="00F675FE" w:rsidRDefault="00F675FE">
      <w:pPr>
        <w:pStyle w:val="BodyText"/>
        <w:rPr>
          <w:rFonts w:ascii="Calibri"/>
          <w:sz w:val="16"/>
        </w:rPr>
      </w:pPr>
    </w:p>
    <w:p w14:paraId="0755A68A" w14:textId="77777777" w:rsidR="00F675FE" w:rsidRDefault="00F675FE">
      <w:pPr>
        <w:pStyle w:val="BodyText"/>
        <w:rPr>
          <w:rFonts w:ascii="Calibri"/>
          <w:sz w:val="16"/>
        </w:rPr>
      </w:pPr>
    </w:p>
    <w:p w14:paraId="0755A68B" w14:textId="77777777" w:rsidR="00F675FE" w:rsidRDefault="00F675FE">
      <w:pPr>
        <w:pStyle w:val="BodyText"/>
        <w:rPr>
          <w:rFonts w:ascii="Calibri"/>
          <w:sz w:val="16"/>
        </w:rPr>
      </w:pPr>
    </w:p>
    <w:p w14:paraId="0755A68C" w14:textId="77777777" w:rsidR="00F675FE" w:rsidRDefault="00F675FE">
      <w:pPr>
        <w:pStyle w:val="BodyText"/>
        <w:rPr>
          <w:rFonts w:ascii="Calibri"/>
          <w:sz w:val="16"/>
        </w:rPr>
      </w:pPr>
    </w:p>
    <w:p w14:paraId="0755A68D" w14:textId="77777777" w:rsidR="00F675FE" w:rsidRDefault="00F675FE">
      <w:pPr>
        <w:pStyle w:val="BodyText"/>
        <w:rPr>
          <w:rFonts w:ascii="Calibri"/>
          <w:sz w:val="16"/>
        </w:rPr>
      </w:pPr>
    </w:p>
    <w:p w14:paraId="0755A68E" w14:textId="77777777" w:rsidR="00F675FE" w:rsidRDefault="00F675FE">
      <w:pPr>
        <w:pStyle w:val="BodyText"/>
        <w:rPr>
          <w:rFonts w:ascii="Calibri"/>
          <w:sz w:val="16"/>
        </w:rPr>
      </w:pPr>
    </w:p>
    <w:p w14:paraId="0755A68F" w14:textId="77777777" w:rsidR="00F675FE" w:rsidRDefault="00F675FE">
      <w:pPr>
        <w:pStyle w:val="BodyText"/>
        <w:rPr>
          <w:rFonts w:ascii="Calibri"/>
          <w:sz w:val="16"/>
        </w:rPr>
      </w:pPr>
    </w:p>
    <w:p w14:paraId="0755A690" w14:textId="77777777" w:rsidR="00F675FE" w:rsidRDefault="00F675FE">
      <w:pPr>
        <w:pStyle w:val="BodyText"/>
        <w:rPr>
          <w:rFonts w:ascii="Calibri"/>
          <w:sz w:val="16"/>
        </w:rPr>
      </w:pPr>
    </w:p>
    <w:p w14:paraId="0755A691" w14:textId="77777777" w:rsidR="00F675FE" w:rsidRDefault="00F675FE">
      <w:pPr>
        <w:pStyle w:val="BodyText"/>
        <w:rPr>
          <w:rFonts w:ascii="Calibri"/>
          <w:sz w:val="16"/>
        </w:rPr>
      </w:pPr>
    </w:p>
    <w:p w14:paraId="0755A692" w14:textId="77777777" w:rsidR="00F675FE" w:rsidRDefault="00F675FE">
      <w:pPr>
        <w:pStyle w:val="BodyText"/>
        <w:rPr>
          <w:rFonts w:ascii="Calibri"/>
          <w:sz w:val="16"/>
        </w:rPr>
      </w:pPr>
    </w:p>
    <w:p w14:paraId="0755A693" w14:textId="77777777" w:rsidR="00F675FE" w:rsidRDefault="00F675FE">
      <w:pPr>
        <w:pStyle w:val="BodyText"/>
        <w:rPr>
          <w:rFonts w:ascii="Calibri"/>
          <w:sz w:val="16"/>
        </w:rPr>
      </w:pPr>
    </w:p>
    <w:p w14:paraId="0755A694" w14:textId="77777777" w:rsidR="00F675FE" w:rsidRDefault="00F675FE">
      <w:pPr>
        <w:pStyle w:val="BodyText"/>
        <w:rPr>
          <w:rFonts w:ascii="Calibri"/>
          <w:sz w:val="16"/>
        </w:rPr>
      </w:pPr>
    </w:p>
    <w:p w14:paraId="0755A695" w14:textId="77777777" w:rsidR="00F675FE" w:rsidRDefault="00F675FE">
      <w:pPr>
        <w:pStyle w:val="BodyText"/>
        <w:rPr>
          <w:rFonts w:ascii="Calibri"/>
          <w:sz w:val="16"/>
        </w:rPr>
      </w:pPr>
    </w:p>
    <w:p w14:paraId="0755A696" w14:textId="77777777" w:rsidR="00F675FE" w:rsidRDefault="00F675FE">
      <w:pPr>
        <w:pStyle w:val="BodyText"/>
        <w:rPr>
          <w:rFonts w:ascii="Calibri"/>
          <w:sz w:val="16"/>
        </w:rPr>
      </w:pPr>
    </w:p>
    <w:p w14:paraId="0755A697" w14:textId="77777777" w:rsidR="00F675FE" w:rsidRDefault="00F675FE">
      <w:pPr>
        <w:pStyle w:val="BodyText"/>
        <w:rPr>
          <w:rFonts w:ascii="Calibri"/>
          <w:sz w:val="16"/>
        </w:rPr>
      </w:pPr>
    </w:p>
    <w:p w14:paraId="0755A698" w14:textId="77777777" w:rsidR="00F675FE" w:rsidRDefault="00F675FE">
      <w:pPr>
        <w:pStyle w:val="BodyText"/>
        <w:rPr>
          <w:rFonts w:ascii="Calibri"/>
          <w:sz w:val="16"/>
        </w:rPr>
      </w:pPr>
    </w:p>
    <w:p w14:paraId="0755A699" w14:textId="77777777" w:rsidR="00F675FE" w:rsidRDefault="00F675FE">
      <w:pPr>
        <w:pStyle w:val="BodyText"/>
        <w:rPr>
          <w:rFonts w:ascii="Calibri"/>
          <w:sz w:val="16"/>
        </w:rPr>
      </w:pPr>
    </w:p>
    <w:p w14:paraId="0755A69A" w14:textId="77777777" w:rsidR="00F675FE" w:rsidRDefault="00F675FE">
      <w:pPr>
        <w:pStyle w:val="BodyText"/>
        <w:rPr>
          <w:rFonts w:ascii="Calibri"/>
          <w:sz w:val="16"/>
        </w:rPr>
      </w:pPr>
    </w:p>
    <w:p w14:paraId="0755A69B" w14:textId="77777777" w:rsidR="00F675FE" w:rsidRDefault="00F675FE">
      <w:pPr>
        <w:pStyle w:val="BodyText"/>
        <w:spacing w:before="9"/>
        <w:rPr>
          <w:rFonts w:ascii="Calibri"/>
          <w:sz w:val="18"/>
        </w:rPr>
      </w:pPr>
    </w:p>
    <w:p w14:paraId="0755A69C" w14:textId="77777777" w:rsidR="00F675FE" w:rsidRDefault="00000000">
      <w:pPr>
        <w:pStyle w:val="BodyText"/>
        <w:ind w:left="948"/>
      </w:pPr>
      <w:r>
        <w:rPr>
          <w:w w:val="95"/>
        </w:rPr>
        <w:t>Figure</w:t>
      </w:r>
      <w:r>
        <w:rPr>
          <w:spacing w:val="12"/>
        </w:rPr>
        <w:t xml:space="preserve"> </w:t>
      </w:r>
      <w:r>
        <w:rPr>
          <w:w w:val="95"/>
        </w:rPr>
        <w:t>D.4:</w:t>
      </w:r>
      <w:r>
        <w:rPr>
          <w:spacing w:val="38"/>
        </w:rPr>
        <w:t xml:space="preserve"> </w:t>
      </w:r>
      <w:r>
        <w:rPr>
          <w:w w:val="95"/>
        </w:rPr>
        <w:t>Second</w:t>
      </w:r>
      <w:r>
        <w:rPr>
          <w:spacing w:val="14"/>
        </w:rPr>
        <w:t xml:space="preserve"> </w:t>
      </w:r>
      <w:r>
        <w:rPr>
          <w:w w:val="95"/>
        </w:rPr>
        <w:t>page</w:t>
      </w:r>
      <w:r>
        <w:rPr>
          <w:spacing w:val="13"/>
        </w:rPr>
        <w:t xml:space="preserve"> </w:t>
      </w:r>
      <w:r>
        <w:rPr>
          <w:w w:val="95"/>
        </w:rPr>
        <w:t>of</w:t>
      </w:r>
      <w:r>
        <w:rPr>
          <w:spacing w:val="12"/>
        </w:rPr>
        <w:t xml:space="preserve"> </w:t>
      </w:r>
      <w:r>
        <w:rPr>
          <w:w w:val="95"/>
        </w:rPr>
        <w:t>the</w:t>
      </w:r>
      <w:r>
        <w:rPr>
          <w:spacing w:val="14"/>
        </w:rPr>
        <w:t xml:space="preserve"> </w:t>
      </w:r>
      <w:r>
        <w:rPr>
          <w:w w:val="95"/>
        </w:rPr>
        <w:t>REB</w:t>
      </w:r>
      <w:r>
        <w:rPr>
          <w:spacing w:val="13"/>
        </w:rPr>
        <w:t xml:space="preserve"> </w:t>
      </w:r>
      <w:r>
        <w:rPr>
          <w:w w:val="95"/>
        </w:rPr>
        <w:t>Renewal</w:t>
      </w:r>
      <w:r>
        <w:rPr>
          <w:spacing w:val="12"/>
        </w:rPr>
        <w:t xml:space="preserve"> </w:t>
      </w:r>
      <w:r>
        <w:rPr>
          <w:w w:val="95"/>
        </w:rPr>
        <w:t>Request</w:t>
      </w:r>
      <w:r>
        <w:rPr>
          <w:spacing w:val="13"/>
        </w:rPr>
        <w:t xml:space="preserve"> </w:t>
      </w:r>
      <w:r>
        <w:rPr>
          <w:w w:val="95"/>
        </w:rPr>
        <w:t>Approval</w:t>
      </w:r>
      <w:r>
        <w:rPr>
          <w:spacing w:val="13"/>
        </w:rPr>
        <w:t xml:space="preserve"> </w:t>
      </w:r>
      <w:r>
        <w:rPr>
          <w:spacing w:val="-2"/>
          <w:w w:val="95"/>
        </w:rPr>
        <w:t>Letter.</w:t>
      </w:r>
    </w:p>
    <w:sectPr w:rsidR="00F675FE">
      <w:headerReference w:type="default" r:id="rId208"/>
      <w:footerReference w:type="default" r:id="rId209"/>
      <w:pgSz w:w="12240" w:h="15840"/>
      <w:pgMar w:top="1020" w:right="220" w:bottom="280" w:left="1660" w:header="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4A283" w14:textId="77777777" w:rsidR="00570744" w:rsidRDefault="00570744">
      <w:r>
        <w:separator/>
      </w:r>
    </w:p>
  </w:endnote>
  <w:endnote w:type="continuationSeparator" w:id="0">
    <w:p w14:paraId="00C3A08F" w14:textId="77777777" w:rsidR="00570744" w:rsidRDefault="0057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0" w14:textId="77777777" w:rsidR="00F675FE" w:rsidRDefault="00570744">
    <w:pPr>
      <w:pStyle w:val="BodyText"/>
      <w:spacing w:line="14" w:lineRule="auto"/>
      <w:rPr>
        <w:sz w:val="20"/>
      </w:rPr>
    </w:pPr>
    <w:r>
      <w:pict w14:anchorId="0755A7A4">
        <v:shapetype id="_x0000_t202" coordsize="21600,21600" o:spt="202" path="m,l,21600r21600,l21600,xe">
          <v:stroke joinstyle="miter"/>
          <v:path gradientshapeok="t" o:connecttype="rect"/>
        </v:shapetype>
        <v:shape id="docshape1" o:spid="_x0000_s1168" type="#_x0000_t202" alt="" style="position:absolute;margin-left:304.05pt;margin-top:741.55pt;width:22.95pt;height:18.85pt;z-index:-251658240;mso-wrap-style:square;mso-wrap-edited:f;mso-width-percent:0;mso-height-percent:0;mso-position-horizontal-relative:page;mso-position-vertical-relative:page;mso-width-percent:0;mso-height-percent:0;v-text-anchor:top" filled="f" stroked="f">
          <v:textbox inset="0,0,0,0">
            <w:txbxContent>
              <w:p w14:paraId="0755A85F" w14:textId="77777777" w:rsidR="00F675FE" w:rsidRDefault="00000000">
                <w:pPr>
                  <w:pStyle w:val="BodyText"/>
                  <w:spacing w:before="37"/>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1" w14:textId="77777777" w:rsidR="00F675FE" w:rsidRDefault="00F675FE">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3" w14:textId="77777777" w:rsidR="00F675FE" w:rsidRDefault="00F675FE">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5" w14:textId="77777777" w:rsidR="00F675FE" w:rsidRDefault="00F675FE">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7" w14:textId="77777777" w:rsidR="00F675FE" w:rsidRDefault="00F675FE">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9" w14:textId="77777777" w:rsidR="00F675FE" w:rsidRDefault="00F675FE">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B" w14:textId="77777777" w:rsidR="00F675FE" w:rsidRDefault="00F675FE">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D" w14:textId="77777777" w:rsidR="00F675FE" w:rsidRDefault="00F675FE">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F" w14:textId="77777777" w:rsidR="00F675FE" w:rsidRDefault="00F675FE">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1" w14:textId="77777777" w:rsidR="00F675FE" w:rsidRDefault="00F675FE">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3" w14:textId="77777777" w:rsidR="00F675FE" w:rsidRDefault="00F675F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1" w14:textId="77777777" w:rsidR="00F675FE" w:rsidRDefault="00570744">
    <w:pPr>
      <w:pStyle w:val="BodyText"/>
      <w:spacing w:line="14" w:lineRule="auto"/>
      <w:rPr>
        <w:sz w:val="20"/>
      </w:rPr>
    </w:pPr>
    <w:r>
      <w:pict w14:anchorId="0755A7A5">
        <v:shapetype id="_x0000_t202" coordsize="21600,21600" o:spt="202" path="m,l,21600r21600,l21600,xe">
          <v:stroke joinstyle="miter"/>
          <v:path gradientshapeok="t" o:connecttype="rect"/>
        </v:shapetype>
        <v:shape id="docshape3" o:spid="_x0000_s1167" type="#_x0000_t202" alt="" style="position:absolute;margin-left:311.05pt;margin-top:741.55pt;width:7.9pt;height:18.85pt;z-index:-251658239;mso-wrap-style:square;mso-wrap-edited:f;mso-width-percent:0;mso-height-percent:0;mso-position-horizontal-relative:page;mso-position-vertical-relative:page;mso-width-percent:0;mso-height-percent:0;v-text-anchor:top" filled="f" stroked="f">
          <v:textbox inset="0,0,0,0">
            <w:txbxContent>
              <w:p w14:paraId="0755A860" w14:textId="77777777" w:rsidR="00F675FE" w:rsidRDefault="00000000">
                <w:pPr>
                  <w:pStyle w:val="BodyText"/>
                  <w:spacing w:before="37"/>
                  <w:ind w:left="20"/>
                </w:pPr>
                <w:r>
                  <w:rPr>
                    <w:w w:val="97"/>
                  </w:rPr>
                  <w:t>1</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5" w14:textId="77777777" w:rsidR="00F675FE" w:rsidRDefault="00F675FE">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7" w14:textId="77777777" w:rsidR="00F675FE" w:rsidRDefault="00F675FE">
    <w:pPr>
      <w:pStyle w:val="BodyText"/>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9" w14:textId="77777777" w:rsidR="00F675FE" w:rsidRDefault="00F675FE">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B" w14:textId="77777777" w:rsidR="00F675FE" w:rsidRDefault="00F675FE">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D" w14:textId="77777777" w:rsidR="00F675FE" w:rsidRDefault="00F675FE">
    <w:pPr>
      <w:pStyle w:val="BodyText"/>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F" w14:textId="77777777" w:rsidR="00F675FE" w:rsidRDefault="00F675FE">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1" w14:textId="77777777" w:rsidR="00F675FE" w:rsidRDefault="00F675FE">
    <w:pPr>
      <w:pStyle w:val="BodyText"/>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3" w14:textId="77777777" w:rsidR="00F675FE" w:rsidRDefault="00F675FE">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5" w14:textId="77777777" w:rsidR="00F675FE" w:rsidRDefault="00F675FE">
    <w:pPr>
      <w:pStyle w:val="BodyText"/>
      <w:spacing w:line="14"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7" w14:textId="77777777" w:rsidR="00F675FE" w:rsidRDefault="00F675F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3" w14:textId="77777777" w:rsidR="00F675FE" w:rsidRDefault="00F675FE">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9" w14:textId="77777777" w:rsidR="00F675FE" w:rsidRDefault="00F675FE">
    <w:pPr>
      <w:pStyle w:val="BodyText"/>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B" w14:textId="77777777" w:rsidR="00F675FE" w:rsidRDefault="00F675FE">
    <w:pPr>
      <w:pStyle w:val="BodyText"/>
      <w:spacing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D" w14:textId="77777777" w:rsidR="00F675FE" w:rsidRDefault="00F675FE">
    <w:pPr>
      <w:pStyle w:val="BodyText"/>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F" w14:textId="77777777" w:rsidR="00F675FE" w:rsidRDefault="00F675FE">
    <w:pPr>
      <w:pStyle w:val="BodyText"/>
      <w:spacing w:line="14"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1" w14:textId="77777777" w:rsidR="00F675FE" w:rsidRDefault="00F675FE">
    <w:pPr>
      <w:pStyle w:val="BodyText"/>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3" w14:textId="77777777" w:rsidR="00F675FE" w:rsidRDefault="00F675FE">
    <w:pPr>
      <w:pStyle w:val="BodyText"/>
      <w:spacing w:line="14" w:lineRule="auto"/>
      <w:rPr>
        <w:sz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5" w14:textId="77777777" w:rsidR="00F675FE" w:rsidRDefault="00F675FE">
    <w:pPr>
      <w:pStyle w:val="BodyText"/>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7" w14:textId="77777777" w:rsidR="00F675FE" w:rsidRDefault="00F675FE">
    <w:pPr>
      <w:pStyle w:val="BodyText"/>
      <w:spacing w:line="14" w:lineRule="auto"/>
      <w:rPr>
        <w:sz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9" w14:textId="77777777" w:rsidR="00F675FE" w:rsidRDefault="00F675FE">
    <w:pPr>
      <w:pStyle w:val="BodyText"/>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B" w14:textId="77777777" w:rsidR="00F675FE" w:rsidRDefault="00F675F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5" w14:textId="77777777" w:rsidR="00F675FE" w:rsidRDefault="00F675FE">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D" w14:textId="77777777" w:rsidR="00F675FE" w:rsidRDefault="00F675FE">
    <w:pPr>
      <w:pStyle w:val="BodyText"/>
      <w:spacing w:line="14" w:lineRule="auto"/>
      <w:rPr>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F" w14:textId="77777777" w:rsidR="00F675FE" w:rsidRDefault="00F675FE">
    <w:pPr>
      <w:pStyle w:val="BodyText"/>
      <w:spacing w:line="14"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1" w14:textId="77777777" w:rsidR="00F675FE" w:rsidRDefault="00F675FE">
    <w:pPr>
      <w:pStyle w:val="BodyText"/>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3" w14:textId="77777777" w:rsidR="00F675FE" w:rsidRDefault="00F675FE">
    <w:pPr>
      <w:pStyle w:val="BodyText"/>
      <w:spacing w:line="14"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5" w14:textId="77777777" w:rsidR="00F675FE" w:rsidRDefault="00F675FE">
    <w:pPr>
      <w:pStyle w:val="BodyText"/>
      <w:spacing w:line="14" w:lineRule="auto"/>
      <w:rPr>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7" w14:textId="77777777" w:rsidR="00F675FE" w:rsidRDefault="00F675FE">
    <w:pPr>
      <w:pStyle w:val="BodyText"/>
      <w:spacing w:line="14" w:lineRule="auto"/>
      <w:rPr>
        <w:sz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9" w14:textId="77777777" w:rsidR="00F675FE" w:rsidRDefault="00F675FE">
    <w:pPr>
      <w:pStyle w:val="BodyText"/>
      <w:spacing w:line="14" w:lineRule="auto"/>
      <w:rPr>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B" w14:textId="77777777" w:rsidR="00F675FE" w:rsidRDefault="00F675FE">
    <w:pPr>
      <w:pStyle w:val="BodyText"/>
      <w:spacing w:line="14" w:lineRule="auto"/>
      <w:rPr>
        <w:sz w:val="2"/>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D" w14:textId="77777777" w:rsidR="00F675FE" w:rsidRDefault="00F675FE">
    <w:pPr>
      <w:pStyle w:val="BodyText"/>
      <w:spacing w:line="14" w:lineRule="auto"/>
      <w:rPr>
        <w:sz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F" w14:textId="77777777" w:rsidR="00F675FE" w:rsidRDefault="00F675F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7" w14:textId="77777777" w:rsidR="00F675FE" w:rsidRDefault="00F675FE">
    <w:pPr>
      <w:pStyle w:val="BodyText"/>
      <w:spacing w:line="14" w:lineRule="auto"/>
      <w:rPr>
        <w:sz w:val="2"/>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1" w14:textId="77777777" w:rsidR="00F675FE" w:rsidRDefault="00F675FE">
    <w:pPr>
      <w:pStyle w:val="BodyText"/>
      <w:spacing w:line="14" w:lineRule="auto"/>
      <w:rPr>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3" w14:textId="77777777" w:rsidR="00F675FE" w:rsidRDefault="00F675FE">
    <w:pPr>
      <w:pStyle w:val="BodyText"/>
      <w:spacing w:line="14" w:lineRule="auto"/>
      <w:rPr>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5" w14:textId="77777777" w:rsidR="00F675FE" w:rsidRDefault="00F675FE">
    <w:pPr>
      <w:pStyle w:val="BodyText"/>
      <w:spacing w:line="14" w:lineRule="auto"/>
      <w:rPr>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7" w14:textId="77777777" w:rsidR="00F675FE" w:rsidRDefault="00F675FE">
    <w:pPr>
      <w:pStyle w:val="BodyText"/>
      <w:spacing w:line="14" w:lineRule="auto"/>
      <w:rPr>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9" w14:textId="77777777" w:rsidR="00F675FE" w:rsidRDefault="00F675FE">
    <w:pPr>
      <w:pStyle w:val="BodyText"/>
      <w:spacing w:line="14" w:lineRule="auto"/>
      <w:rPr>
        <w:sz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B" w14:textId="77777777" w:rsidR="00F675FE" w:rsidRDefault="00F675FE">
    <w:pPr>
      <w:pStyle w:val="BodyText"/>
      <w:spacing w:line="14" w:lineRule="auto"/>
      <w:rPr>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D" w14:textId="77777777" w:rsidR="00F675FE" w:rsidRDefault="00F675FE">
    <w:pPr>
      <w:pStyle w:val="BodyText"/>
      <w:spacing w:line="14"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F" w14:textId="77777777" w:rsidR="00F675FE" w:rsidRDefault="00F675FE">
    <w:pPr>
      <w:pStyle w:val="BodyText"/>
      <w:spacing w:line="14" w:lineRule="auto"/>
      <w:rPr>
        <w:sz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1" w14:textId="77777777" w:rsidR="00F675FE" w:rsidRDefault="00F675FE">
    <w:pPr>
      <w:pStyle w:val="BodyText"/>
      <w:spacing w:line="14" w:lineRule="auto"/>
      <w:rPr>
        <w:sz w:val="2"/>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3" w14:textId="77777777" w:rsidR="00F675FE" w:rsidRDefault="00570744">
    <w:pPr>
      <w:pStyle w:val="BodyText"/>
      <w:spacing w:line="14" w:lineRule="auto"/>
      <w:rPr>
        <w:sz w:val="20"/>
      </w:rPr>
    </w:pPr>
    <w:r>
      <w:pict w14:anchorId="0755A80F">
        <v:shapetype id="_x0000_t202" coordsize="21600,21600" o:spt="202" path="m,l,21600r21600,l21600,xe">
          <v:stroke joinstyle="miter"/>
          <v:path gradientshapeok="t" o:connecttype="rect"/>
        </v:shapetype>
        <v:shape id="docshape109" o:spid="_x0000_s1061" type="#_x0000_t202" alt="" style="position:absolute;margin-left:306.15pt;margin-top:741.55pt;width:18.75pt;height:18.85pt;z-index:-251658133;mso-wrap-style:square;mso-wrap-edited:f;mso-width-percent:0;mso-height-percent:0;mso-position-horizontal-relative:page;mso-position-vertical-relative:page;mso-width-percent:0;mso-height-percent:0;v-text-anchor:top" filled="f" stroked="f">
          <v:textbox inset="0,0,0,0">
            <w:txbxContent>
              <w:p w14:paraId="0755A8CA"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58</w:t>
                </w:r>
                <w:r>
                  <w:rPr>
                    <w:spacing w:val="-5"/>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9" w14:textId="77777777" w:rsidR="00F675FE" w:rsidRDefault="00F675FE">
    <w:pPr>
      <w:pStyle w:val="BodyText"/>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5" w14:textId="77777777" w:rsidR="00F675FE" w:rsidRDefault="00570744">
    <w:pPr>
      <w:pStyle w:val="BodyText"/>
      <w:spacing w:line="14" w:lineRule="auto"/>
      <w:rPr>
        <w:sz w:val="20"/>
      </w:rPr>
    </w:pPr>
    <w:r>
      <w:pict w14:anchorId="0755A811">
        <v:shapetype id="_x0000_t202" coordsize="21600,21600" o:spt="202" path="m,l,21600r21600,l21600,xe">
          <v:stroke joinstyle="miter"/>
          <v:path gradientshapeok="t" o:connecttype="rect"/>
        </v:shapetype>
        <v:shape id="docshape111" o:spid="_x0000_s1059" type="#_x0000_t202" alt="" style="position:absolute;margin-left:306.15pt;margin-top:741.55pt;width:18.75pt;height:18.85pt;z-index:-251658131;mso-wrap-style:square;mso-wrap-edited:f;mso-width-percent:0;mso-height-percent:0;mso-position-horizontal-relative:page;mso-position-vertical-relative:page;mso-width-percent:0;mso-height-percent:0;v-text-anchor:top" filled="f" stroked="f">
          <v:textbox inset="0,0,0,0">
            <w:txbxContent>
              <w:p w14:paraId="0755A8CC"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59</w:t>
                </w:r>
                <w:r>
                  <w:rPr>
                    <w:spacing w:val="-5"/>
                  </w:rP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7" w14:textId="77777777" w:rsidR="00F675FE" w:rsidRDefault="00570744">
    <w:pPr>
      <w:pStyle w:val="BodyText"/>
      <w:spacing w:line="14" w:lineRule="auto"/>
      <w:rPr>
        <w:sz w:val="20"/>
      </w:rPr>
    </w:pPr>
    <w:r>
      <w:pict w14:anchorId="0755A816">
        <v:line id="_x0000_s1054" alt="" style="position:absolute;z-index:-251658126;mso-wrap-edited:f;mso-width-percent:0;mso-height-percent:0;mso-position-horizontal-relative:page;mso-position-vertical-relative:page;mso-width-percent:0;mso-height-percent:0" from="90pt,721.2pt" to="595.55pt,721.2pt" strokeweight=".20639mm">
          <w10:wrap anchorx="page" anchory="page"/>
        </v:line>
      </w:pict>
    </w:r>
    <w:r>
      <w:pict w14:anchorId="0755A817">
        <v:shapetype id="_x0000_t202" coordsize="21600,21600" o:spt="202" path="m,l,21600r21600,l21600,xe">
          <v:stroke joinstyle="miter"/>
          <v:path gradientshapeok="t" o:connecttype="rect"/>
        </v:shapetype>
        <v:shape id="docshape117" o:spid="_x0000_s1053" type="#_x0000_t202" alt="" style="position:absolute;margin-left:469.95pt;margin-top:697.2pt;width:124.6pt;height:18.85pt;z-index:-251658125;mso-wrap-style:square;mso-wrap-edited:f;mso-width-percent:0;mso-height-percent:0;mso-position-horizontal-relative:page;mso-position-vertical-relative:page;mso-width-percent:0;mso-height-percent:0;v-text-anchor:top" filled="f" stroked="f">
          <v:textbox inset="0,0,0,0">
            <w:txbxContent>
              <w:p w14:paraId="0755A8D0" w14:textId="77777777" w:rsidR="00F675FE" w:rsidRDefault="00000000">
                <w:pPr>
                  <w:pStyle w:val="BodyText"/>
                  <w:spacing w:before="37"/>
                  <w:ind w:left="20"/>
                </w:pPr>
                <w:r>
                  <w:rPr>
                    <w:w w:val="95"/>
                  </w:rPr>
                  <w:t>Continued</w:t>
                </w:r>
                <w:r>
                  <w:rPr>
                    <w:spacing w:val="7"/>
                  </w:rPr>
                  <w:t xml:space="preserve"> </w:t>
                </w:r>
                <w:r>
                  <w:rPr>
                    <w:w w:val="95"/>
                  </w:rPr>
                  <w:t>on</w:t>
                </w:r>
                <w:r>
                  <w:rPr>
                    <w:spacing w:val="7"/>
                  </w:rPr>
                  <w:t xml:space="preserve"> </w:t>
                </w:r>
                <w:r>
                  <w:rPr>
                    <w:w w:val="95"/>
                  </w:rPr>
                  <w:t>next</w:t>
                </w:r>
                <w:r>
                  <w:rPr>
                    <w:spacing w:val="7"/>
                  </w:rPr>
                  <w:t xml:space="preserve"> </w:t>
                </w:r>
                <w:r>
                  <w:rPr>
                    <w:spacing w:val="-4"/>
                    <w:w w:val="95"/>
                  </w:rPr>
                  <w:t>page</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9" w14:textId="77777777" w:rsidR="00F675FE" w:rsidRDefault="00F675FE">
    <w:pPr>
      <w:pStyle w:val="BodyText"/>
      <w:spacing w:line="14" w:lineRule="auto"/>
      <w:rPr>
        <w:sz w:val="2"/>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B" w14:textId="77777777" w:rsidR="00F675FE" w:rsidRDefault="00F675FE">
    <w:pPr>
      <w:pStyle w:val="BodyText"/>
      <w:spacing w:line="14" w:lineRule="auto"/>
      <w:rPr>
        <w:sz w:val="2"/>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D" w14:textId="77777777" w:rsidR="00F675FE" w:rsidRDefault="00F675FE">
    <w:pPr>
      <w:pStyle w:val="BodyText"/>
      <w:spacing w:line="14" w:lineRule="auto"/>
      <w:rPr>
        <w:sz w:val="2"/>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F" w14:textId="77777777" w:rsidR="00F675FE" w:rsidRDefault="00F675FE">
    <w:pPr>
      <w:pStyle w:val="BodyText"/>
      <w:spacing w:line="14" w:lineRule="auto"/>
      <w:rPr>
        <w:sz w:val="2"/>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1" w14:textId="77777777" w:rsidR="00F675FE" w:rsidRDefault="00570744">
    <w:pPr>
      <w:pStyle w:val="BodyText"/>
      <w:spacing w:line="14" w:lineRule="auto"/>
      <w:rPr>
        <w:sz w:val="20"/>
      </w:rPr>
    </w:pPr>
    <w:r>
      <w:pict w14:anchorId="0755A822">
        <v:shapetype id="_x0000_t202" coordsize="21600,21600" o:spt="202" path="m,l,21600r21600,l21600,xe">
          <v:stroke joinstyle="miter"/>
          <v:path gradientshapeok="t" o:connecttype="rect"/>
        </v:shapetype>
        <v:shape id="docshape127" o:spid="_x0000_s1042" type="#_x0000_t202" alt="" style="position:absolute;margin-left:296.5pt;margin-top:695.35pt;width:124.6pt;height:18.85pt;z-index:-251658114;mso-wrap-style:square;mso-wrap-edited:f;mso-width-percent:0;mso-height-percent:0;mso-position-horizontal-relative:page;mso-position-vertical-relative:page;mso-width-percent:0;mso-height-percent:0;v-text-anchor:top" filled="f" stroked="f">
          <v:textbox inset="0,0,0,0">
            <w:txbxContent>
              <w:p w14:paraId="0755A8DA" w14:textId="77777777" w:rsidR="00F675FE" w:rsidRDefault="00000000">
                <w:pPr>
                  <w:pStyle w:val="BodyText"/>
                  <w:spacing w:before="37"/>
                  <w:ind w:left="20"/>
                </w:pPr>
                <w:r>
                  <w:rPr>
                    <w:w w:val="95"/>
                  </w:rPr>
                  <w:t>Continued</w:t>
                </w:r>
                <w:r>
                  <w:rPr>
                    <w:spacing w:val="7"/>
                  </w:rPr>
                  <w:t xml:space="preserve"> </w:t>
                </w:r>
                <w:r>
                  <w:rPr>
                    <w:w w:val="95"/>
                  </w:rPr>
                  <w:t>on</w:t>
                </w:r>
                <w:r>
                  <w:rPr>
                    <w:spacing w:val="7"/>
                  </w:rPr>
                  <w:t xml:space="preserve"> </w:t>
                </w:r>
                <w:r>
                  <w:rPr>
                    <w:w w:val="95"/>
                  </w:rPr>
                  <w:t>next</w:t>
                </w:r>
                <w:r>
                  <w:rPr>
                    <w:spacing w:val="7"/>
                  </w:rPr>
                  <w:t xml:space="preserve"> </w:t>
                </w:r>
                <w:r>
                  <w:rPr>
                    <w:spacing w:val="-4"/>
                    <w:w w:val="95"/>
                  </w:rPr>
                  <w:t>page</w:t>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3" w14:textId="77777777" w:rsidR="00F675FE" w:rsidRDefault="00570744">
    <w:pPr>
      <w:pStyle w:val="BodyText"/>
      <w:spacing w:line="14" w:lineRule="auto"/>
      <w:rPr>
        <w:sz w:val="20"/>
      </w:rPr>
    </w:pPr>
    <w:r>
      <w:pict w14:anchorId="0755A825">
        <v:line id="_x0000_s1039" alt="" style="position:absolute;z-index:-251658111;mso-wrap-edited:f;mso-width-percent:0;mso-height-percent:0;mso-position-horizontal-relative:page;mso-position-vertical-relative:page;mso-width-percent:0;mso-height-percent:0" from="207.9pt,707.05pt" to="422.1pt,707.05pt" strokeweight=".20639mm">
          <w10:wrap anchorx="page" anchory="page"/>
        </v:line>
      </w:pict>
    </w:r>
    <w:r>
      <w:pict w14:anchorId="0755A826">
        <v:line id="_x0000_s1038" alt="" style="position:absolute;z-index:-251658110;mso-wrap-edited:f;mso-width-percent:0;mso-height-percent:0;mso-position-horizontal-relative:page;mso-position-vertical-relative:page;mso-width-percent:0;mso-height-percent:0" from="207.9pt,677.05pt" to="422.1pt,677.05pt" strokeweight=".20639mm">
          <w10:wrap anchorx="page" anchory="page"/>
        </v:line>
      </w:pict>
    </w:r>
    <w:r>
      <w:pict w14:anchorId="0755A827">
        <v:shapetype id="_x0000_t202" coordsize="21600,21600" o:spt="202" path="m,l,21600r21600,l21600,xe">
          <v:stroke joinstyle="miter"/>
          <v:path gradientshapeok="t" o:connecttype="rect"/>
        </v:shapetype>
        <v:shape id="docshape137" o:spid="_x0000_s1037" type="#_x0000_t202" alt="" style="position:absolute;margin-left:296.5pt;margin-top:683pt;width:124.6pt;height:18.85pt;z-index:-251658109;mso-wrap-style:square;mso-wrap-edited:f;mso-width-percent:0;mso-height-percent:0;mso-position-horizontal-relative:page;mso-position-vertical-relative:page;mso-width-percent:0;mso-height-percent:0;v-text-anchor:top" filled="f" stroked="f">
          <v:textbox inset="0,0,0,0">
            <w:txbxContent>
              <w:p w14:paraId="0755A8DD" w14:textId="77777777" w:rsidR="00F675FE" w:rsidRDefault="00000000">
                <w:pPr>
                  <w:pStyle w:val="BodyText"/>
                  <w:spacing w:before="37"/>
                  <w:ind w:left="20"/>
                </w:pPr>
                <w:r>
                  <w:rPr>
                    <w:w w:val="95"/>
                  </w:rPr>
                  <w:t>Continued</w:t>
                </w:r>
                <w:r>
                  <w:rPr>
                    <w:spacing w:val="7"/>
                  </w:rPr>
                  <w:t xml:space="preserve"> </w:t>
                </w:r>
                <w:r>
                  <w:rPr>
                    <w:w w:val="95"/>
                  </w:rPr>
                  <w:t>on</w:t>
                </w:r>
                <w:r>
                  <w:rPr>
                    <w:spacing w:val="7"/>
                  </w:rPr>
                  <w:t xml:space="preserve"> </w:t>
                </w:r>
                <w:r>
                  <w:rPr>
                    <w:w w:val="95"/>
                  </w:rPr>
                  <w:t>next</w:t>
                </w:r>
                <w:r>
                  <w:rPr>
                    <w:spacing w:val="7"/>
                  </w:rPr>
                  <w:t xml:space="preserve"> </w:t>
                </w:r>
                <w:r>
                  <w:rPr>
                    <w:spacing w:val="-4"/>
                    <w:w w:val="95"/>
                  </w:rPr>
                  <w:t>page</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5" w14:textId="77777777" w:rsidR="00F675FE" w:rsidRDefault="00F675FE">
    <w:pPr>
      <w:pStyle w:val="BodyText"/>
      <w:spacing w:line="14" w:lineRule="auto"/>
      <w:rPr>
        <w:sz w:val="2"/>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7" w14:textId="77777777" w:rsidR="00F675FE" w:rsidRDefault="00570744">
    <w:pPr>
      <w:pStyle w:val="BodyText"/>
      <w:spacing w:line="14" w:lineRule="auto"/>
      <w:rPr>
        <w:sz w:val="20"/>
      </w:rPr>
    </w:pPr>
    <w:r>
      <w:pict w14:anchorId="0755A82A">
        <v:shapetype id="_x0000_t202" coordsize="21600,21600" o:spt="202" path="m,l,21600r21600,l21600,xe">
          <v:stroke joinstyle="miter"/>
          <v:path gradientshapeok="t" o:connecttype="rect"/>
        </v:shapetype>
        <v:shape id="docshape157" o:spid="_x0000_s1034" type="#_x0000_t202" alt="" style="position:absolute;margin-left:308.15pt;margin-top:741.55pt;width:13.75pt;height:18.85pt;z-index:-251658106;mso-wrap-style:square;mso-wrap-edited:f;mso-width-percent:0;mso-height-percent:0;mso-position-horizontal-relative:page;mso-position-vertical-relative:page;mso-width-percent:0;mso-height-percent:0;v-text-anchor:top" filled="f" stroked="f">
          <v:textbox inset="0,0,0,0">
            <w:txbxContent>
              <w:p w14:paraId="0755A8E0" w14:textId="77777777" w:rsidR="00F675FE" w:rsidRDefault="00000000">
                <w:pPr>
                  <w:pStyle w:val="BodyText"/>
                  <w:spacing w:before="37"/>
                  <w:ind w:left="20"/>
                </w:pPr>
                <w:r>
                  <w:rPr>
                    <w:spacing w:val="-5"/>
                  </w:rPr>
                  <w:t>74</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B" w14:textId="77777777" w:rsidR="00F675FE" w:rsidRDefault="00F675FE">
    <w:pPr>
      <w:pStyle w:val="BodyText"/>
      <w:spacing w:line="14" w:lineRule="auto"/>
      <w:rPr>
        <w:sz w:val="2"/>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9" w14:textId="77777777" w:rsidR="00F675FE" w:rsidRDefault="00F675FE">
    <w:pPr>
      <w:pStyle w:val="BodyText"/>
      <w:spacing w:line="14" w:lineRule="auto"/>
      <w:rPr>
        <w:sz w:val="2"/>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B" w14:textId="77777777" w:rsidR="00F675FE" w:rsidRDefault="00570744">
    <w:pPr>
      <w:pStyle w:val="BodyText"/>
      <w:spacing w:line="14" w:lineRule="auto"/>
      <w:rPr>
        <w:sz w:val="20"/>
      </w:rPr>
    </w:pPr>
    <w:r>
      <w:pict w14:anchorId="0755A82B">
        <v:shapetype id="_x0000_t202" coordsize="21600,21600" o:spt="202" path="m,l,21600r21600,l21600,xe">
          <v:stroke joinstyle="miter"/>
          <v:path gradientshapeok="t" o:connecttype="rect"/>
        </v:shapetype>
        <v:shape id="docshape168" o:spid="_x0000_s1033" type="#_x0000_t202" alt="" style="position:absolute;margin-left:308.15pt;margin-top:741.55pt;width:13.75pt;height:18.85pt;z-index:-251658105;mso-wrap-style:square;mso-wrap-edited:f;mso-width-percent:0;mso-height-percent:0;mso-position-horizontal-relative:page;mso-position-vertical-relative:page;mso-width-percent:0;mso-height-percent:0;v-text-anchor:top" filled="f" stroked="f">
          <v:textbox inset="0,0,0,0">
            <w:txbxContent>
              <w:p w14:paraId="0755A8E1" w14:textId="77777777" w:rsidR="00F675FE" w:rsidRDefault="00000000">
                <w:pPr>
                  <w:pStyle w:val="BodyText"/>
                  <w:spacing w:before="37"/>
                  <w:ind w:left="20"/>
                </w:pPr>
                <w:r>
                  <w:rPr>
                    <w:spacing w:val="-5"/>
                  </w:rPr>
                  <w:t>76</w:t>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D" w14:textId="77777777" w:rsidR="00F675FE" w:rsidRDefault="00F675FE">
    <w:pPr>
      <w:pStyle w:val="BodyText"/>
      <w:spacing w:line="14" w:lineRule="auto"/>
      <w:rPr>
        <w:sz w:val="2"/>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F" w14:textId="77777777" w:rsidR="00F675FE" w:rsidRDefault="00F675FE">
    <w:pPr>
      <w:pStyle w:val="BodyText"/>
      <w:spacing w:line="14" w:lineRule="auto"/>
      <w:rPr>
        <w:sz w:val="2"/>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A1" w14:textId="77777777" w:rsidR="00F675FE" w:rsidRDefault="00F675FE">
    <w:pPr>
      <w:pStyle w:val="BodyText"/>
      <w:spacing w:line="14" w:lineRule="auto"/>
      <w:rPr>
        <w:sz w:val="2"/>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A3" w14:textId="77777777" w:rsidR="00F675FE" w:rsidRDefault="00F675FE">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D" w14:textId="77777777" w:rsidR="00F675FE" w:rsidRDefault="00F675FE">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F" w14:textId="77777777" w:rsidR="00F675FE" w:rsidRDefault="00F675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4EE22" w14:textId="77777777" w:rsidR="00570744" w:rsidRDefault="00570744">
      <w:r>
        <w:separator/>
      </w:r>
    </w:p>
  </w:footnote>
  <w:footnote w:type="continuationSeparator" w:id="0">
    <w:p w14:paraId="3B15D85A" w14:textId="77777777" w:rsidR="00570744" w:rsidRDefault="00570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2" w14:textId="77777777" w:rsidR="00F675FE" w:rsidRDefault="00570744">
    <w:pPr>
      <w:pStyle w:val="BodyText"/>
      <w:spacing w:line="14" w:lineRule="auto"/>
      <w:rPr>
        <w:sz w:val="20"/>
      </w:rPr>
    </w:pPr>
    <w:r>
      <w:pict w14:anchorId="0755A7A6">
        <v:shapetype id="_x0000_t202" coordsize="21600,21600" o:spt="202" path="m,l,21600r21600,l21600,xe">
          <v:stroke joinstyle="miter"/>
          <v:path gradientshapeok="t" o:connecttype="rect"/>
        </v:shapetype>
        <v:shape id="docshape4" o:spid="_x0000_s1166" type="#_x0000_t202" alt="" style="position:absolute;margin-left:525.3pt;margin-top:33.5pt;width:18.75pt;height:18.85pt;z-index:-251658238;mso-wrap-style:square;mso-wrap-edited:f;mso-width-percent:0;mso-height-percent:0;mso-position-horizontal-relative:page;mso-position-vertical-relative:page;mso-width-percent:0;mso-height-percent:0;v-text-anchor:top" filled="f" stroked="f">
          <v:textbox inset="0,0,0,0">
            <w:txbxContent>
              <w:p w14:paraId="0755A86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r>
      <w:pict w14:anchorId="0755A7A7">
        <v:shape id="docshape5" o:spid="_x0000_s1165" type="#_x0000_t202" alt="" style="position:absolute;margin-left:89pt;margin-top:33.8pt;width:160.25pt;height:18.65pt;z-index:-251658237;mso-wrap-style:square;mso-wrap-edited:f;mso-width-percent:0;mso-height-percent:0;mso-position-horizontal-relative:page;mso-position-vertical-relative:page;mso-width-percent:0;mso-height-percent:0;v-text-anchor:top" filled="f" stroked="f">
          <v:textbox inset="0,0,0,0">
            <w:txbxContent>
              <w:p w14:paraId="0755A862"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4" w14:textId="77777777" w:rsidR="00F675FE" w:rsidRDefault="00F675FE">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6" w14:textId="77777777" w:rsidR="00F675FE" w:rsidRDefault="00570744">
    <w:pPr>
      <w:pStyle w:val="BodyText"/>
      <w:spacing w:line="14" w:lineRule="auto"/>
      <w:rPr>
        <w:sz w:val="20"/>
      </w:rPr>
    </w:pPr>
    <w:r>
      <w:pict w14:anchorId="0755A7B8">
        <v:shapetype id="_x0000_t202" coordsize="21600,21600" o:spt="202" path="m,l,21600r21600,l21600,xe">
          <v:stroke joinstyle="miter"/>
          <v:path gradientshapeok="t" o:connecttype="rect"/>
        </v:shapetype>
        <v:shape id="docshape22" o:spid="_x0000_s1148" type="#_x0000_t202" alt="" style="position:absolute;margin-left:525.3pt;margin-top:33.5pt;width:18.75pt;height:18.85pt;z-index:-251658220;mso-wrap-style:square;mso-wrap-edited:f;mso-width-percent:0;mso-height-percent:0;mso-position-horizontal-relative:page;mso-position-vertical-relative:page;mso-width-percent:0;mso-height-percent:0;v-text-anchor:top" filled="f" stroked="f">
          <v:textbox inset="0,0,0,0">
            <w:txbxContent>
              <w:p w14:paraId="0755A873"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w:r>
    <w:r>
      <w:pict w14:anchorId="0755A7B9">
        <v:shape id="docshape23" o:spid="_x0000_s1147" type="#_x0000_t202" alt="" style="position:absolute;margin-left:89pt;margin-top:33.8pt;width:163.35pt;height:18.65pt;z-index:-251658219;mso-wrap-style:square;mso-wrap-edited:f;mso-width-percent:0;mso-height-percent:0;mso-position-horizontal-relative:page;mso-position-vertical-relative:page;mso-width-percent:0;mso-height-percent:0;v-text-anchor:top" filled="f" stroked="f">
          <v:textbox inset="0,0,0,0">
            <w:txbxContent>
              <w:p w14:paraId="0755A874"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8" w14:textId="77777777" w:rsidR="00F675FE" w:rsidRDefault="00570744">
    <w:pPr>
      <w:pStyle w:val="BodyText"/>
      <w:spacing w:line="14" w:lineRule="auto"/>
      <w:rPr>
        <w:sz w:val="20"/>
      </w:rPr>
    </w:pPr>
    <w:r>
      <w:pict w14:anchorId="0755A7BA">
        <v:shapetype id="_x0000_t202" coordsize="21600,21600" o:spt="202" path="m,l,21600r21600,l21600,xe">
          <v:stroke joinstyle="miter"/>
          <v:path gradientshapeok="t" o:connecttype="rect"/>
        </v:shapetype>
        <v:shape id="docshape24" o:spid="_x0000_s1146" type="#_x0000_t202" alt="" style="position:absolute;margin-left:525.3pt;margin-top:33.5pt;width:18.75pt;height:18.85pt;z-index:-251658218;mso-wrap-style:square;mso-wrap-edited:f;mso-width-percent:0;mso-height-percent:0;mso-position-horizontal-relative:page;mso-position-vertical-relative:page;mso-width-percent:0;mso-height-percent:0;v-text-anchor:top" filled="f" stroked="f">
          <v:textbox inset="0,0,0,0">
            <w:txbxContent>
              <w:p w14:paraId="0755A875"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w:r>
    <w:r>
      <w:pict w14:anchorId="0755A7BB">
        <v:shape id="docshape25" o:spid="_x0000_s1145" type="#_x0000_t202" alt="" style="position:absolute;margin-left:89pt;margin-top:33.8pt;width:163.35pt;height:18.65pt;z-index:-251658217;mso-wrap-style:square;mso-wrap-edited:f;mso-width-percent:0;mso-height-percent:0;mso-position-horizontal-relative:page;mso-position-vertical-relative:page;mso-width-percent:0;mso-height-percent:0;v-text-anchor:top" filled="f" stroked="f">
          <v:textbox inset="0,0,0,0">
            <w:txbxContent>
              <w:p w14:paraId="0755A876"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A" w14:textId="77777777" w:rsidR="00F675FE" w:rsidRDefault="00570744">
    <w:pPr>
      <w:pStyle w:val="BodyText"/>
      <w:spacing w:line="14" w:lineRule="auto"/>
      <w:rPr>
        <w:sz w:val="20"/>
      </w:rPr>
    </w:pPr>
    <w:r>
      <w:pict w14:anchorId="0755A7BC">
        <v:shapetype id="_x0000_t202" coordsize="21600,21600" o:spt="202" path="m,l,21600r21600,l21600,xe">
          <v:stroke joinstyle="miter"/>
          <v:path gradientshapeok="t" o:connecttype="rect"/>
        </v:shapetype>
        <v:shape id="docshape26" o:spid="_x0000_s1144" type="#_x0000_t202" alt="" style="position:absolute;margin-left:525.3pt;margin-top:33.5pt;width:18.75pt;height:18.85pt;z-index:-251658216;mso-wrap-style:square;mso-wrap-edited:f;mso-width-percent:0;mso-height-percent:0;mso-position-horizontal-relative:page;mso-position-vertical-relative:page;mso-width-percent:0;mso-height-percent:0;v-text-anchor:top" filled="f" stroked="f">
          <v:textbox inset="0,0,0,0">
            <w:txbxContent>
              <w:p w14:paraId="0755A877"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w:r>
    <w:r>
      <w:pict w14:anchorId="0755A7BD">
        <v:shape id="docshape27" o:spid="_x0000_s1143" type="#_x0000_t202" alt="" style="position:absolute;margin-left:89pt;margin-top:33.8pt;width:163.35pt;height:18.65pt;z-index:-251658215;mso-wrap-style:square;mso-wrap-edited:f;mso-width-percent:0;mso-height-percent:0;mso-position-horizontal-relative:page;mso-position-vertical-relative:page;mso-width-percent:0;mso-height-percent:0;v-text-anchor:top" filled="f" stroked="f">
          <v:textbox inset="0,0,0,0">
            <w:txbxContent>
              <w:p w14:paraId="0755A878"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C" w14:textId="77777777" w:rsidR="00F675FE" w:rsidRDefault="00570744">
    <w:pPr>
      <w:pStyle w:val="BodyText"/>
      <w:spacing w:line="14" w:lineRule="auto"/>
      <w:rPr>
        <w:sz w:val="20"/>
      </w:rPr>
    </w:pPr>
    <w:r>
      <w:pict w14:anchorId="0755A7BE">
        <v:shapetype id="_x0000_t202" coordsize="21600,21600" o:spt="202" path="m,l,21600r21600,l21600,xe">
          <v:stroke joinstyle="miter"/>
          <v:path gradientshapeok="t" o:connecttype="rect"/>
        </v:shapetype>
        <v:shape id="docshape28" o:spid="_x0000_s1142" type="#_x0000_t202" alt="" style="position:absolute;margin-left:525.3pt;margin-top:33.5pt;width:18.75pt;height:18.85pt;z-index:-251658214;mso-wrap-style:square;mso-wrap-edited:f;mso-width-percent:0;mso-height-percent:0;mso-position-horizontal-relative:page;mso-position-vertical-relative:page;mso-width-percent:0;mso-height-percent:0;v-text-anchor:top" filled="f" stroked="f">
          <v:textbox inset="0,0,0,0">
            <w:txbxContent>
              <w:p w14:paraId="0755A879"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w:r>
    <w:r>
      <w:pict w14:anchorId="0755A7BF">
        <v:shape id="docshape29" o:spid="_x0000_s1141" type="#_x0000_t202" alt="" style="position:absolute;margin-left:89pt;margin-top:33.8pt;width:163.35pt;height:18.65pt;z-index:-251658213;mso-wrap-style:square;mso-wrap-edited:f;mso-width-percent:0;mso-height-percent:0;mso-position-horizontal-relative:page;mso-position-vertical-relative:page;mso-width-percent:0;mso-height-percent:0;v-text-anchor:top" filled="f" stroked="f">
          <v:textbox inset="0,0,0,0">
            <w:txbxContent>
              <w:p w14:paraId="0755A87A"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E" w14:textId="77777777" w:rsidR="00F675FE" w:rsidRDefault="00570744">
    <w:pPr>
      <w:pStyle w:val="BodyText"/>
      <w:spacing w:line="14" w:lineRule="auto"/>
      <w:rPr>
        <w:sz w:val="20"/>
      </w:rPr>
    </w:pPr>
    <w:r>
      <w:pict w14:anchorId="0755A7C0">
        <v:shapetype id="_x0000_t202" coordsize="21600,21600" o:spt="202" path="m,l,21600r21600,l21600,xe">
          <v:stroke joinstyle="miter"/>
          <v:path gradientshapeok="t" o:connecttype="rect"/>
        </v:shapetype>
        <v:shape id="docshape30" o:spid="_x0000_s1140" type="#_x0000_t202" alt="" style="position:absolute;margin-left:525.3pt;margin-top:33.5pt;width:18.75pt;height:18.85pt;z-index:-251658212;mso-wrap-style:square;mso-wrap-edited:f;mso-width-percent:0;mso-height-percent:0;mso-position-horizontal-relative:page;mso-position-vertical-relative:page;mso-width-percent:0;mso-height-percent:0;v-text-anchor:top" filled="f" stroked="f">
          <v:textbox inset="0,0,0,0">
            <w:txbxContent>
              <w:p w14:paraId="0755A87B"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w:r>
    <w:r>
      <w:pict w14:anchorId="0755A7C1">
        <v:shape id="docshape31" o:spid="_x0000_s1139" type="#_x0000_t202" alt="" style="position:absolute;margin-left:89pt;margin-top:33.8pt;width:163.35pt;height:18.65pt;z-index:-251658211;mso-wrap-style:square;mso-wrap-edited:f;mso-width-percent:0;mso-height-percent:0;mso-position-horizontal-relative:page;mso-position-vertical-relative:page;mso-width-percent:0;mso-height-percent:0;v-text-anchor:top" filled="f" stroked="f">
          <v:textbox inset="0,0,0,0">
            <w:txbxContent>
              <w:p w14:paraId="0755A87C"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0" w14:textId="77777777" w:rsidR="00F675FE" w:rsidRDefault="00570744">
    <w:pPr>
      <w:pStyle w:val="BodyText"/>
      <w:spacing w:line="14" w:lineRule="auto"/>
      <w:rPr>
        <w:sz w:val="20"/>
      </w:rPr>
    </w:pPr>
    <w:r>
      <w:pict w14:anchorId="0755A7C2">
        <v:shapetype id="_x0000_t202" coordsize="21600,21600" o:spt="202" path="m,l,21600r21600,l21600,xe">
          <v:stroke joinstyle="miter"/>
          <v:path gradientshapeok="t" o:connecttype="rect"/>
        </v:shapetype>
        <v:shape id="docshape32" o:spid="_x0000_s1138" type="#_x0000_t202" alt="" style="position:absolute;margin-left:525.3pt;margin-top:33.5pt;width:18.75pt;height:18.85pt;z-index:-251658210;mso-wrap-style:square;mso-wrap-edited:f;mso-width-percent:0;mso-height-percent:0;mso-position-horizontal-relative:page;mso-position-vertical-relative:page;mso-width-percent:0;mso-height-percent:0;v-text-anchor:top" filled="f" stroked="f">
          <v:textbox inset="0,0,0,0">
            <w:txbxContent>
              <w:p w14:paraId="0755A87D"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w:r>
    <w:r>
      <w:pict w14:anchorId="0755A7C3">
        <v:shape id="docshape33" o:spid="_x0000_s1137" type="#_x0000_t202" alt="" style="position:absolute;margin-left:89pt;margin-top:33.8pt;width:163.35pt;height:18.65pt;z-index:-251658209;mso-wrap-style:square;mso-wrap-edited:f;mso-width-percent:0;mso-height-percent:0;mso-position-horizontal-relative:page;mso-position-vertical-relative:page;mso-width-percent:0;mso-height-percent:0;v-text-anchor:top" filled="f" stroked="f">
          <v:textbox inset="0,0,0,0">
            <w:txbxContent>
              <w:p w14:paraId="0755A87E"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2" w14:textId="77777777" w:rsidR="00F675FE" w:rsidRDefault="00570744">
    <w:pPr>
      <w:pStyle w:val="BodyText"/>
      <w:spacing w:line="14" w:lineRule="auto"/>
      <w:rPr>
        <w:sz w:val="20"/>
      </w:rPr>
    </w:pPr>
    <w:r>
      <w:pict w14:anchorId="0755A7C4">
        <v:shapetype id="_x0000_t202" coordsize="21600,21600" o:spt="202" path="m,l,21600r21600,l21600,xe">
          <v:stroke joinstyle="miter"/>
          <v:path gradientshapeok="t" o:connecttype="rect"/>
        </v:shapetype>
        <v:shape id="docshape34" o:spid="_x0000_s1136" type="#_x0000_t202" alt="" style="position:absolute;margin-left:525.3pt;margin-top:33.5pt;width:18.75pt;height:18.85pt;z-index:-251658208;mso-wrap-style:square;mso-wrap-edited:f;mso-width-percent:0;mso-height-percent:0;mso-position-horizontal-relative:page;mso-position-vertical-relative:page;mso-width-percent:0;mso-height-percent:0;v-text-anchor:top" filled="f" stroked="f">
          <v:textbox inset="0,0,0,0">
            <w:txbxContent>
              <w:p w14:paraId="0755A87F"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w:r>
    <w:r>
      <w:pict w14:anchorId="0755A7C5">
        <v:shape id="docshape35" o:spid="_x0000_s1135" type="#_x0000_t202" alt="" style="position:absolute;margin-left:89pt;margin-top:33.8pt;width:163.35pt;height:18.65pt;z-index:-251658207;mso-wrap-style:square;mso-wrap-edited:f;mso-width-percent:0;mso-height-percent:0;mso-position-horizontal-relative:page;mso-position-vertical-relative:page;mso-width-percent:0;mso-height-percent:0;v-text-anchor:top" filled="f" stroked="f">
          <v:textbox inset="0,0,0,0">
            <w:txbxContent>
              <w:p w14:paraId="0755A880"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4" w14:textId="77777777" w:rsidR="00F675FE" w:rsidRDefault="00570744">
    <w:pPr>
      <w:pStyle w:val="BodyText"/>
      <w:spacing w:line="14" w:lineRule="auto"/>
      <w:rPr>
        <w:sz w:val="20"/>
      </w:rPr>
    </w:pPr>
    <w:r>
      <w:pict w14:anchorId="0755A7C6">
        <v:shapetype id="_x0000_t202" coordsize="21600,21600" o:spt="202" path="m,l,21600r21600,l21600,xe">
          <v:stroke joinstyle="miter"/>
          <v:path gradientshapeok="t" o:connecttype="rect"/>
        </v:shapetype>
        <v:shape id="docshape36" o:spid="_x0000_s1134" type="#_x0000_t202" alt="" style="position:absolute;margin-left:525.3pt;margin-top:33.5pt;width:18.75pt;height:18.85pt;z-index:-251658206;mso-wrap-style:square;mso-wrap-edited:f;mso-width-percent:0;mso-height-percent:0;mso-position-horizontal-relative:page;mso-position-vertical-relative:page;mso-width-percent:0;mso-height-percent:0;v-text-anchor:top" filled="f" stroked="f">
          <v:textbox inset="0,0,0,0">
            <w:txbxContent>
              <w:p w14:paraId="0755A88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w:r>
    <w:r>
      <w:pict w14:anchorId="0755A7C7">
        <v:shape id="docshape37" o:spid="_x0000_s1133" type="#_x0000_t202" alt="" style="position:absolute;margin-left:89pt;margin-top:33.8pt;width:163.35pt;height:18.65pt;z-index:-251658205;mso-wrap-style:square;mso-wrap-edited:f;mso-width-percent:0;mso-height-percent:0;mso-position-horizontal-relative:page;mso-position-vertical-relative:page;mso-width-percent:0;mso-height-percent:0;v-text-anchor:top" filled="f" stroked="f">
          <v:textbox inset="0,0,0,0">
            <w:txbxContent>
              <w:p w14:paraId="0755A882"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6" w14:textId="77777777" w:rsidR="00F675FE" w:rsidRDefault="00570744">
    <w:pPr>
      <w:pStyle w:val="BodyText"/>
      <w:spacing w:line="14" w:lineRule="auto"/>
      <w:rPr>
        <w:sz w:val="20"/>
      </w:rPr>
    </w:pPr>
    <w:r>
      <w:pict w14:anchorId="0755A7C8">
        <v:shapetype id="_x0000_t202" coordsize="21600,21600" o:spt="202" path="m,l,21600r21600,l21600,xe">
          <v:stroke joinstyle="miter"/>
          <v:path gradientshapeok="t" o:connecttype="rect"/>
        </v:shapetype>
        <v:shape id="docshape38" o:spid="_x0000_s1132" type="#_x0000_t202" alt="" style="position:absolute;margin-left:525.3pt;margin-top:33.5pt;width:18.75pt;height:18.85pt;z-index:-251658204;mso-wrap-style:square;mso-wrap-edited:f;mso-width-percent:0;mso-height-percent:0;mso-position-horizontal-relative:page;mso-position-vertical-relative:page;mso-width-percent:0;mso-height-percent:0;v-text-anchor:top" filled="f" stroked="f">
          <v:textbox inset="0,0,0,0">
            <w:txbxContent>
              <w:p w14:paraId="0755A883"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w:r>
    <w:r>
      <w:pict w14:anchorId="0755A7C9">
        <v:shape id="docshape39" o:spid="_x0000_s1131" type="#_x0000_t202" alt="" style="position:absolute;margin-left:89pt;margin-top:33.8pt;width:163.35pt;height:18.65pt;z-index:-251658203;mso-wrap-style:square;mso-wrap-edited:f;mso-width-percent:0;mso-height-percent:0;mso-position-horizontal-relative:page;mso-position-vertical-relative:page;mso-width-percent:0;mso-height-percent:0;v-text-anchor:top" filled="f" stroked="f">
          <v:textbox inset="0,0,0,0">
            <w:txbxContent>
              <w:p w14:paraId="0755A884"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4" w14:textId="77777777" w:rsidR="00F675FE" w:rsidRDefault="00570744">
    <w:pPr>
      <w:pStyle w:val="BodyText"/>
      <w:spacing w:line="14" w:lineRule="auto"/>
      <w:rPr>
        <w:sz w:val="20"/>
      </w:rPr>
    </w:pPr>
    <w:r>
      <w:pict w14:anchorId="0755A7A8">
        <v:shapetype id="_x0000_t202" coordsize="21600,21600" o:spt="202" path="m,l,21600r21600,l21600,xe">
          <v:stroke joinstyle="miter"/>
          <v:path gradientshapeok="t" o:connecttype="rect"/>
        </v:shapetype>
        <v:shape id="docshape6" o:spid="_x0000_s1164" type="#_x0000_t202" alt="" style="position:absolute;margin-left:531.15pt;margin-top:33.5pt;width:12.9pt;height:18.85pt;z-index:-251658236;mso-wrap-style:square;mso-wrap-edited:f;mso-width-percent:0;mso-height-percent:0;mso-position-horizontal-relative:page;mso-position-vertical-relative:page;mso-width-percent:0;mso-height-percent:0;v-text-anchor:top" filled="f" stroked="f">
          <v:textbox inset="0,0,0,0">
            <w:txbxContent>
              <w:p w14:paraId="0755A863"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3</w:t>
                </w:r>
                <w:r>
                  <w:rPr>
                    <w:w w:val="97"/>
                  </w:rPr>
                  <w:fldChar w:fldCharType="end"/>
                </w:r>
              </w:p>
            </w:txbxContent>
          </v:textbox>
          <w10:wrap anchorx="page" anchory="page"/>
        </v:shape>
      </w:pict>
    </w:r>
    <w:r>
      <w:pict w14:anchorId="0755A7A9">
        <v:shape id="docshape7" o:spid="_x0000_s1163" type="#_x0000_t202" alt="" style="position:absolute;margin-left:89pt;margin-top:33.8pt;width:160.25pt;height:18.65pt;z-index:-251658235;mso-wrap-style:square;mso-wrap-edited:f;mso-width-percent:0;mso-height-percent:0;mso-position-horizontal-relative:page;mso-position-vertical-relative:page;mso-width-percent:0;mso-height-percent:0;v-text-anchor:top" filled="f" stroked="f">
          <v:textbox inset="0,0,0,0">
            <w:txbxContent>
              <w:p w14:paraId="0755A864"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8" w14:textId="77777777" w:rsidR="00F675FE" w:rsidRDefault="00570744">
    <w:pPr>
      <w:pStyle w:val="BodyText"/>
      <w:spacing w:line="14" w:lineRule="auto"/>
      <w:rPr>
        <w:sz w:val="20"/>
      </w:rPr>
    </w:pPr>
    <w:r>
      <w:pict w14:anchorId="0755A7CA">
        <v:shapetype id="_x0000_t202" coordsize="21600,21600" o:spt="202" path="m,l,21600r21600,l21600,xe">
          <v:stroke joinstyle="miter"/>
          <v:path gradientshapeok="t" o:connecttype="rect"/>
        </v:shapetype>
        <v:shape id="docshape40" o:spid="_x0000_s1130" type="#_x0000_t202" alt="" style="position:absolute;margin-left:525.3pt;margin-top:33.5pt;width:18.75pt;height:18.85pt;z-index:-251658202;mso-wrap-style:square;mso-wrap-edited:f;mso-width-percent:0;mso-height-percent:0;mso-position-horizontal-relative:page;mso-position-vertical-relative:page;mso-width-percent:0;mso-height-percent:0;v-text-anchor:top" filled="f" stroked="f">
          <v:textbox inset="0,0,0,0">
            <w:txbxContent>
              <w:p w14:paraId="0755A885"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anchorx="page" anchory="page"/>
        </v:shape>
      </w:pict>
    </w:r>
    <w:r>
      <w:pict w14:anchorId="0755A7CB">
        <v:shape id="docshape41" o:spid="_x0000_s1129" type="#_x0000_t202" alt="" style="position:absolute;margin-left:89pt;margin-top:33.8pt;width:163.35pt;height:18.65pt;z-index:-251658201;mso-wrap-style:square;mso-wrap-edited:f;mso-width-percent:0;mso-height-percent:0;mso-position-horizontal-relative:page;mso-position-vertical-relative:page;mso-width-percent:0;mso-height-percent:0;v-text-anchor:top" filled="f" stroked="f">
          <v:textbox inset="0,0,0,0">
            <w:txbxContent>
              <w:p w14:paraId="0755A886"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A" w14:textId="77777777" w:rsidR="00F675FE" w:rsidRDefault="00570744">
    <w:pPr>
      <w:pStyle w:val="BodyText"/>
      <w:spacing w:line="14" w:lineRule="auto"/>
      <w:rPr>
        <w:sz w:val="20"/>
      </w:rPr>
    </w:pPr>
    <w:r>
      <w:pict w14:anchorId="0755A7CC">
        <v:shapetype id="_x0000_t202" coordsize="21600,21600" o:spt="202" path="m,l,21600r21600,l21600,xe">
          <v:stroke joinstyle="miter"/>
          <v:path gradientshapeok="t" o:connecttype="rect"/>
        </v:shapetype>
        <v:shape id="docshape42" o:spid="_x0000_s1128" type="#_x0000_t202" alt="" style="position:absolute;margin-left:525.3pt;margin-top:33.5pt;width:18.75pt;height:18.85pt;z-index:-251658200;mso-wrap-style:square;mso-wrap-edited:f;mso-width-percent:0;mso-height-percent:0;mso-position-horizontal-relative:page;mso-position-vertical-relative:page;mso-width-percent:0;mso-height-percent:0;v-text-anchor:top" filled="f" stroked="f">
          <v:textbox inset="0,0,0,0">
            <w:txbxContent>
              <w:p w14:paraId="0755A887"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w:r>
    <w:r>
      <w:pict w14:anchorId="0755A7CD">
        <v:shape id="docshape43" o:spid="_x0000_s1127" type="#_x0000_t202" alt="" style="position:absolute;margin-left:89pt;margin-top:33.8pt;width:163.35pt;height:18.65pt;z-index:-251658199;mso-wrap-style:square;mso-wrap-edited:f;mso-width-percent:0;mso-height-percent:0;mso-position-horizontal-relative:page;mso-position-vertical-relative:page;mso-width-percent:0;mso-height-percent:0;v-text-anchor:top" filled="f" stroked="f">
          <v:textbox inset="0,0,0,0">
            <w:txbxContent>
              <w:p w14:paraId="0755A888"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C" w14:textId="77777777" w:rsidR="00F675FE" w:rsidRDefault="00570744">
    <w:pPr>
      <w:pStyle w:val="BodyText"/>
      <w:spacing w:line="14" w:lineRule="auto"/>
      <w:rPr>
        <w:sz w:val="20"/>
      </w:rPr>
    </w:pPr>
    <w:r>
      <w:pict w14:anchorId="0755A7CE">
        <v:shapetype id="_x0000_t202" coordsize="21600,21600" o:spt="202" path="m,l,21600r21600,l21600,xe">
          <v:stroke joinstyle="miter"/>
          <v:path gradientshapeok="t" o:connecttype="rect"/>
        </v:shapetype>
        <v:shape id="docshape44" o:spid="_x0000_s1126" type="#_x0000_t202" alt="" style="position:absolute;margin-left:525.3pt;margin-top:33.5pt;width:18.75pt;height:18.85pt;z-index:-251658198;mso-wrap-style:square;mso-wrap-edited:f;mso-width-percent:0;mso-height-percent:0;mso-position-horizontal-relative:page;mso-position-vertical-relative:page;mso-width-percent:0;mso-height-percent:0;v-text-anchor:top" filled="f" stroked="f">
          <v:textbox inset="0,0,0,0">
            <w:txbxContent>
              <w:p w14:paraId="0755A889"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anchorx="page" anchory="page"/>
        </v:shape>
      </w:pict>
    </w:r>
    <w:r>
      <w:pict w14:anchorId="0755A7CF">
        <v:shape id="docshape45" o:spid="_x0000_s1125" type="#_x0000_t202" alt="" style="position:absolute;margin-left:89pt;margin-top:33.8pt;width:163.35pt;height:18.65pt;z-index:-251658197;mso-wrap-style:square;mso-wrap-edited:f;mso-width-percent:0;mso-height-percent:0;mso-position-horizontal-relative:page;mso-position-vertical-relative:page;mso-width-percent:0;mso-height-percent:0;v-text-anchor:top" filled="f" stroked="f">
          <v:textbox inset="0,0,0,0">
            <w:txbxContent>
              <w:p w14:paraId="0755A88A"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3E" w14:textId="77777777" w:rsidR="00F675FE" w:rsidRDefault="00570744">
    <w:pPr>
      <w:pStyle w:val="BodyText"/>
      <w:spacing w:line="14" w:lineRule="auto"/>
      <w:rPr>
        <w:sz w:val="20"/>
      </w:rPr>
    </w:pPr>
    <w:r>
      <w:pict w14:anchorId="0755A7D0">
        <v:shapetype id="_x0000_t202" coordsize="21600,21600" o:spt="202" path="m,l,21600r21600,l21600,xe">
          <v:stroke joinstyle="miter"/>
          <v:path gradientshapeok="t" o:connecttype="rect"/>
        </v:shapetype>
        <v:shape id="docshape46" o:spid="_x0000_s1124" type="#_x0000_t202" alt="" style="position:absolute;margin-left:525.3pt;margin-top:33.5pt;width:18.75pt;height:18.85pt;z-index:-251658196;mso-wrap-style:square;mso-wrap-edited:f;mso-width-percent:0;mso-height-percent:0;mso-position-horizontal-relative:page;mso-position-vertical-relative:page;mso-width-percent:0;mso-height-percent:0;v-text-anchor:top" filled="f" stroked="f">
          <v:textbox inset="0,0,0,0">
            <w:txbxContent>
              <w:p w14:paraId="0755A88B"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w:r>
    <w:r>
      <w:pict w14:anchorId="0755A7D1">
        <v:shape id="docshape47" o:spid="_x0000_s1123" type="#_x0000_t202" alt="" style="position:absolute;margin-left:89pt;margin-top:33.8pt;width:163.35pt;height:18.65pt;z-index:-251658195;mso-wrap-style:square;mso-wrap-edited:f;mso-width-percent:0;mso-height-percent:0;mso-position-horizontal-relative:page;mso-position-vertical-relative:page;mso-width-percent:0;mso-height-percent:0;v-text-anchor:top" filled="f" stroked="f">
          <v:textbox inset="0,0,0,0">
            <w:txbxContent>
              <w:p w14:paraId="0755A88C"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2.</w:t>
                </w:r>
                <w:r>
                  <w:rPr>
                    <w:i/>
                    <w:sz w:val="24"/>
                  </w:rPr>
                  <w:tab/>
                </w:r>
                <w:r>
                  <w:rPr>
                    <w:i/>
                    <w:spacing w:val="-2"/>
                    <w:w w:val="130"/>
                    <w:sz w:val="24"/>
                  </w:rPr>
                  <w:t>Methodology</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0" w14:textId="77777777" w:rsidR="00F675FE" w:rsidRDefault="00F675FE">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2" w14:textId="77777777" w:rsidR="00F675FE" w:rsidRDefault="00570744">
    <w:pPr>
      <w:pStyle w:val="BodyText"/>
      <w:spacing w:line="14" w:lineRule="auto"/>
      <w:rPr>
        <w:sz w:val="20"/>
      </w:rPr>
    </w:pPr>
    <w:r>
      <w:pict w14:anchorId="0755A7D2">
        <v:shapetype id="_x0000_t202" coordsize="21600,21600" o:spt="202" path="m,l,21600r21600,l21600,xe">
          <v:stroke joinstyle="miter"/>
          <v:path gradientshapeok="t" o:connecttype="rect"/>
        </v:shapetype>
        <v:shape id="docshape48" o:spid="_x0000_s1122" type="#_x0000_t202" alt="" style="position:absolute;margin-left:525.3pt;margin-top:33.5pt;width:18.75pt;height:18.85pt;z-index:-251658194;mso-wrap-style:square;mso-wrap-edited:f;mso-width-percent:0;mso-height-percent:0;mso-position-horizontal-relative:page;mso-position-vertical-relative:page;mso-width-percent:0;mso-height-percent:0;v-text-anchor:top" filled="f" stroked="f">
          <v:textbox inset="0,0,0,0">
            <w:txbxContent>
              <w:p w14:paraId="0755A88D"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v:textbox>
          <w10:wrap anchorx="page" anchory="page"/>
        </v:shape>
      </w:pict>
    </w:r>
    <w:r>
      <w:pict w14:anchorId="0755A7D3">
        <v:shape id="docshape49" o:spid="_x0000_s1121" type="#_x0000_t202" alt="" style="position:absolute;margin-left:89pt;margin-top:33.8pt;width:125.95pt;height:18.65pt;z-index:-251658193;mso-wrap-style:square;mso-wrap-edited:f;mso-width-percent:0;mso-height-percent:0;mso-position-horizontal-relative:page;mso-position-vertical-relative:page;mso-width-percent:0;mso-height-percent:0;v-text-anchor:top" filled="f" stroked="f">
          <v:textbox inset="0,0,0,0">
            <w:txbxContent>
              <w:p w14:paraId="0755A88E"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4" w14:textId="77777777" w:rsidR="00F675FE" w:rsidRDefault="00570744">
    <w:pPr>
      <w:pStyle w:val="BodyText"/>
      <w:spacing w:line="14" w:lineRule="auto"/>
      <w:rPr>
        <w:sz w:val="20"/>
      </w:rPr>
    </w:pPr>
    <w:r>
      <w:pict w14:anchorId="0755A7D4">
        <v:shapetype id="_x0000_t202" coordsize="21600,21600" o:spt="202" path="m,l,21600r21600,l21600,xe">
          <v:stroke joinstyle="miter"/>
          <v:path gradientshapeok="t" o:connecttype="rect"/>
        </v:shapetype>
        <v:shape id="docshape50" o:spid="_x0000_s1120" type="#_x0000_t202" alt="" style="position:absolute;margin-left:525.3pt;margin-top:33.5pt;width:18.75pt;height:18.85pt;z-index:-251658192;mso-wrap-style:square;mso-wrap-edited:f;mso-width-percent:0;mso-height-percent:0;mso-position-horizontal-relative:page;mso-position-vertical-relative:page;mso-width-percent:0;mso-height-percent:0;v-text-anchor:top" filled="f" stroked="f">
          <v:textbox inset="0,0,0,0">
            <w:txbxContent>
              <w:p w14:paraId="0755A88F"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w:r>
    <w:r>
      <w:pict w14:anchorId="0755A7D5">
        <v:shape id="docshape51" o:spid="_x0000_s1119" type="#_x0000_t202" alt="" style="position:absolute;margin-left:89pt;margin-top:33.8pt;width:125.95pt;height:18.65pt;z-index:-251658191;mso-wrap-style:square;mso-wrap-edited:f;mso-width-percent:0;mso-height-percent:0;mso-position-horizontal-relative:page;mso-position-vertical-relative:page;mso-width-percent:0;mso-height-percent:0;v-text-anchor:top" filled="f" stroked="f">
          <v:textbox inset="0,0,0,0">
            <w:txbxContent>
              <w:p w14:paraId="0755A890"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6" w14:textId="77777777" w:rsidR="00F675FE" w:rsidRDefault="00570744">
    <w:pPr>
      <w:pStyle w:val="BodyText"/>
      <w:spacing w:line="14" w:lineRule="auto"/>
      <w:rPr>
        <w:sz w:val="20"/>
      </w:rPr>
    </w:pPr>
    <w:r>
      <w:pict w14:anchorId="0755A7D6">
        <v:shapetype id="_x0000_t202" coordsize="21600,21600" o:spt="202" path="m,l,21600r21600,l21600,xe">
          <v:stroke joinstyle="miter"/>
          <v:path gradientshapeok="t" o:connecttype="rect"/>
        </v:shapetype>
        <v:shape id="docshape52" o:spid="_x0000_s1118" type="#_x0000_t202" alt="" style="position:absolute;margin-left:525.3pt;margin-top:33.5pt;width:18.75pt;height:18.85pt;z-index:-251658190;mso-wrap-style:square;mso-wrap-edited:f;mso-width-percent:0;mso-height-percent:0;mso-position-horizontal-relative:page;mso-position-vertical-relative:page;mso-width-percent:0;mso-height-percent:0;v-text-anchor:top" filled="f" stroked="f">
          <v:textbox inset="0,0,0,0">
            <w:txbxContent>
              <w:p w14:paraId="0755A89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w:r>
    <w:r>
      <w:pict w14:anchorId="0755A7D7">
        <v:shape id="docshape53" o:spid="_x0000_s1117" type="#_x0000_t202" alt="" style="position:absolute;margin-left:89pt;margin-top:33.8pt;width:125.95pt;height:18.65pt;z-index:-251658189;mso-wrap-style:square;mso-wrap-edited:f;mso-width-percent:0;mso-height-percent:0;mso-position-horizontal-relative:page;mso-position-vertical-relative:page;mso-width-percent:0;mso-height-percent:0;v-text-anchor:top" filled="f" stroked="f">
          <v:textbox inset="0,0,0,0">
            <w:txbxContent>
              <w:p w14:paraId="0755A892"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8" w14:textId="77777777" w:rsidR="00F675FE" w:rsidRDefault="00570744">
    <w:pPr>
      <w:pStyle w:val="BodyText"/>
      <w:spacing w:line="14" w:lineRule="auto"/>
      <w:rPr>
        <w:sz w:val="20"/>
      </w:rPr>
    </w:pPr>
    <w:r>
      <w:pict w14:anchorId="0755A7D8">
        <v:shapetype id="_x0000_t202" coordsize="21600,21600" o:spt="202" path="m,l,21600r21600,l21600,xe">
          <v:stroke joinstyle="miter"/>
          <v:path gradientshapeok="t" o:connecttype="rect"/>
        </v:shapetype>
        <v:shape id="docshape54" o:spid="_x0000_s1116" type="#_x0000_t202" alt="" style="position:absolute;margin-left:525.3pt;margin-top:33.5pt;width:18.75pt;height:18.85pt;z-index:-251658188;mso-wrap-style:square;mso-wrap-edited:f;mso-width-percent:0;mso-height-percent:0;mso-position-horizontal-relative:page;mso-position-vertical-relative:page;mso-width-percent:0;mso-height-percent:0;v-text-anchor:top" filled="f" stroked="f">
          <v:textbox inset="0,0,0,0">
            <w:txbxContent>
              <w:p w14:paraId="0755A893"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w10:wrap anchorx="page" anchory="page"/>
        </v:shape>
      </w:pict>
    </w:r>
    <w:r>
      <w:pict w14:anchorId="0755A7D9">
        <v:shape id="docshape55" o:spid="_x0000_s1115" type="#_x0000_t202" alt="" style="position:absolute;margin-left:89pt;margin-top:33.8pt;width:125.95pt;height:18.65pt;z-index:-251658187;mso-wrap-style:square;mso-wrap-edited:f;mso-width-percent:0;mso-height-percent:0;mso-position-horizontal-relative:page;mso-position-vertical-relative:page;mso-width-percent:0;mso-height-percent:0;v-text-anchor:top" filled="f" stroked="f">
          <v:textbox inset="0,0,0,0">
            <w:txbxContent>
              <w:p w14:paraId="0755A894"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A" w14:textId="77777777" w:rsidR="00F675FE" w:rsidRDefault="00570744">
    <w:pPr>
      <w:pStyle w:val="BodyText"/>
      <w:spacing w:line="14" w:lineRule="auto"/>
      <w:rPr>
        <w:sz w:val="20"/>
      </w:rPr>
    </w:pPr>
    <w:r>
      <w:pict w14:anchorId="0755A7DA">
        <v:shapetype id="_x0000_t202" coordsize="21600,21600" o:spt="202" path="m,l,21600r21600,l21600,xe">
          <v:stroke joinstyle="miter"/>
          <v:path gradientshapeok="t" o:connecttype="rect"/>
        </v:shapetype>
        <v:shape id="docshape56" o:spid="_x0000_s1114" type="#_x0000_t202" alt="" style="position:absolute;margin-left:525.3pt;margin-top:33.5pt;width:18.75pt;height:18.85pt;z-index:-251658186;mso-wrap-style:square;mso-wrap-edited:f;mso-width-percent:0;mso-height-percent:0;mso-position-horizontal-relative:page;mso-position-vertical-relative:page;mso-width-percent:0;mso-height-percent:0;v-text-anchor:top" filled="f" stroked="f">
          <v:textbox inset="0,0,0,0">
            <w:txbxContent>
              <w:p w14:paraId="0755A895"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w:r>
    <w:r>
      <w:pict w14:anchorId="0755A7DB">
        <v:shape id="docshape57" o:spid="_x0000_s1113" type="#_x0000_t202" alt="" style="position:absolute;margin-left:89pt;margin-top:33.8pt;width:125.95pt;height:18.65pt;z-index:-251658185;mso-wrap-style:square;mso-wrap-edited:f;mso-width-percent:0;mso-height-percent:0;mso-position-horizontal-relative:page;mso-position-vertical-relative:page;mso-width-percent:0;mso-height-percent:0;v-text-anchor:top" filled="f" stroked="f">
          <v:textbox inset="0,0,0,0">
            <w:txbxContent>
              <w:p w14:paraId="0755A896"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6" w14:textId="77777777" w:rsidR="00F675FE" w:rsidRDefault="00570744">
    <w:pPr>
      <w:pStyle w:val="BodyText"/>
      <w:spacing w:line="14" w:lineRule="auto"/>
      <w:rPr>
        <w:sz w:val="20"/>
      </w:rPr>
    </w:pPr>
    <w:r>
      <w:pict w14:anchorId="0755A7AA">
        <v:shapetype id="_x0000_t202" coordsize="21600,21600" o:spt="202" path="m,l,21600r21600,l21600,xe">
          <v:stroke joinstyle="miter"/>
          <v:path gradientshapeok="t" o:connecttype="rect"/>
        </v:shapetype>
        <v:shape id="docshape8" o:spid="_x0000_s1162" type="#_x0000_t202" alt="" style="position:absolute;margin-left:531.15pt;margin-top:33.5pt;width:12.9pt;height:18.85pt;z-index:-251658234;mso-wrap-style:square;mso-wrap-edited:f;mso-width-percent:0;mso-height-percent:0;mso-position-horizontal-relative:page;mso-position-vertical-relative:page;mso-width-percent:0;mso-height-percent:0;v-text-anchor:top" filled="f" stroked="f">
          <v:textbox inset="0,0,0,0">
            <w:txbxContent>
              <w:p w14:paraId="0755A865"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4</w:t>
                </w:r>
                <w:r>
                  <w:rPr>
                    <w:w w:val="97"/>
                  </w:rPr>
                  <w:fldChar w:fldCharType="end"/>
                </w:r>
              </w:p>
            </w:txbxContent>
          </v:textbox>
          <w10:wrap anchorx="page" anchory="page"/>
        </v:shape>
      </w:pict>
    </w:r>
    <w:r>
      <w:pict w14:anchorId="0755A7AB">
        <v:shape id="docshape9" o:spid="_x0000_s1161" type="#_x0000_t202" alt="" style="position:absolute;margin-left:89pt;margin-top:33.8pt;width:160.25pt;height:18.65pt;z-index:-251658233;mso-wrap-style:square;mso-wrap-edited:f;mso-width-percent:0;mso-height-percent:0;mso-position-horizontal-relative:page;mso-position-vertical-relative:page;mso-width-percent:0;mso-height-percent:0;v-text-anchor:top" filled="f" stroked="f">
          <v:textbox inset="0,0,0,0">
            <w:txbxContent>
              <w:p w14:paraId="0755A866"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C" w14:textId="77777777" w:rsidR="00F675FE" w:rsidRDefault="00570744">
    <w:pPr>
      <w:pStyle w:val="BodyText"/>
      <w:spacing w:line="14" w:lineRule="auto"/>
      <w:rPr>
        <w:sz w:val="20"/>
      </w:rPr>
    </w:pPr>
    <w:r>
      <w:pict w14:anchorId="0755A7DC">
        <v:shapetype id="_x0000_t202" coordsize="21600,21600" o:spt="202" path="m,l,21600r21600,l21600,xe">
          <v:stroke joinstyle="miter"/>
          <v:path gradientshapeok="t" o:connecttype="rect"/>
        </v:shapetype>
        <v:shape id="docshape58" o:spid="_x0000_s1112" type="#_x0000_t202" alt="" style="position:absolute;margin-left:525.3pt;margin-top:33.5pt;width:18.75pt;height:18.85pt;z-index:-251658184;mso-wrap-style:square;mso-wrap-edited:f;mso-width-percent:0;mso-height-percent:0;mso-position-horizontal-relative:page;mso-position-vertical-relative:page;mso-width-percent:0;mso-height-percent:0;v-text-anchor:top" filled="f" stroked="f">
          <v:textbox inset="0,0,0,0">
            <w:txbxContent>
              <w:p w14:paraId="0755A897"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v:textbox>
          <w10:wrap anchorx="page" anchory="page"/>
        </v:shape>
      </w:pict>
    </w:r>
    <w:r>
      <w:pict w14:anchorId="0755A7DD">
        <v:shape id="docshape59" o:spid="_x0000_s1111" type="#_x0000_t202" alt="" style="position:absolute;margin-left:89pt;margin-top:33.8pt;width:125.95pt;height:18.65pt;z-index:-251658183;mso-wrap-style:square;mso-wrap-edited:f;mso-width-percent:0;mso-height-percent:0;mso-position-horizontal-relative:page;mso-position-vertical-relative:page;mso-width-percent:0;mso-height-percent:0;v-text-anchor:top" filled="f" stroked="f">
          <v:textbox inset="0,0,0,0">
            <w:txbxContent>
              <w:p w14:paraId="0755A898"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4E" w14:textId="77777777" w:rsidR="00F675FE" w:rsidRDefault="00570744">
    <w:pPr>
      <w:pStyle w:val="BodyText"/>
      <w:spacing w:line="14" w:lineRule="auto"/>
      <w:rPr>
        <w:sz w:val="20"/>
      </w:rPr>
    </w:pPr>
    <w:r>
      <w:pict w14:anchorId="0755A7DE">
        <v:shapetype id="_x0000_t202" coordsize="21600,21600" o:spt="202" path="m,l,21600r21600,l21600,xe">
          <v:stroke joinstyle="miter"/>
          <v:path gradientshapeok="t" o:connecttype="rect"/>
        </v:shapetype>
        <v:shape id="docshape60" o:spid="_x0000_s1110" type="#_x0000_t202" alt="" style="position:absolute;margin-left:525.3pt;margin-top:33.5pt;width:18.75pt;height:18.85pt;z-index:-251658182;mso-wrap-style:square;mso-wrap-edited:f;mso-width-percent:0;mso-height-percent:0;mso-position-horizontal-relative:page;mso-position-vertical-relative:page;mso-width-percent:0;mso-height-percent:0;v-text-anchor:top" filled="f" stroked="f">
          <v:textbox inset="0,0,0,0">
            <w:txbxContent>
              <w:p w14:paraId="0755A899"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w10:wrap anchorx="page" anchory="page"/>
        </v:shape>
      </w:pict>
    </w:r>
    <w:r>
      <w:pict w14:anchorId="0755A7DF">
        <v:shape id="docshape61" o:spid="_x0000_s1109" type="#_x0000_t202" alt="" style="position:absolute;margin-left:89pt;margin-top:33.8pt;width:125.95pt;height:18.65pt;z-index:-251658181;mso-wrap-style:square;mso-wrap-edited:f;mso-width-percent:0;mso-height-percent:0;mso-position-horizontal-relative:page;mso-position-vertical-relative:page;mso-width-percent:0;mso-height-percent:0;v-text-anchor:top" filled="f" stroked="f">
          <v:textbox inset="0,0,0,0">
            <w:txbxContent>
              <w:p w14:paraId="0755A89A"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0" w14:textId="77777777" w:rsidR="00F675FE" w:rsidRDefault="00570744">
    <w:pPr>
      <w:pStyle w:val="BodyText"/>
      <w:spacing w:line="14" w:lineRule="auto"/>
      <w:rPr>
        <w:sz w:val="20"/>
      </w:rPr>
    </w:pPr>
    <w:r>
      <w:pict w14:anchorId="0755A7E0">
        <v:shapetype id="_x0000_t202" coordsize="21600,21600" o:spt="202" path="m,l,21600r21600,l21600,xe">
          <v:stroke joinstyle="miter"/>
          <v:path gradientshapeok="t" o:connecttype="rect"/>
        </v:shapetype>
        <v:shape id="docshape62" o:spid="_x0000_s1108" type="#_x0000_t202" alt="" style="position:absolute;margin-left:525.3pt;margin-top:33.5pt;width:18.75pt;height:18.85pt;z-index:-251658180;mso-wrap-style:square;mso-wrap-edited:f;mso-width-percent:0;mso-height-percent:0;mso-position-horizontal-relative:page;mso-position-vertical-relative:page;mso-width-percent:0;mso-height-percent:0;v-text-anchor:top" filled="f" stroked="f">
          <v:textbox inset="0,0,0,0">
            <w:txbxContent>
              <w:p w14:paraId="0755A89B"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page" anchory="page"/>
        </v:shape>
      </w:pict>
    </w:r>
    <w:r>
      <w:pict w14:anchorId="0755A7E1">
        <v:shape id="docshape63" o:spid="_x0000_s1107" type="#_x0000_t202" alt="" style="position:absolute;margin-left:89pt;margin-top:33.8pt;width:125.95pt;height:18.65pt;z-index:-251658179;mso-wrap-style:square;mso-wrap-edited:f;mso-width-percent:0;mso-height-percent:0;mso-position-horizontal-relative:page;mso-position-vertical-relative:page;mso-width-percent:0;mso-height-percent:0;v-text-anchor:top" filled="f" stroked="f">
          <v:textbox inset="0,0,0,0">
            <w:txbxContent>
              <w:p w14:paraId="0755A89C"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2" w14:textId="77777777" w:rsidR="00F675FE" w:rsidRDefault="00570744">
    <w:pPr>
      <w:pStyle w:val="BodyText"/>
      <w:spacing w:line="14" w:lineRule="auto"/>
      <w:rPr>
        <w:sz w:val="20"/>
      </w:rPr>
    </w:pPr>
    <w:r>
      <w:pict w14:anchorId="0755A7E2">
        <v:shapetype id="_x0000_t202" coordsize="21600,21600" o:spt="202" path="m,l,21600r21600,l21600,xe">
          <v:stroke joinstyle="miter"/>
          <v:path gradientshapeok="t" o:connecttype="rect"/>
        </v:shapetype>
        <v:shape id="docshape64" o:spid="_x0000_s1106" type="#_x0000_t202" alt="" style="position:absolute;margin-left:525.3pt;margin-top:33.5pt;width:18.75pt;height:18.85pt;z-index:-251658178;mso-wrap-style:square;mso-wrap-edited:f;mso-width-percent:0;mso-height-percent:0;mso-position-horizontal-relative:page;mso-position-vertical-relative:page;mso-width-percent:0;mso-height-percent:0;v-text-anchor:top" filled="f" stroked="f">
          <v:textbox inset="0,0,0,0">
            <w:txbxContent>
              <w:p w14:paraId="0755A89D"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txbxContent>
          </v:textbox>
          <w10:wrap anchorx="page" anchory="page"/>
        </v:shape>
      </w:pict>
    </w:r>
    <w:r>
      <w:pict w14:anchorId="0755A7E3">
        <v:shape id="docshape65" o:spid="_x0000_s1105" type="#_x0000_t202" alt="" style="position:absolute;margin-left:89pt;margin-top:33.8pt;width:125.95pt;height:18.65pt;z-index:-251658177;mso-wrap-style:square;mso-wrap-edited:f;mso-width-percent:0;mso-height-percent:0;mso-position-horizontal-relative:page;mso-position-vertical-relative:page;mso-width-percent:0;mso-height-percent:0;v-text-anchor:top" filled="f" stroked="f">
          <v:textbox inset="0,0,0,0">
            <w:txbxContent>
              <w:p w14:paraId="0755A89E"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4" w14:textId="77777777" w:rsidR="00F675FE" w:rsidRDefault="00570744">
    <w:pPr>
      <w:pStyle w:val="BodyText"/>
      <w:spacing w:line="14" w:lineRule="auto"/>
      <w:rPr>
        <w:sz w:val="20"/>
      </w:rPr>
    </w:pPr>
    <w:r>
      <w:pict w14:anchorId="0755A7E4">
        <v:shapetype id="_x0000_t202" coordsize="21600,21600" o:spt="202" path="m,l,21600r21600,l21600,xe">
          <v:stroke joinstyle="miter"/>
          <v:path gradientshapeok="t" o:connecttype="rect"/>
        </v:shapetype>
        <v:shape id="docshape66" o:spid="_x0000_s1104" type="#_x0000_t202" alt="" style="position:absolute;margin-left:525.3pt;margin-top:33.5pt;width:18.75pt;height:18.85pt;z-index:-251658176;mso-wrap-style:square;mso-wrap-edited:f;mso-width-percent:0;mso-height-percent:0;mso-position-horizontal-relative:page;mso-position-vertical-relative:page;mso-width-percent:0;mso-height-percent:0;v-text-anchor:top" filled="f" stroked="f">
          <v:textbox inset="0,0,0,0">
            <w:txbxContent>
              <w:p w14:paraId="0755A89F"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v:textbox>
          <w10:wrap anchorx="page" anchory="page"/>
        </v:shape>
      </w:pict>
    </w:r>
    <w:r>
      <w:pict w14:anchorId="0755A7E5">
        <v:shape id="docshape67" o:spid="_x0000_s1103" type="#_x0000_t202" alt="" style="position:absolute;margin-left:89pt;margin-top:33.8pt;width:125.95pt;height:18.65pt;z-index:-251658175;mso-wrap-style:square;mso-wrap-edited:f;mso-width-percent:0;mso-height-percent:0;mso-position-horizontal-relative:page;mso-position-vertical-relative:page;mso-width-percent:0;mso-height-percent:0;v-text-anchor:top" filled="f" stroked="f">
          <v:textbox inset="0,0,0,0">
            <w:txbxContent>
              <w:p w14:paraId="0755A8A0"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6" w14:textId="77777777" w:rsidR="00F675FE" w:rsidRDefault="00570744">
    <w:pPr>
      <w:pStyle w:val="BodyText"/>
      <w:spacing w:line="14" w:lineRule="auto"/>
      <w:rPr>
        <w:sz w:val="20"/>
      </w:rPr>
    </w:pPr>
    <w:r>
      <w:pict w14:anchorId="0755A7E6">
        <v:shapetype id="_x0000_t202" coordsize="21600,21600" o:spt="202" path="m,l,21600r21600,l21600,xe">
          <v:stroke joinstyle="miter"/>
          <v:path gradientshapeok="t" o:connecttype="rect"/>
        </v:shapetype>
        <v:shape id="docshape68" o:spid="_x0000_s1102" type="#_x0000_t202" alt="" style="position:absolute;margin-left:525.3pt;margin-top:33.5pt;width:18.75pt;height:18.85pt;z-index:-251658174;mso-wrap-style:square;mso-wrap-edited:f;mso-width-percent:0;mso-height-percent:0;mso-position-horizontal-relative:page;mso-position-vertical-relative:page;mso-width-percent:0;mso-height-percent:0;v-text-anchor:top" filled="f" stroked="f">
          <v:textbox inset="0,0,0,0">
            <w:txbxContent>
              <w:p w14:paraId="0755A8A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w:r>
    <w:r>
      <w:pict w14:anchorId="0755A7E7">
        <v:shape id="docshape69" o:spid="_x0000_s1101" type="#_x0000_t202" alt="" style="position:absolute;margin-left:89pt;margin-top:33.8pt;width:125.95pt;height:18.65pt;z-index:-251658173;mso-wrap-style:square;mso-wrap-edited:f;mso-width-percent:0;mso-height-percent:0;mso-position-horizontal-relative:page;mso-position-vertical-relative:page;mso-width-percent:0;mso-height-percent:0;v-text-anchor:top" filled="f" stroked="f">
          <v:textbox inset="0,0,0,0">
            <w:txbxContent>
              <w:p w14:paraId="0755A8A2"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8" w14:textId="77777777" w:rsidR="00F675FE" w:rsidRDefault="00570744">
    <w:pPr>
      <w:pStyle w:val="BodyText"/>
      <w:spacing w:line="14" w:lineRule="auto"/>
      <w:rPr>
        <w:sz w:val="20"/>
      </w:rPr>
    </w:pPr>
    <w:r>
      <w:pict w14:anchorId="0755A7E8">
        <v:shapetype id="_x0000_t202" coordsize="21600,21600" o:spt="202" path="m,l,21600r21600,l21600,xe">
          <v:stroke joinstyle="miter"/>
          <v:path gradientshapeok="t" o:connecttype="rect"/>
        </v:shapetype>
        <v:shape id="docshape70" o:spid="_x0000_s1100" type="#_x0000_t202" alt="" style="position:absolute;margin-left:525.3pt;margin-top:33.5pt;width:18.75pt;height:18.85pt;z-index:-251658172;mso-wrap-style:square;mso-wrap-edited:f;mso-width-percent:0;mso-height-percent:0;mso-position-horizontal-relative:page;mso-position-vertical-relative:page;mso-width-percent:0;mso-height-percent:0;v-text-anchor:top" filled="f" stroked="f">
          <v:textbox inset="0,0,0,0">
            <w:txbxContent>
              <w:p w14:paraId="0755A8A3"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w:r>
    <w:r>
      <w:pict w14:anchorId="0755A7E9">
        <v:shape id="docshape71" o:spid="_x0000_s1099" type="#_x0000_t202" alt="" style="position:absolute;margin-left:89pt;margin-top:33.8pt;width:125.95pt;height:18.65pt;z-index:-251658171;mso-wrap-style:square;mso-wrap-edited:f;mso-width-percent:0;mso-height-percent:0;mso-position-horizontal-relative:page;mso-position-vertical-relative:page;mso-width-percent:0;mso-height-percent:0;v-text-anchor:top" filled="f" stroked="f">
          <v:textbox inset="0,0,0,0">
            <w:txbxContent>
              <w:p w14:paraId="0755A8A4"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3.</w:t>
                </w:r>
                <w:r>
                  <w:rPr>
                    <w:i/>
                    <w:sz w:val="24"/>
                  </w:rPr>
                  <w:tab/>
                </w:r>
                <w:r>
                  <w:rPr>
                    <w:i/>
                    <w:spacing w:val="-2"/>
                    <w:w w:val="130"/>
                    <w:sz w:val="24"/>
                  </w:rPr>
                  <w:t>Results</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A" w14:textId="77777777" w:rsidR="00F675FE" w:rsidRDefault="00F675FE">
    <w:pPr>
      <w:pStyle w:val="BodyText"/>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C" w14:textId="77777777" w:rsidR="00F675FE" w:rsidRDefault="00570744">
    <w:pPr>
      <w:pStyle w:val="BodyText"/>
      <w:spacing w:line="14" w:lineRule="auto"/>
      <w:rPr>
        <w:sz w:val="20"/>
      </w:rPr>
    </w:pPr>
    <w:r>
      <w:pict w14:anchorId="0755A7EA">
        <v:shapetype id="_x0000_t202" coordsize="21600,21600" o:spt="202" path="m,l,21600r21600,l21600,xe">
          <v:stroke joinstyle="miter"/>
          <v:path gradientshapeok="t" o:connecttype="rect"/>
        </v:shapetype>
        <v:shape id="docshape72" o:spid="_x0000_s1098" type="#_x0000_t202" alt="" style="position:absolute;margin-left:525.3pt;margin-top:33.5pt;width:18.75pt;height:18.85pt;z-index:-251658170;mso-wrap-style:square;mso-wrap-edited:f;mso-width-percent:0;mso-height-percent:0;mso-position-horizontal-relative:page;mso-position-vertical-relative:page;mso-width-percent:0;mso-height-percent:0;v-text-anchor:top" filled="f" stroked="f">
          <v:textbox inset="0,0,0,0">
            <w:txbxContent>
              <w:p w14:paraId="0755A8A5"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v:textbox>
          <w10:wrap anchorx="page" anchory="page"/>
        </v:shape>
      </w:pict>
    </w:r>
    <w:r>
      <w:pict w14:anchorId="0755A7EB">
        <v:shape id="docshape73" o:spid="_x0000_s1097" type="#_x0000_t202" alt="" style="position:absolute;margin-left:89pt;margin-top:33.8pt;width:141.95pt;height:18.65pt;z-index:-251658169;mso-wrap-style:square;mso-wrap-edited:f;mso-width-percent:0;mso-height-percent:0;mso-position-horizontal-relative:page;mso-position-vertical-relative:page;mso-width-percent:0;mso-height-percent:0;v-text-anchor:top" filled="f" stroked="f">
          <v:textbox inset="0,0,0,0">
            <w:txbxContent>
              <w:p w14:paraId="0755A8A6"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5E" w14:textId="77777777" w:rsidR="00F675FE" w:rsidRDefault="00570744">
    <w:pPr>
      <w:pStyle w:val="BodyText"/>
      <w:spacing w:line="14" w:lineRule="auto"/>
      <w:rPr>
        <w:sz w:val="20"/>
      </w:rPr>
    </w:pPr>
    <w:r>
      <w:pict w14:anchorId="0755A7EC">
        <v:shapetype id="_x0000_t202" coordsize="21600,21600" o:spt="202" path="m,l,21600r21600,l21600,xe">
          <v:stroke joinstyle="miter"/>
          <v:path gradientshapeok="t" o:connecttype="rect"/>
        </v:shapetype>
        <v:shape id="docshape74" o:spid="_x0000_s1096" type="#_x0000_t202" alt="" style="position:absolute;margin-left:525.3pt;margin-top:33.5pt;width:18.75pt;height:18.85pt;z-index:-251658168;mso-wrap-style:square;mso-wrap-edited:f;mso-width-percent:0;mso-height-percent:0;mso-position-horizontal-relative:page;mso-position-vertical-relative:page;mso-width-percent:0;mso-height-percent:0;v-text-anchor:top" filled="f" stroked="f">
          <v:textbox inset="0,0,0,0">
            <w:txbxContent>
              <w:p w14:paraId="0755A8A7"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w10:wrap anchorx="page" anchory="page"/>
        </v:shape>
      </w:pict>
    </w:r>
    <w:r>
      <w:pict w14:anchorId="0755A7ED">
        <v:shape id="docshape75" o:spid="_x0000_s1095" type="#_x0000_t202" alt="" style="position:absolute;margin-left:89pt;margin-top:33.8pt;width:141.95pt;height:18.65pt;z-index:-251658167;mso-wrap-style:square;mso-wrap-edited:f;mso-width-percent:0;mso-height-percent:0;mso-position-horizontal-relative:page;mso-position-vertical-relative:page;mso-width-percent:0;mso-height-percent:0;v-text-anchor:top" filled="f" stroked="f">
          <v:textbox inset="0,0,0,0">
            <w:txbxContent>
              <w:p w14:paraId="0755A8A8"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8" w14:textId="77777777" w:rsidR="00F675FE" w:rsidRDefault="00570744">
    <w:pPr>
      <w:pStyle w:val="BodyText"/>
      <w:spacing w:line="14" w:lineRule="auto"/>
      <w:rPr>
        <w:sz w:val="20"/>
      </w:rPr>
    </w:pPr>
    <w:r>
      <w:pict w14:anchorId="0755A7AC">
        <v:shapetype id="_x0000_t202" coordsize="21600,21600" o:spt="202" path="m,l,21600r21600,l21600,xe">
          <v:stroke joinstyle="miter"/>
          <v:path gradientshapeok="t" o:connecttype="rect"/>
        </v:shapetype>
        <v:shape id="docshape10" o:spid="_x0000_s1160" type="#_x0000_t202" alt="" style="position:absolute;margin-left:531.15pt;margin-top:33.5pt;width:12.9pt;height:18.85pt;z-index:-251658232;mso-wrap-style:square;mso-wrap-edited:f;mso-width-percent:0;mso-height-percent:0;mso-position-horizontal-relative:page;mso-position-vertical-relative:page;mso-width-percent:0;mso-height-percent:0;v-text-anchor:top" filled="f" stroked="f">
          <v:textbox inset="0,0,0,0">
            <w:txbxContent>
              <w:p w14:paraId="0755A867"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5</w:t>
                </w:r>
                <w:r>
                  <w:rPr>
                    <w:w w:val="97"/>
                  </w:rPr>
                  <w:fldChar w:fldCharType="end"/>
                </w:r>
              </w:p>
            </w:txbxContent>
          </v:textbox>
          <w10:wrap anchorx="page" anchory="page"/>
        </v:shape>
      </w:pict>
    </w:r>
    <w:r>
      <w:pict w14:anchorId="0755A7AD">
        <v:shape id="docshape11" o:spid="_x0000_s1159" type="#_x0000_t202" alt="" style="position:absolute;margin-left:89pt;margin-top:33.8pt;width:160.25pt;height:18.65pt;z-index:-251658231;mso-wrap-style:square;mso-wrap-edited:f;mso-width-percent:0;mso-height-percent:0;mso-position-horizontal-relative:page;mso-position-vertical-relative:page;mso-width-percent:0;mso-height-percent:0;v-text-anchor:top" filled="f" stroked="f">
          <v:textbox inset="0,0,0,0">
            <w:txbxContent>
              <w:p w14:paraId="0755A868"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0" w14:textId="77777777" w:rsidR="00F675FE" w:rsidRDefault="00570744">
    <w:pPr>
      <w:pStyle w:val="BodyText"/>
      <w:spacing w:line="14" w:lineRule="auto"/>
      <w:rPr>
        <w:sz w:val="20"/>
      </w:rPr>
    </w:pPr>
    <w:r>
      <w:pict w14:anchorId="0755A7EE">
        <v:shapetype id="_x0000_t202" coordsize="21600,21600" o:spt="202" path="m,l,21600r21600,l21600,xe">
          <v:stroke joinstyle="miter"/>
          <v:path gradientshapeok="t" o:connecttype="rect"/>
        </v:shapetype>
        <v:shape id="docshape76" o:spid="_x0000_s1094" type="#_x0000_t202" alt="" style="position:absolute;margin-left:525.3pt;margin-top:33.5pt;width:18.75pt;height:18.85pt;z-index:-251658166;mso-wrap-style:square;mso-wrap-edited:f;mso-width-percent:0;mso-height-percent:0;mso-position-horizontal-relative:page;mso-position-vertical-relative:page;mso-width-percent:0;mso-height-percent:0;v-text-anchor:top" filled="f" stroked="f">
          <v:textbox inset="0,0,0,0">
            <w:txbxContent>
              <w:p w14:paraId="0755A8A9"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w:r>
    <w:r>
      <w:pict w14:anchorId="0755A7EF">
        <v:shape id="docshape77" o:spid="_x0000_s1093" type="#_x0000_t202" alt="" style="position:absolute;margin-left:89pt;margin-top:33.8pt;width:141.95pt;height:18.65pt;z-index:-251658165;mso-wrap-style:square;mso-wrap-edited:f;mso-width-percent:0;mso-height-percent:0;mso-position-horizontal-relative:page;mso-position-vertical-relative:page;mso-width-percent:0;mso-height-percent:0;v-text-anchor:top" filled="f" stroked="f">
          <v:textbox inset="0,0,0,0">
            <w:txbxContent>
              <w:p w14:paraId="0755A8AA"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2" w14:textId="77777777" w:rsidR="00F675FE" w:rsidRDefault="00570744">
    <w:pPr>
      <w:pStyle w:val="BodyText"/>
      <w:spacing w:line="14" w:lineRule="auto"/>
      <w:rPr>
        <w:sz w:val="20"/>
      </w:rPr>
    </w:pPr>
    <w:r>
      <w:pict w14:anchorId="0755A7F0">
        <v:shapetype id="_x0000_t202" coordsize="21600,21600" o:spt="202" path="m,l,21600r21600,l21600,xe">
          <v:stroke joinstyle="miter"/>
          <v:path gradientshapeok="t" o:connecttype="rect"/>
        </v:shapetype>
        <v:shape id="docshape78" o:spid="_x0000_s1092" type="#_x0000_t202" alt="" style="position:absolute;margin-left:525.3pt;margin-top:33.5pt;width:18.75pt;height:18.85pt;z-index:-251658164;mso-wrap-style:square;mso-wrap-edited:f;mso-width-percent:0;mso-height-percent:0;mso-position-horizontal-relative:page;mso-position-vertical-relative:page;mso-width-percent:0;mso-height-percent:0;v-text-anchor:top" filled="f" stroked="f">
          <v:textbox inset="0,0,0,0">
            <w:txbxContent>
              <w:p w14:paraId="0755A8AB"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42</w:t>
                </w:r>
                <w:r>
                  <w:rPr>
                    <w:spacing w:val="-5"/>
                  </w:rPr>
                  <w:fldChar w:fldCharType="end"/>
                </w:r>
              </w:p>
            </w:txbxContent>
          </v:textbox>
          <w10:wrap anchorx="page" anchory="page"/>
        </v:shape>
      </w:pict>
    </w:r>
    <w:r>
      <w:pict w14:anchorId="0755A7F1">
        <v:shape id="docshape79" o:spid="_x0000_s1091" type="#_x0000_t202" alt="" style="position:absolute;margin-left:89pt;margin-top:33.8pt;width:141.95pt;height:18.65pt;z-index:-251658163;mso-wrap-style:square;mso-wrap-edited:f;mso-width-percent:0;mso-height-percent:0;mso-position-horizontal-relative:page;mso-position-vertical-relative:page;mso-width-percent:0;mso-height-percent:0;v-text-anchor:top" filled="f" stroked="f">
          <v:textbox inset="0,0,0,0">
            <w:txbxContent>
              <w:p w14:paraId="0755A8AC"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4" w14:textId="77777777" w:rsidR="00F675FE" w:rsidRDefault="00570744">
    <w:pPr>
      <w:pStyle w:val="BodyText"/>
      <w:spacing w:line="14" w:lineRule="auto"/>
      <w:rPr>
        <w:sz w:val="20"/>
      </w:rPr>
    </w:pPr>
    <w:r>
      <w:pict w14:anchorId="0755A7F2">
        <v:shapetype id="_x0000_t202" coordsize="21600,21600" o:spt="202" path="m,l,21600r21600,l21600,xe">
          <v:stroke joinstyle="miter"/>
          <v:path gradientshapeok="t" o:connecttype="rect"/>
        </v:shapetype>
        <v:shape id="docshape80" o:spid="_x0000_s1090" type="#_x0000_t202" alt="" style="position:absolute;margin-left:525.3pt;margin-top:33.5pt;width:18.75pt;height:18.85pt;z-index:-251658162;mso-wrap-style:square;mso-wrap-edited:f;mso-width-percent:0;mso-height-percent:0;mso-position-horizontal-relative:page;mso-position-vertical-relative:page;mso-width-percent:0;mso-height-percent:0;v-text-anchor:top" filled="f" stroked="f">
          <v:textbox inset="0,0,0,0">
            <w:txbxContent>
              <w:p w14:paraId="0755A8AD"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txbxContent>
          </v:textbox>
          <w10:wrap anchorx="page" anchory="page"/>
        </v:shape>
      </w:pict>
    </w:r>
    <w:r>
      <w:pict w14:anchorId="0755A7F3">
        <v:shape id="docshape81" o:spid="_x0000_s1089" type="#_x0000_t202" alt="" style="position:absolute;margin-left:89pt;margin-top:33.8pt;width:141.95pt;height:18.65pt;z-index:-251658161;mso-wrap-style:square;mso-wrap-edited:f;mso-width-percent:0;mso-height-percent:0;mso-position-horizontal-relative:page;mso-position-vertical-relative:page;mso-width-percent:0;mso-height-percent:0;v-text-anchor:top" filled="f" stroked="f">
          <v:textbox inset="0,0,0,0">
            <w:txbxContent>
              <w:p w14:paraId="0755A8AE"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6" w14:textId="77777777" w:rsidR="00F675FE" w:rsidRDefault="00570744">
    <w:pPr>
      <w:pStyle w:val="BodyText"/>
      <w:spacing w:line="14" w:lineRule="auto"/>
      <w:rPr>
        <w:sz w:val="20"/>
      </w:rPr>
    </w:pPr>
    <w:r>
      <w:pict w14:anchorId="0755A7F4">
        <v:shapetype id="_x0000_t202" coordsize="21600,21600" o:spt="202" path="m,l,21600r21600,l21600,xe">
          <v:stroke joinstyle="miter"/>
          <v:path gradientshapeok="t" o:connecttype="rect"/>
        </v:shapetype>
        <v:shape id="docshape82" o:spid="_x0000_s1088" type="#_x0000_t202" alt="" style="position:absolute;margin-left:525.3pt;margin-top:33.5pt;width:18.75pt;height:18.85pt;z-index:-251658160;mso-wrap-style:square;mso-wrap-edited:f;mso-width-percent:0;mso-height-percent:0;mso-position-horizontal-relative:page;mso-position-vertical-relative:page;mso-width-percent:0;mso-height-percent:0;v-text-anchor:top" filled="f" stroked="f">
          <v:textbox inset="0,0,0,0">
            <w:txbxContent>
              <w:p w14:paraId="0755A8AF"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44</w:t>
                </w:r>
                <w:r>
                  <w:rPr>
                    <w:spacing w:val="-5"/>
                  </w:rPr>
                  <w:fldChar w:fldCharType="end"/>
                </w:r>
              </w:p>
            </w:txbxContent>
          </v:textbox>
          <w10:wrap anchorx="page" anchory="page"/>
        </v:shape>
      </w:pict>
    </w:r>
    <w:r>
      <w:pict w14:anchorId="0755A7F5">
        <v:shape id="docshape83" o:spid="_x0000_s1087" type="#_x0000_t202" alt="" style="position:absolute;margin-left:89pt;margin-top:33.8pt;width:141.95pt;height:18.65pt;z-index:-251658159;mso-wrap-style:square;mso-wrap-edited:f;mso-width-percent:0;mso-height-percent:0;mso-position-horizontal-relative:page;mso-position-vertical-relative:page;mso-width-percent:0;mso-height-percent:0;v-text-anchor:top" filled="f" stroked="f">
          <v:textbox inset="0,0,0,0">
            <w:txbxContent>
              <w:p w14:paraId="0755A8B0"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8" w14:textId="77777777" w:rsidR="00F675FE" w:rsidRDefault="00570744">
    <w:pPr>
      <w:pStyle w:val="BodyText"/>
      <w:spacing w:line="14" w:lineRule="auto"/>
      <w:rPr>
        <w:sz w:val="20"/>
      </w:rPr>
    </w:pPr>
    <w:r>
      <w:pict w14:anchorId="0755A7F6">
        <v:shapetype id="_x0000_t202" coordsize="21600,21600" o:spt="202" path="m,l,21600r21600,l21600,xe">
          <v:stroke joinstyle="miter"/>
          <v:path gradientshapeok="t" o:connecttype="rect"/>
        </v:shapetype>
        <v:shape id="docshape84" o:spid="_x0000_s1086" type="#_x0000_t202" alt="" style="position:absolute;margin-left:525.3pt;margin-top:33.5pt;width:18.75pt;height:18.85pt;z-index:-251658158;mso-wrap-style:square;mso-wrap-edited:f;mso-width-percent:0;mso-height-percent:0;mso-position-horizontal-relative:page;mso-position-vertical-relative:page;mso-width-percent:0;mso-height-percent:0;v-text-anchor:top" filled="f" stroked="f">
          <v:textbox inset="0,0,0,0">
            <w:txbxContent>
              <w:p w14:paraId="0755A8B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v:textbox>
          <w10:wrap anchorx="page" anchory="page"/>
        </v:shape>
      </w:pict>
    </w:r>
    <w:r>
      <w:pict w14:anchorId="0755A7F7">
        <v:shape id="docshape85" o:spid="_x0000_s1085" type="#_x0000_t202" alt="" style="position:absolute;margin-left:89pt;margin-top:33.8pt;width:141.95pt;height:18.65pt;z-index:-251658157;mso-wrap-style:square;mso-wrap-edited:f;mso-width-percent:0;mso-height-percent:0;mso-position-horizontal-relative:page;mso-position-vertical-relative:page;mso-width-percent:0;mso-height-percent:0;v-text-anchor:top" filled="f" stroked="f">
          <v:textbox inset="0,0,0,0">
            <w:txbxContent>
              <w:p w14:paraId="0755A8B2"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A" w14:textId="77777777" w:rsidR="00F675FE" w:rsidRDefault="00570744">
    <w:pPr>
      <w:pStyle w:val="BodyText"/>
      <w:spacing w:line="14" w:lineRule="auto"/>
      <w:rPr>
        <w:sz w:val="20"/>
      </w:rPr>
    </w:pPr>
    <w:r>
      <w:pict w14:anchorId="0755A7F8">
        <v:shapetype id="_x0000_t202" coordsize="21600,21600" o:spt="202" path="m,l,21600r21600,l21600,xe">
          <v:stroke joinstyle="miter"/>
          <v:path gradientshapeok="t" o:connecttype="rect"/>
        </v:shapetype>
        <v:shape id="docshape86" o:spid="_x0000_s1084" type="#_x0000_t202" alt="" style="position:absolute;margin-left:525.3pt;margin-top:33.5pt;width:18.75pt;height:18.85pt;z-index:-251658156;mso-wrap-style:square;mso-wrap-edited:f;mso-width-percent:0;mso-height-percent:0;mso-position-horizontal-relative:page;mso-position-vertical-relative:page;mso-width-percent:0;mso-height-percent:0;v-text-anchor:top" filled="f" stroked="f">
          <v:textbox inset="0,0,0,0">
            <w:txbxContent>
              <w:p w14:paraId="0755A8B3"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46</w:t>
                </w:r>
                <w:r>
                  <w:rPr>
                    <w:spacing w:val="-5"/>
                  </w:rPr>
                  <w:fldChar w:fldCharType="end"/>
                </w:r>
              </w:p>
            </w:txbxContent>
          </v:textbox>
          <w10:wrap anchorx="page" anchory="page"/>
        </v:shape>
      </w:pict>
    </w:r>
    <w:r>
      <w:pict w14:anchorId="0755A7F9">
        <v:shape id="docshape87" o:spid="_x0000_s1083" type="#_x0000_t202" alt="" style="position:absolute;margin-left:89pt;margin-top:33.8pt;width:141.95pt;height:18.65pt;z-index:-251658155;mso-wrap-style:square;mso-wrap-edited:f;mso-width-percent:0;mso-height-percent:0;mso-position-horizontal-relative:page;mso-position-vertical-relative:page;mso-width-percent:0;mso-height-percent:0;v-text-anchor:top" filled="f" stroked="f">
          <v:textbox inset="0,0,0,0">
            <w:txbxContent>
              <w:p w14:paraId="0755A8B4" w14:textId="77777777" w:rsidR="00F675FE" w:rsidRDefault="00000000">
                <w:pPr>
                  <w:tabs>
                    <w:tab w:val="left" w:pos="1560"/>
                  </w:tabs>
                  <w:spacing w:before="31"/>
                  <w:ind w:left="20"/>
                  <w:rPr>
                    <w:i/>
                    <w:sz w:val="24"/>
                  </w:rPr>
                </w:pPr>
                <w:r>
                  <w:rPr>
                    <w:i/>
                    <w:w w:val="125"/>
                    <w:sz w:val="24"/>
                  </w:rPr>
                  <w:t>Chapter</w:t>
                </w:r>
                <w:r>
                  <w:rPr>
                    <w:i/>
                    <w:spacing w:val="76"/>
                    <w:w w:val="125"/>
                    <w:sz w:val="24"/>
                  </w:rPr>
                  <w:t xml:space="preserve"> </w:t>
                </w:r>
                <w:r>
                  <w:rPr>
                    <w:i/>
                    <w:spacing w:val="-5"/>
                    <w:w w:val="125"/>
                    <w:sz w:val="24"/>
                  </w:rPr>
                  <w:t>4.</w:t>
                </w:r>
                <w:r>
                  <w:rPr>
                    <w:i/>
                    <w:sz w:val="24"/>
                  </w:rPr>
                  <w:tab/>
                </w:r>
                <w:r>
                  <w:rPr>
                    <w:i/>
                    <w:spacing w:val="-2"/>
                    <w:w w:val="115"/>
                    <w:sz w:val="24"/>
                  </w:rPr>
                  <w:t>Discussion</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C" w14:textId="77777777" w:rsidR="00F675FE" w:rsidRDefault="00F675FE">
    <w:pPr>
      <w:pStyle w:val="BodyText"/>
      <w:spacing w:line="14" w:lineRule="auto"/>
      <w:rPr>
        <w:sz w:val="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6E" w14:textId="77777777" w:rsidR="00F675FE" w:rsidRDefault="00570744">
    <w:pPr>
      <w:pStyle w:val="BodyText"/>
      <w:spacing w:line="14" w:lineRule="auto"/>
      <w:rPr>
        <w:sz w:val="20"/>
      </w:rPr>
    </w:pPr>
    <w:r>
      <w:pict w14:anchorId="0755A7FA">
        <v:shapetype id="_x0000_t202" coordsize="21600,21600" o:spt="202" path="m,l,21600r21600,l21600,xe">
          <v:stroke joinstyle="miter"/>
          <v:path gradientshapeok="t" o:connecttype="rect"/>
        </v:shapetype>
        <v:shape id="docshape88" o:spid="_x0000_s1082" type="#_x0000_t202" alt="" style="position:absolute;margin-left:89pt;margin-top:33.5pt;width:95.6pt;height:18.85pt;z-index:-251658154;mso-wrap-style:square;mso-wrap-edited:f;mso-width-percent:0;mso-height-percent:0;mso-position-horizontal-relative:page;mso-position-vertical-relative:page;mso-width-percent:0;mso-height-percent:0;v-text-anchor:top" filled="f" stroked="f">
          <v:textbox inset="0,0,0,0">
            <w:txbxContent>
              <w:p w14:paraId="0755A8B5"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7FB">
        <v:shape id="docshape89" o:spid="_x0000_s1081" type="#_x0000_t202" alt="" style="position:absolute;margin-left:525.3pt;margin-top:33.5pt;width:18.75pt;height:18.85pt;z-index:-251658153;mso-wrap-style:square;mso-wrap-edited:f;mso-width-percent:0;mso-height-percent:0;mso-position-horizontal-relative:page;mso-position-vertical-relative:page;mso-width-percent:0;mso-height-percent:0;v-text-anchor:top" filled="f" stroked="f">
          <v:textbox inset="0,0,0,0">
            <w:txbxContent>
              <w:p w14:paraId="0755A8B6"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0" w14:textId="77777777" w:rsidR="00F675FE" w:rsidRDefault="00570744">
    <w:pPr>
      <w:pStyle w:val="BodyText"/>
      <w:spacing w:line="14" w:lineRule="auto"/>
      <w:rPr>
        <w:sz w:val="20"/>
      </w:rPr>
    </w:pPr>
    <w:r>
      <w:pict w14:anchorId="0755A7FC">
        <v:shapetype id="_x0000_t202" coordsize="21600,21600" o:spt="202" path="m,l,21600r21600,l21600,xe">
          <v:stroke joinstyle="miter"/>
          <v:path gradientshapeok="t" o:connecttype="rect"/>
        </v:shapetype>
        <v:shape id="docshape90" o:spid="_x0000_s1080" type="#_x0000_t202" alt="" style="position:absolute;margin-left:89pt;margin-top:33.5pt;width:95.6pt;height:18.85pt;z-index:-251658152;mso-wrap-style:square;mso-wrap-edited:f;mso-width-percent:0;mso-height-percent:0;mso-position-horizontal-relative:page;mso-position-vertical-relative:page;mso-width-percent:0;mso-height-percent:0;v-text-anchor:top" filled="f" stroked="f">
          <v:textbox inset="0,0,0,0">
            <w:txbxContent>
              <w:p w14:paraId="0755A8B7"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7FD">
        <v:shape id="docshape91" o:spid="_x0000_s1079" type="#_x0000_t202" alt="" style="position:absolute;margin-left:525.3pt;margin-top:33.5pt;width:18.75pt;height:18.85pt;z-index:-251658151;mso-wrap-style:square;mso-wrap-edited:f;mso-width-percent:0;mso-height-percent:0;mso-position-horizontal-relative:page;mso-position-vertical-relative:page;mso-width-percent:0;mso-height-percent:0;v-text-anchor:top" filled="f" stroked="f">
          <v:textbox inset="0,0,0,0">
            <w:txbxContent>
              <w:p w14:paraId="0755A8B8"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2" w14:textId="77777777" w:rsidR="00F675FE" w:rsidRDefault="00570744">
    <w:pPr>
      <w:pStyle w:val="BodyText"/>
      <w:spacing w:line="14" w:lineRule="auto"/>
      <w:rPr>
        <w:sz w:val="20"/>
      </w:rPr>
    </w:pPr>
    <w:r>
      <w:pict w14:anchorId="0755A7FE">
        <v:shapetype id="_x0000_t202" coordsize="21600,21600" o:spt="202" path="m,l,21600r21600,l21600,xe">
          <v:stroke joinstyle="miter"/>
          <v:path gradientshapeok="t" o:connecttype="rect"/>
        </v:shapetype>
        <v:shape id="docshape92" o:spid="_x0000_s1078" type="#_x0000_t202" alt="" style="position:absolute;margin-left:89pt;margin-top:33.5pt;width:95.6pt;height:18.85pt;z-index:-251658150;mso-wrap-style:square;mso-wrap-edited:f;mso-width-percent:0;mso-height-percent:0;mso-position-horizontal-relative:page;mso-position-vertical-relative:page;mso-width-percent:0;mso-height-percent:0;v-text-anchor:top" filled="f" stroked="f">
          <v:textbox inset="0,0,0,0">
            <w:txbxContent>
              <w:p w14:paraId="0755A8B9"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7FF">
        <v:shape id="docshape93" o:spid="_x0000_s1077" type="#_x0000_t202" alt="" style="position:absolute;margin-left:525.3pt;margin-top:33.5pt;width:18.75pt;height:18.85pt;z-index:-251658149;mso-wrap-style:square;mso-wrap-edited:f;mso-width-percent:0;mso-height-percent:0;mso-position-horizontal-relative:page;mso-position-vertical-relative:page;mso-width-percent:0;mso-height-percent:0;v-text-anchor:top" filled="f" stroked="f">
          <v:textbox inset="0,0,0,0">
            <w:txbxContent>
              <w:p w14:paraId="0755A8BA"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A" w14:textId="77777777" w:rsidR="00F675FE" w:rsidRDefault="00570744">
    <w:pPr>
      <w:pStyle w:val="BodyText"/>
      <w:spacing w:line="14" w:lineRule="auto"/>
      <w:rPr>
        <w:sz w:val="20"/>
      </w:rPr>
    </w:pPr>
    <w:r>
      <w:pict w14:anchorId="0755A7AE">
        <v:shapetype id="_x0000_t202" coordsize="21600,21600" o:spt="202" path="m,l,21600r21600,l21600,xe">
          <v:stroke joinstyle="miter"/>
          <v:path gradientshapeok="t" o:connecttype="rect"/>
        </v:shapetype>
        <v:shape id="docshape12" o:spid="_x0000_s1158" type="#_x0000_t202" alt="" style="position:absolute;margin-left:531.15pt;margin-top:33.5pt;width:12.9pt;height:18.85pt;z-index:-251658230;mso-wrap-style:square;mso-wrap-edited:f;mso-width-percent:0;mso-height-percent:0;mso-position-horizontal-relative:page;mso-position-vertical-relative:page;mso-width-percent:0;mso-height-percent:0;v-text-anchor:top" filled="f" stroked="f">
          <v:textbox inset="0,0,0,0">
            <w:txbxContent>
              <w:p w14:paraId="0755A869"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6</w:t>
                </w:r>
                <w:r>
                  <w:rPr>
                    <w:w w:val="97"/>
                  </w:rPr>
                  <w:fldChar w:fldCharType="end"/>
                </w:r>
              </w:p>
            </w:txbxContent>
          </v:textbox>
          <w10:wrap anchorx="page" anchory="page"/>
        </v:shape>
      </w:pict>
    </w:r>
    <w:r>
      <w:pict w14:anchorId="0755A7AF">
        <v:shape id="docshape13" o:spid="_x0000_s1157" type="#_x0000_t202" alt="" style="position:absolute;margin-left:89pt;margin-top:33.8pt;width:160.25pt;height:18.65pt;z-index:-251658229;mso-wrap-style:square;mso-wrap-edited:f;mso-width-percent:0;mso-height-percent:0;mso-position-horizontal-relative:page;mso-position-vertical-relative:page;mso-width-percent:0;mso-height-percent:0;v-text-anchor:top" filled="f" stroked="f">
          <v:textbox inset="0,0,0,0">
            <w:txbxContent>
              <w:p w14:paraId="0755A86A"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4" w14:textId="77777777" w:rsidR="00F675FE" w:rsidRDefault="00570744">
    <w:pPr>
      <w:pStyle w:val="BodyText"/>
      <w:spacing w:line="14" w:lineRule="auto"/>
      <w:rPr>
        <w:sz w:val="20"/>
      </w:rPr>
    </w:pPr>
    <w:r>
      <w:pict w14:anchorId="0755A800">
        <v:shapetype id="_x0000_t202" coordsize="21600,21600" o:spt="202" path="m,l,21600r21600,l21600,xe">
          <v:stroke joinstyle="miter"/>
          <v:path gradientshapeok="t" o:connecttype="rect"/>
        </v:shapetype>
        <v:shape id="docshape94" o:spid="_x0000_s1076" type="#_x0000_t202" alt="" style="position:absolute;margin-left:89pt;margin-top:33.5pt;width:95.6pt;height:18.85pt;z-index:-251658148;mso-wrap-style:square;mso-wrap-edited:f;mso-width-percent:0;mso-height-percent:0;mso-position-horizontal-relative:page;mso-position-vertical-relative:page;mso-width-percent:0;mso-height-percent:0;v-text-anchor:top" filled="f" stroked="f">
          <v:textbox inset="0,0,0,0">
            <w:txbxContent>
              <w:p w14:paraId="0755A8BB"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1">
        <v:shape id="docshape95" o:spid="_x0000_s1075" type="#_x0000_t202" alt="" style="position:absolute;margin-left:525.3pt;margin-top:33.5pt;width:18.75pt;height:18.85pt;z-index:-251658147;mso-wrap-style:square;mso-wrap-edited:f;mso-width-percent:0;mso-height-percent:0;mso-position-horizontal-relative:page;mso-position-vertical-relative:page;mso-width-percent:0;mso-height-percent:0;v-text-anchor:top" filled="f" stroked="f">
          <v:textbox inset="0,0,0,0">
            <w:txbxContent>
              <w:p w14:paraId="0755A8BC"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6" w14:textId="77777777" w:rsidR="00F675FE" w:rsidRDefault="00570744">
    <w:pPr>
      <w:pStyle w:val="BodyText"/>
      <w:spacing w:line="14" w:lineRule="auto"/>
      <w:rPr>
        <w:sz w:val="20"/>
      </w:rPr>
    </w:pPr>
    <w:r>
      <w:pict w14:anchorId="0755A802">
        <v:shapetype id="_x0000_t202" coordsize="21600,21600" o:spt="202" path="m,l,21600r21600,l21600,xe">
          <v:stroke joinstyle="miter"/>
          <v:path gradientshapeok="t" o:connecttype="rect"/>
        </v:shapetype>
        <v:shape id="docshape96" o:spid="_x0000_s1074" type="#_x0000_t202" alt="" style="position:absolute;margin-left:89pt;margin-top:33.5pt;width:95.6pt;height:18.85pt;z-index:-251658146;mso-wrap-style:square;mso-wrap-edited:f;mso-width-percent:0;mso-height-percent:0;mso-position-horizontal-relative:page;mso-position-vertical-relative:page;mso-width-percent:0;mso-height-percent:0;v-text-anchor:top" filled="f" stroked="f">
          <v:textbox inset="0,0,0,0">
            <w:txbxContent>
              <w:p w14:paraId="0755A8BD"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3">
        <v:shape id="docshape97" o:spid="_x0000_s1073" type="#_x0000_t202" alt="" style="position:absolute;margin-left:525.3pt;margin-top:33.5pt;width:18.75pt;height:18.85pt;z-index:-251658145;mso-wrap-style:square;mso-wrap-edited:f;mso-width-percent:0;mso-height-percent:0;mso-position-horizontal-relative:page;mso-position-vertical-relative:page;mso-width-percent:0;mso-height-percent:0;v-text-anchor:top" filled="f" stroked="f">
          <v:textbox inset="0,0,0,0">
            <w:txbxContent>
              <w:p w14:paraId="0755A8BE"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52</w:t>
                </w:r>
                <w:r>
                  <w:rPr>
                    <w:spacing w:val="-5"/>
                  </w:rPr>
                  <w:fldChar w:fldCharType="end"/>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8" w14:textId="77777777" w:rsidR="00F675FE" w:rsidRDefault="00570744">
    <w:pPr>
      <w:pStyle w:val="BodyText"/>
      <w:spacing w:line="14" w:lineRule="auto"/>
      <w:rPr>
        <w:sz w:val="20"/>
      </w:rPr>
    </w:pPr>
    <w:r>
      <w:pict w14:anchorId="0755A804">
        <v:shapetype id="_x0000_t202" coordsize="21600,21600" o:spt="202" path="m,l,21600r21600,l21600,xe">
          <v:stroke joinstyle="miter"/>
          <v:path gradientshapeok="t" o:connecttype="rect"/>
        </v:shapetype>
        <v:shape id="docshape98" o:spid="_x0000_s1072" type="#_x0000_t202" alt="" style="position:absolute;margin-left:89pt;margin-top:33.5pt;width:95.6pt;height:18.85pt;z-index:-251658144;mso-wrap-style:square;mso-wrap-edited:f;mso-width-percent:0;mso-height-percent:0;mso-position-horizontal-relative:page;mso-position-vertical-relative:page;mso-width-percent:0;mso-height-percent:0;v-text-anchor:top" filled="f" stroked="f">
          <v:textbox inset="0,0,0,0">
            <w:txbxContent>
              <w:p w14:paraId="0755A8BF"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5">
        <v:shape id="docshape99" o:spid="_x0000_s1071" type="#_x0000_t202" alt="" style="position:absolute;margin-left:525.3pt;margin-top:33.5pt;width:18.75pt;height:18.85pt;z-index:-251658143;mso-wrap-style:square;mso-wrap-edited:f;mso-width-percent:0;mso-height-percent:0;mso-position-horizontal-relative:page;mso-position-vertical-relative:page;mso-width-percent:0;mso-height-percent:0;v-text-anchor:top" filled="f" stroked="f">
          <v:textbox inset="0,0,0,0">
            <w:txbxContent>
              <w:p w14:paraId="0755A8C0"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A" w14:textId="77777777" w:rsidR="00F675FE" w:rsidRDefault="00570744">
    <w:pPr>
      <w:pStyle w:val="BodyText"/>
      <w:spacing w:line="14" w:lineRule="auto"/>
      <w:rPr>
        <w:sz w:val="20"/>
      </w:rPr>
    </w:pPr>
    <w:r>
      <w:pict w14:anchorId="0755A806">
        <v:shapetype id="_x0000_t202" coordsize="21600,21600" o:spt="202" path="m,l,21600r21600,l21600,xe">
          <v:stroke joinstyle="miter"/>
          <v:path gradientshapeok="t" o:connecttype="rect"/>
        </v:shapetype>
        <v:shape id="docshape100" o:spid="_x0000_s1070" type="#_x0000_t202" alt="" style="position:absolute;margin-left:89pt;margin-top:33.5pt;width:95.6pt;height:18.85pt;z-index:-251658142;mso-wrap-style:square;mso-wrap-edited:f;mso-width-percent:0;mso-height-percent:0;mso-position-horizontal-relative:page;mso-position-vertical-relative:page;mso-width-percent:0;mso-height-percent:0;v-text-anchor:top" filled="f" stroked="f">
          <v:textbox inset="0,0,0,0">
            <w:txbxContent>
              <w:p w14:paraId="0755A8C1"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7">
        <v:shape id="docshape101" o:spid="_x0000_s1069" type="#_x0000_t202" alt="" style="position:absolute;margin-left:525.3pt;margin-top:33.5pt;width:18.75pt;height:18.85pt;z-index:-251658141;mso-wrap-style:square;mso-wrap-edited:f;mso-width-percent:0;mso-height-percent:0;mso-position-horizontal-relative:page;mso-position-vertical-relative:page;mso-width-percent:0;mso-height-percent:0;v-text-anchor:top" filled="f" stroked="f">
          <v:textbox inset="0,0,0,0">
            <w:txbxContent>
              <w:p w14:paraId="0755A8C2"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C" w14:textId="77777777" w:rsidR="00F675FE" w:rsidRDefault="00570744">
    <w:pPr>
      <w:pStyle w:val="BodyText"/>
      <w:spacing w:line="14" w:lineRule="auto"/>
      <w:rPr>
        <w:sz w:val="20"/>
      </w:rPr>
    </w:pPr>
    <w:r>
      <w:pict w14:anchorId="0755A808">
        <v:shapetype id="_x0000_t202" coordsize="21600,21600" o:spt="202" path="m,l,21600r21600,l21600,xe">
          <v:stroke joinstyle="miter"/>
          <v:path gradientshapeok="t" o:connecttype="rect"/>
        </v:shapetype>
        <v:shape id="docshape102" o:spid="_x0000_s1068" type="#_x0000_t202" alt="" style="position:absolute;margin-left:89pt;margin-top:33.5pt;width:95.6pt;height:18.85pt;z-index:-251658140;mso-wrap-style:square;mso-wrap-edited:f;mso-width-percent:0;mso-height-percent:0;mso-position-horizontal-relative:page;mso-position-vertical-relative:page;mso-width-percent:0;mso-height-percent:0;v-text-anchor:top" filled="f" stroked="f">
          <v:textbox inset="0,0,0,0">
            <w:txbxContent>
              <w:p w14:paraId="0755A8C3"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9">
        <v:shape id="docshape103" o:spid="_x0000_s1067" type="#_x0000_t202" alt="" style="position:absolute;margin-left:525.3pt;margin-top:33.5pt;width:18.75pt;height:18.85pt;z-index:-251658139;mso-wrap-style:square;mso-wrap-edited:f;mso-width-percent:0;mso-height-percent:0;mso-position-horizontal-relative:page;mso-position-vertical-relative:page;mso-width-percent:0;mso-height-percent:0;v-text-anchor:top" filled="f" stroked="f">
          <v:textbox inset="0,0,0,0">
            <w:txbxContent>
              <w:p w14:paraId="0755A8C4"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55</w:t>
                </w:r>
                <w:r>
                  <w:rPr>
                    <w:spacing w:val="-5"/>
                  </w:rPr>
                  <w:fldChar w:fldCharType="end"/>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7E" w14:textId="77777777" w:rsidR="00F675FE" w:rsidRDefault="00570744">
    <w:pPr>
      <w:pStyle w:val="BodyText"/>
      <w:spacing w:line="14" w:lineRule="auto"/>
      <w:rPr>
        <w:sz w:val="20"/>
      </w:rPr>
    </w:pPr>
    <w:r>
      <w:pict w14:anchorId="0755A80A">
        <v:shapetype id="_x0000_t202" coordsize="21600,21600" o:spt="202" path="m,l,21600r21600,l21600,xe">
          <v:stroke joinstyle="miter"/>
          <v:path gradientshapeok="t" o:connecttype="rect"/>
        </v:shapetype>
        <v:shape id="docshape104" o:spid="_x0000_s1066" type="#_x0000_t202" alt="" style="position:absolute;margin-left:89pt;margin-top:33.5pt;width:95.6pt;height:18.85pt;z-index:-251658138;mso-wrap-style:square;mso-wrap-edited:f;mso-width-percent:0;mso-height-percent:0;mso-position-horizontal-relative:page;mso-position-vertical-relative:page;mso-width-percent:0;mso-height-percent:0;v-text-anchor:top" filled="f" stroked="f">
          <v:textbox inset="0,0,0,0">
            <w:txbxContent>
              <w:p w14:paraId="0755A8C5"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B">
        <v:shape id="docshape105" o:spid="_x0000_s1065" type="#_x0000_t202" alt="" style="position:absolute;margin-left:525.3pt;margin-top:33.5pt;width:18.75pt;height:18.85pt;z-index:-251658137;mso-wrap-style:square;mso-wrap-edited:f;mso-width-percent:0;mso-height-percent:0;mso-position-horizontal-relative:page;mso-position-vertical-relative:page;mso-width-percent:0;mso-height-percent:0;v-text-anchor:top" filled="f" stroked="f">
          <v:textbox inset="0,0,0,0">
            <w:txbxContent>
              <w:p w14:paraId="0755A8C6"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56</w:t>
                </w:r>
                <w:r>
                  <w:rPr>
                    <w:spacing w:val="-5"/>
                  </w:rPr>
                  <w:fldChar w:fldCharType="end"/>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0" w14:textId="77777777" w:rsidR="00F675FE" w:rsidRDefault="00570744">
    <w:pPr>
      <w:pStyle w:val="BodyText"/>
      <w:spacing w:line="14" w:lineRule="auto"/>
      <w:rPr>
        <w:sz w:val="20"/>
      </w:rPr>
    </w:pPr>
    <w:r>
      <w:pict w14:anchorId="0755A80C">
        <v:shapetype id="_x0000_t202" coordsize="21600,21600" o:spt="202" path="m,l,21600r21600,l21600,xe">
          <v:stroke joinstyle="miter"/>
          <v:path gradientshapeok="t" o:connecttype="rect"/>
        </v:shapetype>
        <v:shape id="docshape106" o:spid="_x0000_s1064" type="#_x0000_t202" alt="" style="position:absolute;margin-left:89pt;margin-top:33.5pt;width:95.6pt;height:18.85pt;z-index:-251658136;mso-wrap-style:square;mso-wrap-edited:f;mso-width-percent:0;mso-height-percent:0;mso-position-horizontal-relative:page;mso-position-vertical-relative:page;mso-width-percent:0;mso-height-percent:0;v-text-anchor:top" filled="f" stroked="f">
          <v:textbox inset="0,0,0,0">
            <w:txbxContent>
              <w:p w14:paraId="0755A8C7" w14:textId="77777777" w:rsidR="00F675FE" w:rsidRDefault="00000000">
                <w:pPr>
                  <w:spacing w:before="37"/>
                  <w:ind w:left="20"/>
                  <w:rPr>
                    <w:i/>
                    <w:sz w:val="24"/>
                  </w:rPr>
                </w:pPr>
                <w:r>
                  <w:rPr>
                    <w:i/>
                    <w:spacing w:val="-2"/>
                    <w:w w:val="105"/>
                    <w:sz w:val="24"/>
                  </w:rPr>
                  <w:t>BIBLIOGRAPHY</w:t>
                </w:r>
              </w:p>
            </w:txbxContent>
          </v:textbox>
          <w10:wrap anchorx="page" anchory="page"/>
        </v:shape>
      </w:pict>
    </w:r>
    <w:r>
      <w:pict w14:anchorId="0755A80D">
        <v:shape id="docshape107" o:spid="_x0000_s1063" type="#_x0000_t202" alt="" style="position:absolute;margin-left:525.3pt;margin-top:33.5pt;width:18.75pt;height:18.85pt;z-index:-251658135;mso-wrap-style:square;mso-wrap-edited:f;mso-width-percent:0;mso-height-percent:0;mso-position-horizontal-relative:page;mso-position-vertical-relative:page;mso-width-percent:0;mso-height-percent:0;v-text-anchor:top" filled="f" stroked="f">
          <v:textbox inset="0,0,0,0">
            <w:txbxContent>
              <w:p w14:paraId="0755A8C8"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2" w14:textId="77777777" w:rsidR="00F675FE" w:rsidRDefault="00570744">
    <w:pPr>
      <w:pStyle w:val="BodyText"/>
      <w:spacing w:line="14" w:lineRule="auto"/>
      <w:rPr>
        <w:sz w:val="20"/>
      </w:rPr>
    </w:pPr>
    <w:r>
      <w:pict w14:anchorId="0755A80E">
        <v:shapetype id="_x0000_t202" coordsize="21600,21600" o:spt="202" path="m,l,21600r21600,l21600,xe">
          <v:stroke joinstyle="miter"/>
          <v:path gradientshapeok="t" o:connecttype="rect"/>
        </v:shapetype>
        <v:shape id="docshape108" o:spid="_x0000_s1062" type="#_x0000_t202" alt="" style="position:absolute;margin-left:89pt;margin-top:154.2pt;width:207.95pt;height:37.35pt;z-index:-251658134;mso-wrap-style:square;mso-wrap-edited:f;mso-width-percent:0;mso-height-percent:0;mso-position-horizontal-relative:page;mso-position-vertical-relative:page;mso-width-percent:0;mso-height-percent:0;v-text-anchor:top" filled="f" stroked="f">
          <v:textbox inset="0,0,0,0">
            <w:txbxContent>
              <w:p w14:paraId="0755A8C9" w14:textId="77777777" w:rsidR="00F675FE" w:rsidRDefault="00000000">
                <w:pPr>
                  <w:spacing w:before="69"/>
                  <w:ind w:left="20"/>
                  <w:rPr>
                    <w:b/>
                    <w:sz w:val="49"/>
                  </w:rPr>
                </w:pPr>
                <w:r>
                  <w:rPr>
                    <w:b/>
                    <w:w w:val="110"/>
                    <w:sz w:val="49"/>
                  </w:rPr>
                  <w:t>Data</w:t>
                </w:r>
                <w:r>
                  <w:rPr>
                    <w:b/>
                    <w:spacing w:val="65"/>
                    <w:w w:val="110"/>
                    <w:sz w:val="49"/>
                  </w:rPr>
                  <w:t xml:space="preserve"> </w:t>
                </w:r>
                <w:r>
                  <w:rPr>
                    <w:b/>
                    <w:spacing w:val="-7"/>
                    <w:w w:val="105"/>
                    <w:sz w:val="49"/>
                  </w:rPr>
                  <w:t>Availability</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4" w14:textId="77777777" w:rsidR="00F675FE" w:rsidRDefault="00570744">
    <w:pPr>
      <w:pStyle w:val="BodyText"/>
      <w:spacing w:line="14" w:lineRule="auto"/>
      <w:rPr>
        <w:sz w:val="20"/>
      </w:rPr>
    </w:pPr>
    <w:r>
      <w:pict w14:anchorId="0755A810">
        <v:shapetype id="_x0000_t202" coordsize="21600,21600" o:spt="202" path="m,l,21600r21600,l21600,xe">
          <v:stroke joinstyle="miter"/>
          <v:path gradientshapeok="t" o:connecttype="rect"/>
        </v:shapetype>
        <v:shape id="docshape110" o:spid="_x0000_s1060" type="#_x0000_t202" alt="" style="position:absolute;margin-left:89pt;margin-top:154.2pt;width:151.4pt;height:37.35pt;z-index:-251658132;mso-wrap-style:square;mso-wrap-edited:f;mso-width-percent:0;mso-height-percent:0;mso-position-horizontal-relative:page;mso-position-vertical-relative:page;mso-width-percent:0;mso-height-percent:0;v-text-anchor:top" filled="f" stroked="f">
          <v:textbox inset="0,0,0,0">
            <w:txbxContent>
              <w:p w14:paraId="0755A8CB" w14:textId="77777777" w:rsidR="00F675FE" w:rsidRDefault="00000000">
                <w:pPr>
                  <w:spacing w:before="69"/>
                  <w:ind w:left="20"/>
                  <w:rPr>
                    <w:b/>
                    <w:sz w:val="49"/>
                  </w:rPr>
                </w:pPr>
                <w:r>
                  <w:rPr>
                    <w:b/>
                    <w:w w:val="105"/>
                    <w:sz w:val="49"/>
                  </w:rPr>
                  <w:t>Appendix</w:t>
                </w:r>
                <w:r>
                  <w:rPr>
                    <w:b/>
                    <w:spacing w:val="73"/>
                    <w:w w:val="110"/>
                    <w:sz w:val="49"/>
                  </w:rPr>
                  <w:t xml:space="preserve"> </w:t>
                </w:r>
                <w:r>
                  <w:rPr>
                    <w:b/>
                    <w:spacing w:val="-10"/>
                    <w:w w:val="110"/>
                    <w:sz w:val="49"/>
                  </w:rPr>
                  <w:t>A</w:t>
                </w:r>
              </w:p>
            </w:txbxContent>
          </v:textbox>
          <w10:wrap anchorx="page" anchory="page"/>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6" w14:textId="77777777" w:rsidR="00F675FE" w:rsidRDefault="00570744">
    <w:pPr>
      <w:pStyle w:val="BodyText"/>
      <w:spacing w:line="14" w:lineRule="auto"/>
      <w:rPr>
        <w:sz w:val="20"/>
      </w:rPr>
    </w:pPr>
    <w:r>
      <w:pict w14:anchorId="0755A812">
        <v:line id="_x0000_s1058" alt="" style="position:absolute;z-index:-251658130;mso-wrap-edited:f;mso-width-percent:0;mso-height-percent:0;mso-position-horizontal-relative:page;mso-position-vertical-relative:page;mso-width-percent:0;mso-height-percent:0" from="90pt,103.55pt" to="595.55pt,103.55pt" strokeweight=".33019mm">
          <w10:wrap anchorx="page" anchory="page"/>
        </v:line>
      </w:pict>
    </w:r>
    <w:r>
      <w:pict w14:anchorId="0755A813">
        <v:shapetype id="_x0000_t202" coordsize="21600,21600" o:spt="202" path="m,l,21600r21600,l21600,xe">
          <v:stroke joinstyle="miter"/>
          <v:path gradientshapeok="t" o:connecttype="rect"/>
        </v:shapetype>
        <v:shape id="docshape114" o:spid="_x0000_s1057" type="#_x0000_t202" alt="" style="position:absolute;margin-left:525.3pt;margin-top:33.5pt;width:18.75pt;height:18.85pt;z-index:-251658129;mso-wrap-style:square;mso-wrap-edited:f;mso-width-percent:0;mso-height-percent:0;mso-position-horizontal-relative:page;mso-position-vertical-relative:page;mso-width-percent:0;mso-height-percent:0;v-text-anchor:top" filled="f" stroked="f">
          <v:textbox inset="0,0,0,0">
            <w:txbxContent>
              <w:p w14:paraId="0755A8CD"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60</w:t>
                </w:r>
                <w:r>
                  <w:rPr>
                    <w:spacing w:val="-5"/>
                  </w:rPr>
                  <w:fldChar w:fldCharType="end"/>
                </w:r>
              </w:p>
            </w:txbxContent>
          </v:textbox>
          <w10:wrap anchorx="page" anchory="page"/>
        </v:shape>
      </w:pict>
    </w:r>
    <w:r>
      <w:pict w14:anchorId="0755A814">
        <v:shape id="docshape115" o:spid="_x0000_s1056" type="#_x0000_t202" alt="" style="position:absolute;margin-left:89pt;margin-top:33.8pt;width:183.2pt;height:18.65pt;z-index:-251658128;mso-wrap-style:square;mso-wrap-edited:f;mso-width-percent:0;mso-height-percent:0;mso-position-horizontal-relative:page;mso-position-vertical-relative:page;mso-width-percent:0;mso-height-percent:0;v-text-anchor:top" filled="f" stroked="f">
          <v:textbox inset="0,0,0,0">
            <w:txbxContent>
              <w:p w14:paraId="0755A8CE" w14:textId="77777777" w:rsidR="00F675FE" w:rsidRDefault="00000000">
                <w:pPr>
                  <w:spacing w:before="31"/>
                  <w:ind w:left="20"/>
                  <w:rPr>
                    <w:i/>
                    <w:sz w:val="24"/>
                  </w:rPr>
                </w:pPr>
                <w:r>
                  <w:rPr>
                    <w:i/>
                    <w:w w:val="120"/>
                    <w:sz w:val="24"/>
                  </w:rPr>
                  <w:t>Appendix</w:t>
                </w:r>
                <w:r>
                  <w:rPr>
                    <w:i/>
                    <w:spacing w:val="-3"/>
                    <w:w w:val="120"/>
                    <w:sz w:val="24"/>
                  </w:rPr>
                  <w:t xml:space="preserve"> </w:t>
                </w:r>
                <w:r>
                  <w:rPr>
                    <w:i/>
                    <w:w w:val="120"/>
                    <w:sz w:val="24"/>
                  </w:rPr>
                  <w:t>A.</w:t>
                </w:r>
                <w:r>
                  <w:rPr>
                    <w:i/>
                    <w:spacing w:val="66"/>
                    <w:w w:val="120"/>
                    <w:sz w:val="24"/>
                  </w:rPr>
                  <w:t xml:space="preserve"> </w:t>
                </w:r>
                <w:r>
                  <w:rPr>
                    <w:i/>
                    <w:w w:val="120"/>
                    <w:sz w:val="24"/>
                  </w:rPr>
                  <w:t>GLM</w:t>
                </w:r>
                <w:r>
                  <w:rPr>
                    <w:i/>
                    <w:spacing w:val="-3"/>
                    <w:w w:val="120"/>
                    <w:sz w:val="24"/>
                  </w:rPr>
                  <w:t xml:space="preserve"> </w:t>
                </w:r>
                <w:r>
                  <w:rPr>
                    <w:i/>
                    <w:spacing w:val="-2"/>
                    <w:w w:val="120"/>
                    <w:sz w:val="24"/>
                  </w:rPr>
                  <w:t>Contrasts</w:t>
                </w:r>
              </w:p>
            </w:txbxContent>
          </v:textbox>
          <w10:wrap anchorx="page" anchory="page"/>
        </v:shape>
      </w:pict>
    </w:r>
    <w:r>
      <w:pict w14:anchorId="0755A815">
        <v:shape id="docshape116" o:spid="_x0000_s1055" type="#_x0000_t202" alt="" style="position:absolute;margin-left:157.55pt;margin-top:74.3pt;width:366.5pt;height:18.85pt;z-index:-251658127;mso-wrap-style:square;mso-wrap-edited:f;mso-width-percent:0;mso-height-percent:0;mso-position-horizontal-relative:page;mso-position-vertical-relative:page;mso-width-percent:0;mso-height-percent:0;v-text-anchor:top" filled="f" stroked="f">
          <v:textbox inset="0,0,0,0">
            <w:txbxContent>
              <w:p w14:paraId="0755A8CF" w14:textId="77777777" w:rsidR="00F675FE" w:rsidRDefault="00000000">
                <w:pPr>
                  <w:pStyle w:val="BodyText"/>
                  <w:spacing w:before="37"/>
                  <w:ind w:left="20"/>
                </w:pPr>
                <w:r>
                  <w:rPr>
                    <w:spacing w:val="-2"/>
                  </w:rPr>
                  <w:t>Table A.1:</w:t>
                </w:r>
                <w:r>
                  <w:rPr>
                    <w:spacing w:val="18"/>
                  </w:rPr>
                  <w:t xml:space="preserve"> </w:t>
                </w:r>
                <w:r>
                  <w:rPr>
                    <w:spacing w:val="-2"/>
                  </w:rPr>
                  <w:t>Table of significant</w:t>
                </w:r>
                <w:r>
                  <w:rPr>
                    <w:spacing w:val="-3"/>
                  </w:rPr>
                  <w:t xml:space="preserve"> </w:t>
                </w:r>
                <w:r>
                  <w:rPr>
                    <w:spacing w:val="-2"/>
                  </w:rPr>
                  <w:t>contrast results from the GLM analysis.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C" w14:textId="77777777" w:rsidR="00F675FE" w:rsidRDefault="00570744">
    <w:pPr>
      <w:pStyle w:val="BodyText"/>
      <w:spacing w:line="14" w:lineRule="auto"/>
      <w:rPr>
        <w:sz w:val="20"/>
      </w:rPr>
    </w:pPr>
    <w:r>
      <w:pict w14:anchorId="0755A7B0">
        <v:shapetype id="_x0000_t202" coordsize="21600,21600" o:spt="202" path="m,l,21600r21600,l21600,xe">
          <v:stroke joinstyle="miter"/>
          <v:path gradientshapeok="t" o:connecttype="rect"/>
        </v:shapetype>
        <v:shape id="docshape14" o:spid="_x0000_s1156" type="#_x0000_t202" alt="" style="position:absolute;margin-left:531.15pt;margin-top:33.5pt;width:12.9pt;height:18.85pt;z-index:-251658228;mso-wrap-style:square;mso-wrap-edited:f;mso-width-percent:0;mso-height-percent:0;mso-position-horizontal-relative:page;mso-position-vertical-relative:page;mso-width-percent:0;mso-height-percent:0;v-text-anchor:top" filled="f" stroked="f">
          <v:textbox inset="0,0,0,0">
            <w:txbxContent>
              <w:p w14:paraId="0755A86B"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7</w:t>
                </w:r>
                <w:r>
                  <w:rPr>
                    <w:w w:val="97"/>
                  </w:rPr>
                  <w:fldChar w:fldCharType="end"/>
                </w:r>
              </w:p>
            </w:txbxContent>
          </v:textbox>
          <w10:wrap anchorx="page" anchory="page"/>
        </v:shape>
      </w:pict>
    </w:r>
    <w:r>
      <w:pict w14:anchorId="0755A7B1">
        <v:shape id="docshape15" o:spid="_x0000_s1155" type="#_x0000_t202" alt="" style="position:absolute;margin-left:89pt;margin-top:33.8pt;width:160.25pt;height:18.65pt;z-index:-251658227;mso-wrap-style:square;mso-wrap-edited:f;mso-width-percent:0;mso-height-percent:0;mso-position-horizontal-relative:page;mso-position-vertical-relative:page;mso-width-percent:0;mso-height-percent:0;v-text-anchor:top" filled="f" stroked="f">
          <v:textbox inset="0,0,0,0">
            <w:txbxContent>
              <w:p w14:paraId="0755A86C"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8" w14:textId="77777777" w:rsidR="00F675FE" w:rsidRDefault="00570744">
    <w:pPr>
      <w:pStyle w:val="BodyText"/>
      <w:spacing w:line="14" w:lineRule="auto"/>
      <w:rPr>
        <w:sz w:val="20"/>
      </w:rPr>
    </w:pPr>
    <w:r>
      <w:pict w14:anchorId="0755A818">
        <v:line id="_x0000_s1052" alt="" style="position:absolute;z-index:-251658124;mso-wrap-edited:f;mso-width-percent:0;mso-height-percent:0;mso-position-horizontal-relative:page;mso-position-vertical-relative:page;mso-width-percent:0;mso-height-percent:0" from="90pt,103.55pt" to="595.55pt,103.55pt" strokeweight=".33019mm">
          <w10:wrap anchorx="page" anchory="page"/>
        </v:line>
      </w:pict>
    </w:r>
    <w:r>
      <w:pict w14:anchorId="0755A819">
        <v:shapetype id="_x0000_t202" coordsize="21600,21600" o:spt="202" path="m,l,21600r21600,l21600,xe">
          <v:stroke joinstyle="miter"/>
          <v:path gradientshapeok="t" o:connecttype="rect"/>
        </v:shapetype>
        <v:shape id="docshape118" o:spid="_x0000_s1051" type="#_x0000_t202" alt="" style="position:absolute;margin-left:525.3pt;margin-top:33.5pt;width:18.75pt;height:18.85pt;z-index:-251658123;mso-wrap-style:square;mso-wrap-edited:f;mso-width-percent:0;mso-height-percent:0;mso-position-horizontal-relative:page;mso-position-vertical-relative:page;mso-width-percent:0;mso-height-percent:0;v-text-anchor:top" filled="f" stroked="f">
          <v:textbox inset="0,0,0,0">
            <w:txbxContent>
              <w:p w14:paraId="0755A8D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63</w:t>
                </w:r>
                <w:r>
                  <w:rPr>
                    <w:spacing w:val="-5"/>
                  </w:rPr>
                  <w:fldChar w:fldCharType="end"/>
                </w:r>
              </w:p>
            </w:txbxContent>
          </v:textbox>
          <w10:wrap anchorx="page" anchory="page"/>
        </v:shape>
      </w:pict>
    </w:r>
    <w:r>
      <w:pict w14:anchorId="0755A81A">
        <v:shape id="docshape119" o:spid="_x0000_s1050" type="#_x0000_t202" alt="" style="position:absolute;margin-left:89pt;margin-top:33.8pt;width:183.2pt;height:18.65pt;z-index:-251658122;mso-wrap-style:square;mso-wrap-edited:f;mso-width-percent:0;mso-height-percent:0;mso-position-horizontal-relative:page;mso-position-vertical-relative:page;mso-width-percent:0;mso-height-percent:0;v-text-anchor:top" filled="f" stroked="f">
          <v:textbox inset="0,0,0,0">
            <w:txbxContent>
              <w:p w14:paraId="0755A8D2" w14:textId="77777777" w:rsidR="00F675FE" w:rsidRDefault="00000000">
                <w:pPr>
                  <w:spacing w:before="31"/>
                  <w:ind w:left="20"/>
                  <w:rPr>
                    <w:i/>
                    <w:sz w:val="24"/>
                  </w:rPr>
                </w:pPr>
                <w:r>
                  <w:rPr>
                    <w:i/>
                    <w:w w:val="120"/>
                    <w:sz w:val="24"/>
                  </w:rPr>
                  <w:t>Appendix</w:t>
                </w:r>
                <w:r>
                  <w:rPr>
                    <w:i/>
                    <w:spacing w:val="-3"/>
                    <w:w w:val="120"/>
                    <w:sz w:val="24"/>
                  </w:rPr>
                  <w:t xml:space="preserve"> </w:t>
                </w:r>
                <w:r>
                  <w:rPr>
                    <w:i/>
                    <w:w w:val="120"/>
                    <w:sz w:val="24"/>
                  </w:rPr>
                  <w:t>A.</w:t>
                </w:r>
                <w:r>
                  <w:rPr>
                    <w:i/>
                    <w:spacing w:val="66"/>
                    <w:w w:val="120"/>
                    <w:sz w:val="24"/>
                  </w:rPr>
                  <w:t xml:space="preserve"> </w:t>
                </w:r>
                <w:r>
                  <w:rPr>
                    <w:i/>
                    <w:w w:val="120"/>
                    <w:sz w:val="24"/>
                  </w:rPr>
                  <w:t>GLM</w:t>
                </w:r>
                <w:r>
                  <w:rPr>
                    <w:i/>
                    <w:spacing w:val="-3"/>
                    <w:w w:val="120"/>
                    <w:sz w:val="24"/>
                  </w:rPr>
                  <w:t xml:space="preserve"> </w:t>
                </w:r>
                <w:r>
                  <w:rPr>
                    <w:i/>
                    <w:spacing w:val="-2"/>
                    <w:w w:val="120"/>
                    <w:sz w:val="24"/>
                  </w:rPr>
                  <w:t>Contrasts</w:t>
                </w:r>
              </w:p>
            </w:txbxContent>
          </v:textbox>
          <w10:wrap anchorx="page" anchory="page"/>
        </v:shape>
      </w:pict>
    </w:r>
    <w:r>
      <w:pict w14:anchorId="0755A81B">
        <v:shape id="docshape120" o:spid="_x0000_s1049" type="#_x0000_t202" alt="" style="position:absolute;margin-left:157.55pt;margin-top:74.3pt;width:366.5pt;height:18.85pt;z-index:-251658121;mso-wrap-style:square;mso-wrap-edited:f;mso-width-percent:0;mso-height-percent:0;mso-position-horizontal-relative:page;mso-position-vertical-relative:page;mso-width-percent:0;mso-height-percent:0;v-text-anchor:top" filled="f" stroked="f">
          <v:textbox inset="0,0,0,0">
            <w:txbxContent>
              <w:p w14:paraId="0755A8D3" w14:textId="77777777" w:rsidR="00F675FE" w:rsidRDefault="00000000">
                <w:pPr>
                  <w:pStyle w:val="BodyText"/>
                  <w:spacing w:before="37"/>
                  <w:ind w:left="20"/>
                </w:pPr>
                <w:r>
                  <w:rPr>
                    <w:spacing w:val="-2"/>
                  </w:rPr>
                  <w:t>Table A.1:</w:t>
                </w:r>
                <w:r>
                  <w:rPr>
                    <w:spacing w:val="18"/>
                  </w:rPr>
                  <w:t xml:space="preserve"> </w:t>
                </w:r>
                <w:r>
                  <w:rPr>
                    <w:spacing w:val="-2"/>
                  </w:rPr>
                  <w:t>Table of significant</w:t>
                </w:r>
                <w:r>
                  <w:rPr>
                    <w:spacing w:val="-3"/>
                  </w:rPr>
                  <w:t xml:space="preserve"> </w:t>
                </w:r>
                <w:r>
                  <w:rPr>
                    <w:spacing w:val="-2"/>
                  </w:rPr>
                  <w:t>contrast results from the GLM analysis.</w:t>
                </w:r>
              </w:p>
            </w:txbxContent>
          </v:textbox>
          <w10:wrap anchorx="page" anchory="page"/>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A" w14:textId="77777777" w:rsidR="00F675FE" w:rsidRDefault="00F675FE">
    <w:pPr>
      <w:pStyle w:val="BodyText"/>
      <w:spacing w:line="14" w:lineRule="auto"/>
      <w:rPr>
        <w:sz w:val="2"/>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C" w14:textId="77777777" w:rsidR="00F675FE" w:rsidRDefault="00570744">
    <w:pPr>
      <w:pStyle w:val="BodyText"/>
      <w:spacing w:line="14" w:lineRule="auto"/>
      <w:rPr>
        <w:sz w:val="20"/>
      </w:rPr>
    </w:pPr>
    <w:r>
      <w:pict w14:anchorId="0755A81C">
        <v:shapetype id="_x0000_t202" coordsize="21600,21600" o:spt="202" path="m,l,21600r21600,l21600,xe">
          <v:stroke joinstyle="miter"/>
          <v:path gradientshapeok="t" o:connecttype="rect"/>
        </v:shapetype>
        <v:shape id="docshape121" o:spid="_x0000_s1048" type="#_x0000_t202" alt="" style="position:absolute;margin-left:525.3pt;margin-top:33.5pt;width:18.75pt;height:18.85pt;z-index:-251658120;mso-wrap-style:square;mso-wrap-edited:f;mso-width-percent:0;mso-height-percent:0;mso-position-horizontal-relative:page;mso-position-vertical-relative:page;mso-width-percent:0;mso-height-percent:0;v-text-anchor:top" filled="f" stroked="f">
          <v:textbox inset="0,0,0,0">
            <w:txbxContent>
              <w:p w14:paraId="0755A8D4"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65</w:t>
                </w:r>
                <w:r>
                  <w:rPr>
                    <w:spacing w:val="-5"/>
                  </w:rPr>
                  <w:fldChar w:fldCharType="end"/>
                </w:r>
              </w:p>
            </w:txbxContent>
          </v:textbox>
          <w10:wrap anchorx="page" anchory="page"/>
        </v:shape>
      </w:pict>
    </w:r>
    <w:r>
      <w:pict w14:anchorId="0755A81D">
        <v:shape id="docshape122" o:spid="_x0000_s1047" type="#_x0000_t202" alt="" style="position:absolute;margin-left:89pt;margin-top:33.8pt;width:307.7pt;height:18.65pt;z-index:-251658119;mso-wrap-style:square;mso-wrap-edited:f;mso-width-percent:0;mso-height-percent:0;mso-position-horizontal-relative:page;mso-position-vertical-relative:page;mso-width-percent:0;mso-height-percent:0;v-text-anchor:top" filled="f" stroked="f">
          <v:textbox inset="0,0,0,0">
            <w:txbxContent>
              <w:p w14:paraId="0755A8D5" w14:textId="77777777" w:rsidR="00F675FE" w:rsidRDefault="00000000">
                <w:pPr>
                  <w:spacing w:before="31"/>
                  <w:ind w:left="20"/>
                  <w:rPr>
                    <w:i/>
                    <w:sz w:val="24"/>
                  </w:rPr>
                </w:pPr>
                <w:r>
                  <w:rPr>
                    <w:i/>
                    <w:w w:val="130"/>
                    <w:sz w:val="24"/>
                  </w:rPr>
                  <w:t>Appendix</w:t>
                </w:r>
                <w:r>
                  <w:rPr>
                    <w:i/>
                    <w:spacing w:val="-19"/>
                    <w:w w:val="130"/>
                    <w:sz w:val="24"/>
                  </w:rPr>
                  <w:t xml:space="preserve"> </w:t>
                </w:r>
                <w:r>
                  <w:rPr>
                    <w:i/>
                    <w:w w:val="130"/>
                    <w:sz w:val="24"/>
                  </w:rPr>
                  <w:t>B.</w:t>
                </w:r>
                <w:r>
                  <w:rPr>
                    <w:i/>
                    <w:spacing w:val="42"/>
                    <w:w w:val="130"/>
                    <w:sz w:val="24"/>
                  </w:rPr>
                  <w:t xml:space="preserve"> </w:t>
                </w:r>
                <w:r>
                  <w:rPr>
                    <w:i/>
                    <w:w w:val="130"/>
                    <w:sz w:val="24"/>
                  </w:rPr>
                  <w:t>Functional</w:t>
                </w:r>
                <w:r>
                  <w:rPr>
                    <w:i/>
                    <w:spacing w:val="-18"/>
                    <w:w w:val="130"/>
                    <w:sz w:val="24"/>
                  </w:rPr>
                  <w:t xml:space="preserve"> </w:t>
                </w:r>
                <w:r>
                  <w:rPr>
                    <w:i/>
                    <w:w w:val="130"/>
                    <w:sz w:val="24"/>
                  </w:rPr>
                  <w:t>Connectivity</w:t>
                </w:r>
                <w:r>
                  <w:rPr>
                    <w:i/>
                    <w:spacing w:val="-18"/>
                    <w:w w:val="130"/>
                    <w:sz w:val="24"/>
                  </w:rPr>
                  <w:t xml:space="preserve"> </w:t>
                </w:r>
                <w:r>
                  <w:rPr>
                    <w:i/>
                    <w:spacing w:val="-2"/>
                    <w:w w:val="130"/>
                    <w:sz w:val="24"/>
                  </w:rPr>
                  <w:t>Contrasts</w:t>
                </w:r>
              </w:p>
            </w:txbxContent>
          </v:textbox>
          <w10:wrap anchorx="page" anchory="page"/>
        </v:shape>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8E" w14:textId="77777777" w:rsidR="00F675FE" w:rsidRDefault="00570744">
    <w:pPr>
      <w:pStyle w:val="BodyText"/>
      <w:spacing w:line="14" w:lineRule="auto"/>
      <w:rPr>
        <w:sz w:val="20"/>
      </w:rPr>
    </w:pPr>
    <w:r>
      <w:pict w14:anchorId="0755A81E">
        <v:shapetype id="_x0000_t202" coordsize="21600,21600" o:spt="202" path="m,l,21600r21600,l21600,xe">
          <v:stroke joinstyle="miter"/>
          <v:path gradientshapeok="t" o:connecttype="rect"/>
        </v:shapetype>
        <v:shape id="docshape123" o:spid="_x0000_s1046" type="#_x0000_t202" alt="" style="position:absolute;margin-left:525.3pt;margin-top:33.5pt;width:18.75pt;height:18.85pt;z-index:-251658118;mso-wrap-style:square;mso-wrap-edited:f;mso-width-percent:0;mso-height-percent:0;mso-position-horizontal-relative:page;mso-position-vertical-relative:page;mso-width-percent:0;mso-height-percent:0;v-text-anchor:top" filled="f" stroked="f">
          <v:textbox inset="0,0,0,0">
            <w:txbxContent>
              <w:p w14:paraId="0755A8D6"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66</w:t>
                </w:r>
                <w:r>
                  <w:rPr>
                    <w:spacing w:val="-5"/>
                  </w:rPr>
                  <w:fldChar w:fldCharType="end"/>
                </w:r>
              </w:p>
            </w:txbxContent>
          </v:textbox>
          <w10:wrap anchorx="page" anchory="page"/>
        </v:shape>
      </w:pict>
    </w:r>
    <w:r>
      <w:pict w14:anchorId="0755A81F">
        <v:shape id="docshape124" o:spid="_x0000_s1045" type="#_x0000_t202" alt="" style="position:absolute;margin-left:89pt;margin-top:33.8pt;width:307.7pt;height:18.65pt;z-index:-251658117;mso-wrap-style:square;mso-wrap-edited:f;mso-width-percent:0;mso-height-percent:0;mso-position-horizontal-relative:page;mso-position-vertical-relative:page;mso-width-percent:0;mso-height-percent:0;v-text-anchor:top" filled="f" stroked="f">
          <v:textbox inset="0,0,0,0">
            <w:txbxContent>
              <w:p w14:paraId="0755A8D7" w14:textId="77777777" w:rsidR="00F675FE" w:rsidRDefault="00000000">
                <w:pPr>
                  <w:spacing w:before="31"/>
                  <w:ind w:left="20"/>
                  <w:rPr>
                    <w:i/>
                    <w:sz w:val="24"/>
                  </w:rPr>
                </w:pPr>
                <w:r>
                  <w:rPr>
                    <w:i/>
                    <w:w w:val="130"/>
                    <w:sz w:val="24"/>
                  </w:rPr>
                  <w:t>Appendix</w:t>
                </w:r>
                <w:r>
                  <w:rPr>
                    <w:i/>
                    <w:spacing w:val="-19"/>
                    <w:w w:val="130"/>
                    <w:sz w:val="24"/>
                  </w:rPr>
                  <w:t xml:space="preserve"> </w:t>
                </w:r>
                <w:r>
                  <w:rPr>
                    <w:i/>
                    <w:w w:val="130"/>
                    <w:sz w:val="24"/>
                  </w:rPr>
                  <w:t>B.</w:t>
                </w:r>
                <w:r>
                  <w:rPr>
                    <w:i/>
                    <w:spacing w:val="42"/>
                    <w:w w:val="130"/>
                    <w:sz w:val="24"/>
                  </w:rPr>
                  <w:t xml:space="preserve"> </w:t>
                </w:r>
                <w:r>
                  <w:rPr>
                    <w:i/>
                    <w:w w:val="130"/>
                    <w:sz w:val="24"/>
                  </w:rPr>
                  <w:t>Functional</w:t>
                </w:r>
                <w:r>
                  <w:rPr>
                    <w:i/>
                    <w:spacing w:val="-18"/>
                    <w:w w:val="130"/>
                    <w:sz w:val="24"/>
                  </w:rPr>
                  <w:t xml:space="preserve"> </w:t>
                </w:r>
                <w:r>
                  <w:rPr>
                    <w:i/>
                    <w:w w:val="130"/>
                    <w:sz w:val="24"/>
                  </w:rPr>
                  <w:t>Connectivity</w:t>
                </w:r>
                <w:r>
                  <w:rPr>
                    <w:i/>
                    <w:spacing w:val="-18"/>
                    <w:w w:val="130"/>
                    <w:sz w:val="24"/>
                  </w:rPr>
                  <w:t xml:space="preserve"> </w:t>
                </w:r>
                <w:r>
                  <w:rPr>
                    <w:i/>
                    <w:spacing w:val="-2"/>
                    <w:w w:val="130"/>
                    <w:sz w:val="24"/>
                  </w:rPr>
                  <w:t>Contrasts</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0" w14:textId="77777777" w:rsidR="00F675FE" w:rsidRDefault="00570744">
    <w:pPr>
      <w:pStyle w:val="BodyText"/>
      <w:spacing w:line="14" w:lineRule="auto"/>
      <w:rPr>
        <w:sz w:val="20"/>
      </w:rPr>
    </w:pPr>
    <w:r>
      <w:pict w14:anchorId="0755A820">
        <v:shapetype id="_x0000_t202" coordsize="21600,21600" o:spt="202" path="m,l,21600r21600,l21600,xe">
          <v:stroke joinstyle="miter"/>
          <v:path gradientshapeok="t" o:connecttype="rect"/>
        </v:shapetype>
        <v:shape id="docshape125" o:spid="_x0000_s1044" type="#_x0000_t202" alt="" style="position:absolute;margin-left:525.3pt;margin-top:33.5pt;width:18.75pt;height:18.85pt;z-index:-251658116;mso-wrap-style:square;mso-wrap-edited:f;mso-width-percent:0;mso-height-percent:0;mso-position-horizontal-relative:page;mso-position-vertical-relative:page;mso-width-percent:0;mso-height-percent:0;v-text-anchor:top" filled="f" stroked="f">
          <v:textbox inset="0,0,0,0">
            <w:txbxContent>
              <w:p w14:paraId="0755A8D8"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67</w:t>
                </w:r>
                <w:r>
                  <w:rPr>
                    <w:spacing w:val="-5"/>
                  </w:rPr>
                  <w:fldChar w:fldCharType="end"/>
                </w:r>
              </w:p>
            </w:txbxContent>
          </v:textbox>
          <w10:wrap anchorx="page" anchory="page"/>
        </v:shape>
      </w:pict>
    </w:r>
    <w:r>
      <w:pict w14:anchorId="0755A821">
        <v:shape id="docshape126" o:spid="_x0000_s1043" type="#_x0000_t202" alt="" style="position:absolute;margin-left:89pt;margin-top:33.8pt;width:307.7pt;height:18.65pt;z-index:-251658115;mso-wrap-style:square;mso-wrap-edited:f;mso-width-percent:0;mso-height-percent:0;mso-position-horizontal-relative:page;mso-position-vertical-relative:page;mso-width-percent:0;mso-height-percent:0;v-text-anchor:top" filled="f" stroked="f">
          <v:textbox inset="0,0,0,0">
            <w:txbxContent>
              <w:p w14:paraId="0755A8D9" w14:textId="77777777" w:rsidR="00F675FE" w:rsidRDefault="00000000">
                <w:pPr>
                  <w:spacing w:before="31"/>
                  <w:ind w:left="20"/>
                  <w:rPr>
                    <w:i/>
                    <w:sz w:val="24"/>
                  </w:rPr>
                </w:pPr>
                <w:r>
                  <w:rPr>
                    <w:i/>
                    <w:w w:val="130"/>
                    <w:sz w:val="24"/>
                  </w:rPr>
                  <w:t>Appendix</w:t>
                </w:r>
                <w:r>
                  <w:rPr>
                    <w:i/>
                    <w:spacing w:val="-19"/>
                    <w:w w:val="130"/>
                    <w:sz w:val="24"/>
                  </w:rPr>
                  <w:t xml:space="preserve"> </w:t>
                </w:r>
                <w:r>
                  <w:rPr>
                    <w:i/>
                    <w:w w:val="130"/>
                    <w:sz w:val="24"/>
                  </w:rPr>
                  <w:t>B.</w:t>
                </w:r>
                <w:r>
                  <w:rPr>
                    <w:i/>
                    <w:spacing w:val="42"/>
                    <w:w w:val="130"/>
                    <w:sz w:val="24"/>
                  </w:rPr>
                  <w:t xml:space="preserve"> </w:t>
                </w:r>
                <w:r>
                  <w:rPr>
                    <w:i/>
                    <w:w w:val="130"/>
                    <w:sz w:val="24"/>
                  </w:rPr>
                  <w:t>Functional</w:t>
                </w:r>
                <w:r>
                  <w:rPr>
                    <w:i/>
                    <w:spacing w:val="-18"/>
                    <w:w w:val="130"/>
                    <w:sz w:val="24"/>
                  </w:rPr>
                  <w:t xml:space="preserve"> </w:t>
                </w:r>
                <w:r>
                  <w:rPr>
                    <w:i/>
                    <w:w w:val="130"/>
                    <w:sz w:val="24"/>
                  </w:rPr>
                  <w:t>Connectivity</w:t>
                </w:r>
                <w:r>
                  <w:rPr>
                    <w:i/>
                    <w:spacing w:val="-18"/>
                    <w:w w:val="130"/>
                    <w:sz w:val="24"/>
                  </w:rPr>
                  <w:t xml:space="preserve"> </w:t>
                </w:r>
                <w:r>
                  <w:rPr>
                    <w:i/>
                    <w:spacing w:val="-2"/>
                    <w:w w:val="130"/>
                    <w:sz w:val="24"/>
                  </w:rPr>
                  <w:t>Contrasts</w:t>
                </w:r>
              </w:p>
            </w:txbxContent>
          </v:textbox>
          <w10:wrap anchorx="page" anchory="pag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2" w14:textId="77777777" w:rsidR="00F675FE" w:rsidRDefault="00570744">
    <w:pPr>
      <w:pStyle w:val="BodyText"/>
      <w:spacing w:line="14" w:lineRule="auto"/>
      <w:rPr>
        <w:sz w:val="20"/>
      </w:rPr>
    </w:pPr>
    <w:r>
      <w:pict w14:anchorId="0755A823">
        <v:shapetype id="_x0000_t202" coordsize="21600,21600" o:spt="202" path="m,l,21600r21600,l21600,xe">
          <v:stroke joinstyle="miter"/>
          <v:path gradientshapeok="t" o:connecttype="rect"/>
        </v:shapetype>
        <v:shape id="docshape135" o:spid="_x0000_s1041" type="#_x0000_t202" alt="" style="position:absolute;margin-left:525.3pt;margin-top:33.5pt;width:18.75pt;height:18.85pt;z-index:-251658113;mso-wrap-style:square;mso-wrap-edited:f;mso-width-percent:0;mso-height-percent:0;mso-position-horizontal-relative:page;mso-position-vertical-relative:page;mso-width-percent:0;mso-height-percent:0;v-text-anchor:top" filled="f" stroked="f">
          <v:textbox inset="0,0,0,0">
            <w:txbxContent>
              <w:p w14:paraId="0755A8DB"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68</w:t>
                </w:r>
                <w:r>
                  <w:rPr>
                    <w:spacing w:val="-5"/>
                  </w:rPr>
                  <w:fldChar w:fldCharType="end"/>
                </w:r>
              </w:p>
            </w:txbxContent>
          </v:textbox>
          <w10:wrap anchorx="page" anchory="page"/>
        </v:shape>
      </w:pict>
    </w:r>
    <w:r>
      <w:pict w14:anchorId="0755A824">
        <v:shape id="docshape136" o:spid="_x0000_s1040" type="#_x0000_t202" alt="" style="position:absolute;margin-left:89pt;margin-top:33.8pt;width:307.7pt;height:18.65pt;z-index:-251658112;mso-wrap-style:square;mso-wrap-edited:f;mso-width-percent:0;mso-height-percent:0;mso-position-horizontal-relative:page;mso-position-vertical-relative:page;mso-width-percent:0;mso-height-percent:0;v-text-anchor:top" filled="f" stroked="f">
          <v:textbox inset="0,0,0,0">
            <w:txbxContent>
              <w:p w14:paraId="0755A8DC" w14:textId="77777777" w:rsidR="00F675FE" w:rsidRDefault="00000000">
                <w:pPr>
                  <w:spacing w:before="31"/>
                  <w:ind w:left="20"/>
                  <w:rPr>
                    <w:i/>
                    <w:sz w:val="24"/>
                  </w:rPr>
                </w:pPr>
                <w:r>
                  <w:rPr>
                    <w:i/>
                    <w:w w:val="130"/>
                    <w:sz w:val="24"/>
                  </w:rPr>
                  <w:t>Appendix</w:t>
                </w:r>
                <w:r>
                  <w:rPr>
                    <w:i/>
                    <w:spacing w:val="-19"/>
                    <w:w w:val="130"/>
                    <w:sz w:val="24"/>
                  </w:rPr>
                  <w:t xml:space="preserve"> </w:t>
                </w:r>
                <w:r>
                  <w:rPr>
                    <w:i/>
                    <w:w w:val="130"/>
                    <w:sz w:val="24"/>
                  </w:rPr>
                  <w:t>B.</w:t>
                </w:r>
                <w:r>
                  <w:rPr>
                    <w:i/>
                    <w:spacing w:val="42"/>
                    <w:w w:val="130"/>
                    <w:sz w:val="24"/>
                  </w:rPr>
                  <w:t xml:space="preserve"> </w:t>
                </w:r>
                <w:r>
                  <w:rPr>
                    <w:i/>
                    <w:w w:val="130"/>
                    <w:sz w:val="24"/>
                  </w:rPr>
                  <w:t>Functional</w:t>
                </w:r>
                <w:r>
                  <w:rPr>
                    <w:i/>
                    <w:spacing w:val="-18"/>
                    <w:w w:val="130"/>
                    <w:sz w:val="24"/>
                  </w:rPr>
                  <w:t xml:space="preserve"> </w:t>
                </w:r>
                <w:r>
                  <w:rPr>
                    <w:i/>
                    <w:w w:val="130"/>
                    <w:sz w:val="24"/>
                  </w:rPr>
                  <w:t>Connectivity</w:t>
                </w:r>
                <w:r>
                  <w:rPr>
                    <w:i/>
                    <w:spacing w:val="-18"/>
                    <w:w w:val="130"/>
                    <w:sz w:val="24"/>
                  </w:rPr>
                  <w:t xml:space="preserve"> </w:t>
                </w:r>
                <w:r>
                  <w:rPr>
                    <w:i/>
                    <w:spacing w:val="-2"/>
                    <w:w w:val="130"/>
                    <w:sz w:val="24"/>
                  </w:rPr>
                  <w:t>Contrasts</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4" w14:textId="77777777" w:rsidR="00F675FE" w:rsidRDefault="00570744">
    <w:pPr>
      <w:pStyle w:val="BodyText"/>
      <w:spacing w:line="14" w:lineRule="auto"/>
      <w:rPr>
        <w:sz w:val="20"/>
      </w:rPr>
    </w:pPr>
    <w:r>
      <w:pict w14:anchorId="0755A828">
        <v:shapetype id="_x0000_t202" coordsize="21600,21600" o:spt="202" path="m,l,21600r21600,l21600,xe">
          <v:stroke joinstyle="miter"/>
          <v:path gradientshapeok="t" o:connecttype="rect"/>
        </v:shapetype>
        <v:shape id="docshape153" o:spid="_x0000_s1036" type="#_x0000_t202" alt="" style="position:absolute;margin-left:525.3pt;margin-top:33.5pt;width:18.75pt;height:18.85pt;z-index:-251658108;mso-wrap-style:square;mso-wrap-edited:f;mso-width-percent:0;mso-height-percent:0;mso-position-horizontal-relative:page;mso-position-vertical-relative:page;mso-width-percent:0;mso-height-percent:0;v-text-anchor:top" filled="f" stroked="f">
          <v:textbox inset="0,0,0,0">
            <w:txbxContent>
              <w:p w14:paraId="0755A8DE"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73</w:t>
                </w:r>
                <w:r>
                  <w:rPr>
                    <w:spacing w:val="-5"/>
                  </w:rPr>
                  <w:fldChar w:fldCharType="end"/>
                </w:r>
              </w:p>
            </w:txbxContent>
          </v:textbox>
          <w10:wrap anchorx="page" anchory="page"/>
        </v:shape>
      </w:pict>
    </w:r>
    <w:r>
      <w:pict w14:anchorId="0755A829">
        <v:shape id="docshape154" o:spid="_x0000_s1035" type="#_x0000_t202" alt="" style="position:absolute;margin-left:89pt;margin-top:33.8pt;width:307.7pt;height:18.65pt;z-index:-251658107;mso-wrap-style:square;mso-wrap-edited:f;mso-width-percent:0;mso-height-percent:0;mso-position-horizontal-relative:page;mso-position-vertical-relative:page;mso-width-percent:0;mso-height-percent:0;v-text-anchor:top" filled="f" stroked="f">
          <v:textbox inset="0,0,0,0">
            <w:txbxContent>
              <w:p w14:paraId="0755A8DF" w14:textId="77777777" w:rsidR="00F675FE" w:rsidRDefault="00000000">
                <w:pPr>
                  <w:spacing w:before="31"/>
                  <w:ind w:left="20"/>
                  <w:rPr>
                    <w:i/>
                    <w:sz w:val="24"/>
                  </w:rPr>
                </w:pPr>
                <w:r>
                  <w:rPr>
                    <w:i/>
                    <w:w w:val="130"/>
                    <w:sz w:val="24"/>
                  </w:rPr>
                  <w:t>Appendix</w:t>
                </w:r>
                <w:r>
                  <w:rPr>
                    <w:i/>
                    <w:spacing w:val="-19"/>
                    <w:w w:val="130"/>
                    <w:sz w:val="24"/>
                  </w:rPr>
                  <w:t xml:space="preserve"> </w:t>
                </w:r>
                <w:r>
                  <w:rPr>
                    <w:i/>
                    <w:w w:val="130"/>
                    <w:sz w:val="24"/>
                  </w:rPr>
                  <w:t>B.</w:t>
                </w:r>
                <w:r>
                  <w:rPr>
                    <w:i/>
                    <w:spacing w:val="42"/>
                    <w:w w:val="130"/>
                    <w:sz w:val="24"/>
                  </w:rPr>
                  <w:t xml:space="preserve"> </w:t>
                </w:r>
                <w:r>
                  <w:rPr>
                    <w:i/>
                    <w:w w:val="130"/>
                    <w:sz w:val="24"/>
                  </w:rPr>
                  <w:t>Functional</w:t>
                </w:r>
                <w:r>
                  <w:rPr>
                    <w:i/>
                    <w:spacing w:val="-18"/>
                    <w:w w:val="130"/>
                    <w:sz w:val="24"/>
                  </w:rPr>
                  <w:t xml:space="preserve"> </w:t>
                </w:r>
                <w:r>
                  <w:rPr>
                    <w:i/>
                    <w:w w:val="130"/>
                    <w:sz w:val="24"/>
                  </w:rPr>
                  <w:t>Connectivity</w:t>
                </w:r>
                <w:r>
                  <w:rPr>
                    <w:i/>
                    <w:spacing w:val="-18"/>
                    <w:w w:val="130"/>
                    <w:sz w:val="24"/>
                  </w:rPr>
                  <w:t xml:space="preserve"> </w:t>
                </w:r>
                <w:r>
                  <w:rPr>
                    <w:i/>
                    <w:spacing w:val="-2"/>
                    <w:w w:val="130"/>
                    <w:sz w:val="24"/>
                  </w:rPr>
                  <w:t>Contrasts</w:t>
                </w:r>
              </w:p>
            </w:txbxContent>
          </v:textbox>
          <w10:wrap anchorx="page" anchory="page"/>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6" w14:textId="77777777" w:rsidR="00F675FE" w:rsidRDefault="00F675FE">
    <w:pPr>
      <w:pStyle w:val="BodyText"/>
      <w:spacing w:line="14" w:lineRule="auto"/>
      <w:rPr>
        <w:sz w:val="2"/>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8" w14:textId="77777777" w:rsidR="00F675FE" w:rsidRDefault="00F675FE">
    <w:pPr>
      <w:pStyle w:val="BodyText"/>
      <w:spacing w:line="14" w:lineRule="auto"/>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A" w14:textId="77777777" w:rsidR="00F675FE" w:rsidRDefault="00F675F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1E" w14:textId="77777777" w:rsidR="00F675FE" w:rsidRDefault="00570744">
    <w:pPr>
      <w:pStyle w:val="BodyText"/>
      <w:spacing w:line="14" w:lineRule="auto"/>
      <w:rPr>
        <w:sz w:val="20"/>
      </w:rPr>
    </w:pPr>
    <w:r>
      <w:pict w14:anchorId="0755A7B2">
        <v:shapetype id="_x0000_t202" coordsize="21600,21600" o:spt="202" path="m,l,21600r21600,l21600,xe">
          <v:stroke joinstyle="miter"/>
          <v:path gradientshapeok="t" o:connecttype="rect"/>
        </v:shapetype>
        <v:shape id="docshape16" o:spid="_x0000_s1154" type="#_x0000_t202" alt="" style="position:absolute;margin-left:531.15pt;margin-top:33.5pt;width:12.9pt;height:18.85pt;z-index:-251658226;mso-wrap-style:square;mso-wrap-edited:f;mso-width-percent:0;mso-height-percent:0;mso-position-horizontal-relative:page;mso-position-vertical-relative:page;mso-width-percent:0;mso-height-percent:0;v-text-anchor:top" filled="f" stroked="f">
          <v:textbox inset="0,0,0,0">
            <w:txbxContent>
              <w:p w14:paraId="0755A86D"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8</w:t>
                </w:r>
                <w:r>
                  <w:rPr>
                    <w:w w:val="97"/>
                  </w:rPr>
                  <w:fldChar w:fldCharType="end"/>
                </w:r>
              </w:p>
            </w:txbxContent>
          </v:textbox>
          <w10:wrap anchorx="page" anchory="page"/>
        </v:shape>
      </w:pict>
    </w:r>
    <w:r>
      <w:pict w14:anchorId="0755A7B3">
        <v:shape id="docshape17" o:spid="_x0000_s1153" type="#_x0000_t202" alt="" style="position:absolute;margin-left:89pt;margin-top:33.8pt;width:160.25pt;height:18.65pt;z-index:-251658225;mso-wrap-style:square;mso-wrap-edited:f;mso-width-percent:0;mso-height-percent:0;mso-position-horizontal-relative:page;mso-position-vertical-relative:page;mso-width-percent:0;mso-height-percent:0;v-text-anchor:top" filled="f" stroked="f">
          <v:textbox inset="0,0,0,0">
            <w:txbxContent>
              <w:p w14:paraId="0755A86E"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C" w14:textId="77777777" w:rsidR="00F675FE" w:rsidRDefault="00570744">
    <w:pPr>
      <w:pStyle w:val="BodyText"/>
      <w:spacing w:line="14" w:lineRule="auto"/>
      <w:rPr>
        <w:sz w:val="20"/>
      </w:rPr>
    </w:pPr>
    <w:r>
      <w:pict w14:anchorId="0755A82C">
        <v:shapetype id="_x0000_t202" coordsize="21600,21600" o:spt="202" path="m,l,21600r21600,l21600,xe">
          <v:stroke joinstyle="miter"/>
          <v:path gradientshapeok="t" o:connecttype="rect"/>
        </v:shapetype>
        <v:shape id="docshape169" o:spid="_x0000_s1032" type="#_x0000_t202" alt="" style="position:absolute;margin-left:525.3pt;margin-top:33.5pt;width:18.75pt;height:18.85pt;z-index:-251658104;mso-wrap-style:square;mso-wrap-edited:f;mso-width-percent:0;mso-height-percent:0;mso-position-horizontal-relative:page;mso-position-vertical-relative:page;mso-width-percent:0;mso-height-percent:0;v-text-anchor:top" filled="f" stroked="f">
          <v:textbox inset="0,0,0,0">
            <w:txbxContent>
              <w:p w14:paraId="0755A8E2"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77</w:t>
                </w:r>
                <w:r>
                  <w:rPr>
                    <w:spacing w:val="-5"/>
                  </w:rPr>
                  <w:fldChar w:fldCharType="end"/>
                </w:r>
              </w:p>
            </w:txbxContent>
          </v:textbox>
          <w10:wrap anchorx="page" anchory="page"/>
        </v:shape>
      </w:pict>
    </w:r>
    <w:r>
      <w:pict w14:anchorId="0755A82D">
        <v:shape id="docshape170" o:spid="_x0000_s1031" type="#_x0000_t202" alt="" style="position:absolute;margin-left:89pt;margin-top:33.8pt;width:238.6pt;height:18.65pt;z-index:-251658103;mso-wrap-style:square;mso-wrap-edited:f;mso-width-percent:0;mso-height-percent:0;mso-position-horizontal-relative:page;mso-position-vertical-relative:page;mso-width-percent:0;mso-height-percent:0;v-text-anchor:top" filled="f" stroked="f">
          <v:textbox inset="0,0,0,0">
            <w:txbxContent>
              <w:p w14:paraId="0755A8E3" w14:textId="77777777" w:rsidR="00F675FE" w:rsidRDefault="00000000">
                <w:pPr>
                  <w:spacing w:before="31"/>
                  <w:ind w:left="20"/>
                  <w:rPr>
                    <w:i/>
                    <w:sz w:val="24"/>
                  </w:rPr>
                </w:pPr>
                <w:r>
                  <w:rPr>
                    <w:i/>
                    <w:w w:val="125"/>
                    <w:sz w:val="24"/>
                  </w:rPr>
                  <w:t>Appendix</w:t>
                </w:r>
                <w:r>
                  <w:rPr>
                    <w:i/>
                    <w:spacing w:val="-6"/>
                    <w:w w:val="125"/>
                    <w:sz w:val="24"/>
                  </w:rPr>
                  <w:t xml:space="preserve"> </w:t>
                </w:r>
                <w:r>
                  <w:rPr>
                    <w:i/>
                    <w:w w:val="125"/>
                    <w:sz w:val="24"/>
                  </w:rPr>
                  <w:t>D.</w:t>
                </w:r>
                <w:r>
                  <w:rPr>
                    <w:i/>
                    <w:spacing w:val="68"/>
                    <w:w w:val="125"/>
                    <w:sz w:val="24"/>
                  </w:rPr>
                  <w:t xml:space="preserve"> </w:t>
                </w:r>
                <w:r>
                  <w:rPr>
                    <w:i/>
                    <w:w w:val="125"/>
                    <w:sz w:val="24"/>
                  </w:rPr>
                  <w:t>Ethics</w:t>
                </w:r>
                <w:r>
                  <w:rPr>
                    <w:i/>
                    <w:spacing w:val="-4"/>
                    <w:w w:val="125"/>
                    <w:sz w:val="24"/>
                  </w:rPr>
                  <w:t xml:space="preserve"> </w:t>
                </w:r>
                <w:r>
                  <w:rPr>
                    <w:i/>
                    <w:w w:val="125"/>
                    <w:sz w:val="24"/>
                  </w:rPr>
                  <w:t>Approval</w:t>
                </w:r>
                <w:r>
                  <w:rPr>
                    <w:i/>
                    <w:spacing w:val="-3"/>
                    <w:w w:val="125"/>
                    <w:sz w:val="24"/>
                  </w:rPr>
                  <w:t xml:space="preserve"> </w:t>
                </w:r>
                <w:r>
                  <w:rPr>
                    <w:i/>
                    <w:spacing w:val="-2"/>
                    <w:w w:val="125"/>
                    <w:sz w:val="24"/>
                  </w:rPr>
                  <w:t>Letters</w:t>
                </w:r>
              </w:p>
            </w:txbxContent>
          </v:textbox>
          <w10:wrap anchorx="page" anchory="page"/>
        </v:shape>
      </w:pic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9E" w14:textId="77777777" w:rsidR="00F675FE" w:rsidRDefault="00570744">
    <w:pPr>
      <w:pStyle w:val="BodyText"/>
      <w:spacing w:line="14" w:lineRule="auto"/>
      <w:rPr>
        <w:sz w:val="20"/>
      </w:rPr>
    </w:pPr>
    <w:r>
      <w:pict w14:anchorId="0755A82E">
        <v:shapetype id="_x0000_t202" coordsize="21600,21600" o:spt="202" path="m,l,21600r21600,l21600,xe">
          <v:stroke joinstyle="miter"/>
          <v:path gradientshapeok="t" o:connecttype="rect"/>
        </v:shapetype>
        <v:shape id="docshape183" o:spid="_x0000_s1030" type="#_x0000_t202" alt="" style="position:absolute;margin-left:525.3pt;margin-top:33.5pt;width:18.75pt;height:18.85pt;z-index:-251658102;mso-wrap-style:square;mso-wrap-edited:f;mso-width-percent:0;mso-height-percent:0;mso-position-horizontal-relative:page;mso-position-vertical-relative:page;mso-width-percent:0;mso-height-percent:0;v-text-anchor:top" filled="f" stroked="f">
          <v:textbox inset="0,0,0,0">
            <w:txbxContent>
              <w:p w14:paraId="0755A8E4"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78</w:t>
                </w:r>
                <w:r>
                  <w:rPr>
                    <w:spacing w:val="-5"/>
                  </w:rPr>
                  <w:fldChar w:fldCharType="end"/>
                </w:r>
              </w:p>
            </w:txbxContent>
          </v:textbox>
          <w10:wrap anchorx="page" anchory="page"/>
        </v:shape>
      </w:pict>
    </w:r>
    <w:r>
      <w:pict w14:anchorId="0755A82F">
        <v:shape id="docshape184" o:spid="_x0000_s1029" type="#_x0000_t202" alt="" style="position:absolute;margin-left:89pt;margin-top:33.8pt;width:238.6pt;height:18.65pt;z-index:-251658101;mso-wrap-style:square;mso-wrap-edited:f;mso-width-percent:0;mso-height-percent:0;mso-position-horizontal-relative:page;mso-position-vertical-relative:page;mso-width-percent:0;mso-height-percent:0;v-text-anchor:top" filled="f" stroked="f">
          <v:textbox inset="0,0,0,0">
            <w:txbxContent>
              <w:p w14:paraId="0755A8E5" w14:textId="77777777" w:rsidR="00F675FE" w:rsidRDefault="00000000">
                <w:pPr>
                  <w:spacing w:before="31"/>
                  <w:ind w:left="20"/>
                  <w:rPr>
                    <w:i/>
                    <w:sz w:val="24"/>
                  </w:rPr>
                </w:pPr>
                <w:r>
                  <w:rPr>
                    <w:i/>
                    <w:w w:val="125"/>
                    <w:sz w:val="24"/>
                  </w:rPr>
                  <w:t>Appendix</w:t>
                </w:r>
                <w:r>
                  <w:rPr>
                    <w:i/>
                    <w:spacing w:val="-6"/>
                    <w:w w:val="125"/>
                    <w:sz w:val="24"/>
                  </w:rPr>
                  <w:t xml:space="preserve"> </w:t>
                </w:r>
                <w:r>
                  <w:rPr>
                    <w:i/>
                    <w:w w:val="125"/>
                    <w:sz w:val="24"/>
                  </w:rPr>
                  <w:t>D.</w:t>
                </w:r>
                <w:r>
                  <w:rPr>
                    <w:i/>
                    <w:spacing w:val="68"/>
                    <w:w w:val="125"/>
                    <w:sz w:val="24"/>
                  </w:rPr>
                  <w:t xml:space="preserve"> </w:t>
                </w:r>
                <w:r>
                  <w:rPr>
                    <w:i/>
                    <w:w w:val="125"/>
                    <w:sz w:val="24"/>
                  </w:rPr>
                  <w:t>Ethics</w:t>
                </w:r>
                <w:r>
                  <w:rPr>
                    <w:i/>
                    <w:spacing w:val="-4"/>
                    <w:w w:val="125"/>
                    <w:sz w:val="24"/>
                  </w:rPr>
                  <w:t xml:space="preserve"> </w:t>
                </w:r>
                <w:r>
                  <w:rPr>
                    <w:i/>
                    <w:w w:val="125"/>
                    <w:sz w:val="24"/>
                  </w:rPr>
                  <w:t>Approval</w:t>
                </w:r>
                <w:r>
                  <w:rPr>
                    <w:i/>
                    <w:spacing w:val="-3"/>
                    <w:w w:val="125"/>
                    <w:sz w:val="24"/>
                  </w:rPr>
                  <w:t xml:space="preserve"> </w:t>
                </w:r>
                <w:r>
                  <w:rPr>
                    <w:i/>
                    <w:spacing w:val="-2"/>
                    <w:w w:val="125"/>
                    <w:sz w:val="24"/>
                  </w:rPr>
                  <w:t>Letters</w:t>
                </w:r>
              </w:p>
            </w:txbxContent>
          </v:textbox>
          <w10:wrap anchorx="page" anchory="page"/>
        </v:shape>
      </w:pic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A0" w14:textId="77777777" w:rsidR="00F675FE" w:rsidRDefault="00570744">
    <w:pPr>
      <w:pStyle w:val="BodyText"/>
      <w:spacing w:line="14" w:lineRule="auto"/>
      <w:rPr>
        <w:sz w:val="20"/>
      </w:rPr>
    </w:pPr>
    <w:r>
      <w:pict w14:anchorId="0755A830">
        <v:shapetype id="_x0000_t202" coordsize="21600,21600" o:spt="202" path="m,l,21600r21600,l21600,xe">
          <v:stroke joinstyle="miter"/>
          <v:path gradientshapeok="t" o:connecttype="rect"/>
        </v:shapetype>
        <v:shape id="docshape190" o:spid="_x0000_s1028" type="#_x0000_t202" alt="" style="position:absolute;margin-left:525.3pt;margin-top:33.5pt;width:18.75pt;height:18.85pt;z-index:-251658100;mso-wrap-style:square;mso-wrap-edited:f;mso-width-percent:0;mso-height-percent:0;mso-position-horizontal-relative:page;mso-position-vertical-relative:page;mso-width-percent:0;mso-height-percent:0;v-text-anchor:top" filled="f" stroked="f">
          <v:textbox inset="0,0,0,0">
            <w:txbxContent>
              <w:p w14:paraId="0755A8E6"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79</w:t>
                </w:r>
                <w:r>
                  <w:rPr>
                    <w:spacing w:val="-5"/>
                  </w:rPr>
                  <w:fldChar w:fldCharType="end"/>
                </w:r>
              </w:p>
            </w:txbxContent>
          </v:textbox>
          <w10:wrap anchorx="page" anchory="page"/>
        </v:shape>
      </w:pict>
    </w:r>
    <w:r>
      <w:pict w14:anchorId="0755A831">
        <v:shape id="docshape191" o:spid="_x0000_s1027" type="#_x0000_t202" alt="" style="position:absolute;margin-left:89pt;margin-top:33.8pt;width:238.6pt;height:18.65pt;z-index:-251658099;mso-wrap-style:square;mso-wrap-edited:f;mso-width-percent:0;mso-height-percent:0;mso-position-horizontal-relative:page;mso-position-vertical-relative:page;mso-width-percent:0;mso-height-percent:0;v-text-anchor:top" filled="f" stroked="f">
          <v:textbox inset="0,0,0,0">
            <w:txbxContent>
              <w:p w14:paraId="0755A8E7" w14:textId="77777777" w:rsidR="00F675FE" w:rsidRDefault="00000000">
                <w:pPr>
                  <w:spacing w:before="31"/>
                  <w:ind w:left="20"/>
                  <w:rPr>
                    <w:i/>
                    <w:sz w:val="24"/>
                  </w:rPr>
                </w:pPr>
                <w:r>
                  <w:rPr>
                    <w:i/>
                    <w:w w:val="125"/>
                    <w:sz w:val="24"/>
                  </w:rPr>
                  <w:t>Appendix</w:t>
                </w:r>
                <w:r>
                  <w:rPr>
                    <w:i/>
                    <w:spacing w:val="-6"/>
                    <w:w w:val="125"/>
                    <w:sz w:val="24"/>
                  </w:rPr>
                  <w:t xml:space="preserve"> </w:t>
                </w:r>
                <w:r>
                  <w:rPr>
                    <w:i/>
                    <w:w w:val="125"/>
                    <w:sz w:val="24"/>
                  </w:rPr>
                  <w:t>D.</w:t>
                </w:r>
                <w:r>
                  <w:rPr>
                    <w:i/>
                    <w:spacing w:val="68"/>
                    <w:w w:val="125"/>
                    <w:sz w:val="24"/>
                  </w:rPr>
                  <w:t xml:space="preserve"> </w:t>
                </w:r>
                <w:r>
                  <w:rPr>
                    <w:i/>
                    <w:w w:val="125"/>
                    <w:sz w:val="24"/>
                  </w:rPr>
                  <w:t>Ethics</w:t>
                </w:r>
                <w:r>
                  <w:rPr>
                    <w:i/>
                    <w:spacing w:val="-4"/>
                    <w:w w:val="125"/>
                    <w:sz w:val="24"/>
                  </w:rPr>
                  <w:t xml:space="preserve"> </w:t>
                </w:r>
                <w:r>
                  <w:rPr>
                    <w:i/>
                    <w:w w:val="125"/>
                    <w:sz w:val="24"/>
                  </w:rPr>
                  <w:t>Approval</w:t>
                </w:r>
                <w:r>
                  <w:rPr>
                    <w:i/>
                    <w:spacing w:val="-3"/>
                    <w:w w:val="125"/>
                    <w:sz w:val="24"/>
                  </w:rPr>
                  <w:t xml:space="preserve"> </w:t>
                </w:r>
                <w:r>
                  <w:rPr>
                    <w:i/>
                    <w:spacing w:val="-2"/>
                    <w:w w:val="125"/>
                    <w:sz w:val="24"/>
                  </w:rPr>
                  <w:t>Letters</w:t>
                </w:r>
              </w:p>
            </w:txbxContent>
          </v:textbox>
          <w10:wrap anchorx="page" anchory="page"/>
        </v:shape>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A2" w14:textId="77777777" w:rsidR="00F675FE" w:rsidRDefault="00570744">
    <w:pPr>
      <w:pStyle w:val="BodyText"/>
      <w:spacing w:line="14" w:lineRule="auto"/>
      <w:rPr>
        <w:sz w:val="20"/>
      </w:rPr>
    </w:pPr>
    <w:r>
      <w:pict w14:anchorId="0755A832">
        <v:shapetype id="_x0000_t202" coordsize="21600,21600" o:spt="202" path="m,l,21600r21600,l21600,xe">
          <v:stroke joinstyle="miter"/>
          <v:path gradientshapeok="t" o:connecttype="rect"/>
        </v:shapetype>
        <v:shape id="docshape208" o:spid="_x0000_s1026" type="#_x0000_t202" alt="" style="position:absolute;margin-left:525.3pt;margin-top:33.5pt;width:18.75pt;height:18.85pt;z-index:-251658098;mso-wrap-style:square;mso-wrap-edited:f;mso-width-percent:0;mso-height-percent:0;mso-position-horizontal-relative:page;mso-position-vertical-relative:page;mso-width-percent:0;mso-height-percent:0;v-text-anchor:top" filled="f" stroked="f">
          <v:textbox inset="0,0,0,0">
            <w:txbxContent>
              <w:p w14:paraId="0755A8E8"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80</w:t>
                </w:r>
                <w:r>
                  <w:rPr>
                    <w:spacing w:val="-5"/>
                  </w:rPr>
                  <w:fldChar w:fldCharType="end"/>
                </w:r>
              </w:p>
            </w:txbxContent>
          </v:textbox>
          <w10:wrap anchorx="page" anchory="page"/>
        </v:shape>
      </w:pict>
    </w:r>
    <w:r>
      <w:pict w14:anchorId="0755A833">
        <v:shape id="docshape209" o:spid="_x0000_s1025" type="#_x0000_t202" alt="" style="position:absolute;margin-left:89pt;margin-top:33.8pt;width:238.6pt;height:18.65pt;z-index:-251658097;mso-wrap-style:square;mso-wrap-edited:f;mso-width-percent:0;mso-height-percent:0;mso-position-horizontal-relative:page;mso-position-vertical-relative:page;mso-width-percent:0;mso-height-percent:0;v-text-anchor:top" filled="f" stroked="f">
          <v:textbox inset="0,0,0,0">
            <w:txbxContent>
              <w:p w14:paraId="0755A8E9" w14:textId="77777777" w:rsidR="00F675FE" w:rsidRDefault="00000000">
                <w:pPr>
                  <w:spacing w:before="31"/>
                  <w:ind w:left="20"/>
                  <w:rPr>
                    <w:i/>
                    <w:sz w:val="24"/>
                  </w:rPr>
                </w:pPr>
                <w:r>
                  <w:rPr>
                    <w:i/>
                    <w:w w:val="125"/>
                    <w:sz w:val="24"/>
                  </w:rPr>
                  <w:t>Appendix</w:t>
                </w:r>
                <w:r>
                  <w:rPr>
                    <w:i/>
                    <w:spacing w:val="-6"/>
                    <w:w w:val="125"/>
                    <w:sz w:val="24"/>
                  </w:rPr>
                  <w:t xml:space="preserve"> </w:t>
                </w:r>
                <w:r>
                  <w:rPr>
                    <w:i/>
                    <w:w w:val="125"/>
                    <w:sz w:val="24"/>
                  </w:rPr>
                  <w:t>D.</w:t>
                </w:r>
                <w:r>
                  <w:rPr>
                    <w:i/>
                    <w:spacing w:val="68"/>
                    <w:w w:val="125"/>
                    <w:sz w:val="24"/>
                  </w:rPr>
                  <w:t xml:space="preserve"> </w:t>
                </w:r>
                <w:r>
                  <w:rPr>
                    <w:i/>
                    <w:w w:val="125"/>
                    <w:sz w:val="24"/>
                  </w:rPr>
                  <w:t>Ethics</w:t>
                </w:r>
                <w:r>
                  <w:rPr>
                    <w:i/>
                    <w:spacing w:val="-4"/>
                    <w:w w:val="125"/>
                    <w:sz w:val="24"/>
                  </w:rPr>
                  <w:t xml:space="preserve"> </w:t>
                </w:r>
                <w:r>
                  <w:rPr>
                    <w:i/>
                    <w:w w:val="125"/>
                    <w:sz w:val="24"/>
                  </w:rPr>
                  <w:t>Approval</w:t>
                </w:r>
                <w:r>
                  <w:rPr>
                    <w:i/>
                    <w:spacing w:val="-3"/>
                    <w:w w:val="125"/>
                    <w:sz w:val="24"/>
                  </w:rPr>
                  <w:t xml:space="preserve"> </w:t>
                </w:r>
                <w:r>
                  <w:rPr>
                    <w:i/>
                    <w:spacing w:val="-2"/>
                    <w:w w:val="125"/>
                    <w:sz w:val="24"/>
                  </w:rPr>
                  <w:t>Letters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0" w14:textId="77777777" w:rsidR="00F675FE" w:rsidRDefault="00570744">
    <w:pPr>
      <w:pStyle w:val="BodyText"/>
      <w:spacing w:line="14" w:lineRule="auto"/>
      <w:rPr>
        <w:sz w:val="20"/>
      </w:rPr>
    </w:pPr>
    <w:r>
      <w:pict w14:anchorId="0755A7B4">
        <v:shapetype id="_x0000_t202" coordsize="21600,21600" o:spt="202" path="m,l,21600r21600,l21600,xe">
          <v:stroke joinstyle="miter"/>
          <v:path gradientshapeok="t" o:connecttype="rect"/>
        </v:shapetype>
        <v:shape id="docshape18" o:spid="_x0000_s1152" type="#_x0000_t202" alt="" style="position:absolute;margin-left:531.15pt;margin-top:33.5pt;width:12.9pt;height:18.85pt;z-index:-251658224;mso-wrap-style:square;mso-wrap-edited:f;mso-width-percent:0;mso-height-percent:0;mso-position-horizontal-relative:page;mso-position-vertical-relative:page;mso-width-percent:0;mso-height-percent:0;v-text-anchor:top" filled="f" stroked="f">
          <v:textbox inset="0,0,0,0">
            <w:txbxContent>
              <w:p w14:paraId="0755A86F" w14:textId="77777777" w:rsidR="00F675FE" w:rsidRDefault="00000000">
                <w:pPr>
                  <w:pStyle w:val="BodyText"/>
                  <w:spacing w:before="37"/>
                  <w:ind w:left="60"/>
                </w:pPr>
                <w:r>
                  <w:rPr>
                    <w:w w:val="97"/>
                  </w:rPr>
                  <w:fldChar w:fldCharType="begin"/>
                </w:r>
                <w:r>
                  <w:rPr>
                    <w:w w:val="97"/>
                  </w:rPr>
                  <w:instrText xml:space="preserve"> PAGE </w:instrText>
                </w:r>
                <w:r>
                  <w:rPr>
                    <w:w w:val="97"/>
                  </w:rPr>
                  <w:fldChar w:fldCharType="separate"/>
                </w:r>
                <w:r>
                  <w:rPr>
                    <w:w w:val="97"/>
                  </w:rPr>
                  <w:t>9</w:t>
                </w:r>
                <w:r>
                  <w:rPr>
                    <w:w w:val="97"/>
                  </w:rPr>
                  <w:fldChar w:fldCharType="end"/>
                </w:r>
              </w:p>
            </w:txbxContent>
          </v:textbox>
          <w10:wrap anchorx="page" anchory="page"/>
        </v:shape>
      </w:pict>
    </w:r>
    <w:r>
      <w:pict w14:anchorId="0755A7B5">
        <v:shape id="docshape19" o:spid="_x0000_s1151" type="#_x0000_t202" alt="" style="position:absolute;margin-left:89pt;margin-top:33.8pt;width:160.25pt;height:18.65pt;z-index:-251658223;mso-wrap-style:square;mso-wrap-edited:f;mso-width-percent:0;mso-height-percent:0;mso-position-horizontal-relative:page;mso-position-vertical-relative:page;mso-width-percent:0;mso-height-percent:0;v-text-anchor:top" filled="f" stroked="f">
          <v:textbox inset="0,0,0,0">
            <w:txbxContent>
              <w:p w14:paraId="0755A870"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A722" w14:textId="77777777" w:rsidR="00F675FE" w:rsidRDefault="00570744">
    <w:pPr>
      <w:pStyle w:val="BodyText"/>
      <w:spacing w:line="14" w:lineRule="auto"/>
      <w:rPr>
        <w:sz w:val="20"/>
      </w:rPr>
    </w:pPr>
    <w:r>
      <w:pict w14:anchorId="0755A7B6">
        <v:shapetype id="_x0000_t202" coordsize="21600,21600" o:spt="202" path="m,l,21600r21600,l21600,xe">
          <v:stroke joinstyle="miter"/>
          <v:path gradientshapeok="t" o:connecttype="rect"/>
        </v:shapetype>
        <v:shape id="docshape20" o:spid="_x0000_s1150" type="#_x0000_t202" alt="" style="position:absolute;margin-left:525.3pt;margin-top:33.5pt;width:18.75pt;height:18.85pt;z-index:-251658222;mso-wrap-style:square;mso-wrap-edited:f;mso-width-percent:0;mso-height-percent:0;mso-position-horizontal-relative:page;mso-position-vertical-relative:page;mso-width-percent:0;mso-height-percent:0;v-text-anchor:top" filled="f" stroked="f">
          <v:textbox inset="0,0,0,0">
            <w:txbxContent>
              <w:p w14:paraId="0755A871" w14:textId="77777777" w:rsidR="00F675FE" w:rsidRDefault="00000000">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r>
      <w:pict w14:anchorId="0755A7B7">
        <v:shape id="docshape21" o:spid="_x0000_s1149" type="#_x0000_t202" alt="" style="position:absolute;margin-left:89pt;margin-top:33.8pt;width:160.25pt;height:18.65pt;z-index:-251658221;mso-wrap-style:square;mso-wrap-edited:f;mso-width-percent:0;mso-height-percent:0;mso-position-horizontal-relative:page;mso-position-vertical-relative:page;mso-width-percent:0;mso-height-percent:0;v-text-anchor:top" filled="f" stroked="f">
          <v:textbox inset="0,0,0,0">
            <w:txbxContent>
              <w:p w14:paraId="0755A872" w14:textId="77777777" w:rsidR="00F675FE" w:rsidRDefault="00000000">
                <w:pPr>
                  <w:tabs>
                    <w:tab w:val="left" w:pos="1560"/>
                  </w:tabs>
                  <w:spacing w:before="31"/>
                  <w:ind w:left="20"/>
                  <w:rPr>
                    <w:i/>
                    <w:sz w:val="24"/>
                  </w:rPr>
                </w:pPr>
                <w:r>
                  <w:rPr>
                    <w:i/>
                    <w:w w:val="130"/>
                    <w:sz w:val="24"/>
                  </w:rPr>
                  <w:t>Chapter</w:t>
                </w:r>
                <w:r>
                  <w:rPr>
                    <w:i/>
                    <w:spacing w:val="35"/>
                    <w:w w:val="130"/>
                    <w:sz w:val="24"/>
                  </w:rPr>
                  <w:t xml:space="preserve"> </w:t>
                </w:r>
                <w:r>
                  <w:rPr>
                    <w:i/>
                    <w:spacing w:val="-5"/>
                    <w:w w:val="130"/>
                    <w:sz w:val="24"/>
                  </w:rPr>
                  <w:t>1.</w:t>
                </w:r>
                <w:r>
                  <w:rPr>
                    <w:i/>
                    <w:sz w:val="24"/>
                  </w:rPr>
                  <w:tab/>
                </w:r>
                <w:r>
                  <w:rPr>
                    <w:i/>
                    <w:spacing w:val="-2"/>
                    <w:w w:val="130"/>
                    <w:sz w:val="24"/>
                  </w:rPr>
                  <w:t>Introduction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11B"/>
    <w:multiLevelType w:val="hybridMultilevel"/>
    <w:tmpl w:val="34365CA4"/>
    <w:lvl w:ilvl="0" w:tplc="866427B0">
      <w:start w:val="1"/>
      <w:numFmt w:val="lowerLetter"/>
      <w:lvlText w:val="(%1)"/>
      <w:lvlJc w:val="left"/>
      <w:pPr>
        <w:ind w:left="1265" w:hanging="340"/>
        <w:jc w:val="right"/>
      </w:pPr>
      <w:rPr>
        <w:rFonts w:ascii="Palatino Linotype" w:eastAsia="Palatino Linotype" w:hAnsi="Palatino Linotype" w:cs="Palatino Linotype" w:hint="default"/>
        <w:b w:val="0"/>
        <w:bCs w:val="0"/>
        <w:i w:val="0"/>
        <w:iCs w:val="0"/>
        <w:spacing w:val="-1"/>
        <w:w w:val="108"/>
        <w:sz w:val="22"/>
        <w:szCs w:val="22"/>
        <w:lang w:val="en-US" w:eastAsia="en-US" w:bidi="ar-SA"/>
      </w:rPr>
    </w:lvl>
    <w:lvl w:ilvl="1" w:tplc="178474FE">
      <w:numFmt w:val="bullet"/>
      <w:lvlText w:val="•"/>
      <w:lvlJc w:val="left"/>
      <w:pPr>
        <w:ind w:left="2170" w:hanging="340"/>
      </w:pPr>
      <w:rPr>
        <w:rFonts w:hint="default"/>
        <w:lang w:val="en-US" w:eastAsia="en-US" w:bidi="ar-SA"/>
      </w:rPr>
    </w:lvl>
    <w:lvl w:ilvl="2" w:tplc="BC3E0EC0">
      <w:numFmt w:val="bullet"/>
      <w:lvlText w:val="•"/>
      <w:lvlJc w:val="left"/>
      <w:pPr>
        <w:ind w:left="3080" w:hanging="340"/>
      </w:pPr>
      <w:rPr>
        <w:rFonts w:hint="default"/>
        <w:lang w:val="en-US" w:eastAsia="en-US" w:bidi="ar-SA"/>
      </w:rPr>
    </w:lvl>
    <w:lvl w:ilvl="3" w:tplc="28849B6E">
      <w:numFmt w:val="bullet"/>
      <w:lvlText w:val="•"/>
      <w:lvlJc w:val="left"/>
      <w:pPr>
        <w:ind w:left="3990" w:hanging="340"/>
      </w:pPr>
      <w:rPr>
        <w:rFonts w:hint="default"/>
        <w:lang w:val="en-US" w:eastAsia="en-US" w:bidi="ar-SA"/>
      </w:rPr>
    </w:lvl>
    <w:lvl w:ilvl="4" w:tplc="32822278">
      <w:numFmt w:val="bullet"/>
      <w:lvlText w:val="•"/>
      <w:lvlJc w:val="left"/>
      <w:pPr>
        <w:ind w:left="4900" w:hanging="340"/>
      </w:pPr>
      <w:rPr>
        <w:rFonts w:hint="default"/>
        <w:lang w:val="en-US" w:eastAsia="en-US" w:bidi="ar-SA"/>
      </w:rPr>
    </w:lvl>
    <w:lvl w:ilvl="5" w:tplc="B6E4DD1C">
      <w:numFmt w:val="bullet"/>
      <w:lvlText w:val="•"/>
      <w:lvlJc w:val="left"/>
      <w:pPr>
        <w:ind w:left="5810" w:hanging="340"/>
      </w:pPr>
      <w:rPr>
        <w:rFonts w:hint="default"/>
        <w:lang w:val="en-US" w:eastAsia="en-US" w:bidi="ar-SA"/>
      </w:rPr>
    </w:lvl>
    <w:lvl w:ilvl="6" w:tplc="2B56CB04">
      <w:numFmt w:val="bullet"/>
      <w:lvlText w:val="•"/>
      <w:lvlJc w:val="left"/>
      <w:pPr>
        <w:ind w:left="6720" w:hanging="340"/>
      </w:pPr>
      <w:rPr>
        <w:rFonts w:hint="default"/>
        <w:lang w:val="en-US" w:eastAsia="en-US" w:bidi="ar-SA"/>
      </w:rPr>
    </w:lvl>
    <w:lvl w:ilvl="7" w:tplc="E43C7F50">
      <w:numFmt w:val="bullet"/>
      <w:lvlText w:val="•"/>
      <w:lvlJc w:val="left"/>
      <w:pPr>
        <w:ind w:left="7630" w:hanging="340"/>
      </w:pPr>
      <w:rPr>
        <w:rFonts w:hint="default"/>
        <w:lang w:val="en-US" w:eastAsia="en-US" w:bidi="ar-SA"/>
      </w:rPr>
    </w:lvl>
    <w:lvl w:ilvl="8" w:tplc="8132BBF8">
      <w:numFmt w:val="bullet"/>
      <w:lvlText w:val="•"/>
      <w:lvlJc w:val="left"/>
      <w:pPr>
        <w:ind w:left="8540" w:hanging="340"/>
      </w:pPr>
      <w:rPr>
        <w:rFonts w:hint="default"/>
        <w:lang w:val="en-US" w:eastAsia="en-US" w:bidi="ar-SA"/>
      </w:rPr>
    </w:lvl>
  </w:abstractNum>
  <w:abstractNum w:abstractNumId="1" w15:restartNumberingAfterBreak="0">
    <w:nsid w:val="17EA0E7B"/>
    <w:multiLevelType w:val="multilevel"/>
    <w:tmpl w:val="689485C4"/>
    <w:lvl w:ilvl="0">
      <w:start w:val="2"/>
      <w:numFmt w:val="upperLetter"/>
      <w:lvlText w:val="%1"/>
      <w:lvlJc w:val="left"/>
      <w:pPr>
        <w:ind w:left="491" w:hanging="352"/>
        <w:jc w:val="left"/>
      </w:pPr>
      <w:rPr>
        <w:rFonts w:ascii="Palatino Linotype" w:eastAsia="Palatino Linotype" w:hAnsi="Palatino Linotype" w:cs="Palatino Linotype" w:hint="default"/>
        <w:b/>
        <w:bCs/>
        <w:i w:val="0"/>
        <w:iCs w:val="0"/>
        <w:w w:val="120"/>
        <w:sz w:val="24"/>
        <w:szCs w:val="24"/>
        <w:lang w:val="en-US" w:eastAsia="en-US" w:bidi="ar-SA"/>
      </w:rPr>
    </w:lvl>
    <w:lvl w:ilvl="1">
      <w:start w:val="1"/>
      <w:numFmt w:val="decimal"/>
      <w:lvlText w:val="%1.%2"/>
      <w:lvlJc w:val="left"/>
      <w:pPr>
        <w:ind w:left="1029" w:hanging="539"/>
        <w:jc w:val="left"/>
      </w:pPr>
      <w:rPr>
        <w:rFonts w:ascii="Palatino Linotype" w:eastAsia="Palatino Linotype" w:hAnsi="Palatino Linotype" w:cs="Palatino Linotype" w:hint="default"/>
        <w:b w:val="0"/>
        <w:bCs w:val="0"/>
        <w:i w:val="0"/>
        <w:iCs w:val="0"/>
        <w:w w:val="100"/>
        <w:sz w:val="24"/>
        <w:szCs w:val="24"/>
        <w:lang w:val="en-US" w:eastAsia="en-US" w:bidi="ar-SA"/>
      </w:rPr>
    </w:lvl>
    <w:lvl w:ilvl="2">
      <w:numFmt w:val="bullet"/>
      <w:lvlText w:val="•"/>
      <w:lvlJc w:val="left"/>
      <w:pPr>
        <w:ind w:left="2057" w:hanging="539"/>
      </w:pPr>
      <w:rPr>
        <w:rFonts w:hint="default"/>
        <w:lang w:val="en-US" w:eastAsia="en-US" w:bidi="ar-SA"/>
      </w:rPr>
    </w:lvl>
    <w:lvl w:ilvl="3">
      <w:numFmt w:val="bullet"/>
      <w:lvlText w:val="•"/>
      <w:lvlJc w:val="left"/>
      <w:pPr>
        <w:ind w:left="3095" w:hanging="539"/>
      </w:pPr>
      <w:rPr>
        <w:rFonts w:hint="default"/>
        <w:lang w:val="en-US" w:eastAsia="en-US" w:bidi="ar-SA"/>
      </w:rPr>
    </w:lvl>
    <w:lvl w:ilvl="4">
      <w:numFmt w:val="bullet"/>
      <w:lvlText w:val="•"/>
      <w:lvlJc w:val="left"/>
      <w:pPr>
        <w:ind w:left="4133" w:hanging="539"/>
      </w:pPr>
      <w:rPr>
        <w:rFonts w:hint="default"/>
        <w:lang w:val="en-US" w:eastAsia="en-US" w:bidi="ar-SA"/>
      </w:rPr>
    </w:lvl>
    <w:lvl w:ilvl="5">
      <w:numFmt w:val="bullet"/>
      <w:lvlText w:val="•"/>
      <w:lvlJc w:val="left"/>
      <w:pPr>
        <w:ind w:left="5171" w:hanging="539"/>
      </w:pPr>
      <w:rPr>
        <w:rFonts w:hint="default"/>
        <w:lang w:val="en-US" w:eastAsia="en-US" w:bidi="ar-SA"/>
      </w:rPr>
    </w:lvl>
    <w:lvl w:ilvl="6">
      <w:numFmt w:val="bullet"/>
      <w:lvlText w:val="•"/>
      <w:lvlJc w:val="left"/>
      <w:pPr>
        <w:ind w:left="6208" w:hanging="539"/>
      </w:pPr>
      <w:rPr>
        <w:rFonts w:hint="default"/>
        <w:lang w:val="en-US" w:eastAsia="en-US" w:bidi="ar-SA"/>
      </w:rPr>
    </w:lvl>
    <w:lvl w:ilvl="7">
      <w:numFmt w:val="bullet"/>
      <w:lvlText w:val="•"/>
      <w:lvlJc w:val="left"/>
      <w:pPr>
        <w:ind w:left="7246" w:hanging="539"/>
      </w:pPr>
      <w:rPr>
        <w:rFonts w:hint="default"/>
        <w:lang w:val="en-US" w:eastAsia="en-US" w:bidi="ar-SA"/>
      </w:rPr>
    </w:lvl>
    <w:lvl w:ilvl="8">
      <w:numFmt w:val="bullet"/>
      <w:lvlText w:val="•"/>
      <w:lvlJc w:val="left"/>
      <w:pPr>
        <w:ind w:left="8284" w:hanging="539"/>
      </w:pPr>
      <w:rPr>
        <w:rFonts w:hint="default"/>
        <w:lang w:val="en-US" w:eastAsia="en-US" w:bidi="ar-SA"/>
      </w:rPr>
    </w:lvl>
  </w:abstractNum>
  <w:abstractNum w:abstractNumId="2" w15:restartNumberingAfterBreak="0">
    <w:nsid w:val="18162A7A"/>
    <w:multiLevelType w:val="multilevel"/>
    <w:tmpl w:val="A5DA24C4"/>
    <w:lvl w:ilvl="0">
      <w:start w:val="1"/>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numFmt w:val="bullet"/>
      <w:lvlText w:val="•"/>
      <w:lvlJc w:val="left"/>
      <w:pPr>
        <w:ind w:left="2888" w:hanging="883"/>
      </w:pPr>
      <w:rPr>
        <w:rFonts w:hint="default"/>
        <w:lang w:val="en-US" w:eastAsia="en-US" w:bidi="ar-SA"/>
      </w:rPr>
    </w:lvl>
    <w:lvl w:ilvl="3">
      <w:numFmt w:val="bullet"/>
      <w:lvlText w:val="•"/>
      <w:lvlJc w:val="left"/>
      <w:pPr>
        <w:ind w:left="3822" w:hanging="883"/>
      </w:pPr>
      <w:rPr>
        <w:rFonts w:hint="default"/>
        <w:lang w:val="en-US" w:eastAsia="en-US" w:bidi="ar-SA"/>
      </w:rPr>
    </w:lvl>
    <w:lvl w:ilvl="4">
      <w:numFmt w:val="bullet"/>
      <w:lvlText w:val="•"/>
      <w:lvlJc w:val="left"/>
      <w:pPr>
        <w:ind w:left="4756" w:hanging="883"/>
      </w:pPr>
      <w:rPr>
        <w:rFonts w:hint="default"/>
        <w:lang w:val="en-US" w:eastAsia="en-US" w:bidi="ar-SA"/>
      </w:rPr>
    </w:lvl>
    <w:lvl w:ilvl="5">
      <w:numFmt w:val="bullet"/>
      <w:lvlText w:val="•"/>
      <w:lvlJc w:val="left"/>
      <w:pPr>
        <w:ind w:left="5690" w:hanging="883"/>
      </w:pPr>
      <w:rPr>
        <w:rFonts w:hint="default"/>
        <w:lang w:val="en-US" w:eastAsia="en-US" w:bidi="ar-SA"/>
      </w:rPr>
    </w:lvl>
    <w:lvl w:ilvl="6">
      <w:numFmt w:val="bullet"/>
      <w:lvlText w:val="•"/>
      <w:lvlJc w:val="left"/>
      <w:pPr>
        <w:ind w:left="6624" w:hanging="883"/>
      </w:pPr>
      <w:rPr>
        <w:rFonts w:hint="default"/>
        <w:lang w:val="en-US" w:eastAsia="en-US" w:bidi="ar-SA"/>
      </w:rPr>
    </w:lvl>
    <w:lvl w:ilvl="7">
      <w:numFmt w:val="bullet"/>
      <w:lvlText w:val="•"/>
      <w:lvlJc w:val="left"/>
      <w:pPr>
        <w:ind w:left="7558" w:hanging="883"/>
      </w:pPr>
      <w:rPr>
        <w:rFonts w:hint="default"/>
        <w:lang w:val="en-US" w:eastAsia="en-US" w:bidi="ar-SA"/>
      </w:rPr>
    </w:lvl>
    <w:lvl w:ilvl="8">
      <w:numFmt w:val="bullet"/>
      <w:lvlText w:val="•"/>
      <w:lvlJc w:val="left"/>
      <w:pPr>
        <w:ind w:left="8492" w:hanging="883"/>
      </w:pPr>
      <w:rPr>
        <w:rFonts w:hint="default"/>
        <w:lang w:val="en-US" w:eastAsia="en-US" w:bidi="ar-SA"/>
      </w:rPr>
    </w:lvl>
  </w:abstractNum>
  <w:abstractNum w:abstractNumId="3" w15:restartNumberingAfterBreak="0">
    <w:nsid w:val="2F2977E6"/>
    <w:multiLevelType w:val="multilevel"/>
    <w:tmpl w:val="1DD48E62"/>
    <w:lvl w:ilvl="0">
      <w:start w:val="2"/>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start w:val="1"/>
      <w:numFmt w:val="decimal"/>
      <w:lvlText w:val="%1.%2.%3"/>
      <w:lvlJc w:val="left"/>
      <w:pPr>
        <w:ind w:left="1126" w:hanging="987"/>
        <w:jc w:val="left"/>
      </w:pPr>
      <w:rPr>
        <w:rFonts w:ascii="Palatino Linotype" w:eastAsia="Palatino Linotype" w:hAnsi="Palatino Linotype" w:cs="Palatino Linotype" w:hint="default"/>
        <w:b/>
        <w:bCs/>
        <w:i w:val="0"/>
        <w:iCs w:val="0"/>
        <w:spacing w:val="-1"/>
        <w:w w:val="118"/>
        <w:sz w:val="28"/>
        <w:szCs w:val="28"/>
        <w:lang w:val="en-US" w:eastAsia="en-US" w:bidi="ar-SA"/>
      </w:rPr>
    </w:lvl>
    <w:lvl w:ilvl="3">
      <w:numFmt w:val="bullet"/>
      <w:lvlText w:val="•"/>
      <w:lvlJc w:val="left"/>
      <w:pPr>
        <w:ind w:left="3173" w:hanging="987"/>
      </w:pPr>
      <w:rPr>
        <w:rFonts w:hint="default"/>
        <w:lang w:val="en-US" w:eastAsia="en-US" w:bidi="ar-SA"/>
      </w:rPr>
    </w:lvl>
    <w:lvl w:ilvl="4">
      <w:numFmt w:val="bullet"/>
      <w:lvlText w:val="•"/>
      <w:lvlJc w:val="left"/>
      <w:pPr>
        <w:ind w:left="4200" w:hanging="987"/>
      </w:pPr>
      <w:rPr>
        <w:rFonts w:hint="default"/>
        <w:lang w:val="en-US" w:eastAsia="en-US" w:bidi="ar-SA"/>
      </w:rPr>
    </w:lvl>
    <w:lvl w:ilvl="5">
      <w:numFmt w:val="bullet"/>
      <w:lvlText w:val="•"/>
      <w:lvlJc w:val="left"/>
      <w:pPr>
        <w:ind w:left="5226" w:hanging="987"/>
      </w:pPr>
      <w:rPr>
        <w:rFonts w:hint="default"/>
        <w:lang w:val="en-US" w:eastAsia="en-US" w:bidi="ar-SA"/>
      </w:rPr>
    </w:lvl>
    <w:lvl w:ilvl="6">
      <w:numFmt w:val="bullet"/>
      <w:lvlText w:val="•"/>
      <w:lvlJc w:val="left"/>
      <w:pPr>
        <w:ind w:left="6253" w:hanging="987"/>
      </w:pPr>
      <w:rPr>
        <w:rFonts w:hint="default"/>
        <w:lang w:val="en-US" w:eastAsia="en-US" w:bidi="ar-SA"/>
      </w:rPr>
    </w:lvl>
    <w:lvl w:ilvl="7">
      <w:numFmt w:val="bullet"/>
      <w:lvlText w:val="•"/>
      <w:lvlJc w:val="left"/>
      <w:pPr>
        <w:ind w:left="7280" w:hanging="987"/>
      </w:pPr>
      <w:rPr>
        <w:rFonts w:hint="default"/>
        <w:lang w:val="en-US" w:eastAsia="en-US" w:bidi="ar-SA"/>
      </w:rPr>
    </w:lvl>
    <w:lvl w:ilvl="8">
      <w:numFmt w:val="bullet"/>
      <w:lvlText w:val="•"/>
      <w:lvlJc w:val="left"/>
      <w:pPr>
        <w:ind w:left="8306" w:hanging="987"/>
      </w:pPr>
      <w:rPr>
        <w:rFonts w:hint="default"/>
        <w:lang w:val="en-US" w:eastAsia="en-US" w:bidi="ar-SA"/>
      </w:rPr>
    </w:lvl>
  </w:abstractNum>
  <w:abstractNum w:abstractNumId="4" w15:restartNumberingAfterBreak="0">
    <w:nsid w:val="351E0E75"/>
    <w:multiLevelType w:val="multilevel"/>
    <w:tmpl w:val="912E2E64"/>
    <w:lvl w:ilvl="0">
      <w:start w:val="3"/>
      <w:numFmt w:val="upperLetter"/>
      <w:lvlText w:val="%1"/>
      <w:lvlJc w:val="left"/>
      <w:pPr>
        <w:ind w:left="1108" w:hanging="969"/>
        <w:jc w:val="left"/>
      </w:pPr>
      <w:rPr>
        <w:rFonts w:hint="default"/>
        <w:lang w:val="en-US" w:eastAsia="en-US" w:bidi="ar-SA"/>
      </w:rPr>
    </w:lvl>
    <w:lvl w:ilvl="1">
      <w:start w:val="1"/>
      <w:numFmt w:val="decimal"/>
      <w:lvlText w:val="%1.%2"/>
      <w:lvlJc w:val="left"/>
      <w:pPr>
        <w:ind w:left="1108" w:hanging="969"/>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numFmt w:val="bullet"/>
      <w:lvlText w:val="•"/>
      <w:lvlJc w:val="left"/>
      <w:pPr>
        <w:ind w:left="2952" w:hanging="969"/>
      </w:pPr>
      <w:rPr>
        <w:rFonts w:hint="default"/>
        <w:lang w:val="en-US" w:eastAsia="en-US" w:bidi="ar-SA"/>
      </w:rPr>
    </w:lvl>
    <w:lvl w:ilvl="3">
      <w:numFmt w:val="bullet"/>
      <w:lvlText w:val="•"/>
      <w:lvlJc w:val="left"/>
      <w:pPr>
        <w:ind w:left="3878" w:hanging="969"/>
      </w:pPr>
      <w:rPr>
        <w:rFonts w:hint="default"/>
        <w:lang w:val="en-US" w:eastAsia="en-US" w:bidi="ar-SA"/>
      </w:rPr>
    </w:lvl>
    <w:lvl w:ilvl="4">
      <w:numFmt w:val="bullet"/>
      <w:lvlText w:val="•"/>
      <w:lvlJc w:val="left"/>
      <w:pPr>
        <w:ind w:left="4804" w:hanging="969"/>
      </w:pPr>
      <w:rPr>
        <w:rFonts w:hint="default"/>
        <w:lang w:val="en-US" w:eastAsia="en-US" w:bidi="ar-SA"/>
      </w:rPr>
    </w:lvl>
    <w:lvl w:ilvl="5">
      <w:numFmt w:val="bullet"/>
      <w:lvlText w:val="•"/>
      <w:lvlJc w:val="left"/>
      <w:pPr>
        <w:ind w:left="5730" w:hanging="969"/>
      </w:pPr>
      <w:rPr>
        <w:rFonts w:hint="default"/>
        <w:lang w:val="en-US" w:eastAsia="en-US" w:bidi="ar-SA"/>
      </w:rPr>
    </w:lvl>
    <w:lvl w:ilvl="6">
      <w:numFmt w:val="bullet"/>
      <w:lvlText w:val="•"/>
      <w:lvlJc w:val="left"/>
      <w:pPr>
        <w:ind w:left="6656" w:hanging="969"/>
      </w:pPr>
      <w:rPr>
        <w:rFonts w:hint="default"/>
        <w:lang w:val="en-US" w:eastAsia="en-US" w:bidi="ar-SA"/>
      </w:rPr>
    </w:lvl>
    <w:lvl w:ilvl="7">
      <w:numFmt w:val="bullet"/>
      <w:lvlText w:val="•"/>
      <w:lvlJc w:val="left"/>
      <w:pPr>
        <w:ind w:left="7582" w:hanging="969"/>
      </w:pPr>
      <w:rPr>
        <w:rFonts w:hint="default"/>
        <w:lang w:val="en-US" w:eastAsia="en-US" w:bidi="ar-SA"/>
      </w:rPr>
    </w:lvl>
    <w:lvl w:ilvl="8">
      <w:numFmt w:val="bullet"/>
      <w:lvlText w:val="•"/>
      <w:lvlJc w:val="left"/>
      <w:pPr>
        <w:ind w:left="8508" w:hanging="969"/>
      </w:pPr>
      <w:rPr>
        <w:rFonts w:hint="default"/>
        <w:lang w:val="en-US" w:eastAsia="en-US" w:bidi="ar-SA"/>
      </w:rPr>
    </w:lvl>
  </w:abstractNum>
  <w:abstractNum w:abstractNumId="5" w15:restartNumberingAfterBreak="0">
    <w:nsid w:val="39F53375"/>
    <w:multiLevelType w:val="multilevel"/>
    <w:tmpl w:val="851ACDEE"/>
    <w:lvl w:ilvl="0">
      <w:start w:val="3"/>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numFmt w:val="bullet"/>
      <w:lvlText w:val="•"/>
      <w:lvlJc w:val="left"/>
      <w:pPr>
        <w:ind w:left="2888" w:hanging="883"/>
      </w:pPr>
      <w:rPr>
        <w:rFonts w:hint="default"/>
        <w:lang w:val="en-US" w:eastAsia="en-US" w:bidi="ar-SA"/>
      </w:rPr>
    </w:lvl>
    <w:lvl w:ilvl="3">
      <w:numFmt w:val="bullet"/>
      <w:lvlText w:val="•"/>
      <w:lvlJc w:val="left"/>
      <w:pPr>
        <w:ind w:left="3822" w:hanging="883"/>
      </w:pPr>
      <w:rPr>
        <w:rFonts w:hint="default"/>
        <w:lang w:val="en-US" w:eastAsia="en-US" w:bidi="ar-SA"/>
      </w:rPr>
    </w:lvl>
    <w:lvl w:ilvl="4">
      <w:numFmt w:val="bullet"/>
      <w:lvlText w:val="•"/>
      <w:lvlJc w:val="left"/>
      <w:pPr>
        <w:ind w:left="4756" w:hanging="883"/>
      </w:pPr>
      <w:rPr>
        <w:rFonts w:hint="default"/>
        <w:lang w:val="en-US" w:eastAsia="en-US" w:bidi="ar-SA"/>
      </w:rPr>
    </w:lvl>
    <w:lvl w:ilvl="5">
      <w:numFmt w:val="bullet"/>
      <w:lvlText w:val="•"/>
      <w:lvlJc w:val="left"/>
      <w:pPr>
        <w:ind w:left="5690" w:hanging="883"/>
      </w:pPr>
      <w:rPr>
        <w:rFonts w:hint="default"/>
        <w:lang w:val="en-US" w:eastAsia="en-US" w:bidi="ar-SA"/>
      </w:rPr>
    </w:lvl>
    <w:lvl w:ilvl="6">
      <w:numFmt w:val="bullet"/>
      <w:lvlText w:val="•"/>
      <w:lvlJc w:val="left"/>
      <w:pPr>
        <w:ind w:left="6624" w:hanging="883"/>
      </w:pPr>
      <w:rPr>
        <w:rFonts w:hint="default"/>
        <w:lang w:val="en-US" w:eastAsia="en-US" w:bidi="ar-SA"/>
      </w:rPr>
    </w:lvl>
    <w:lvl w:ilvl="7">
      <w:numFmt w:val="bullet"/>
      <w:lvlText w:val="•"/>
      <w:lvlJc w:val="left"/>
      <w:pPr>
        <w:ind w:left="7558" w:hanging="883"/>
      </w:pPr>
      <w:rPr>
        <w:rFonts w:hint="default"/>
        <w:lang w:val="en-US" w:eastAsia="en-US" w:bidi="ar-SA"/>
      </w:rPr>
    </w:lvl>
    <w:lvl w:ilvl="8">
      <w:numFmt w:val="bullet"/>
      <w:lvlText w:val="•"/>
      <w:lvlJc w:val="left"/>
      <w:pPr>
        <w:ind w:left="8492" w:hanging="883"/>
      </w:pPr>
      <w:rPr>
        <w:rFonts w:hint="default"/>
        <w:lang w:val="en-US" w:eastAsia="en-US" w:bidi="ar-SA"/>
      </w:rPr>
    </w:lvl>
  </w:abstractNum>
  <w:abstractNum w:abstractNumId="6" w15:restartNumberingAfterBreak="0">
    <w:nsid w:val="50F63734"/>
    <w:multiLevelType w:val="multilevel"/>
    <w:tmpl w:val="FA0C1F86"/>
    <w:lvl w:ilvl="0">
      <w:start w:val="4"/>
      <w:numFmt w:val="decimal"/>
      <w:lvlText w:val="%1"/>
      <w:lvlJc w:val="left"/>
      <w:pPr>
        <w:ind w:left="1022" w:hanging="883"/>
        <w:jc w:val="left"/>
      </w:pPr>
      <w:rPr>
        <w:rFonts w:hint="default"/>
        <w:lang w:val="en-US" w:eastAsia="en-US" w:bidi="ar-SA"/>
      </w:rPr>
    </w:lvl>
    <w:lvl w:ilvl="1">
      <w:start w:val="1"/>
      <w:numFmt w:val="decimal"/>
      <w:lvlText w:val="%1.%2"/>
      <w:lvlJc w:val="left"/>
      <w:pPr>
        <w:ind w:left="1022" w:hanging="883"/>
        <w:jc w:val="left"/>
      </w:pPr>
      <w:rPr>
        <w:rFonts w:ascii="Palatino Linotype" w:eastAsia="Palatino Linotype" w:hAnsi="Palatino Linotype" w:cs="Palatino Linotype" w:hint="default"/>
        <w:b/>
        <w:bCs/>
        <w:i w:val="0"/>
        <w:iCs w:val="0"/>
        <w:spacing w:val="-1"/>
        <w:w w:val="116"/>
        <w:sz w:val="34"/>
        <w:szCs w:val="34"/>
        <w:lang w:val="en-US" w:eastAsia="en-US" w:bidi="ar-SA"/>
      </w:rPr>
    </w:lvl>
    <w:lvl w:ilvl="2">
      <w:numFmt w:val="bullet"/>
      <w:lvlText w:val="•"/>
      <w:lvlJc w:val="left"/>
      <w:pPr>
        <w:ind w:left="2888" w:hanging="883"/>
      </w:pPr>
      <w:rPr>
        <w:rFonts w:hint="default"/>
        <w:lang w:val="en-US" w:eastAsia="en-US" w:bidi="ar-SA"/>
      </w:rPr>
    </w:lvl>
    <w:lvl w:ilvl="3">
      <w:numFmt w:val="bullet"/>
      <w:lvlText w:val="•"/>
      <w:lvlJc w:val="left"/>
      <w:pPr>
        <w:ind w:left="3822" w:hanging="883"/>
      </w:pPr>
      <w:rPr>
        <w:rFonts w:hint="default"/>
        <w:lang w:val="en-US" w:eastAsia="en-US" w:bidi="ar-SA"/>
      </w:rPr>
    </w:lvl>
    <w:lvl w:ilvl="4">
      <w:numFmt w:val="bullet"/>
      <w:lvlText w:val="•"/>
      <w:lvlJc w:val="left"/>
      <w:pPr>
        <w:ind w:left="4756" w:hanging="883"/>
      </w:pPr>
      <w:rPr>
        <w:rFonts w:hint="default"/>
        <w:lang w:val="en-US" w:eastAsia="en-US" w:bidi="ar-SA"/>
      </w:rPr>
    </w:lvl>
    <w:lvl w:ilvl="5">
      <w:numFmt w:val="bullet"/>
      <w:lvlText w:val="•"/>
      <w:lvlJc w:val="left"/>
      <w:pPr>
        <w:ind w:left="5690" w:hanging="883"/>
      </w:pPr>
      <w:rPr>
        <w:rFonts w:hint="default"/>
        <w:lang w:val="en-US" w:eastAsia="en-US" w:bidi="ar-SA"/>
      </w:rPr>
    </w:lvl>
    <w:lvl w:ilvl="6">
      <w:numFmt w:val="bullet"/>
      <w:lvlText w:val="•"/>
      <w:lvlJc w:val="left"/>
      <w:pPr>
        <w:ind w:left="6624" w:hanging="883"/>
      </w:pPr>
      <w:rPr>
        <w:rFonts w:hint="default"/>
        <w:lang w:val="en-US" w:eastAsia="en-US" w:bidi="ar-SA"/>
      </w:rPr>
    </w:lvl>
    <w:lvl w:ilvl="7">
      <w:numFmt w:val="bullet"/>
      <w:lvlText w:val="•"/>
      <w:lvlJc w:val="left"/>
      <w:pPr>
        <w:ind w:left="7558" w:hanging="883"/>
      </w:pPr>
      <w:rPr>
        <w:rFonts w:hint="default"/>
        <w:lang w:val="en-US" w:eastAsia="en-US" w:bidi="ar-SA"/>
      </w:rPr>
    </w:lvl>
    <w:lvl w:ilvl="8">
      <w:numFmt w:val="bullet"/>
      <w:lvlText w:val="•"/>
      <w:lvlJc w:val="left"/>
      <w:pPr>
        <w:ind w:left="8492" w:hanging="883"/>
      </w:pPr>
      <w:rPr>
        <w:rFonts w:hint="default"/>
        <w:lang w:val="en-US" w:eastAsia="en-US" w:bidi="ar-SA"/>
      </w:rPr>
    </w:lvl>
  </w:abstractNum>
  <w:abstractNum w:abstractNumId="7" w15:restartNumberingAfterBreak="0">
    <w:nsid w:val="592B0727"/>
    <w:multiLevelType w:val="multilevel"/>
    <w:tmpl w:val="18B09EC2"/>
    <w:lvl w:ilvl="0">
      <w:start w:val="1"/>
      <w:numFmt w:val="decimal"/>
      <w:lvlText w:val="%1"/>
      <w:lvlJc w:val="left"/>
      <w:pPr>
        <w:ind w:left="491" w:hanging="352"/>
        <w:jc w:val="left"/>
      </w:pPr>
      <w:rPr>
        <w:rFonts w:ascii="Palatino Linotype" w:eastAsia="Palatino Linotype" w:hAnsi="Palatino Linotype" w:cs="Palatino Linotype" w:hint="default"/>
        <w:b/>
        <w:bCs/>
        <w:i w:val="0"/>
        <w:iCs w:val="0"/>
        <w:w w:val="112"/>
        <w:sz w:val="24"/>
        <w:szCs w:val="24"/>
        <w:lang w:val="en-US" w:eastAsia="en-US" w:bidi="ar-SA"/>
      </w:rPr>
    </w:lvl>
    <w:lvl w:ilvl="1">
      <w:start w:val="1"/>
      <w:numFmt w:val="decimal"/>
      <w:lvlText w:val="%1.%2"/>
      <w:lvlJc w:val="left"/>
      <w:pPr>
        <w:ind w:left="1029" w:hanging="539"/>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2">
      <w:start w:val="1"/>
      <w:numFmt w:val="decimal"/>
      <w:lvlText w:val="%1.%2.%3"/>
      <w:lvlJc w:val="left"/>
      <w:pPr>
        <w:ind w:left="1778" w:hanging="749"/>
        <w:jc w:val="left"/>
      </w:pPr>
      <w:rPr>
        <w:rFonts w:ascii="Palatino Linotype" w:eastAsia="Palatino Linotype" w:hAnsi="Palatino Linotype" w:cs="Palatino Linotype" w:hint="default"/>
        <w:b w:val="0"/>
        <w:bCs w:val="0"/>
        <w:i w:val="0"/>
        <w:iCs w:val="0"/>
        <w:spacing w:val="-1"/>
        <w:w w:val="100"/>
        <w:sz w:val="24"/>
        <w:szCs w:val="24"/>
        <w:lang w:val="en-US" w:eastAsia="en-US" w:bidi="ar-SA"/>
      </w:rPr>
    </w:lvl>
    <w:lvl w:ilvl="3">
      <w:numFmt w:val="bullet"/>
      <w:lvlText w:val="•"/>
      <w:lvlJc w:val="left"/>
      <w:pPr>
        <w:ind w:left="2852" w:hanging="749"/>
      </w:pPr>
      <w:rPr>
        <w:rFonts w:hint="default"/>
        <w:lang w:val="en-US" w:eastAsia="en-US" w:bidi="ar-SA"/>
      </w:rPr>
    </w:lvl>
    <w:lvl w:ilvl="4">
      <w:numFmt w:val="bullet"/>
      <w:lvlText w:val="•"/>
      <w:lvlJc w:val="left"/>
      <w:pPr>
        <w:ind w:left="3925" w:hanging="749"/>
      </w:pPr>
      <w:rPr>
        <w:rFonts w:hint="default"/>
        <w:lang w:val="en-US" w:eastAsia="en-US" w:bidi="ar-SA"/>
      </w:rPr>
    </w:lvl>
    <w:lvl w:ilvl="5">
      <w:numFmt w:val="bullet"/>
      <w:lvlText w:val="•"/>
      <w:lvlJc w:val="left"/>
      <w:pPr>
        <w:ind w:left="4997" w:hanging="749"/>
      </w:pPr>
      <w:rPr>
        <w:rFonts w:hint="default"/>
        <w:lang w:val="en-US" w:eastAsia="en-US" w:bidi="ar-SA"/>
      </w:rPr>
    </w:lvl>
    <w:lvl w:ilvl="6">
      <w:numFmt w:val="bullet"/>
      <w:lvlText w:val="•"/>
      <w:lvlJc w:val="left"/>
      <w:pPr>
        <w:ind w:left="6070" w:hanging="749"/>
      </w:pPr>
      <w:rPr>
        <w:rFonts w:hint="default"/>
        <w:lang w:val="en-US" w:eastAsia="en-US" w:bidi="ar-SA"/>
      </w:rPr>
    </w:lvl>
    <w:lvl w:ilvl="7">
      <w:numFmt w:val="bullet"/>
      <w:lvlText w:val="•"/>
      <w:lvlJc w:val="left"/>
      <w:pPr>
        <w:ind w:left="7142" w:hanging="749"/>
      </w:pPr>
      <w:rPr>
        <w:rFonts w:hint="default"/>
        <w:lang w:val="en-US" w:eastAsia="en-US" w:bidi="ar-SA"/>
      </w:rPr>
    </w:lvl>
    <w:lvl w:ilvl="8">
      <w:numFmt w:val="bullet"/>
      <w:lvlText w:val="•"/>
      <w:lvlJc w:val="left"/>
      <w:pPr>
        <w:ind w:left="8215" w:hanging="749"/>
      </w:pPr>
      <w:rPr>
        <w:rFonts w:hint="default"/>
        <w:lang w:val="en-US" w:eastAsia="en-US" w:bidi="ar-SA"/>
      </w:rPr>
    </w:lvl>
  </w:abstractNum>
  <w:abstractNum w:abstractNumId="8" w15:restartNumberingAfterBreak="0">
    <w:nsid w:val="7AAD19AB"/>
    <w:multiLevelType w:val="multilevel"/>
    <w:tmpl w:val="AC0CDC40"/>
    <w:lvl w:ilvl="0">
      <w:start w:val="4"/>
      <w:numFmt w:val="upperLetter"/>
      <w:lvlText w:val="%1"/>
      <w:lvlJc w:val="left"/>
      <w:pPr>
        <w:ind w:left="1126" w:hanging="987"/>
        <w:jc w:val="left"/>
      </w:pPr>
      <w:rPr>
        <w:rFonts w:hint="default"/>
        <w:lang w:val="en-US" w:eastAsia="en-US" w:bidi="ar-SA"/>
      </w:rPr>
    </w:lvl>
    <w:lvl w:ilvl="1">
      <w:start w:val="1"/>
      <w:numFmt w:val="decimal"/>
      <w:lvlText w:val="%1.%2"/>
      <w:lvlJc w:val="left"/>
      <w:pPr>
        <w:ind w:left="1126" w:hanging="987"/>
        <w:jc w:val="left"/>
      </w:pPr>
      <w:rPr>
        <w:rFonts w:ascii="Palatino Linotype" w:eastAsia="Palatino Linotype" w:hAnsi="Palatino Linotype" w:cs="Palatino Linotype" w:hint="default"/>
        <w:b/>
        <w:bCs/>
        <w:i w:val="0"/>
        <w:iCs w:val="0"/>
        <w:w w:val="111"/>
        <w:sz w:val="34"/>
        <w:szCs w:val="34"/>
        <w:lang w:val="en-US" w:eastAsia="en-US" w:bidi="ar-SA"/>
      </w:rPr>
    </w:lvl>
    <w:lvl w:ilvl="2">
      <w:numFmt w:val="bullet"/>
      <w:lvlText w:val="•"/>
      <w:lvlJc w:val="left"/>
      <w:pPr>
        <w:ind w:left="2968" w:hanging="987"/>
      </w:pPr>
      <w:rPr>
        <w:rFonts w:hint="default"/>
        <w:lang w:val="en-US" w:eastAsia="en-US" w:bidi="ar-SA"/>
      </w:rPr>
    </w:lvl>
    <w:lvl w:ilvl="3">
      <w:numFmt w:val="bullet"/>
      <w:lvlText w:val="•"/>
      <w:lvlJc w:val="left"/>
      <w:pPr>
        <w:ind w:left="3892" w:hanging="987"/>
      </w:pPr>
      <w:rPr>
        <w:rFonts w:hint="default"/>
        <w:lang w:val="en-US" w:eastAsia="en-US" w:bidi="ar-SA"/>
      </w:rPr>
    </w:lvl>
    <w:lvl w:ilvl="4">
      <w:numFmt w:val="bullet"/>
      <w:lvlText w:val="•"/>
      <w:lvlJc w:val="left"/>
      <w:pPr>
        <w:ind w:left="4816" w:hanging="987"/>
      </w:pPr>
      <w:rPr>
        <w:rFonts w:hint="default"/>
        <w:lang w:val="en-US" w:eastAsia="en-US" w:bidi="ar-SA"/>
      </w:rPr>
    </w:lvl>
    <w:lvl w:ilvl="5">
      <w:numFmt w:val="bullet"/>
      <w:lvlText w:val="•"/>
      <w:lvlJc w:val="left"/>
      <w:pPr>
        <w:ind w:left="5740" w:hanging="987"/>
      </w:pPr>
      <w:rPr>
        <w:rFonts w:hint="default"/>
        <w:lang w:val="en-US" w:eastAsia="en-US" w:bidi="ar-SA"/>
      </w:rPr>
    </w:lvl>
    <w:lvl w:ilvl="6">
      <w:numFmt w:val="bullet"/>
      <w:lvlText w:val="•"/>
      <w:lvlJc w:val="left"/>
      <w:pPr>
        <w:ind w:left="6664" w:hanging="987"/>
      </w:pPr>
      <w:rPr>
        <w:rFonts w:hint="default"/>
        <w:lang w:val="en-US" w:eastAsia="en-US" w:bidi="ar-SA"/>
      </w:rPr>
    </w:lvl>
    <w:lvl w:ilvl="7">
      <w:numFmt w:val="bullet"/>
      <w:lvlText w:val="•"/>
      <w:lvlJc w:val="left"/>
      <w:pPr>
        <w:ind w:left="7588" w:hanging="987"/>
      </w:pPr>
      <w:rPr>
        <w:rFonts w:hint="default"/>
        <w:lang w:val="en-US" w:eastAsia="en-US" w:bidi="ar-SA"/>
      </w:rPr>
    </w:lvl>
    <w:lvl w:ilvl="8">
      <w:numFmt w:val="bullet"/>
      <w:lvlText w:val="•"/>
      <w:lvlJc w:val="left"/>
      <w:pPr>
        <w:ind w:left="8512" w:hanging="987"/>
      </w:pPr>
      <w:rPr>
        <w:rFonts w:hint="default"/>
        <w:lang w:val="en-US" w:eastAsia="en-US" w:bidi="ar-SA"/>
      </w:rPr>
    </w:lvl>
  </w:abstractNum>
  <w:num w:numId="1" w16cid:durableId="884831835">
    <w:abstractNumId w:val="8"/>
  </w:num>
  <w:num w:numId="2" w16cid:durableId="1978217006">
    <w:abstractNumId w:val="4"/>
  </w:num>
  <w:num w:numId="3" w16cid:durableId="508300958">
    <w:abstractNumId w:val="6"/>
  </w:num>
  <w:num w:numId="4" w16cid:durableId="1645695607">
    <w:abstractNumId w:val="5"/>
  </w:num>
  <w:num w:numId="5" w16cid:durableId="2128892316">
    <w:abstractNumId w:val="0"/>
  </w:num>
  <w:num w:numId="6" w16cid:durableId="526019358">
    <w:abstractNumId w:val="3"/>
  </w:num>
  <w:num w:numId="7" w16cid:durableId="827133703">
    <w:abstractNumId w:val="2"/>
  </w:num>
  <w:num w:numId="8" w16cid:durableId="1344670659">
    <w:abstractNumId w:val="1"/>
  </w:num>
  <w:num w:numId="9" w16cid:durableId="8243254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n Livingstone">
    <w15:presenceInfo w15:providerId="AD" w15:userId="S::Steven.Livingstone@ontariotechu.ca::a73b146d-22e5-4cf4-ac4d-796a1dc80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720"/>
  <w:drawingGridHorizontalSpacing w:val="110"/>
  <w:displayHorizontalDrawingGridEvery w:val="2"/>
  <w:characterSpacingControl w:val="doNotCompress"/>
  <w:hdrShapeDefaults>
    <o:shapedefaults v:ext="edit" spidmax="224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75FE"/>
    <w:rsid w:val="000A5CD5"/>
    <w:rsid w:val="001839A5"/>
    <w:rsid w:val="001A2971"/>
    <w:rsid w:val="003041C7"/>
    <w:rsid w:val="00415427"/>
    <w:rsid w:val="004D6E97"/>
    <w:rsid w:val="00570744"/>
    <w:rsid w:val="0075216D"/>
    <w:rsid w:val="009861F3"/>
    <w:rsid w:val="00991DDC"/>
    <w:rsid w:val="009C6C62"/>
    <w:rsid w:val="00AF2DF0"/>
    <w:rsid w:val="00E067EA"/>
    <w:rsid w:val="00F04462"/>
    <w:rsid w:val="00F675FE"/>
    <w:rsid w:val="00FF3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47"/>
    <o:shapelayout v:ext="edit">
      <o:idmap v:ext="edit" data="2"/>
    </o:shapelayout>
  </w:shapeDefaults>
  <w:decimalSymbol w:val="."/>
  <w:listSeparator w:val=","/>
  <w14:docId w14:val="07559E83"/>
  <w15:docId w15:val="{C3C480F5-682E-CF48-9853-A015F1A3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9"/>
      <w:ind w:left="140"/>
      <w:outlineLvl w:val="0"/>
    </w:pPr>
    <w:rPr>
      <w:b/>
      <w:bCs/>
      <w:sz w:val="49"/>
      <w:szCs w:val="49"/>
    </w:rPr>
  </w:style>
  <w:style w:type="paragraph" w:styleId="Heading2">
    <w:name w:val="heading 2"/>
    <w:basedOn w:val="Normal"/>
    <w:uiPriority w:val="9"/>
    <w:unhideWhenUsed/>
    <w:qFormat/>
    <w:pPr>
      <w:spacing w:before="135"/>
      <w:ind w:left="1022" w:hanging="883"/>
      <w:outlineLvl w:val="1"/>
    </w:pPr>
    <w:rPr>
      <w:b/>
      <w:bCs/>
      <w:sz w:val="34"/>
      <w:szCs w:val="34"/>
    </w:rPr>
  </w:style>
  <w:style w:type="paragraph" w:styleId="Heading3">
    <w:name w:val="heading 3"/>
    <w:basedOn w:val="Normal"/>
    <w:uiPriority w:val="9"/>
    <w:unhideWhenUsed/>
    <w:qFormat/>
    <w:pPr>
      <w:ind w:left="1126" w:hanging="987"/>
      <w:outlineLvl w:val="2"/>
    </w:pPr>
    <w:rPr>
      <w:b/>
      <w:bCs/>
      <w:sz w:val="28"/>
      <w:szCs w:val="28"/>
    </w:rPr>
  </w:style>
  <w:style w:type="paragraph" w:styleId="Heading4">
    <w:name w:val="heading 4"/>
    <w:basedOn w:val="Normal"/>
    <w:uiPriority w:val="9"/>
    <w:unhideWhenUsed/>
    <w:qFormat/>
    <w:pPr>
      <w:ind w:left="14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0"/>
      <w:ind w:left="491" w:hanging="352"/>
    </w:pPr>
    <w:rPr>
      <w:b/>
      <w:bCs/>
      <w:sz w:val="24"/>
      <w:szCs w:val="24"/>
    </w:rPr>
  </w:style>
  <w:style w:type="paragraph" w:styleId="TOC2">
    <w:name w:val="toc 2"/>
    <w:basedOn w:val="Normal"/>
    <w:uiPriority w:val="1"/>
    <w:qFormat/>
    <w:pPr>
      <w:spacing w:before="390"/>
      <w:ind w:left="140"/>
    </w:pPr>
    <w:rPr>
      <w:b/>
      <w:bCs/>
      <w:sz w:val="24"/>
      <w:szCs w:val="24"/>
    </w:rPr>
  </w:style>
  <w:style w:type="paragraph" w:styleId="TOC3">
    <w:name w:val="toc 3"/>
    <w:basedOn w:val="Normal"/>
    <w:uiPriority w:val="1"/>
    <w:qFormat/>
    <w:pPr>
      <w:spacing w:before="156"/>
      <w:ind w:left="1029" w:hanging="539"/>
    </w:pPr>
    <w:rPr>
      <w:sz w:val="24"/>
      <w:szCs w:val="24"/>
    </w:rPr>
  </w:style>
  <w:style w:type="paragraph" w:styleId="TOC4">
    <w:name w:val="toc 4"/>
    <w:basedOn w:val="Normal"/>
    <w:uiPriority w:val="1"/>
    <w:qFormat/>
    <w:pPr>
      <w:spacing w:before="156"/>
      <w:ind w:left="1778" w:hanging="750"/>
    </w:pPr>
    <w:rPr>
      <w:sz w:val="24"/>
      <w:szCs w:val="24"/>
    </w:rPr>
  </w:style>
  <w:style w:type="paragraph" w:styleId="TOC5">
    <w:name w:val="toc 5"/>
    <w:basedOn w:val="Normal"/>
    <w:uiPriority w:val="1"/>
    <w:qFormat/>
    <w:pPr>
      <w:spacing w:before="156"/>
      <w:ind w:left="177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6"/>
      <w:ind w:left="1029" w:hanging="539"/>
    </w:pPr>
  </w:style>
  <w:style w:type="paragraph" w:customStyle="1" w:styleId="TableParagraph">
    <w:name w:val="Table Paragraph"/>
    <w:basedOn w:val="Normal"/>
    <w:uiPriority w:val="1"/>
    <w:qFormat/>
    <w:pPr>
      <w:spacing w:before="89"/>
      <w:ind w:left="43"/>
      <w:jc w:val="center"/>
    </w:pPr>
  </w:style>
  <w:style w:type="paragraph" w:styleId="Revision">
    <w:name w:val="Revision"/>
    <w:hidden/>
    <w:uiPriority w:val="99"/>
    <w:semiHidden/>
    <w:rsid w:val="009C6C62"/>
    <w:pPr>
      <w:widowControl/>
      <w:autoSpaceDE/>
      <w:autoSpaceDN/>
    </w:pPr>
    <w:rPr>
      <w:rFonts w:ascii="Palatino Linotype" w:eastAsia="Palatino Linotype" w:hAnsi="Palatino Linotype" w:cs="Palatino Linotype"/>
    </w:rPr>
  </w:style>
  <w:style w:type="paragraph" w:styleId="Header">
    <w:name w:val="header"/>
    <w:basedOn w:val="Normal"/>
    <w:link w:val="HeaderChar"/>
    <w:uiPriority w:val="99"/>
    <w:semiHidden/>
    <w:unhideWhenUsed/>
    <w:rsid w:val="00FF3AEE"/>
    <w:pPr>
      <w:tabs>
        <w:tab w:val="center" w:pos="4680"/>
        <w:tab w:val="right" w:pos="9360"/>
      </w:tabs>
    </w:pPr>
  </w:style>
  <w:style w:type="character" w:customStyle="1" w:styleId="HeaderChar">
    <w:name w:val="Header Char"/>
    <w:basedOn w:val="DefaultParagraphFont"/>
    <w:link w:val="Header"/>
    <w:uiPriority w:val="99"/>
    <w:semiHidden/>
    <w:rsid w:val="00FF3AEE"/>
    <w:rPr>
      <w:rFonts w:ascii="Palatino Linotype" w:eastAsia="Palatino Linotype" w:hAnsi="Palatino Linotype" w:cs="Palatino Linotype"/>
    </w:rPr>
  </w:style>
  <w:style w:type="paragraph" w:styleId="Footer">
    <w:name w:val="footer"/>
    <w:basedOn w:val="Normal"/>
    <w:link w:val="FooterChar"/>
    <w:uiPriority w:val="99"/>
    <w:semiHidden/>
    <w:unhideWhenUsed/>
    <w:rsid w:val="00FF3AEE"/>
    <w:pPr>
      <w:tabs>
        <w:tab w:val="center" w:pos="4680"/>
        <w:tab w:val="right" w:pos="9360"/>
      </w:tabs>
    </w:pPr>
  </w:style>
  <w:style w:type="character" w:customStyle="1" w:styleId="FooterChar">
    <w:name w:val="Footer Char"/>
    <w:basedOn w:val="DefaultParagraphFont"/>
    <w:link w:val="Footer"/>
    <w:uiPriority w:val="99"/>
    <w:semiHidden/>
    <w:rsid w:val="00FF3AEE"/>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48.xml"/><Relationship Id="rId21" Type="http://schemas.openxmlformats.org/officeDocument/2006/relationships/header" Target="header7.xml"/><Relationship Id="rId42" Type="http://schemas.openxmlformats.org/officeDocument/2006/relationships/header" Target="header15.xml"/><Relationship Id="rId63" Type="http://schemas.openxmlformats.org/officeDocument/2006/relationships/header" Target="header24.xml"/><Relationship Id="rId84" Type="http://schemas.openxmlformats.org/officeDocument/2006/relationships/header" Target="header32.xml"/><Relationship Id="rId138" Type="http://schemas.openxmlformats.org/officeDocument/2006/relationships/hyperlink" Target="https://osf.io/d7bzp/?view_only=f5a96f051edb4e768c5e4461699ef1ce" TargetMode="External"/><Relationship Id="rId159" Type="http://schemas.openxmlformats.org/officeDocument/2006/relationships/footer" Target="footer68.xml"/><Relationship Id="rId170" Type="http://schemas.openxmlformats.org/officeDocument/2006/relationships/hyperlink" Target="mailto:Dylan.Rapanan@ontariotechu.ca" TargetMode="External"/><Relationship Id="rId191" Type="http://schemas.openxmlformats.org/officeDocument/2006/relationships/hyperlink" Target="mailto:Bobby.Stojanoski@ontariotechu.ca" TargetMode="External"/><Relationship Id="rId205" Type="http://schemas.openxmlformats.org/officeDocument/2006/relationships/hyperlink" Target="mailto:researchethics@ontariotechu.ca" TargetMode="External"/><Relationship Id="rId107" Type="http://schemas.openxmlformats.org/officeDocument/2006/relationships/footer" Target="footer43.xml"/><Relationship Id="rId11" Type="http://schemas.openxmlformats.org/officeDocument/2006/relationships/header" Target="header2.xml"/><Relationship Id="rId32" Type="http://schemas.openxmlformats.org/officeDocument/2006/relationships/footer" Target="footer13.xml"/><Relationship Id="rId53" Type="http://schemas.openxmlformats.org/officeDocument/2006/relationships/footer" Target="footer21.xml"/><Relationship Id="rId74" Type="http://schemas.openxmlformats.org/officeDocument/2006/relationships/footer" Target="footer30.xml"/><Relationship Id="rId128" Type="http://schemas.openxmlformats.org/officeDocument/2006/relationships/header" Target="header52.xml"/><Relationship Id="rId149" Type="http://schemas.openxmlformats.org/officeDocument/2006/relationships/header" Target="header62.xml"/><Relationship Id="rId5" Type="http://schemas.openxmlformats.org/officeDocument/2006/relationships/footnotes" Target="footnotes.xml"/><Relationship Id="rId95" Type="http://schemas.openxmlformats.org/officeDocument/2006/relationships/image" Target="media/image17.png"/><Relationship Id="rId160" Type="http://schemas.openxmlformats.org/officeDocument/2006/relationships/header" Target="header67.xml"/><Relationship Id="rId181" Type="http://schemas.openxmlformats.org/officeDocument/2006/relationships/hyperlink" Target="mailto:researchethics@ontariotechu.ca" TargetMode="External"/><Relationship Id="rId22" Type="http://schemas.openxmlformats.org/officeDocument/2006/relationships/footer" Target="footer9.xml"/><Relationship Id="rId43" Type="http://schemas.openxmlformats.org/officeDocument/2006/relationships/footer" Target="footer17.xml"/><Relationship Id="rId64" Type="http://schemas.openxmlformats.org/officeDocument/2006/relationships/footer" Target="footer26.xml"/><Relationship Id="rId118" Type="http://schemas.openxmlformats.org/officeDocument/2006/relationships/header" Target="header47.xml"/><Relationship Id="rId139" Type="http://schemas.openxmlformats.org/officeDocument/2006/relationships/header" Target="header57.xml"/><Relationship Id="rId85" Type="http://schemas.openxmlformats.org/officeDocument/2006/relationships/footer" Target="footer34.xml"/><Relationship Id="rId150" Type="http://schemas.openxmlformats.org/officeDocument/2006/relationships/footer" Target="footer64.xml"/><Relationship Id="rId171" Type="http://schemas.openxmlformats.org/officeDocument/2006/relationships/hyperlink" Target="mailto:Steven.Livingstone@ontariotechu.ca" TargetMode="External"/><Relationship Id="rId192" Type="http://schemas.openxmlformats.org/officeDocument/2006/relationships/hyperlink" Target="mailto:tojanoski@ontariotechu.ca" TargetMode="External"/><Relationship Id="rId206" Type="http://schemas.openxmlformats.org/officeDocument/2006/relationships/header" Target="header72.xml"/><Relationship Id="rId12" Type="http://schemas.openxmlformats.org/officeDocument/2006/relationships/footer" Target="footer4.xml"/><Relationship Id="rId33" Type="http://schemas.openxmlformats.org/officeDocument/2006/relationships/header" Target="header12.xml"/><Relationship Id="rId108" Type="http://schemas.openxmlformats.org/officeDocument/2006/relationships/header" Target="header42.xml"/><Relationship Id="rId129" Type="http://schemas.openxmlformats.org/officeDocument/2006/relationships/footer" Target="footer54.xml"/><Relationship Id="rId54" Type="http://schemas.openxmlformats.org/officeDocument/2006/relationships/header" Target="header20.xml"/><Relationship Id="rId75" Type="http://schemas.openxmlformats.org/officeDocument/2006/relationships/header" Target="header29.xml"/><Relationship Id="rId96" Type="http://schemas.openxmlformats.org/officeDocument/2006/relationships/header" Target="header36.xml"/><Relationship Id="rId140" Type="http://schemas.openxmlformats.org/officeDocument/2006/relationships/footer" Target="footer59.xml"/><Relationship Id="rId161" Type="http://schemas.openxmlformats.org/officeDocument/2006/relationships/footer" Target="footer69.xml"/><Relationship Id="rId182" Type="http://schemas.openxmlformats.org/officeDocument/2006/relationships/hyperlink" Target="mailto:researchethics@ontariotechu.ca" TargetMode="Externa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footer" Target="footer49.xml"/><Relationship Id="rId44" Type="http://schemas.openxmlformats.org/officeDocument/2006/relationships/image" Target="media/image6.png"/><Relationship Id="rId65" Type="http://schemas.openxmlformats.org/officeDocument/2006/relationships/image" Target="media/image9.png"/><Relationship Id="rId86" Type="http://schemas.openxmlformats.org/officeDocument/2006/relationships/header" Target="header33.xml"/><Relationship Id="rId130" Type="http://schemas.openxmlformats.org/officeDocument/2006/relationships/header" Target="header53.xml"/><Relationship Id="rId151" Type="http://schemas.openxmlformats.org/officeDocument/2006/relationships/header" Target="header63.xml"/><Relationship Id="rId172" Type="http://schemas.openxmlformats.org/officeDocument/2006/relationships/hyperlink" Target="mailto:teven.Livingstone@ontariotechu.ca" TargetMode="External"/><Relationship Id="rId193" Type="http://schemas.openxmlformats.org/officeDocument/2006/relationships/hyperlink" Target="mailto:Dylan.Rapanan@ontariotechu.ca" TargetMode="External"/><Relationship Id="rId207" Type="http://schemas.openxmlformats.org/officeDocument/2006/relationships/footer" Target="footer74.xml"/><Relationship Id="rId13" Type="http://schemas.openxmlformats.org/officeDocument/2006/relationships/header" Target="header3.xml"/><Relationship Id="rId109" Type="http://schemas.openxmlformats.org/officeDocument/2006/relationships/footer" Target="footer44.xml"/><Relationship Id="rId34" Type="http://schemas.openxmlformats.org/officeDocument/2006/relationships/footer" Target="footer14.xml"/><Relationship Id="rId55" Type="http://schemas.openxmlformats.org/officeDocument/2006/relationships/footer" Target="footer22.xml"/><Relationship Id="rId76" Type="http://schemas.openxmlformats.org/officeDocument/2006/relationships/footer" Target="footer31.xml"/><Relationship Id="rId97" Type="http://schemas.openxmlformats.org/officeDocument/2006/relationships/footer" Target="footer38.xml"/><Relationship Id="rId120" Type="http://schemas.openxmlformats.org/officeDocument/2006/relationships/header" Target="header48.xml"/><Relationship Id="rId141" Type="http://schemas.openxmlformats.org/officeDocument/2006/relationships/header" Target="header58.xml"/><Relationship Id="rId7" Type="http://schemas.openxmlformats.org/officeDocument/2006/relationships/footer" Target="footer1.xml"/><Relationship Id="rId162" Type="http://schemas.openxmlformats.org/officeDocument/2006/relationships/image" Target="media/image19.png"/><Relationship Id="rId183" Type="http://schemas.openxmlformats.org/officeDocument/2006/relationships/hyperlink" Target="mailto:researchethics@ontariotechu.ca" TargetMode="External"/><Relationship Id="rId24" Type="http://schemas.openxmlformats.org/officeDocument/2006/relationships/footer" Target="footer10.xml"/><Relationship Id="rId45" Type="http://schemas.openxmlformats.org/officeDocument/2006/relationships/header" Target="header16.xml"/><Relationship Id="rId66" Type="http://schemas.openxmlformats.org/officeDocument/2006/relationships/header" Target="header25.xml"/><Relationship Id="rId87" Type="http://schemas.openxmlformats.org/officeDocument/2006/relationships/footer" Target="footer35.xml"/><Relationship Id="rId110" Type="http://schemas.openxmlformats.org/officeDocument/2006/relationships/header" Target="header43.xml"/><Relationship Id="rId131" Type="http://schemas.openxmlformats.org/officeDocument/2006/relationships/footer" Target="footer55.xml"/><Relationship Id="rId61" Type="http://schemas.openxmlformats.org/officeDocument/2006/relationships/footer" Target="footer25.xml"/><Relationship Id="rId82" Type="http://schemas.openxmlformats.org/officeDocument/2006/relationships/footer" Target="footer33.xml"/><Relationship Id="rId152" Type="http://schemas.openxmlformats.org/officeDocument/2006/relationships/footer" Target="footer65.xml"/><Relationship Id="rId173" Type="http://schemas.openxmlformats.org/officeDocument/2006/relationships/hyperlink" Target="mailto:researchethics@ontariotechu.ca" TargetMode="External"/><Relationship Id="rId194" Type="http://schemas.openxmlformats.org/officeDocument/2006/relationships/hyperlink" Target="mailto:researchethics@ontariotechu.ca" TargetMode="External"/><Relationship Id="rId199" Type="http://schemas.openxmlformats.org/officeDocument/2006/relationships/hyperlink" Target="mailto:Bobby.Stojanoski@ontariotechu.ca" TargetMode="External"/><Relationship Id="rId203" Type="http://schemas.openxmlformats.org/officeDocument/2006/relationships/hyperlink" Target="mailto:researchethics@ontariotechu.ca" TargetMode="External"/><Relationship Id="rId208" Type="http://schemas.openxmlformats.org/officeDocument/2006/relationships/header" Target="header73.xml"/><Relationship Id="rId19" Type="http://schemas.openxmlformats.org/officeDocument/2006/relationships/header" Target="header6.xml"/><Relationship Id="rId14" Type="http://schemas.openxmlformats.org/officeDocument/2006/relationships/footer" Target="footer5.xml"/><Relationship Id="rId30" Type="http://schemas.openxmlformats.org/officeDocument/2006/relationships/image" Target="media/image2.png"/><Relationship Id="rId35" Type="http://schemas.openxmlformats.org/officeDocument/2006/relationships/image" Target="media/image3.png"/><Relationship Id="rId56" Type="http://schemas.openxmlformats.org/officeDocument/2006/relationships/header" Target="header21.xml"/><Relationship Id="rId77" Type="http://schemas.openxmlformats.org/officeDocument/2006/relationships/image" Target="media/image11.png"/><Relationship Id="rId100" Type="http://schemas.openxmlformats.org/officeDocument/2006/relationships/header" Target="header38.xml"/><Relationship Id="rId105" Type="http://schemas.openxmlformats.org/officeDocument/2006/relationships/footer" Target="footer42.xml"/><Relationship Id="rId126" Type="http://schemas.openxmlformats.org/officeDocument/2006/relationships/header" Target="header51.xml"/><Relationship Id="rId147" Type="http://schemas.openxmlformats.org/officeDocument/2006/relationships/header" Target="header61.xml"/><Relationship Id="rId168" Type="http://schemas.openxmlformats.org/officeDocument/2006/relationships/hyperlink" Target="mailto:Bobby.Stojanoski@ontariotechu.ca" TargetMode="External"/><Relationship Id="rId8" Type="http://schemas.openxmlformats.org/officeDocument/2006/relationships/footer" Target="footer2.xml"/><Relationship Id="rId51" Type="http://schemas.openxmlformats.org/officeDocument/2006/relationships/image" Target="media/image7.png"/><Relationship Id="rId72" Type="http://schemas.openxmlformats.org/officeDocument/2006/relationships/image" Target="media/image10.png"/><Relationship Id="rId93" Type="http://schemas.openxmlformats.org/officeDocument/2006/relationships/header" Target="header35.xml"/><Relationship Id="rId98" Type="http://schemas.openxmlformats.org/officeDocument/2006/relationships/header" Target="header37.xml"/><Relationship Id="rId121" Type="http://schemas.openxmlformats.org/officeDocument/2006/relationships/footer" Target="footer50.xml"/><Relationship Id="rId142" Type="http://schemas.openxmlformats.org/officeDocument/2006/relationships/footer" Target="footer60.xml"/><Relationship Id="rId163" Type="http://schemas.openxmlformats.org/officeDocument/2006/relationships/header" Target="header68.xml"/><Relationship Id="rId184" Type="http://schemas.openxmlformats.org/officeDocument/2006/relationships/hyperlink" Target="mailto:researchethics@ontariotechu.ca" TargetMode="External"/><Relationship Id="rId189" Type="http://schemas.openxmlformats.org/officeDocument/2006/relationships/header" Target="header71.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footer" Target="footer18.xml"/><Relationship Id="rId67" Type="http://schemas.openxmlformats.org/officeDocument/2006/relationships/footer" Target="footer27.xml"/><Relationship Id="rId116" Type="http://schemas.openxmlformats.org/officeDocument/2006/relationships/header" Target="header46.xml"/><Relationship Id="rId137" Type="http://schemas.openxmlformats.org/officeDocument/2006/relationships/footer" Target="footer58.xml"/><Relationship Id="rId158" Type="http://schemas.openxmlformats.org/officeDocument/2006/relationships/header" Target="header66.xml"/><Relationship Id="rId20" Type="http://schemas.openxmlformats.org/officeDocument/2006/relationships/footer" Target="footer8.xml"/><Relationship Id="rId41" Type="http://schemas.openxmlformats.org/officeDocument/2006/relationships/image" Target="media/image5.png"/><Relationship Id="rId62" Type="http://schemas.openxmlformats.org/officeDocument/2006/relationships/image" Target="media/image8.png"/><Relationship Id="rId83" Type="http://schemas.openxmlformats.org/officeDocument/2006/relationships/image" Target="media/image13.png"/><Relationship Id="rId88" Type="http://schemas.openxmlformats.org/officeDocument/2006/relationships/header" Target="header34.xml"/><Relationship Id="rId111" Type="http://schemas.openxmlformats.org/officeDocument/2006/relationships/footer" Target="footer45.xml"/><Relationship Id="rId132" Type="http://schemas.openxmlformats.org/officeDocument/2006/relationships/header" Target="header54.xml"/><Relationship Id="rId153" Type="http://schemas.openxmlformats.org/officeDocument/2006/relationships/image" Target="media/image18.png"/><Relationship Id="rId174" Type="http://schemas.openxmlformats.org/officeDocument/2006/relationships/hyperlink" Target="mailto:researchethics@ontariotechu.ca" TargetMode="External"/><Relationship Id="rId179" Type="http://schemas.openxmlformats.org/officeDocument/2006/relationships/hyperlink" Target="mailto:zedd.whitaker@ontariotechu.net" TargetMode="External"/><Relationship Id="rId195" Type="http://schemas.openxmlformats.org/officeDocument/2006/relationships/hyperlink" Target="mailto:researchethics@ontariotechu.ca" TargetMode="External"/><Relationship Id="rId209" Type="http://schemas.openxmlformats.org/officeDocument/2006/relationships/footer" Target="footer75.xml"/><Relationship Id="rId190" Type="http://schemas.openxmlformats.org/officeDocument/2006/relationships/footer" Target="footer73.xml"/><Relationship Id="rId204" Type="http://schemas.openxmlformats.org/officeDocument/2006/relationships/hyperlink" Target="mailto:researchethics@ontariotechu.ca" TargetMode="External"/><Relationship Id="rId15" Type="http://schemas.openxmlformats.org/officeDocument/2006/relationships/header" Target="header4.xml"/><Relationship Id="rId36" Type="http://schemas.openxmlformats.org/officeDocument/2006/relationships/image" Target="media/image4.png"/><Relationship Id="rId57" Type="http://schemas.openxmlformats.org/officeDocument/2006/relationships/footer" Target="footer23.xml"/><Relationship Id="rId106" Type="http://schemas.openxmlformats.org/officeDocument/2006/relationships/header" Target="header41.xml"/><Relationship Id="rId127" Type="http://schemas.openxmlformats.org/officeDocument/2006/relationships/footer" Target="footer53.xml"/><Relationship Id="rId10" Type="http://schemas.openxmlformats.org/officeDocument/2006/relationships/footer" Target="footer3.xml"/><Relationship Id="rId31" Type="http://schemas.openxmlformats.org/officeDocument/2006/relationships/header" Target="header11.xml"/><Relationship Id="rId52" Type="http://schemas.openxmlformats.org/officeDocument/2006/relationships/header" Target="header19.xml"/><Relationship Id="rId73" Type="http://schemas.openxmlformats.org/officeDocument/2006/relationships/header" Target="header28.xml"/><Relationship Id="rId78" Type="http://schemas.openxmlformats.org/officeDocument/2006/relationships/header" Target="header30.xml"/><Relationship Id="rId94" Type="http://schemas.openxmlformats.org/officeDocument/2006/relationships/footer" Target="footer37.xml"/><Relationship Id="rId99" Type="http://schemas.openxmlformats.org/officeDocument/2006/relationships/footer" Target="footer39.xml"/><Relationship Id="rId101" Type="http://schemas.openxmlformats.org/officeDocument/2006/relationships/footer" Target="footer40.xml"/><Relationship Id="rId122" Type="http://schemas.openxmlformats.org/officeDocument/2006/relationships/header" Target="header49.xml"/><Relationship Id="rId143" Type="http://schemas.openxmlformats.org/officeDocument/2006/relationships/header" Target="header59.xml"/><Relationship Id="rId148" Type="http://schemas.openxmlformats.org/officeDocument/2006/relationships/footer" Target="footer63.xml"/><Relationship Id="rId164" Type="http://schemas.openxmlformats.org/officeDocument/2006/relationships/footer" Target="footer70.xml"/><Relationship Id="rId169" Type="http://schemas.openxmlformats.org/officeDocument/2006/relationships/hyperlink" Target="mailto:tojanoski@ontariotechu.ca" TargetMode="External"/><Relationship Id="rId18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80" Type="http://schemas.openxmlformats.org/officeDocument/2006/relationships/hyperlink" Target="mailto:zedd.whitaker@ontariotechu.net" TargetMode="External"/><Relationship Id="rId210" Type="http://schemas.openxmlformats.org/officeDocument/2006/relationships/fontTable" Target="fontTable.xml"/><Relationship Id="rId26" Type="http://schemas.openxmlformats.org/officeDocument/2006/relationships/footer" Target="footer11.xml"/><Relationship Id="rId47" Type="http://schemas.openxmlformats.org/officeDocument/2006/relationships/header" Target="header17.xml"/><Relationship Id="rId68" Type="http://schemas.openxmlformats.org/officeDocument/2006/relationships/header" Target="header26.xml"/><Relationship Id="rId89" Type="http://schemas.openxmlformats.org/officeDocument/2006/relationships/footer" Target="footer36.xml"/><Relationship Id="rId112" Type="http://schemas.openxmlformats.org/officeDocument/2006/relationships/header" Target="header44.xml"/><Relationship Id="rId133" Type="http://schemas.openxmlformats.org/officeDocument/2006/relationships/footer" Target="footer56.xml"/><Relationship Id="rId154" Type="http://schemas.openxmlformats.org/officeDocument/2006/relationships/header" Target="header64.xml"/><Relationship Id="rId175" Type="http://schemas.openxmlformats.org/officeDocument/2006/relationships/hyperlink" Target="mailto:researchethics@ontariotechu.ca" TargetMode="External"/><Relationship Id="rId196" Type="http://schemas.openxmlformats.org/officeDocument/2006/relationships/hyperlink" Target="mailto:researchethics@ontariotechu.ca" TargetMode="External"/><Relationship Id="rId200" Type="http://schemas.openxmlformats.org/officeDocument/2006/relationships/hyperlink" Target="mailto:zedd.whitaker@ontariotechu.net" TargetMode="External"/><Relationship Id="rId16" Type="http://schemas.openxmlformats.org/officeDocument/2006/relationships/footer" Target="footer6.xml"/><Relationship Id="rId37" Type="http://schemas.openxmlformats.org/officeDocument/2006/relationships/header" Target="header13.xml"/><Relationship Id="rId58" Type="http://schemas.openxmlformats.org/officeDocument/2006/relationships/header" Target="header22.xml"/><Relationship Id="rId79" Type="http://schemas.openxmlformats.org/officeDocument/2006/relationships/footer" Target="footer32.xml"/><Relationship Id="rId102" Type="http://schemas.openxmlformats.org/officeDocument/2006/relationships/header" Target="header39.xml"/><Relationship Id="rId123" Type="http://schemas.openxmlformats.org/officeDocument/2006/relationships/footer" Target="footer51.xml"/><Relationship Id="rId144" Type="http://schemas.openxmlformats.org/officeDocument/2006/relationships/footer" Target="footer61.xml"/><Relationship Id="rId90" Type="http://schemas.openxmlformats.org/officeDocument/2006/relationships/image" Target="media/image14.png"/><Relationship Id="rId165" Type="http://schemas.openxmlformats.org/officeDocument/2006/relationships/header" Target="header69.xml"/><Relationship Id="rId186" Type="http://schemas.openxmlformats.org/officeDocument/2006/relationships/header" Target="header70.xml"/><Relationship Id="rId211" Type="http://schemas.microsoft.com/office/2011/relationships/people" Target="people.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28.xml"/><Relationship Id="rId113" Type="http://schemas.openxmlformats.org/officeDocument/2006/relationships/footer" Target="footer46.xml"/><Relationship Id="rId134" Type="http://schemas.openxmlformats.org/officeDocument/2006/relationships/header" Target="header55.xml"/><Relationship Id="rId80" Type="http://schemas.openxmlformats.org/officeDocument/2006/relationships/image" Target="media/image12.png"/><Relationship Id="rId155" Type="http://schemas.openxmlformats.org/officeDocument/2006/relationships/footer" Target="footer66.xml"/><Relationship Id="rId176" Type="http://schemas.openxmlformats.org/officeDocument/2006/relationships/hyperlink" Target="mailto:researchethics@ontariotechu.ca" TargetMode="External"/><Relationship Id="rId197" Type="http://schemas.openxmlformats.org/officeDocument/2006/relationships/hyperlink" Target="mailto:researchethics@ontariotechu.ca" TargetMode="External"/><Relationship Id="rId201" Type="http://schemas.openxmlformats.org/officeDocument/2006/relationships/hyperlink" Target="mailto:zedd.whitaker@ontariotechu.net" TargetMode="External"/><Relationship Id="rId17" Type="http://schemas.openxmlformats.org/officeDocument/2006/relationships/header" Target="header5.xml"/><Relationship Id="rId38" Type="http://schemas.openxmlformats.org/officeDocument/2006/relationships/footer" Target="footer15.xml"/><Relationship Id="rId59" Type="http://schemas.openxmlformats.org/officeDocument/2006/relationships/footer" Target="footer24.xml"/><Relationship Id="rId103" Type="http://schemas.openxmlformats.org/officeDocument/2006/relationships/footer" Target="footer41.xml"/><Relationship Id="rId124" Type="http://schemas.openxmlformats.org/officeDocument/2006/relationships/header" Target="header50.xml"/><Relationship Id="rId70" Type="http://schemas.openxmlformats.org/officeDocument/2006/relationships/header" Target="header27.xml"/><Relationship Id="rId91" Type="http://schemas.openxmlformats.org/officeDocument/2006/relationships/image" Target="media/image15.png"/><Relationship Id="rId145" Type="http://schemas.openxmlformats.org/officeDocument/2006/relationships/header" Target="header60.xml"/><Relationship Id="rId166" Type="http://schemas.openxmlformats.org/officeDocument/2006/relationships/footer" Target="footer71.xml"/><Relationship Id="rId187" Type="http://schemas.openxmlformats.org/officeDocument/2006/relationships/footer" Target="footer72.xml"/><Relationship Id="rId1" Type="http://schemas.openxmlformats.org/officeDocument/2006/relationships/numbering" Target="numbering.xml"/><Relationship Id="rId212" Type="http://schemas.openxmlformats.org/officeDocument/2006/relationships/theme" Target="theme/theme1.xml"/><Relationship Id="rId28" Type="http://schemas.openxmlformats.org/officeDocument/2006/relationships/footer" Target="footer12.xml"/><Relationship Id="rId49" Type="http://schemas.openxmlformats.org/officeDocument/2006/relationships/header" Target="header18.xml"/><Relationship Id="rId114" Type="http://schemas.openxmlformats.org/officeDocument/2006/relationships/header" Target="header45.xml"/><Relationship Id="rId60" Type="http://schemas.openxmlformats.org/officeDocument/2006/relationships/header" Target="header23.xml"/><Relationship Id="rId81" Type="http://schemas.openxmlformats.org/officeDocument/2006/relationships/header" Target="header31.xml"/><Relationship Id="rId135" Type="http://schemas.openxmlformats.org/officeDocument/2006/relationships/footer" Target="footer57.xml"/><Relationship Id="rId156" Type="http://schemas.openxmlformats.org/officeDocument/2006/relationships/header" Target="header65.xml"/><Relationship Id="rId177" Type="http://schemas.openxmlformats.org/officeDocument/2006/relationships/hyperlink" Target="mailto:Bobby.Stojanoski@ontariotechu.ca" TargetMode="External"/><Relationship Id="rId198" Type="http://schemas.openxmlformats.org/officeDocument/2006/relationships/hyperlink" Target="mailto:Bobby.Stojanoski@ontariotechu.ca" TargetMode="External"/><Relationship Id="rId202" Type="http://schemas.openxmlformats.org/officeDocument/2006/relationships/hyperlink" Target="mailto:researchethics@ontariotechu.ca" TargetMode="External"/><Relationship Id="rId18" Type="http://schemas.openxmlformats.org/officeDocument/2006/relationships/footer" Target="footer7.xml"/><Relationship Id="rId39" Type="http://schemas.openxmlformats.org/officeDocument/2006/relationships/header" Target="header14.xml"/><Relationship Id="rId50" Type="http://schemas.openxmlformats.org/officeDocument/2006/relationships/footer" Target="footer20.xml"/><Relationship Id="rId104" Type="http://schemas.openxmlformats.org/officeDocument/2006/relationships/header" Target="header40.xml"/><Relationship Id="rId125" Type="http://schemas.openxmlformats.org/officeDocument/2006/relationships/footer" Target="footer52.xml"/><Relationship Id="rId146" Type="http://schemas.openxmlformats.org/officeDocument/2006/relationships/footer" Target="footer62.xml"/><Relationship Id="rId167" Type="http://schemas.openxmlformats.org/officeDocument/2006/relationships/image" Target="media/image20.png"/><Relationship Id="rId188" Type="http://schemas.openxmlformats.org/officeDocument/2006/relationships/hyperlink" Target="mailto:Joseph.Eastwood@ontariotechu.ca" TargetMode="External"/><Relationship Id="rId71" Type="http://schemas.openxmlformats.org/officeDocument/2006/relationships/footer" Target="footer29.xm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image" Target="media/image1.png"/><Relationship Id="rId40" Type="http://schemas.openxmlformats.org/officeDocument/2006/relationships/footer" Target="footer16.xml"/><Relationship Id="rId115" Type="http://schemas.openxmlformats.org/officeDocument/2006/relationships/footer" Target="footer47.xml"/><Relationship Id="rId136" Type="http://schemas.openxmlformats.org/officeDocument/2006/relationships/header" Target="header56.xml"/><Relationship Id="rId157" Type="http://schemas.openxmlformats.org/officeDocument/2006/relationships/footer" Target="footer67.xml"/><Relationship Id="rId178" Type="http://schemas.openxmlformats.org/officeDocument/2006/relationships/hyperlink" Target="mailto:Bobby.Stojanoski@ontariotech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95</Pages>
  <Words>20253</Words>
  <Characters>115447</Characters>
  <Application>Microsoft Office Word</Application>
  <DocSecurity>0</DocSecurity>
  <Lines>962</Lines>
  <Paragraphs>270</Paragraphs>
  <ScaleCrop>false</ScaleCrop>
  <Company/>
  <LinksUpToDate>false</LinksUpToDate>
  <CharactersWithSpaces>135430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Livingstone</cp:lastModifiedBy>
  <cp:revision>4</cp:revision>
  <dcterms:created xsi:type="dcterms:W3CDTF">2025-07-05T03:08:00Z</dcterms:created>
  <dcterms:modified xsi:type="dcterms:W3CDTF">2025-07-04T20:47:00Z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LaTeX with hyperref</vt:lpwstr>
  </property>
  <property fmtid="{D5CDD505-2E9C-101B-9397-08002B2CF9AE}" pid="4" name="LastSaved">
    <vt:filetime>2025-07-05T00:00:00Z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